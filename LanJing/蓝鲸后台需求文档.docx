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0352" w14:textId="77777777" w:rsidR="00F56E7E" w:rsidRDefault="00A726C7" w:rsidP="00A726C7">
      <w:pPr>
        <w:pStyle w:val="1"/>
        <w:jc w:val="center"/>
      </w:pPr>
      <w:r>
        <w:rPr>
          <w:rFonts w:hint="eastAsia"/>
        </w:rPr>
        <w:t>蓝鲸后台需求文档</w:t>
      </w:r>
    </w:p>
    <w:p w14:paraId="58A43C6D" w14:textId="77777777" w:rsidR="00A726C7" w:rsidRDefault="00A726C7" w:rsidP="00A726C7">
      <w:r>
        <w:rPr>
          <w:rFonts w:hint="eastAsia"/>
        </w:rPr>
        <w:t>此系统为蓝鲸配置的后台系统具体需求如下：</w:t>
      </w:r>
    </w:p>
    <w:p w14:paraId="2FAF010F" w14:textId="77777777" w:rsidR="00A726C7" w:rsidRPr="006E3B8B" w:rsidRDefault="00A726C7" w:rsidP="006E3B8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E3B8B">
        <w:rPr>
          <w:rFonts w:hint="eastAsia"/>
          <w:sz w:val="32"/>
          <w:szCs w:val="32"/>
        </w:rPr>
        <w:t>登录页面与蓝鲸系统登录页面一致。</w:t>
      </w:r>
    </w:p>
    <w:p w14:paraId="67C85FA8" w14:textId="77777777" w:rsidR="00A726C7" w:rsidRPr="006E3B8B" w:rsidRDefault="00A726C7" w:rsidP="006E3B8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E3B8B">
        <w:rPr>
          <w:rFonts w:hint="eastAsia"/>
          <w:sz w:val="32"/>
          <w:szCs w:val="32"/>
        </w:rPr>
        <w:t>服务端流程配置：</w:t>
      </w:r>
      <w:ins w:id="0" w:author="张达闻" w:date="2019-07-30T16:24:00Z">
        <w:del w:id="1" w:author="haha" w:date="2019-07-30T16:24:00Z">
          <w:r w:rsidRPr="006E3B8B" w:rsidDel="00B516E7">
            <w:rPr>
              <w:rFonts w:hint="eastAsia"/>
              <w:sz w:val="32"/>
              <w:szCs w:val="32"/>
            </w:rPr>
            <w:delText xml:space="preserve"> </w:delText>
          </w:r>
        </w:del>
      </w:ins>
      <w:r w:rsidRPr="006E3B8B">
        <w:rPr>
          <w:rFonts w:hint="eastAsia"/>
          <w:sz w:val="32"/>
          <w:szCs w:val="32"/>
        </w:rPr>
        <w:t>主要功能是配置蓝鲸服务端系统的审核流程。</w:t>
      </w:r>
    </w:p>
    <w:p w14:paraId="0D0AAD9D" w14:textId="77777777" w:rsidR="00A726C7" w:rsidRPr="006E3B8B" w:rsidRDefault="00A726C7" w:rsidP="006E3B8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E3B8B">
        <w:rPr>
          <w:rFonts w:hint="eastAsia"/>
          <w:sz w:val="32"/>
          <w:szCs w:val="32"/>
        </w:rPr>
        <w:t>服务端机构配置：主要功能是新建机构以及配置流程和充值服务费。</w:t>
      </w:r>
    </w:p>
    <w:p w14:paraId="6DB323FE" w14:textId="02E1CC9F" w:rsidR="00F56E7E" w:rsidRPr="006E3B8B" w:rsidRDefault="00A726C7" w:rsidP="006E3B8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E3B8B">
        <w:rPr>
          <w:rFonts w:hint="eastAsia"/>
          <w:sz w:val="32"/>
          <w:szCs w:val="32"/>
        </w:rPr>
        <w:t>系统暂无权限初始为</w:t>
      </w:r>
      <w:r w:rsidRPr="006E3B8B">
        <w:rPr>
          <w:rFonts w:hint="eastAsia"/>
          <w:sz w:val="32"/>
          <w:szCs w:val="32"/>
        </w:rPr>
        <w:t>admin</w:t>
      </w:r>
      <w:r w:rsidRPr="006E3B8B">
        <w:rPr>
          <w:rFonts w:hint="eastAsia"/>
          <w:sz w:val="32"/>
          <w:szCs w:val="32"/>
        </w:rPr>
        <w:t>最大权限</w:t>
      </w:r>
      <w:del w:id="2" w:author="张达闻" w:date="2019-07-30T16:24:00Z">
        <w:r w:rsidR="0098690E">
          <w:rPr>
            <w:rFonts w:hint="eastAsia"/>
            <w:sz w:val="32"/>
            <w:szCs w:val="32"/>
          </w:rPr>
          <w:delText>，</w:delText>
        </w:r>
      </w:del>
      <w:r w:rsidRPr="006E3B8B">
        <w:rPr>
          <w:rFonts w:hint="eastAsia"/>
          <w:sz w:val="32"/>
          <w:szCs w:val="32"/>
        </w:rPr>
        <w:t>后期</w:t>
      </w:r>
      <w:ins w:id="3" w:author="张达闻" w:date="2019-07-30T16:24:00Z">
        <w:del w:id="4" w:author="haha" w:date="2019-07-30T16:24:00Z">
          <w:r w:rsidRPr="006E3B8B" w:rsidDel="00B516E7">
            <w:rPr>
              <w:rFonts w:hint="eastAsia"/>
              <w:sz w:val="32"/>
              <w:szCs w:val="32"/>
            </w:rPr>
            <w:delText>很</w:delText>
          </w:r>
        </w:del>
      </w:ins>
      <w:r w:rsidRPr="006E3B8B">
        <w:rPr>
          <w:rFonts w:hint="eastAsia"/>
          <w:sz w:val="32"/>
          <w:szCs w:val="32"/>
        </w:rPr>
        <w:t>区分页面进行权限划分。</w:t>
      </w:r>
    </w:p>
    <w:p w14:paraId="0C78BDD0" w14:textId="77777777" w:rsidR="00A726C7" w:rsidRDefault="00A726C7" w:rsidP="00A726C7">
      <w:pPr>
        <w:pStyle w:val="1"/>
      </w:pPr>
      <w:r>
        <w:rPr>
          <w:rFonts w:hint="eastAsia"/>
        </w:rPr>
        <w:t>服务端流程配置</w:t>
      </w:r>
    </w:p>
    <w:p w14:paraId="0F1695D4" w14:textId="77777777" w:rsidR="00A726C7" w:rsidRDefault="00A726C7" w:rsidP="00A726C7">
      <w:pPr>
        <w:jc w:val="center"/>
      </w:pPr>
      <w:r>
        <w:rPr>
          <w:noProof/>
        </w:rPr>
        <w:drawing>
          <wp:inline distT="0" distB="0" distL="0" distR="0" wp14:anchorId="45E6792C" wp14:editId="35C35EBB">
            <wp:extent cx="4286250" cy="115935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049" cy="11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A182" w14:textId="77777777" w:rsidR="00A726C7" w:rsidRDefault="00A726C7" w:rsidP="00F56E7E"/>
    <w:tbl>
      <w:tblPr>
        <w:tblpPr w:leftFromText="180" w:rightFromText="180" w:vertAnchor="text" w:horzAnchor="margin" w:tblpXSpec="center" w:tblpY="16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A726C7" w14:paraId="3C5310A1" w14:textId="77777777" w:rsidTr="00A726C7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A9C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D592E" w14:textId="77777777" w:rsidR="00A726C7" w:rsidRDefault="00A726C7" w:rsidP="00A726C7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服务端流程配置</w:t>
            </w:r>
          </w:p>
        </w:tc>
      </w:tr>
      <w:tr w:rsidR="00A726C7" w14:paraId="23A98D73" w14:textId="77777777" w:rsidTr="00A726C7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BEF0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6DDD9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服务端流程配置按钮</w:t>
            </w:r>
          </w:p>
        </w:tc>
      </w:tr>
      <w:tr w:rsidR="00A726C7" w14:paraId="53EA3AFE" w14:textId="77777777" w:rsidTr="00A726C7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306C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26930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A726C7" w14:paraId="1FA705FD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5BE5F2F8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A726C7" w14:paraId="4AA2662A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659D71F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642A976D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51002A5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0E65C545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714DA43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A726C7" w14:paraId="34B4B5B4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5336477A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6460F493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新建流程</w:t>
            </w:r>
          </w:p>
        </w:tc>
        <w:tc>
          <w:tcPr>
            <w:tcW w:w="3000" w:type="dxa"/>
          </w:tcPr>
          <w:p w14:paraId="7693A2C3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可点击，点击弹出新建流程弹框</w:t>
            </w:r>
          </w:p>
        </w:tc>
        <w:tc>
          <w:tcPr>
            <w:tcW w:w="3209" w:type="dxa"/>
          </w:tcPr>
          <w:p w14:paraId="18D7FA3E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0A7E97A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A726C7" w14:paraId="51B5E743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13AB7FB4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354ED08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3000" w:type="dxa"/>
          </w:tcPr>
          <w:p w14:paraId="2BA32828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显示创建流程的时间</w:t>
            </w:r>
          </w:p>
        </w:tc>
        <w:tc>
          <w:tcPr>
            <w:tcW w:w="3209" w:type="dxa"/>
          </w:tcPr>
          <w:p w14:paraId="2D486132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CC58CC3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07E46806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A75C7B0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237A7651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流程名称</w:t>
            </w:r>
          </w:p>
        </w:tc>
        <w:tc>
          <w:tcPr>
            <w:tcW w:w="3000" w:type="dxa"/>
          </w:tcPr>
          <w:p w14:paraId="2C19D0ED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展示流程名称</w:t>
            </w:r>
          </w:p>
        </w:tc>
        <w:tc>
          <w:tcPr>
            <w:tcW w:w="3209" w:type="dxa"/>
          </w:tcPr>
          <w:p w14:paraId="7570E338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6C9D45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3A734B6D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0777429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61B03BC2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流程编号</w:t>
            </w:r>
          </w:p>
        </w:tc>
        <w:tc>
          <w:tcPr>
            <w:tcW w:w="3000" w:type="dxa"/>
          </w:tcPr>
          <w:p w14:paraId="40F16CC6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展示当前的流程编号</w:t>
            </w:r>
          </w:p>
        </w:tc>
        <w:tc>
          <w:tcPr>
            <w:tcW w:w="3209" w:type="dxa"/>
          </w:tcPr>
          <w:p w14:paraId="08E6C5F8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18456D00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4AC46E33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742177CD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309" w:type="dxa"/>
            <w:gridSpan w:val="2"/>
          </w:tcPr>
          <w:p w14:paraId="42FDE032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</w:tcPr>
          <w:p w14:paraId="208EA739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展示描述部分，默认展示1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个字段其他展示“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”鼠标触碰时上方展示全部</w:t>
            </w:r>
          </w:p>
        </w:tc>
        <w:tc>
          <w:tcPr>
            <w:tcW w:w="3209" w:type="dxa"/>
          </w:tcPr>
          <w:p w14:paraId="1BB1ED02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默认展示1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个字段其他展示“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”鼠标触碰时上方展示全部</w:t>
            </w:r>
          </w:p>
        </w:tc>
        <w:tc>
          <w:tcPr>
            <w:tcW w:w="1712" w:type="dxa"/>
          </w:tcPr>
          <w:p w14:paraId="13DE1B27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191F8695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CC47BDB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48D07EE3" w14:textId="77777777" w:rsidR="00A726C7" w:rsidRPr="009323E2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5" w:author=" " w:date="2019-07-31T10:52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9323E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6" w:author=" " w:date="2019-07-31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状态</w:t>
            </w:r>
          </w:p>
        </w:tc>
        <w:tc>
          <w:tcPr>
            <w:tcW w:w="3000" w:type="dxa"/>
          </w:tcPr>
          <w:p w14:paraId="01A0ADE6" w14:textId="77777777" w:rsidR="00A726C7" w:rsidRPr="009323E2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7" w:author=" " w:date="2019-07-31T10:52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9323E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" w:author=" " w:date="2019-07-31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展示当期流程的状态“启用”“停用”</w:t>
            </w:r>
          </w:p>
        </w:tc>
        <w:tc>
          <w:tcPr>
            <w:tcW w:w="3209" w:type="dxa"/>
          </w:tcPr>
          <w:p w14:paraId="0C3C0575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5AA161E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620174DA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97ABFCB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251CBB65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操作-编辑</w:t>
            </w:r>
          </w:p>
        </w:tc>
        <w:tc>
          <w:tcPr>
            <w:tcW w:w="3000" w:type="dxa"/>
          </w:tcPr>
          <w:p w14:paraId="5A4DD3B4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可点击进入编辑流程页面</w:t>
            </w:r>
          </w:p>
        </w:tc>
        <w:tc>
          <w:tcPr>
            <w:tcW w:w="3209" w:type="dxa"/>
          </w:tcPr>
          <w:p w14:paraId="76BF7B33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AE6596D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0A342743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CECA942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4E262F8E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操作-查看</w:t>
            </w:r>
          </w:p>
        </w:tc>
        <w:tc>
          <w:tcPr>
            <w:tcW w:w="3000" w:type="dxa"/>
          </w:tcPr>
          <w:p w14:paraId="29FB27B0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可点击查看具体流程</w:t>
            </w:r>
          </w:p>
        </w:tc>
        <w:tc>
          <w:tcPr>
            <w:tcW w:w="3209" w:type="dxa"/>
          </w:tcPr>
          <w:p w14:paraId="232E6142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555DE0B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726C7" w14:paraId="4AA746F8" w14:textId="77777777" w:rsidTr="00A72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DD2F1F6" w14:textId="77777777" w:rsidR="00A726C7" w:rsidRDefault="00A726C7" w:rsidP="00A726C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14:paraId="70991BD1" w14:textId="77777777" w:rsidR="00A726C7" w:rsidRDefault="00A726C7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操作-部署</w:t>
            </w:r>
          </w:p>
        </w:tc>
        <w:tc>
          <w:tcPr>
            <w:tcW w:w="3000" w:type="dxa"/>
          </w:tcPr>
          <w:p w14:paraId="3CCD1CA2" w14:textId="77777777" w:rsidR="00A726C7" w:rsidRDefault="006C575B" w:rsidP="00A726C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新建流程需要点击部署才正式使用，每次更新都需要点击部署否则新建/编辑无效</w:t>
            </w:r>
          </w:p>
        </w:tc>
        <w:tc>
          <w:tcPr>
            <w:tcW w:w="3209" w:type="dxa"/>
          </w:tcPr>
          <w:p w14:paraId="23D0487F" w14:textId="77777777" w:rsidR="00A726C7" w:rsidRDefault="00A726C7" w:rsidP="00A726C7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879FB38" w14:textId="77777777" w:rsidR="00A726C7" w:rsidRDefault="006C575B" w:rsidP="00A726C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新建/编辑流程需要点击部署否则流程不可使用</w:t>
            </w:r>
          </w:p>
        </w:tc>
      </w:tr>
    </w:tbl>
    <w:p w14:paraId="0E5A77B5" w14:textId="77777777" w:rsidR="00A726C7" w:rsidRDefault="006C575B" w:rsidP="006C575B">
      <w:pPr>
        <w:pStyle w:val="2"/>
      </w:pPr>
      <w:r>
        <w:rPr>
          <w:rFonts w:hint="eastAsia"/>
        </w:rPr>
        <w:t>新建流程弹框</w:t>
      </w:r>
    </w:p>
    <w:p w14:paraId="3FAF058A" w14:textId="77777777" w:rsidR="00A726C7" w:rsidRDefault="006C575B" w:rsidP="00F56E7E">
      <w:r>
        <w:rPr>
          <w:noProof/>
        </w:rPr>
        <w:drawing>
          <wp:inline distT="0" distB="0" distL="0" distR="0" wp14:anchorId="591AD4E6" wp14:editId="2E3C0648">
            <wp:extent cx="3390900" cy="249251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939" cy="24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6C575B" w14:paraId="57C3433B" w14:textId="77777777" w:rsidTr="00912A8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E1C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54CE1" w14:textId="77777777" w:rsidR="006C575B" w:rsidRDefault="006C575B" w:rsidP="00912A85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服务端流程配置</w:t>
            </w:r>
          </w:p>
        </w:tc>
      </w:tr>
      <w:tr w:rsidR="006C575B" w14:paraId="42BB4A3E" w14:textId="77777777" w:rsidTr="00912A8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130F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3247B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服务端流程配置-新建流程按钮</w:t>
            </w:r>
          </w:p>
        </w:tc>
      </w:tr>
      <w:tr w:rsidR="006C575B" w14:paraId="69D448BD" w14:textId="77777777" w:rsidTr="00912A8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F1E9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C32C4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右上角关闭个底部确定按钮</w:t>
            </w:r>
          </w:p>
        </w:tc>
      </w:tr>
      <w:tr w:rsidR="006C575B" w14:paraId="245F3FE4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0FF77C11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6C575B" w14:paraId="0CA2434F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7522CBA4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52EB4D29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27FBFE08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094D2E1C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70EE9A4C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6C575B" w14:paraId="6171037B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47FCDE2D" w14:textId="77777777" w:rsidR="006C575B" w:rsidRDefault="006C575B" w:rsidP="00912A8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4AE45231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流程名称</w:t>
            </w:r>
          </w:p>
        </w:tc>
        <w:tc>
          <w:tcPr>
            <w:tcW w:w="3000" w:type="dxa"/>
          </w:tcPr>
          <w:p w14:paraId="34320695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可手输，不可重复，格式：中文、数字、或组合长度不大于1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，必填不可编辑</w:t>
            </w:r>
            <w:ins w:id="9" w:author="张达闻" w:date="2019-07-30T16:24:00Z">
              <w:r w:rsidR="008B1C9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，必填</w:t>
              </w:r>
            </w:ins>
          </w:p>
        </w:tc>
        <w:tc>
          <w:tcPr>
            <w:tcW w:w="3209" w:type="dxa"/>
          </w:tcPr>
          <w:p w14:paraId="7E33415D" w14:textId="77777777" w:rsidR="006C575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无编辑页面</w:t>
            </w:r>
          </w:p>
        </w:tc>
        <w:tc>
          <w:tcPr>
            <w:tcW w:w="1712" w:type="dxa"/>
          </w:tcPr>
          <w:p w14:paraId="0F5F98AE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格式有误在下方提示“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中文、数字、或组合长度不大于1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”，未填写提示“请输入流程名称”</w:t>
            </w:r>
          </w:p>
        </w:tc>
      </w:tr>
      <w:tr w:rsidR="006C575B" w14:paraId="556B0865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79F6F55" w14:textId="77777777" w:rsidR="006C575B" w:rsidRDefault="006C575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4A7EEE10" w14:textId="77777777" w:rsidR="006C575B" w:rsidRPr="006C575B" w:rsidRDefault="006C575B" w:rsidP="00912A85">
            <w:pPr>
              <w:widowControl/>
              <w:jc w:val="left"/>
              <w:rPr>
                <w:rFonts w:ascii="Malgun Gothic" w:eastAsia="Malgun Gothic" w:hAnsi="Malgun Gothic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流程编号</w:t>
            </w:r>
          </w:p>
        </w:tc>
        <w:tc>
          <w:tcPr>
            <w:tcW w:w="3000" w:type="dxa"/>
          </w:tcPr>
          <w:p w14:paraId="027FC205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可手输，不可重复，格式：数字</w:t>
            </w:r>
            <w:r w:rsidR="006E3B8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可以0开头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长度不大于5</w:t>
            </w:r>
            <w:r w:rsidR="006E3B8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，必填不可编辑</w:t>
            </w:r>
            <w:ins w:id="10" w:author="张达闻" w:date="2019-07-30T16:24:00Z">
              <w:r w:rsidR="008B1C9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，必填</w:t>
              </w:r>
            </w:ins>
          </w:p>
        </w:tc>
        <w:tc>
          <w:tcPr>
            <w:tcW w:w="3209" w:type="dxa"/>
          </w:tcPr>
          <w:p w14:paraId="7A42E3FF" w14:textId="77777777" w:rsidR="006C575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无编辑页面</w:t>
            </w:r>
          </w:p>
        </w:tc>
        <w:tc>
          <w:tcPr>
            <w:tcW w:w="1712" w:type="dxa"/>
          </w:tcPr>
          <w:p w14:paraId="7331B7F4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格式有误在下方提示“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数字长度不大于5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”，未填写提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示“请输入流程编号”</w:t>
            </w:r>
          </w:p>
        </w:tc>
      </w:tr>
      <w:tr w:rsidR="006C575B" w14:paraId="6ECA6C23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62DF52B" w14:textId="77777777" w:rsidR="006C575B" w:rsidRDefault="006C575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9" w:type="dxa"/>
            <w:gridSpan w:val="2"/>
          </w:tcPr>
          <w:p w14:paraId="2C232A5F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流程描述</w:t>
            </w:r>
          </w:p>
        </w:tc>
        <w:tc>
          <w:tcPr>
            <w:tcW w:w="3000" w:type="dxa"/>
          </w:tcPr>
          <w:p w14:paraId="5C1D3762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可手输描述格式：中文、数字、英文或组合长度不大于1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，选填</w:t>
            </w:r>
            <w:ins w:id="11" w:author="张达闻" w:date="2019-07-30T16:24:00Z">
              <w:r w:rsidR="008B1C9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，必填</w:t>
              </w:r>
            </w:ins>
          </w:p>
        </w:tc>
        <w:tc>
          <w:tcPr>
            <w:tcW w:w="3209" w:type="dxa"/>
          </w:tcPr>
          <w:p w14:paraId="67E27F45" w14:textId="77777777" w:rsidR="006C575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无编辑页面</w:t>
            </w:r>
          </w:p>
        </w:tc>
        <w:tc>
          <w:tcPr>
            <w:tcW w:w="1712" w:type="dxa"/>
          </w:tcPr>
          <w:p w14:paraId="77395DA5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格式有误在下方提示“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中文、数字、英文或组合长度不大于1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6C575B" w14:paraId="131F4ED0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6A37BD0" w14:textId="77777777" w:rsidR="006C575B" w:rsidRDefault="006C575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28D1D991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确定</w:t>
            </w:r>
          </w:p>
        </w:tc>
        <w:tc>
          <w:tcPr>
            <w:tcW w:w="3000" w:type="dxa"/>
          </w:tcPr>
          <w:p w14:paraId="159464F2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确定为生成当前流程的名称及编号，若无异常则直接跳转Activiti页面进行流程新建页面</w:t>
            </w:r>
          </w:p>
        </w:tc>
        <w:tc>
          <w:tcPr>
            <w:tcW w:w="3209" w:type="dxa"/>
          </w:tcPr>
          <w:p w14:paraId="78F16683" w14:textId="77777777" w:rsidR="006C575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一级页面的编辑时进入此页面</w:t>
            </w:r>
          </w:p>
        </w:tc>
        <w:tc>
          <w:tcPr>
            <w:tcW w:w="1712" w:type="dxa"/>
          </w:tcPr>
          <w:p w14:paraId="5FF69E2F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C575B" w14:paraId="5A888147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31F3DF5" w14:textId="77777777" w:rsidR="006C575B" w:rsidRDefault="006C575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5098A2EA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</w:t>
            </w:r>
          </w:p>
        </w:tc>
        <w:tc>
          <w:tcPr>
            <w:tcW w:w="3000" w:type="dxa"/>
          </w:tcPr>
          <w:p w14:paraId="0AAECCB8" w14:textId="77777777" w:rsidR="006C575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可点击，点击则关闭当前弹框不进行保存操作</w:t>
            </w:r>
          </w:p>
        </w:tc>
        <w:tc>
          <w:tcPr>
            <w:tcW w:w="3209" w:type="dxa"/>
          </w:tcPr>
          <w:p w14:paraId="6EF05CEC" w14:textId="77777777" w:rsidR="006C575B" w:rsidRDefault="006C575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1629BEC6" w14:textId="77777777" w:rsidR="006C575B" w:rsidRDefault="006C575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41D46858" w14:textId="77777777" w:rsidR="00A726C7" w:rsidRDefault="006E3B8B" w:rsidP="006E3B8B">
      <w:pPr>
        <w:pStyle w:val="1"/>
      </w:pPr>
      <w:r w:rsidRPr="006E3B8B">
        <w:rPr>
          <w:rFonts w:hint="eastAsia"/>
        </w:rPr>
        <w:t>服务端机构配置</w:t>
      </w:r>
    </w:p>
    <w:p w14:paraId="0CB3D2DC" w14:textId="77777777" w:rsidR="00A726C7" w:rsidRDefault="006E3B8B" w:rsidP="00F56E7E">
      <w:r>
        <w:rPr>
          <w:noProof/>
        </w:rPr>
        <w:drawing>
          <wp:inline distT="0" distB="0" distL="0" distR="0" wp14:anchorId="4FB4CC18" wp14:editId="264A4C94">
            <wp:extent cx="5238750" cy="15653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877" cy="15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6E3B8B" w14:paraId="61636F7B" w14:textId="77777777" w:rsidTr="00912A8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020F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E5DF" w14:textId="77777777" w:rsidR="006E3B8B" w:rsidRDefault="006E3B8B" w:rsidP="00912A85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服务端机构配置</w:t>
            </w:r>
          </w:p>
        </w:tc>
      </w:tr>
      <w:tr w:rsidR="006E3B8B" w14:paraId="338837A0" w14:textId="77777777" w:rsidTr="00912A8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A8DC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2DE55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服务端机构配置按钮</w:t>
            </w:r>
          </w:p>
        </w:tc>
      </w:tr>
      <w:tr w:rsidR="006E3B8B" w14:paraId="12A8DD69" w14:textId="77777777" w:rsidTr="00912A8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950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3F0C6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6E3B8B" w14:paraId="60F985B5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7342B3D2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6E3B8B" w14:paraId="7C36267A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5F8B6BDC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02B5C179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11CBFDAD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59CF8A99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0A04FBA2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6E3B8B" w14:paraId="4ECD9F5C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446F121A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74164BFB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新建机构</w:t>
            </w:r>
          </w:p>
        </w:tc>
        <w:tc>
          <w:tcPr>
            <w:tcW w:w="3000" w:type="dxa"/>
          </w:tcPr>
          <w:p w14:paraId="166DC28A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可点击，点击跳转至新建机构页面</w:t>
            </w:r>
          </w:p>
        </w:tc>
        <w:tc>
          <w:tcPr>
            <w:tcW w:w="3209" w:type="dxa"/>
          </w:tcPr>
          <w:p w14:paraId="0BCCE068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DC9B911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6E3B8B" w14:paraId="07A1F499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16772A0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38A534AC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3000" w:type="dxa"/>
          </w:tcPr>
          <w:p w14:paraId="34E28E71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显示创建机构的时间</w:t>
            </w:r>
          </w:p>
        </w:tc>
        <w:tc>
          <w:tcPr>
            <w:tcW w:w="3209" w:type="dxa"/>
          </w:tcPr>
          <w:p w14:paraId="727F445D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176E9049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54505D96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B314E46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5D94B236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机构名称</w:t>
            </w:r>
          </w:p>
        </w:tc>
        <w:tc>
          <w:tcPr>
            <w:tcW w:w="3000" w:type="dxa"/>
          </w:tcPr>
          <w:p w14:paraId="2C85B947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展示机构名称</w:t>
            </w:r>
          </w:p>
        </w:tc>
        <w:tc>
          <w:tcPr>
            <w:tcW w:w="3209" w:type="dxa"/>
          </w:tcPr>
          <w:p w14:paraId="2121B5B5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5449D39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522D59C2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A232114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20B8D116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机构代码</w:t>
            </w:r>
          </w:p>
        </w:tc>
        <w:tc>
          <w:tcPr>
            <w:tcW w:w="3000" w:type="dxa"/>
          </w:tcPr>
          <w:p w14:paraId="6D3A0425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展示当前机构的代码</w:t>
            </w:r>
          </w:p>
        </w:tc>
        <w:tc>
          <w:tcPr>
            <w:tcW w:w="3209" w:type="dxa"/>
          </w:tcPr>
          <w:p w14:paraId="65BDE066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05684B1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7C65CB58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0D9510D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1C0736F1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机构状态</w:t>
            </w:r>
          </w:p>
        </w:tc>
        <w:tc>
          <w:tcPr>
            <w:tcW w:w="3000" w:type="dxa"/>
          </w:tcPr>
          <w:p w14:paraId="5BD37F82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展示当期机构的状态“启用”/“停用”</w:t>
            </w:r>
          </w:p>
        </w:tc>
        <w:tc>
          <w:tcPr>
            <w:tcW w:w="3209" w:type="dxa"/>
          </w:tcPr>
          <w:p w14:paraId="5BCF94C3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58AE451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7F5C22EC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836D997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1B4661FB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服务费余额</w:t>
            </w:r>
          </w:p>
        </w:tc>
        <w:tc>
          <w:tcPr>
            <w:tcW w:w="3000" w:type="dxa"/>
          </w:tcPr>
          <w:p w14:paraId="762991C7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展示当前机构的服务费余额</w:t>
            </w:r>
          </w:p>
        </w:tc>
        <w:tc>
          <w:tcPr>
            <w:tcW w:w="3209" w:type="dxa"/>
          </w:tcPr>
          <w:p w14:paraId="33CA76F4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9424BA0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08714AA4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CB4A3DC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08FEE699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放款资金余额</w:t>
            </w:r>
          </w:p>
        </w:tc>
        <w:tc>
          <w:tcPr>
            <w:tcW w:w="3000" w:type="dxa"/>
          </w:tcPr>
          <w:p w14:paraId="35E12D7C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展示当前机构的放款资金余额</w:t>
            </w:r>
          </w:p>
        </w:tc>
        <w:tc>
          <w:tcPr>
            <w:tcW w:w="3209" w:type="dxa"/>
          </w:tcPr>
          <w:p w14:paraId="1A9AC6D7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ECAE2F3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59732B1C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7D491831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78320CDA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操作-查看</w:t>
            </w:r>
          </w:p>
        </w:tc>
        <w:tc>
          <w:tcPr>
            <w:tcW w:w="3000" w:type="dxa"/>
          </w:tcPr>
          <w:p w14:paraId="33240D8B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可点击跳转至机构查看页面</w:t>
            </w:r>
          </w:p>
        </w:tc>
        <w:tc>
          <w:tcPr>
            <w:tcW w:w="3209" w:type="dxa"/>
          </w:tcPr>
          <w:p w14:paraId="09285B33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6C3F74DD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E3B8B" w14:paraId="7C27292A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249AF82" w14:textId="77777777" w:rsidR="006E3B8B" w:rsidRDefault="006E3B8B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14:paraId="4FDEDC00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操作-编辑</w:t>
            </w:r>
          </w:p>
        </w:tc>
        <w:tc>
          <w:tcPr>
            <w:tcW w:w="3000" w:type="dxa"/>
          </w:tcPr>
          <w:p w14:paraId="33AADAAC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点击跳转至机构编辑页面</w:t>
            </w:r>
          </w:p>
        </w:tc>
        <w:tc>
          <w:tcPr>
            <w:tcW w:w="3209" w:type="dxa"/>
          </w:tcPr>
          <w:p w14:paraId="3C93B6D3" w14:textId="77777777" w:rsidR="006E3B8B" w:rsidRDefault="006E3B8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9D99B4A" w14:textId="77777777" w:rsidR="006E3B8B" w:rsidRDefault="006E3B8B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579B2" w14:paraId="05C67A31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56334CF" w14:textId="77777777" w:rsidR="001579B2" w:rsidRDefault="001579B2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14:paraId="49EDA91D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操作-激活</w:t>
            </w:r>
          </w:p>
        </w:tc>
        <w:tc>
          <w:tcPr>
            <w:tcW w:w="3000" w:type="dxa"/>
          </w:tcPr>
          <w:p w14:paraId="3D7D950D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点击则激活当前机构，</w:t>
            </w:r>
          </w:p>
        </w:tc>
        <w:tc>
          <w:tcPr>
            <w:tcW w:w="3209" w:type="dxa"/>
          </w:tcPr>
          <w:p w14:paraId="15CBF38F" w14:textId="77777777" w:rsidR="001579B2" w:rsidRDefault="001579B2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C4B74A3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提示“确定激活当前机构？确定则执行激活操作，取消则关闭提示弹框”</w:t>
            </w:r>
          </w:p>
        </w:tc>
      </w:tr>
      <w:tr w:rsidR="001579B2" w14:paraId="57D75BAF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A4A6FA3" w14:textId="77777777" w:rsidR="001579B2" w:rsidRDefault="001579B2" w:rsidP="001579B2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04A97EC9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操作-停用</w:t>
            </w:r>
          </w:p>
        </w:tc>
        <w:tc>
          <w:tcPr>
            <w:tcW w:w="3000" w:type="dxa"/>
          </w:tcPr>
          <w:p w14:paraId="75718BD4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机构正常使用情况下可手动停用当前机构，停用后当前机构的所有规则、短信、代扣不能正常使用，若当前机构服务费和放款资金为额度0时自动停用当前机构</w:t>
            </w:r>
          </w:p>
        </w:tc>
        <w:tc>
          <w:tcPr>
            <w:tcW w:w="3209" w:type="dxa"/>
          </w:tcPr>
          <w:p w14:paraId="200E47AB" w14:textId="77777777" w:rsidR="001579B2" w:rsidRDefault="001579B2" w:rsidP="001579B2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5EE02424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提示“确定停用活当前机构？确定则执行停用操作，取消则关闭提示弹框”</w:t>
            </w:r>
          </w:p>
        </w:tc>
      </w:tr>
      <w:tr w:rsidR="001579B2" w14:paraId="526483AC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7BE523E9" w14:textId="77777777" w:rsidR="001579B2" w:rsidRDefault="001579B2" w:rsidP="001579B2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209F8B98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操作-充值</w:t>
            </w:r>
          </w:p>
        </w:tc>
        <w:tc>
          <w:tcPr>
            <w:tcW w:w="3000" w:type="dxa"/>
          </w:tcPr>
          <w:p w14:paraId="23BB1A11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点击弹出充值弹框</w:t>
            </w:r>
          </w:p>
        </w:tc>
        <w:tc>
          <w:tcPr>
            <w:tcW w:w="3209" w:type="dxa"/>
          </w:tcPr>
          <w:p w14:paraId="5BE3BB77" w14:textId="77777777" w:rsidR="001579B2" w:rsidRDefault="001579B2" w:rsidP="001579B2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A9BB466" w14:textId="77777777" w:rsidR="001579B2" w:rsidRDefault="001579B2" w:rsidP="001579B2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751C366C" w14:textId="77777777" w:rsidR="00A726C7" w:rsidRDefault="001579B2" w:rsidP="001579B2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编辑机构页面</w:t>
      </w:r>
    </w:p>
    <w:p w14:paraId="5660BE60" w14:textId="77777777" w:rsidR="001579B2" w:rsidRDefault="001579B2" w:rsidP="001579B2">
      <w:r>
        <w:rPr>
          <w:noProof/>
        </w:rPr>
        <w:drawing>
          <wp:inline distT="0" distB="0" distL="0" distR="0" wp14:anchorId="08E432AE" wp14:editId="23161A15">
            <wp:extent cx="4410075" cy="3010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596" cy="30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1579B2" w14:paraId="7F8299CF" w14:textId="77777777" w:rsidTr="00912A8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D81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2589" w14:textId="77777777" w:rsidR="001579B2" w:rsidRDefault="001579B2" w:rsidP="00912A85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新建机构页面</w:t>
            </w:r>
          </w:p>
        </w:tc>
      </w:tr>
      <w:tr w:rsidR="001579B2" w14:paraId="2C9E6B09" w14:textId="77777777" w:rsidTr="00912A8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9E60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F97C7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服务端机构配置-新建/查看/编辑按钮</w:t>
            </w:r>
          </w:p>
        </w:tc>
      </w:tr>
      <w:tr w:rsidR="001579B2" w14:paraId="3314F33A" w14:textId="77777777" w:rsidTr="00912A8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0585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9A392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底部完成/返回按钮</w:t>
            </w:r>
          </w:p>
        </w:tc>
      </w:tr>
      <w:tr w:rsidR="001579B2" w14:paraId="04AC0592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45C3D415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1579B2" w14:paraId="470DE34A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565E60A5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7DAE7307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287FD2A0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4ABFFA00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41E69C7B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1579B2" w14:paraId="332835C0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7AD56818" w14:textId="77777777" w:rsidR="001579B2" w:rsidRDefault="001579B2" w:rsidP="00912A8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6807553B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机构名称</w:t>
            </w:r>
          </w:p>
        </w:tc>
        <w:tc>
          <w:tcPr>
            <w:tcW w:w="3000" w:type="dxa"/>
          </w:tcPr>
          <w:p w14:paraId="7C5DA3A7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可手动输入机构名称，不可重复，格式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中文、数字、英文或组合长度不大于1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，不可编辑</w:t>
            </w:r>
            <w:r w:rsidR="00AE08C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，必填</w:t>
            </w:r>
          </w:p>
        </w:tc>
        <w:tc>
          <w:tcPr>
            <w:tcW w:w="3209" w:type="dxa"/>
          </w:tcPr>
          <w:p w14:paraId="2F5C3B19" w14:textId="77777777" w:rsidR="001579B2" w:rsidRDefault="00912A85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</w:t>
            </w:r>
            <w:r w:rsidR="00AE08CC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不可编辑回显置灰</w:t>
            </w:r>
          </w:p>
        </w:tc>
        <w:tc>
          <w:tcPr>
            <w:tcW w:w="1712" w:type="dxa"/>
          </w:tcPr>
          <w:p w14:paraId="00540A9F" w14:textId="77777777" w:rsidR="001579B2" w:rsidRDefault="00912A85" w:rsidP="00912A8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若未填写则提示“请输入机构名称”若格式有误提示“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中文、数字、英文或组合长度不大于1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1579B2" w14:paraId="181C7FD9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8A2E53D" w14:textId="77777777" w:rsidR="001579B2" w:rsidRDefault="001579B2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309" w:type="dxa"/>
            <w:gridSpan w:val="2"/>
          </w:tcPr>
          <w:p w14:paraId="0C4118E6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机构编码</w:t>
            </w:r>
          </w:p>
        </w:tc>
        <w:tc>
          <w:tcPr>
            <w:tcW w:w="3000" w:type="dxa"/>
          </w:tcPr>
          <w:p w14:paraId="3864EAD3" w14:textId="77777777" w:rsidR="001579B2" w:rsidRDefault="001579B2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可手动输入机构编码，不可重复，格式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，不可编辑</w:t>
            </w:r>
            <w:r w:rsidR="00AE08C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3209" w:type="dxa"/>
          </w:tcPr>
          <w:p w14:paraId="12916E22" w14:textId="77777777" w:rsidR="001579B2" w:rsidRDefault="00912A85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</w:t>
            </w:r>
            <w:r w:rsidR="00AE08CC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不可编辑回显置灰</w:t>
            </w:r>
          </w:p>
        </w:tc>
        <w:tc>
          <w:tcPr>
            <w:tcW w:w="1712" w:type="dxa"/>
          </w:tcPr>
          <w:p w14:paraId="703ABAC8" w14:textId="77777777" w:rsidR="001579B2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若未填写则提示“请输入机构编码”若格式有误提示“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7ED10105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18615E9B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6A7731AE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机构电话</w:t>
            </w:r>
          </w:p>
        </w:tc>
        <w:tc>
          <w:tcPr>
            <w:tcW w:w="3000" w:type="dxa"/>
          </w:tcPr>
          <w:p w14:paraId="79B9C416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可手动输入机构电话，格式：数字长度不大于1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,可输入“—”符号需要校验是否为有效号码必填，可编辑</w:t>
            </w:r>
          </w:p>
        </w:tc>
        <w:tc>
          <w:tcPr>
            <w:tcW w:w="3209" w:type="dxa"/>
          </w:tcPr>
          <w:p w14:paraId="66A48510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可编辑</w:t>
            </w:r>
          </w:p>
        </w:tc>
        <w:tc>
          <w:tcPr>
            <w:tcW w:w="1712" w:type="dxa"/>
          </w:tcPr>
          <w:p w14:paraId="5091A76E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若未填写则提示“请输入机构电话”若格式有误/手机号码无效提示“请输入有效的手机号码”</w:t>
            </w:r>
          </w:p>
        </w:tc>
      </w:tr>
      <w:tr w:rsidR="00912A85" w14:paraId="1D42C440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32129C2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1A4BC495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机构邮箱</w:t>
            </w:r>
          </w:p>
        </w:tc>
        <w:tc>
          <w:tcPr>
            <w:tcW w:w="3000" w:type="dxa"/>
          </w:tcPr>
          <w:p w14:paraId="67C13815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可手动输入机构邮箱，格式：英文、数字长度不大于2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可有字符需要校验是否为邮箱，必填，可编辑</w:t>
            </w:r>
          </w:p>
        </w:tc>
        <w:tc>
          <w:tcPr>
            <w:tcW w:w="3209" w:type="dxa"/>
          </w:tcPr>
          <w:p w14:paraId="7A91610E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364557B6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若未填写则提示“请输入机构邮箱”若格式有误/无效提示“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请输入有效的邮箱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3A946D53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56F8AA4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432682AE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短信费用</w:t>
            </w:r>
          </w:p>
        </w:tc>
        <w:tc>
          <w:tcPr>
            <w:tcW w:w="3000" w:type="dxa"/>
          </w:tcPr>
          <w:p w14:paraId="37702387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可输入短信费用，此处设置为当前机构发送短信的金额，格式：数字可0开头的小数，长度不大于5</w:t>
            </w:r>
          </w:p>
        </w:tc>
        <w:tc>
          <w:tcPr>
            <w:tcW w:w="3209" w:type="dxa"/>
          </w:tcPr>
          <w:p w14:paraId="640FD579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4E7D5E38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若未填写则提示“请输入短信费用”若格式有误提示“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数字可0开头的小数，长度不大于5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2151E3E2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B32E0F7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19ED5F71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风控服务费</w:t>
            </w:r>
          </w:p>
        </w:tc>
        <w:tc>
          <w:tcPr>
            <w:tcW w:w="3000" w:type="dxa"/>
          </w:tcPr>
          <w:p w14:paraId="42732155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可输入风控服务费费用，此处设置为当前机构风控服务费的金额，格式：数字可0开头的小数，长度不大于5</w:t>
            </w:r>
          </w:p>
        </w:tc>
        <w:tc>
          <w:tcPr>
            <w:tcW w:w="3209" w:type="dxa"/>
          </w:tcPr>
          <w:p w14:paraId="55D284F5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084384FF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若未填写则提示“请输入风控服务费”若格式有误提示“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数字可0开头的小数，长度不大于5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779814F8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DA0263F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63E83439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代付费用</w:t>
            </w:r>
          </w:p>
        </w:tc>
        <w:tc>
          <w:tcPr>
            <w:tcW w:w="3000" w:type="dxa"/>
          </w:tcPr>
          <w:p w14:paraId="5E2859C7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可输入代付费用，此处设置则为每代付一笔收取多少服务费格式：数字可0开头的小数，长度不大于5</w:t>
            </w:r>
          </w:p>
        </w:tc>
        <w:tc>
          <w:tcPr>
            <w:tcW w:w="3209" w:type="dxa"/>
          </w:tcPr>
          <w:p w14:paraId="4D0916C9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70BC01A5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若未填写则提示“请输入代付费用”若格式有误提示“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数字可0开头的小数，长度不大于5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14C7F390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0695C04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04FBCAEA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代扣费用</w:t>
            </w:r>
          </w:p>
        </w:tc>
        <w:tc>
          <w:tcPr>
            <w:tcW w:w="3000" w:type="dxa"/>
          </w:tcPr>
          <w:p w14:paraId="4AA43518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可输入代扣费用，此处设置则为每代扣一笔收取多少服务费格式：数字可0开头的小数，长度不大于5</w:t>
            </w:r>
          </w:p>
        </w:tc>
        <w:tc>
          <w:tcPr>
            <w:tcW w:w="3209" w:type="dxa"/>
          </w:tcPr>
          <w:p w14:paraId="1895BB81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4346F8EA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若未填写则提示“请输入代扣费用”若格式有误提示“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数字可0开头的小数，长度不大于5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07DF7FEE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5D7AAE3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14:paraId="4DC39C8F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服务费限额警报</w:t>
            </w:r>
          </w:p>
        </w:tc>
        <w:tc>
          <w:tcPr>
            <w:tcW w:w="3000" w:type="dxa"/>
          </w:tcPr>
          <w:p w14:paraId="6459E879" w14:textId="29C8A342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可输入，当前机构服务费低于此数值则发送邮件给机构邮箱内容为“尊敬的（机构名称）您好，您在蓝鲸系统的服务费余额不足，为避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免您在</w:t>
            </w:r>
            <w:del w:id="12" w:author=" " w:date="2019-07-31T11:02:00Z">
              <w:r w:rsidRPr="00A36AA4" w:rsidDel="00A36AA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13" w:author=" " w:date="2019-07-31T11:02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delText>试用</w:delText>
              </w:r>
            </w:del>
            <w:ins w:id="14" w:author=" " w:date="2019-07-31T11:02:00Z">
              <w:r w:rsidR="00A36AA4" w:rsidRPr="00A36AA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15" w:author=" " w:date="2019-07-31T11:02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使用</w:t>
              </w:r>
            </w:ins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期间出现问题请您尽快联系我司运营进行充值”</w:t>
            </w:r>
            <w:del w:id="16" w:author="张达闻" w:date="2019-07-30T16:2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格式：数字不大于1</w:delText>
              </w:r>
              <w:r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</w:rPr>
                <w:delText>0</w:delText>
              </w:r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，</w:delText>
              </w:r>
            </w:del>
            <w:ins w:id="17" w:author="张达闻" w:date="2019-07-30T16:2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</w:t>
              </w:r>
              <w:r w:rsidR="008B1C9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整数</w:t>
              </w:r>
            </w:ins>
          </w:p>
        </w:tc>
        <w:tc>
          <w:tcPr>
            <w:tcW w:w="3209" w:type="dxa"/>
          </w:tcPr>
          <w:p w14:paraId="68385195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必填，可编辑</w:t>
            </w:r>
          </w:p>
        </w:tc>
        <w:tc>
          <w:tcPr>
            <w:tcW w:w="1712" w:type="dxa"/>
          </w:tcPr>
          <w:p w14:paraId="539EA2FC" w14:textId="60ABFFEE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服务费限额警报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”若格式有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误提示“</w:t>
            </w:r>
            <w:del w:id="18" w:author="haha" w:date="2019-07-30T16:25:00Z">
              <w:r w:rsidDel="00891DB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数字不大于10，</w:delText>
              </w:r>
            </w:del>
            <w:ins w:id="19" w:author="haha" w:date="2019-07-30T16:25:00Z">
              <w:r w:rsidR="00891DB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请输入整数</w:t>
              </w:r>
            </w:ins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3B52B286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43B93E5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14:paraId="1CA58824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剩余放款金额警报</w:t>
            </w:r>
          </w:p>
        </w:tc>
        <w:tc>
          <w:tcPr>
            <w:tcW w:w="3000" w:type="dxa"/>
          </w:tcPr>
          <w:p w14:paraId="15649FA7" w14:textId="36CB2C9B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可输入，当前机构剩余放款金额低于此数值则发送邮件给机构邮箱内容为“尊敬的（机构名称）您好，您在蓝鲸系统的剩余放款金额余额不足，为避免您在</w:t>
            </w:r>
            <w:del w:id="20" w:author=" " w:date="2019-07-31T11:02:00Z">
              <w:r w:rsidRPr="00A36AA4" w:rsidDel="00A36AA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21" w:author=" " w:date="2019-07-31T11:02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delText>试用</w:delText>
              </w:r>
            </w:del>
            <w:ins w:id="22" w:author=" " w:date="2019-07-31T11:02:00Z">
              <w:r w:rsidR="00A36AA4" w:rsidRPr="00A36AA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23" w:author=" " w:date="2019-07-31T11:02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使用</w:t>
              </w:r>
            </w:ins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期间出现问题请您尽快联系我司运营进行充值”格式：数字不</w:t>
            </w:r>
            <w:r w:rsidR="006F789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小于5万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</w:t>
            </w:r>
          </w:p>
        </w:tc>
        <w:tc>
          <w:tcPr>
            <w:tcW w:w="3209" w:type="dxa"/>
          </w:tcPr>
          <w:p w14:paraId="504D8396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48BDFAFE" w14:textId="76FFC066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若未填写则提示“请输入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剩余放款金额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”若格式有误提示“</w:t>
            </w:r>
            <w:del w:id="24" w:author="haha" w:date="2019-07-30T16:25:00Z">
              <w:r w:rsidDel="00891DB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数字不</w:delText>
              </w:r>
              <w:r w:rsidR="00B82FA7" w:rsidDel="00891DB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小于5万</w:delText>
              </w:r>
            </w:del>
            <w:ins w:id="25" w:author="张达闻" w:date="2019-07-30T16:24:00Z">
              <w:del w:id="26" w:author="haha" w:date="2019-07-30T16:25:00Z">
                <w:r w:rsidDel="00891DBF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  <w:delText>大于10，</w:delText>
                </w:r>
              </w:del>
            </w:ins>
            <w:ins w:id="27" w:author="haha" w:date="2019-07-30T16:25:00Z">
              <w:r w:rsidR="00891DB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数字不小于5万</w:t>
              </w:r>
            </w:ins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912A85" w14:paraId="7FBC3382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E9786C2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4619B6A3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流程配置</w:t>
            </w:r>
          </w:p>
        </w:tc>
        <w:tc>
          <w:tcPr>
            <w:tcW w:w="3000" w:type="dxa"/>
          </w:tcPr>
          <w:p w14:paraId="63807649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展示流程配置部分部署的全部流程，默认全勾选，可手动取消勾选，此处设置关联当前机构审批产品流程配置处的流程，必填可编辑</w:t>
            </w:r>
          </w:p>
        </w:tc>
        <w:tc>
          <w:tcPr>
            <w:tcW w:w="3209" w:type="dxa"/>
          </w:tcPr>
          <w:p w14:paraId="5246BE03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</w:t>
            </w:r>
          </w:p>
        </w:tc>
        <w:tc>
          <w:tcPr>
            <w:tcW w:w="1712" w:type="dxa"/>
          </w:tcPr>
          <w:p w14:paraId="7EF45DB7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若未填写则提示“请选择流程配置”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</w:p>
        </w:tc>
      </w:tr>
      <w:tr w:rsidR="00912A85" w:rsidRPr="00912A85" w14:paraId="121D5F3E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7210F025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0ED9A744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剩余服务费</w:t>
            </w:r>
          </w:p>
        </w:tc>
        <w:tc>
          <w:tcPr>
            <w:tcW w:w="3000" w:type="dxa"/>
          </w:tcPr>
          <w:p w14:paraId="4EF29DDD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展示剩余服务费金额，仅展示作用，为0展示0</w:t>
            </w:r>
            <w:r w:rsidRPr="00A36AA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28" w:author=" " w:date="2019-07-31T11:03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（新建时为</w:t>
            </w:r>
            <w:r w:rsidRPr="00A36AA4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29" w:author=" " w:date="2019-07-31T11:03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0</w:t>
            </w:r>
            <w:r w:rsidRPr="00A36AA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30" w:author=" " w:date="2019-07-31T11:03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）</w:t>
            </w:r>
          </w:p>
        </w:tc>
        <w:tc>
          <w:tcPr>
            <w:tcW w:w="3209" w:type="dxa"/>
          </w:tcPr>
          <w:p w14:paraId="4C9F1009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D370090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12A85" w:rsidRPr="00912A85" w14:paraId="7EC6939C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BDB9994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029F8442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剩余放款金额</w:t>
            </w:r>
          </w:p>
        </w:tc>
        <w:tc>
          <w:tcPr>
            <w:tcW w:w="3000" w:type="dxa"/>
          </w:tcPr>
          <w:p w14:paraId="3CA18203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展示剩余房款金额，仅展示作用为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展示0</w:t>
            </w:r>
            <w:r w:rsidRPr="00A36AA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31" w:author=" " w:date="2019-07-31T11:03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（新建时为0）</w:t>
            </w:r>
          </w:p>
        </w:tc>
        <w:tc>
          <w:tcPr>
            <w:tcW w:w="3209" w:type="dxa"/>
          </w:tcPr>
          <w:p w14:paraId="1B05831D" w14:textId="77777777" w:rsidR="00912A85" w:rsidRDefault="00912A85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D83A7BB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12A85" w:rsidRPr="00912A85" w14:paraId="7A6607CE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319D058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305A7F6F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确定</w:t>
            </w:r>
          </w:p>
        </w:tc>
        <w:tc>
          <w:tcPr>
            <w:tcW w:w="3000" w:type="dxa"/>
          </w:tcPr>
          <w:p w14:paraId="1AD79965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点击提示异常，若无异常则成功新建当前机构且生成admin账号可点击链接登陆当前机构的蓝鲸系统</w:t>
            </w:r>
          </w:p>
        </w:tc>
        <w:tc>
          <w:tcPr>
            <w:tcW w:w="3209" w:type="dxa"/>
          </w:tcPr>
          <w:p w14:paraId="5C2489E3" w14:textId="77777777" w:rsidR="00912A85" w:rsidRDefault="00EF74D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查看页</w:t>
            </w:r>
            <w:bookmarkStart w:id="32" w:name="_GoBack"/>
            <w:bookmarkEnd w:id="32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面无此按钮</w:t>
            </w:r>
          </w:p>
        </w:tc>
        <w:tc>
          <w:tcPr>
            <w:tcW w:w="1712" w:type="dxa"/>
          </w:tcPr>
          <w:p w14:paraId="00CAAD46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12A85" w:rsidRPr="00912A85" w14:paraId="13DB0A68" w14:textId="77777777" w:rsidTr="00912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7465E94" w14:textId="77777777" w:rsidR="00912A85" w:rsidRDefault="00912A85" w:rsidP="00912A8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21A712A2" w14:textId="77777777" w:rsidR="00912A85" w:rsidRDefault="00EF74DB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</w:t>
            </w:r>
          </w:p>
        </w:tc>
        <w:tc>
          <w:tcPr>
            <w:tcW w:w="3000" w:type="dxa"/>
          </w:tcPr>
          <w:p w14:paraId="2182938A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则关闭当前页面返回至上一页面</w:t>
            </w:r>
          </w:p>
        </w:tc>
        <w:tc>
          <w:tcPr>
            <w:tcW w:w="3209" w:type="dxa"/>
          </w:tcPr>
          <w:p w14:paraId="2962E1F0" w14:textId="77777777" w:rsidR="00912A85" w:rsidRDefault="00EF74DB" w:rsidP="00912A85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查看页面点击此按钮为跳转至上一页面</w:t>
            </w:r>
          </w:p>
        </w:tc>
        <w:tc>
          <w:tcPr>
            <w:tcW w:w="1712" w:type="dxa"/>
          </w:tcPr>
          <w:p w14:paraId="51826EA1" w14:textId="77777777" w:rsidR="00912A85" w:rsidRDefault="00912A85" w:rsidP="00912A8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552AEB2E" w14:textId="77777777" w:rsidR="001579B2" w:rsidRDefault="00EF74DB" w:rsidP="00EF74DB">
      <w:pPr>
        <w:pStyle w:val="2"/>
      </w:pPr>
      <w:r>
        <w:rPr>
          <w:rFonts w:hint="eastAsia"/>
        </w:rPr>
        <w:t>充值弹框</w:t>
      </w:r>
    </w:p>
    <w:p w14:paraId="6A8D34C7" w14:textId="77777777" w:rsidR="00EF74DB" w:rsidRDefault="00EF74DB" w:rsidP="001579B2">
      <w:r>
        <w:rPr>
          <w:noProof/>
        </w:rPr>
        <w:drawing>
          <wp:inline distT="0" distB="0" distL="0" distR="0" wp14:anchorId="64C60EC8" wp14:editId="227CCD1A">
            <wp:extent cx="4324350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EF74DB" w14:paraId="1FA51637" w14:textId="77777777" w:rsidTr="00A353B6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93CE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913B1" w14:textId="77777777" w:rsidR="00EF74DB" w:rsidRDefault="00EF74DB" w:rsidP="00A353B6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服务端机构配置</w:t>
            </w:r>
          </w:p>
        </w:tc>
      </w:tr>
      <w:tr w:rsidR="00EF74DB" w14:paraId="7CFF2AE5" w14:textId="77777777" w:rsidTr="00A353B6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F634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EE18A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服务端机构配置-充值按钮</w:t>
            </w:r>
          </w:p>
        </w:tc>
      </w:tr>
      <w:tr w:rsidR="00EF74DB" w14:paraId="3E8FD5A4" w14:textId="77777777" w:rsidTr="00A353B6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8322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C9793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底部关闭/充值按钮</w:t>
            </w:r>
          </w:p>
        </w:tc>
      </w:tr>
      <w:tr w:rsidR="00EF74DB" w14:paraId="4229587D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2F03DC5B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F74DB" w14:paraId="43D6C4E1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47348D8C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46272168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66395BAF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417F3EA9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4993BD6C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F74DB" w14:paraId="7FF7ACE8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214BD41E" w14:textId="77777777" w:rsidR="00EF74DB" w:rsidRDefault="00EF74DB" w:rsidP="00A353B6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75153758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服务费剩余</w:t>
            </w:r>
          </w:p>
        </w:tc>
        <w:tc>
          <w:tcPr>
            <w:tcW w:w="3000" w:type="dxa"/>
          </w:tcPr>
          <w:p w14:paraId="49F930DE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展示当前机构服务费剩余金额</w:t>
            </w:r>
          </w:p>
        </w:tc>
        <w:tc>
          <w:tcPr>
            <w:tcW w:w="3209" w:type="dxa"/>
          </w:tcPr>
          <w:p w14:paraId="77D47EE6" w14:textId="77777777" w:rsidR="00EF74DB" w:rsidRDefault="00EF74DB" w:rsidP="00A353B6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E153DFC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F74DB" w14:paraId="07575224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BB1419B" w14:textId="77777777" w:rsidR="00EF74DB" w:rsidRDefault="00EF74DB" w:rsidP="00A353B6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3A2EC4EE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充值金额</w:t>
            </w:r>
          </w:p>
        </w:tc>
        <w:tc>
          <w:tcPr>
            <w:tcW w:w="3000" w:type="dxa"/>
          </w:tcPr>
          <w:p w14:paraId="2F45AE56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可手动输入充值金额 格式：数字长度不大于1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，充值后当前机构的服务费应该实时增加</w:t>
            </w:r>
          </w:p>
        </w:tc>
        <w:tc>
          <w:tcPr>
            <w:tcW w:w="3209" w:type="dxa"/>
          </w:tcPr>
          <w:p w14:paraId="1F3DE4D9" w14:textId="77777777" w:rsidR="00EF74DB" w:rsidRDefault="00EF74DB" w:rsidP="00A353B6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未点击充值前可更改，选填</w:t>
            </w:r>
          </w:p>
        </w:tc>
        <w:tc>
          <w:tcPr>
            <w:tcW w:w="1712" w:type="dxa"/>
          </w:tcPr>
          <w:p w14:paraId="248116E0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若格式有误则提示“请输入数字长度不大于1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</w:p>
        </w:tc>
      </w:tr>
      <w:tr w:rsidR="00EF74DB" w14:paraId="5174CF0B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BF6DC7C" w14:textId="77777777" w:rsidR="00EF74DB" w:rsidRDefault="00EF74DB" w:rsidP="00A353B6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08755DBD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充值后金额</w:t>
            </w:r>
          </w:p>
        </w:tc>
        <w:tc>
          <w:tcPr>
            <w:tcW w:w="3000" w:type="dxa"/>
          </w:tcPr>
          <w:p w14:paraId="1999C33A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剩余金额+充值金额展示</w:t>
            </w:r>
          </w:p>
        </w:tc>
        <w:tc>
          <w:tcPr>
            <w:tcW w:w="3209" w:type="dxa"/>
          </w:tcPr>
          <w:p w14:paraId="3AE337F3" w14:textId="77777777" w:rsidR="00EF74DB" w:rsidRDefault="00EF74DB" w:rsidP="00A353B6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根据充值金额实时展示</w:t>
            </w:r>
          </w:p>
        </w:tc>
        <w:tc>
          <w:tcPr>
            <w:tcW w:w="1712" w:type="dxa"/>
          </w:tcPr>
          <w:p w14:paraId="39E641BD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F74DB" w14:paraId="4772412D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937BB9B" w14:textId="77777777" w:rsidR="00EF74DB" w:rsidRDefault="00EF74DB" w:rsidP="00A353B6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3A24DE49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放款额剩余</w:t>
            </w:r>
          </w:p>
        </w:tc>
        <w:tc>
          <w:tcPr>
            <w:tcW w:w="3000" w:type="dxa"/>
          </w:tcPr>
          <w:p w14:paraId="33705A1B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展示当前机构的放款剩余金额</w:t>
            </w:r>
          </w:p>
        </w:tc>
        <w:tc>
          <w:tcPr>
            <w:tcW w:w="3209" w:type="dxa"/>
          </w:tcPr>
          <w:p w14:paraId="783D9180" w14:textId="77777777" w:rsidR="00EF74DB" w:rsidRDefault="00EF74DB" w:rsidP="00A353B6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6D03D794" w14:textId="77777777" w:rsidR="00EF74DB" w:rsidRDefault="00EF74DB" w:rsidP="00A353B6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F74DB" w14:paraId="5215DB4E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53B314B" w14:textId="77777777" w:rsidR="00EF74DB" w:rsidRDefault="00EF74DB" w:rsidP="00EF74D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4ADECAD5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充值放款金额</w:t>
            </w:r>
          </w:p>
        </w:tc>
        <w:tc>
          <w:tcPr>
            <w:tcW w:w="3000" w:type="dxa"/>
          </w:tcPr>
          <w:p w14:paraId="60183D3F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可手动输入充值金额 格式：数字长度不大于1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，充值后当前机构的放款金额应该实时增加</w:t>
            </w:r>
          </w:p>
        </w:tc>
        <w:tc>
          <w:tcPr>
            <w:tcW w:w="3209" w:type="dxa"/>
          </w:tcPr>
          <w:p w14:paraId="1CF27AFF" w14:textId="77777777" w:rsidR="00EF74DB" w:rsidRDefault="00EF74DB" w:rsidP="00EF74D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未点击充值前可更改，选填</w:t>
            </w:r>
          </w:p>
        </w:tc>
        <w:tc>
          <w:tcPr>
            <w:tcW w:w="1712" w:type="dxa"/>
          </w:tcPr>
          <w:p w14:paraId="1D654BB3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若格式有误则提示“请输入数字长度不大于1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</w:p>
        </w:tc>
      </w:tr>
      <w:tr w:rsidR="00EF74DB" w14:paraId="31078EDE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B8B31E7" w14:textId="77777777" w:rsidR="00EF74DB" w:rsidRDefault="00EF74DB" w:rsidP="00EF74D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16063A58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充值后金额</w:t>
            </w:r>
          </w:p>
        </w:tc>
        <w:tc>
          <w:tcPr>
            <w:tcW w:w="3000" w:type="dxa"/>
          </w:tcPr>
          <w:p w14:paraId="07F90A21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剩余金额+充值金额展示</w:t>
            </w:r>
          </w:p>
        </w:tc>
        <w:tc>
          <w:tcPr>
            <w:tcW w:w="3209" w:type="dxa"/>
          </w:tcPr>
          <w:p w14:paraId="78064464" w14:textId="77777777" w:rsidR="00EF74DB" w:rsidRDefault="00EF74DB" w:rsidP="00EF74DB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根据充值金额实时展示</w:t>
            </w:r>
          </w:p>
        </w:tc>
        <w:tc>
          <w:tcPr>
            <w:tcW w:w="1712" w:type="dxa"/>
          </w:tcPr>
          <w:p w14:paraId="237A9735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F74DB" w14:paraId="0BDD10B6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A00A07C" w14:textId="77777777" w:rsidR="00EF74DB" w:rsidRDefault="00EF74DB" w:rsidP="00EF74D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5519739C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充值</w:t>
            </w:r>
          </w:p>
        </w:tc>
        <w:tc>
          <w:tcPr>
            <w:tcW w:w="3000" w:type="dxa"/>
          </w:tcPr>
          <w:p w14:paraId="4C751B36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点击后当前机构的相关金额应该相加显示</w:t>
            </w:r>
          </w:p>
        </w:tc>
        <w:tc>
          <w:tcPr>
            <w:tcW w:w="3209" w:type="dxa"/>
          </w:tcPr>
          <w:p w14:paraId="43A1C3E7" w14:textId="77777777" w:rsidR="00EF74DB" w:rsidRDefault="00EF74DB" w:rsidP="00EF74DB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FE5543A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F74DB" w14:paraId="6585D0B4" w14:textId="77777777" w:rsidTr="00A35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AD6CF37" w14:textId="77777777" w:rsidR="00EF74DB" w:rsidRDefault="00EF74DB" w:rsidP="00EF74D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5DD83431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</w:t>
            </w:r>
          </w:p>
        </w:tc>
        <w:tc>
          <w:tcPr>
            <w:tcW w:w="3000" w:type="dxa"/>
          </w:tcPr>
          <w:p w14:paraId="4A571304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直接关闭当前弹框无任何操作</w:t>
            </w:r>
          </w:p>
        </w:tc>
        <w:tc>
          <w:tcPr>
            <w:tcW w:w="3209" w:type="dxa"/>
          </w:tcPr>
          <w:p w14:paraId="09816AC8" w14:textId="77777777" w:rsidR="00EF74DB" w:rsidRDefault="00EF74DB" w:rsidP="00EF74DB">
            <w:pPr>
              <w:pStyle w:val="Axure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4EA2477" w14:textId="77777777" w:rsidR="00EF74DB" w:rsidRDefault="00EF74DB" w:rsidP="00EF74DB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59A483AC" w14:textId="77777777" w:rsidR="00EF74DB" w:rsidRPr="001579B2" w:rsidRDefault="00EF74DB" w:rsidP="001579B2"/>
    <w:sectPr w:rsidR="00EF74DB" w:rsidRPr="001579B2" w:rsidSect="00F50667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E351" w14:textId="77777777" w:rsidR="00DB16ED" w:rsidRDefault="00DB16ED" w:rsidP="00A726C7">
      <w:r>
        <w:separator/>
      </w:r>
    </w:p>
  </w:endnote>
  <w:endnote w:type="continuationSeparator" w:id="0">
    <w:p w14:paraId="05D4F596" w14:textId="77777777" w:rsidR="00DB16ED" w:rsidRDefault="00DB16ED" w:rsidP="00A726C7">
      <w:r>
        <w:continuationSeparator/>
      </w:r>
    </w:p>
  </w:endnote>
  <w:endnote w:type="continuationNotice" w:id="1">
    <w:p w14:paraId="4691BF37" w14:textId="77777777" w:rsidR="00DB16ED" w:rsidRDefault="00DB1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D093" w14:textId="77777777" w:rsidR="00B516E7" w:rsidRDefault="00B516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33167" w14:textId="77777777" w:rsidR="00DB16ED" w:rsidRDefault="00DB16ED" w:rsidP="00A726C7">
      <w:r>
        <w:separator/>
      </w:r>
    </w:p>
  </w:footnote>
  <w:footnote w:type="continuationSeparator" w:id="0">
    <w:p w14:paraId="455945B3" w14:textId="77777777" w:rsidR="00DB16ED" w:rsidRDefault="00DB16ED" w:rsidP="00A726C7">
      <w:r>
        <w:continuationSeparator/>
      </w:r>
    </w:p>
  </w:footnote>
  <w:footnote w:type="continuationNotice" w:id="1">
    <w:p w14:paraId="2FA0FC6B" w14:textId="77777777" w:rsidR="00DB16ED" w:rsidRDefault="00DB16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9AA2" w14:textId="77777777" w:rsidR="00B516E7" w:rsidRDefault="00B516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4A3"/>
    <w:multiLevelType w:val="hybridMultilevel"/>
    <w:tmpl w:val="2EB4F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达闻">
    <w15:presenceInfo w15:providerId="None" w15:userId="张达闻"/>
  </w15:person>
  <w15:person w15:author="haha">
    <w15:presenceInfo w15:providerId="None" w15:userId="haha"/>
  </w15:person>
  <w15:person w15:author=" ">
    <w15:presenceInfo w15:providerId="Windows Live" w15:userId="455b89ca35dfeb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D50A5"/>
    <w:rsid w:val="001254AD"/>
    <w:rsid w:val="001579B2"/>
    <w:rsid w:val="001D15CC"/>
    <w:rsid w:val="00382FD8"/>
    <w:rsid w:val="00385240"/>
    <w:rsid w:val="003A0DF1"/>
    <w:rsid w:val="00484188"/>
    <w:rsid w:val="00624118"/>
    <w:rsid w:val="006C575B"/>
    <w:rsid w:val="006E3B8B"/>
    <w:rsid w:val="006F7893"/>
    <w:rsid w:val="007B3D40"/>
    <w:rsid w:val="007C7EA8"/>
    <w:rsid w:val="00891DBF"/>
    <w:rsid w:val="008B1C9C"/>
    <w:rsid w:val="00912A85"/>
    <w:rsid w:val="009323E2"/>
    <w:rsid w:val="0093450A"/>
    <w:rsid w:val="00966CB4"/>
    <w:rsid w:val="0098690E"/>
    <w:rsid w:val="00A20259"/>
    <w:rsid w:val="00A36AA4"/>
    <w:rsid w:val="00A726C7"/>
    <w:rsid w:val="00AE08CC"/>
    <w:rsid w:val="00B516E7"/>
    <w:rsid w:val="00B82FA7"/>
    <w:rsid w:val="00DB16ED"/>
    <w:rsid w:val="00EF74DB"/>
    <w:rsid w:val="00F50667"/>
    <w:rsid w:val="00F56E7E"/>
    <w:rsid w:val="00F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DF8DDF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A7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6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6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26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5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B1C9C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1C9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4</cp:revision>
  <dcterms:created xsi:type="dcterms:W3CDTF">2018-03-09T05:57:00Z</dcterms:created>
  <dcterms:modified xsi:type="dcterms:W3CDTF">2019-07-31T04:02:00Z</dcterms:modified>
</cp:coreProperties>
</file>