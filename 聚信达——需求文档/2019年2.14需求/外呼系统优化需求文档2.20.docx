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2E7C9" w14:textId="0572C02F" w:rsidR="00F56E7E" w:rsidRDefault="00976B58" w:rsidP="0072109D">
      <w:pPr>
        <w:pStyle w:val="1"/>
        <w:jc w:val="center"/>
      </w:pPr>
      <w:ins w:id="0" w:author="haha" w:date="2019-01-08T17:47:00Z">
        <w:r>
          <w:rPr>
            <w:rFonts w:hint="eastAsia"/>
          </w:rPr>
          <w:t>外呼</w:t>
        </w:r>
      </w:ins>
      <w:del w:id="1" w:author="haha" w:date="2019-01-08T17:47:00Z">
        <w:r w:rsidR="0072109D" w:rsidDel="00976B58">
          <w:rPr>
            <w:rFonts w:hint="eastAsia"/>
          </w:rPr>
          <w:delText>审批</w:delText>
        </w:r>
      </w:del>
      <w:r w:rsidR="0072109D">
        <w:rPr>
          <w:rFonts w:hint="eastAsia"/>
        </w:rPr>
        <w:t>系统优化</w:t>
      </w:r>
      <w:ins w:id="2" w:author="haha" w:date="2018-12-19T14:02:00Z">
        <w:r w:rsidR="002E3EE0">
          <w:rPr>
            <w:rFonts w:hint="eastAsia"/>
          </w:rPr>
          <w:t>需求文档</w:t>
        </w:r>
      </w:ins>
    </w:p>
    <w:p w14:paraId="0692C5D1" w14:textId="4969400D" w:rsidR="00F56E7E" w:rsidRDefault="0072109D" w:rsidP="00F56E7E">
      <w:pPr>
        <w:rPr>
          <w:ins w:id="3" w:author="haha" w:date="2019-01-08T17:47:00Z"/>
        </w:rPr>
      </w:pPr>
      <w:r>
        <w:rPr>
          <w:rFonts w:hint="eastAsia"/>
        </w:rPr>
        <w:t>本次需求</w:t>
      </w:r>
      <w:r w:rsidR="00F958AD">
        <w:rPr>
          <w:rFonts w:hint="eastAsia"/>
        </w:rPr>
        <w:t>具体内容如下：</w:t>
      </w:r>
    </w:p>
    <w:p w14:paraId="65CB1075" w14:textId="2A57C604" w:rsidR="00976B58" w:rsidRDefault="00241FD2">
      <w:pPr>
        <w:pStyle w:val="a3"/>
        <w:numPr>
          <w:ilvl w:val="0"/>
          <w:numId w:val="7"/>
        </w:numPr>
        <w:ind w:firstLineChars="0"/>
        <w:rPr>
          <w:ins w:id="4" w:author="haha" w:date="2019-01-08T18:02:00Z"/>
        </w:rPr>
        <w:pPrChange w:id="5" w:author="haha" w:date="2019-01-08T18:30:00Z">
          <w:pPr/>
        </w:pPrChange>
      </w:pPr>
      <w:ins w:id="6" w:author="haha" w:date="2019-01-08T18:00:00Z">
        <w:r>
          <w:rPr>
            <w:rFonts w:hint="eastAsia"/>
          </w:rPr>
          <w:t>首页右侧</w:t>
        </w:r>
      </w:ins>
      <w:ins w:id="7" w:author="haha" w:date="2019-01-14T15:40:00Z">
        <w:r w:rsidR="00FE68A1">
          <w:rPr>
            <w:rFonts w:hint="eastAsia"/>
          </w:rPr>
          <w:t>饼图更改为柱状图</w:t>
        </w:r>
      </w:ins>
      <w:ins w:id="8" w:author="haha" w:date="2019-01-08T18:01:00Z">
        <w:r>
          <w:rPr>
            <w:rFonts w:hint="eastAsia"/>
          </w:rPr>
          <w:t>显示接通数、放款数、拨打数字段，</w:t>
        </w:r>
      </w:ins>
      <w:ins w:id="9" w:author="haha" w:date="2019-01-14T15:40:00Z">
        <w:r w:rsidR="00FE68A1">
          <w:rPr>
            <w:rFonts w:hint="eastAsia"/>
          </w:rPr>
          <w:t>柱状图</w:t>
        </w:r>
      </w:ins>
      <w:ins w:id="10" w:author="haha" w:date="2019-01-08T18:01:00Z">
        <w:r>
          <w:rPr>
            <w:rFonts w:hint="eastAsia"/>
          </w:rPr>
          <w:t>下面添加转化率，接通率以及申请名单</w:t>
        </w:r>
      </w:ins>
      <w:ins w:id="11" w:author="haha" w:date="2019-01-08T18:02:00Z">
        <w:r>
          <w:rPr>
            <w:rFonts w:hint="eastAsia"/>
          </w:rPr>
          <w:t>数量</w:t>
        </w:r>
      </w:ins>
      <w:ins w:id="12" w:author="haha" w:date="2019-01-08T18:30:00Z">
        <w:r w:rsidR="00606B94">
          <w:rPr>
            <w:rFonts w:hint="eastAsia"/>
          </w:rPr>
          <w:t>，左侧表格添加</w:t>
        </w:r>
      </w:ins>
      <w:ins w:id="13" w:author="haha" w:date="2019-01-11T11:09:00Z">
        <w:r w:rsidR="0034245B">
          <w:rPr>
            <w:rFonts w:hint="eastAsia"/>
          </w:rPr>
          <w:t>放款时间</w:t>
        </w:r>
      </w:ins>
      <w:ins w:id="14" w:author="haha" w:date="2019-01-14T10:05:00Z">
        <w:r w:rsidR="00B41C85">
          <w:rPr>
            <w:rFonts w:hint="eastAsia"/>
          </w:rPr>
          <w:t>。</w:t>
        </w:r>
      </w:ins>
    </w:p>
    <w:p w14:paraId="4E2D0669" w14:textId="665E0C9D" w:rsidR="00376BAC" w:rsidRDefault="00241FD2">
      <w:pPr>
        <w:pStyle w:val="a3"/>
        <w:numPr>
          <w:ilvl w:val="0"/>
          <w:numId w:val="7"/>
        </w:numPr>
        <w:ind w:firstLineChars="0"/>
        <w:rPr>
          <w:ins w:id="15" w:author="haha" w:date="2019-01-08T18:13:00Z"/>
        </w:rPr>
        <w:pPrChange w:id="16" w:author="haha" w:date="2019-01-08T18:31:00Z">
          <w:pPr/>
        </w:pPrChange>
      </w:pPr>
      <w:ins w:id="17" w:author="haha" w:date="2019-01-08T18:08:00Z">
        <w:r>
          <w:rPr>
            <w:rFonts w:hint="eastAsia"/>
          </w:rPr>
          <w:t>工作台外呼状态更改为空号、</w:t>
        </w:r>
        <w:r w:rsidR="00376BAC">
          <w:rPr>
            <w:rFonts w:hint="eastAsia"/>
          </w:rPr>
          <w:t>无人接听、通话中、拒接、来电提醒、关机、停机、</w:t>
        </w:r>
      </w:ins>
      <w:ins w:id="18" w:author="haha" w:date="2019-01-08T18:09:00Z">
        <w:r w:rsidR="00376BAC">
          <w:rPr>
            <w:rFonts w:hint="eastAsia"/>
          </w:rPr>
          <w:t>有意向、无意向和老客户</w:t>
        </w:r>
      </w:ins>
      <w:ins w:id="19" w:author="haha" w:date="2019-01-08T18:31:00Z">
        <w:r w:rsidR="00606B94">
          <w:rPr>
            <w:rFonts w:hint="eastAsia"/>
          </w:rPr>
          <w:t>、</w:t>
        </w:r>
      </w:ins>
      <w:ins w:id="20" w:author="haha" w:date="2019-01-08T18:09:00Z">
        <w:r w:rsidR="00376BAC">
          <w:rPr>
            <w:rFonts w:hint="eastAsia"/>
          </w:rPr>
          <w:t>微信状态添加待通过</w:t>
        </w:r>
      </w:ins>
      <w:ins w:id="21" w:author="haha" w:date="2019-01-08T18:31:00Z">
        <w:r w:rsidR="00606B94">
          <w:rPr>
            <w:rFonts w:hint="eastAsia"/>
          </w:rPr>
          <w:t>、</w:t>
        </w:r>
      </w:ins>
      <w:ins w:id="22" w:author="haha" w:date="2019-01-08T18:10:00Z">
        <w:r w:rsidR="00376BAC">
          <w:rPr>
            <w:rFonts w:hint="eastAsia"/>
          </w:rPr>
          <w:t>外呼备注保留历史备注，每次保存都记录并且</w:t>
        </w:r>
      </w:ins>
      <w:ins w:id="23" w:author="haha" w:date="2019-01-08T18:11:00Z">
        <w:r w:rsidR="00376BAC">
          <w:rPr>
            <w:rFonts w:hint="eastAsia"/>
          </w:rPr>
          <w:t>永久保存</w:t>
        </w:r>
      </w:ins>
      <w:ins w:id="24" w:author="haha" w:date="2019-01-08T18:31:00Z">
        <w:r w:rsidR="00606B94">
          <w:rPr>
            <w:rFonts w:hint="eastAsia"/>
          </w:rPr>
          <w:t>、</w:t>
        </w:r>
      </w:ins>
      <w:ins w:id="25" w:author="haha" w:date="2019-01-08T18:11:00Z">
        <w:r w:rsidR="00376BAC">
          <w:rPr>
            <w:rFonts w:hint="eastAsia"/>
          </w:rPr>
          <w:t>工作台右侧添加呼叫时间，以及操作下</w:t>
        </w:r>
      </w:ins>
      <w:ins w:id="26" w:author="haha" w:date="2019-01-08T18:12:00Z">
        <w:r w:rsidR="00376BAC">
          <w:rPr>
            <w:rFonts w:hint="eastAsia"/>
          </w:rPr>
          <w:t>的图标在拨打后更改样式，表格根据申请时间倒叙显示，显示最先申请并且</w:t>
        </w:r>
      </w:ins>
      <w:ins w:id="27" w:author="haha" w:date="2019-01-08T18:13:00Z">
        <w:r w:rsidR="00376BAC">
          <w:rPr>
            <w:rFonts w:hint="eastAsia"/>
          </w:rPr>
          <w:t>未拨打的</w:t>
        </w:r>
      </w:ins>
      <w:ins w:id="28" w:author="haha" w:date="2019-01-14T10:05:00Z">
        <w:r w:rsidR="00B41C85">
          <w:rPr>
            <w:rFonts w:hint="eastAsia"/>
          </w:rPr>
          <w:t>。</w:t>
        </w:r>
      </w:ins>
    </w:p>
    <w:p w14:paraId="42F23A2A" w14:textId="6B3063BE" w:rsidR="00376BAC" w:rsidRDefault="00376BAC">
      <w:pPr>
        <w:pStyle w:val="a3"/>
        <w:numPr>
          <w:ilvl w:val="0"/>
          <w:numId w:val="7"/>
        </w:numPr>
        <w:ind w:firstLineChars="0"/>
        <w:rPr>
          <w:ins w:id="29" w:author="haha" w:date="2019-01-08T18:16:00Z"/>
        </w:rPr>
        <w:pPrChange w:id="30" w:author="haha" w:date="2019-01-08T18:18:00Z">
          <w:pPr/>
        </w:pPrChange>
      </w:pPr>
      <w:ins w:id="31" w:author="haha" w:date="2019-01-08T18:13:00Z">
        <w:r>
          <w:rPr>
            <w:rFonts w:hint="eastAsia"/>
          </w:rPr>
          <w:t>坐席话务报表</w:t>
        </w:r>
      </w:ins>
      <w:ins w:id="32" w:author="haha" w:date="2019-01-08T18:16:00Z">
        <w:r>
          <w:rPr>
            <w:rFonts w:hint="eastAsia"/>
          </w:rPr>
          <w:t>下方表格添加申请数量列，并且坐席话务报表显示到当天</w:t>
        </w:r>
      </w:ins>
      <w:ins w:id="33" w:author="haha" w:date="2019-01-14T10:05:00Z">
        <w:r w:rsidR="00B41C85">
          <w:rPr>
            <w:rFonts w:hint="eastAsia"/>
          </w:rPr>
          <w:t>。</w:t>
        </w:r>
      </w:ins>
    </w:p>
    <w:p w14:paraId="459C3415" w14:textId="6D0ABE24" w:rsidR="00376BAC" w:rsidRDefault="00376BAC">
      <w:pPr>
        <w:pStyle w:val="a3"/>
        <w:numPr>
          <w:ilvl w:val="0"/>
          <w:numId w:val="7"/>
        </w:numPr>
        <w:ind w:firstLineChars="0"/>
        <w:rPr>
          <w:ins w:id="34" w:author="haha" w:date="2019-01-08T18:17:00Z"/>
        </w:rPr>
        <w:pPrChange w:id="35" w:author="haha" w:date="2019-01-08T18:18:00Z">
          <w:pPr/>
        </w:pPrChange>
      </w:pPr>
      <w:ins w:id="36" w:author="haha" w:date="2019-01-08T18:17:00Z">
        <w:r>
          <w:rPr>
            <w:rFonts w:hint="eastAsia"/>
          </w:rPr>
          <w:t>外呼详情报表添加外呼状态及放款时间，并且添加外呼状态筛选</w:t>
        </w:r>
      </w:ins>
      <w:ins w:id="37" w:author="haha" w:date="2019-01-14T10:05:00Z">
        <w:r w:rsidR="00B41C85">
          <w:rPr>
            <w:rFonts w:hint="eastAsia"/>
          </w:rPr>
          <w:t>。</w:t>
        </w:r>
      </w:ins>
    </w:p>
    <w:p w14:paraId="17ADFD7D" w14:textId="5ED9FC9A" w:rsidR="00376BAC" w:rsidRDefault="00376BAC">
      <w:pPr>
        <w:pStyle w:val="a3"/>
        <w:numPr>
          <w:ilvl w:val="0"/>
          <w:numId w:val="7"/>
        </w:numPr>
        <w:ind w:firstLineChars="0"/>
        <w:rPr>
          <w:ins w:id="38" w:author="haha" w:date="2019-01-14T10:04:00Z"/>
        </w:rPr>
      </w:pPr>
      <w:ins w:id="39" w:author="haha" w:date="2019-01-08T18:17:00Z">
        <w:r>
          <w:rPr>
            <w:rFonts w:hint="eastAsia"/>
          </w:rPr>
          <w:t>客户列别页面客户创建时间</w:t>
        </w:r>
      </w:ins>
      <w:ins w:id="40" w:author="haha" w:date="2019-01-08T18:18:00Z">
        <w:r>
          <w:rPr>
            <w:rFonts w:hint="eastAsia"/>
          </w:rPr>
          <w:t>筛选更改为最后呼叫时间筛选</w:t>
        </w:r>
      </w:ins>
      <w:ins w:id="41" w:author="haha" w:date="2019-01-14T10:05:00Z">
        <w:r w:rsidR="00B41C85">
          <w:rPr>
            <w:rFonts w:hint="eastAsia"/>
          </w:rPr>
          <w:t>。</w:t>
        </w:r>
      </w:ins>
    </w:p>
    <w:p w14:paraId="452F4DB4" w14:textId="2B327989" w:rsidR="00B41C85" w:rsidRDefault="00B41C85">
      <w:pPr>
        <w:pStyle w:val="a3"/>
        <w:numPr>
          <w:ilvl w:val="0"/>
          <w:numId w:val="7"/>
        </w:numPr>
        <w:ind w:firstLineChars="0"/>
        <w:rPr>
          <w:ins w:id="42" w:author="haha" w:date="2019-01-14T10:05:00Z"/>
        </w:rPr>
      </w:pPr>
      <w:ins w:id="43" w:author="haha" w:date="2019-01-14T10:04:00Z">
        <w:r>
          <w:rPr>
            <w:rFonts w:hint="eastAsia"/>
          </w:rPr>
          <w:t>外呼专员筛选更改为下拉筛选</w:t>
        </w:r>
      </w:ins>
      <w:ins w:id="44" w:author="haha" w:date="2019-01-14T10:05:00Z">
        <w:r>
          <w:rPr>
            <w:rFonts w:hint="eastAsia"/>
          </w:rPr>
          <w:t>样式。</w:t>
        </w:r>
      </w:ins>
    </w:p>
    <w:p w14:paraId="2E15F5D9" w14:textId="2236013D" w:rsidR="00B41C85" w:rsidRDefault="00B41C85">
      <w:pPr>
        <w:pStyle w:val="a3"/>
        <w:numPr>
          <w:ilvl w:val="0"/>
          <w:numId w:val="7"/>
        </w:numPr>
        <w:ind w:firstLineChars="0"/>
        <w:rPr>
          <w:ins w:id="45" w:author="haha" w:date="2019-01-14T10:05:00Z"/>
        </w:rPr>
      </w:pPr>
      <w:ins w:id="46" w:author="haha" w:date="2019-01-14T10:05:00Z">
        <w:r>
          <w:rPr>
            <w:rFonts w:hint="eastAsia"/>
          </w:rPr>
          <w:t>工作台左侧保留上一条数据（现在是跳转等于关闭）。</w:t>
        </w:r>
      </w:ins>
    </w:p>
    <w:p w14:paraId="0CDA4905" w14:textId="277BC57A" w:rsidR="00B41C85" w:rsidRDefault="00B41C85">
      <w:pPr>
        <w:pStyle w:val="a3"/>
        <w:numPr>
          <w:ilvl w:val="0"/>
          <w:numId w:val="7"/>
        </w:numPr>
        <w:ind w:firstLineChars="0"/>
        <w:rPr>
          <w:ins w:id="47" w:author="haha" w:date="2019-01-10T17:48:00Z"/>
        </w:rPr>
      </w:pPr>
      <w:ins w:id="48" w:author="haha" w:date="2019-01-14T10:05:00Z">
        <w:r>
          <w:rPr>
            <w:rFonts w:hint="eastAsia"/>
          </w:rPr>
          <w:t>系统查找</w:t>
        </w:r>
      </w:ins>
      <w:ins w:id="49" w:author="haha" w:date="2019-01-14T10:06:00Z">
        <w:r>
          <w:rPr>
            <w:rFonts w:hint="eastAsia"/>
          </w:rPr>
          <w:t>到放过款的客户自动添加一条“该客户为老客户”</w:t>
        </w:r>
      </w:ins>
      <w:ins w:id="50" w:author="haha" w:date="2019-01-14T10:07:00Z">
        <w:r>
          <w:rPr>
            <w:rFonts w:hint="eastAsia"/>
          </w:rPr>
          <w:t>备注。</w:t>
        </w:r>
      </w:ins>
    </w:p>
    <w:p w14:paraId="2E3EED66" w14:textId="41583307" w:rsidR="0093508B" w:rsidRDefault="0093508B">
      <w:pPr>
        <w:pStyle w:val="2"/>
        <w:rPr>
          <w:ins w:id="51" w:author="haha" w:date="2019-01-11T09:52:00Z"/>
        </w:rPr>
      </w:pPr>
      <w:ins w:id="52" w:author="haha" w:date="2019-01-10T17:48:00Z">
        <w:r w:rsidRPr="0093508B">
          <w:rPr>
            <w:rStyle w:val="20"/>
            <w:rFonts w:hint="eastAsia"/>
            <w:rPrChange w:id="53" w:author="haha" w:date="2019-01-10T17:48:00Z">
              <w:rPr>
                <w:rFonts w:asciiTheme="minorHAnsi" w:eastAsiaTheme="minorEastAsia" w:hAnsiTheme="minorHAnsi" w:cstheme="minorBidi" w:hint="eastAsia"/>
                <w:b w:val="0"/>
                <w:bCs w:val="0"/>
                <w:sz w:val="24"/>
                <w:szCs w:val="24"/>
              </w:rPr>
            </w:rPrChange>
          </w:rPr>
          <w:t>业务背景</w:t>
        </w:r>
        <w:r>
          <w:rPr>
            <w:rFonts w:hint="eastAsia"/>
          </w:rPr>
          <w:t>：</w:t>
        </w:r>
      </w:ins>
    </w:p>
    <w:p w14:paraId="6FAA75D9" w14:textId="2D75D184" w:rsidR="00D861C0" w:rsidRDefault="001241D6">
      <w:pPr>
        <w:pStyle w:val="a3"/>
        <w:numPr>
          <w:ilvl w:val="0"/>
          <w:numId w:val="11"/>
        </w:numPr>
        <w:ind w:firstLineChars="0"/>
        <w:rPr>
          <w:ins w:id="54" w:author="haha" w:date="2019-01-11T11:11:00Z"/>
        </w:rPr>
        <w:pPrChange w:id="55" w:author="haha" w:date="2019-01-14T10:07:00Z">
          <w:pPr/>
        </w:pPrChange>
      </w:pPr>
      <w:ins w:id="56" w:author="haha" w:date="2019-01-11T11:13:00Z">
        <w:r>
          <w:rPr>
            <w:rFonts w:hint="eastAsia"/>
          </w:rPr>
          <w:t>管理人员需要实时查看专员拨打情况，外呼专员需要查看自己的</w:t>
        </w:r>
      </w:ins>
      <w:ins w:id="57" w:author="haha" w:date="2019-01-11T11:14:00Z">
        <w:r>
          <w:rPr>
            <w:rFonts w:hint="eastAsia"/>
          </w:rPr>
          <w:t>拨打情况所以首页需显示</w:t>
        </w:r>
      </w:ins>
      <w:ins w:id="58" w:author="haha" w:date="2019-01-11T11:08:00Z">
        <w:r w:rsidR="0034245B">
          <w:rPr>
            <w:rFonts w:hint="eastAsia"/>
          </w:rPr>
          <w:t>接通数、放款数</w:t>
        </w:r>
      </w:ins>
      <w:ins w:id="59" w:author="haha" w:date="2019-01-11T11:09:00Z">
        <w:r w:rsidR="0034245B">
          <w:rPr>
            <w:rFonts w:hint="eastAsia"/>
          </w:rPr>
          <w:t>、拨打数、转化率、接通率和名单</w:t>
        </w:r>
      </w:ins>
      <w:ins w:id="60" w:author="haha" w:date="2019-01-11T11:10:00Z">
        <w:r w:rsidR="0034245B">
          <w:rPr>
            <w:rFonts w:hint="eastAsia"/>
          </w:rPr>
          <w:t>数量，放款时间和通话时间不一致，显示放款时间避免造成用户使用</w:t>
        </w:r>
      </w:ins>
      <w:ins w:id="61" w:author="haha" w:date="2019-01-11T11:11:00Z">
        <w:r w:rsidR="0034245B">
          <w:rPr>
            <w:rFonts w:hint="eastAsia"/>
          </w:rPr>
          <w:t>时内容不够清晰。</w:t>
        </w:r>
      </w:ins>
    </w:p>
    <w:p w14:paraId="187517DB" w14:textId="7141AF56" w:rsidR="0034245B" w:rsidRDefault="00E15A27">
      <w:pPr>
        <w:pStyle w:val="a3"/>
        <w:numPr>
          <w:ilvl w:val="0"/>
          <w:numId w:val="11"/>
        </w:numPr>
        <w:ind w:firstLineChars="0"/>
        <w:rPr>
          <w:ins w:id="62" w:author="haha" w:date="2019-01-11T11:34:00Z"/>
        </w:rPr>
        <w:pPrChange w:id="63" w:author="haha" w:date="2019-01-14T10:07:00Z">
          <w:pPr/>
        </w:pPrChange>
      </w:pPr>
      <w:ins w:id="64" w:author="haha" w:date="2019-01-11T11:31:00Z">
        <w:r>
          <w:rPr>
            <w:rFonts w:hint="eastAsia"/>
          </w:rPr>
          <w:t>拨打情况有无人接听、通话中、拒接和来电提醒</w:t>
        </w:r>
      </w:ins>
      <w:ins w:id="65" w:author="haha" w:date="2019-01-11T11:32:00Z">
        <w:r>
          <w:rPr>
            <w:rFonts w:hint="eastAsia"/>
          </w:rPr>
          <w:t>情况，此次进行部分优化，</w:t>
        </w:r>
      </w:ins>
      <w:ins w:id="66" w:author="haha" w:date="2019-01-11T11:33:00Z">
        <w:r>
          <w:rPr>
            <w:rFonts w:hint="eastAsia"/>
          </w:rPr>
          <w:t>需要回收有意向以及</w:t>
        </w:r>
        <w:r w:rsidR="00F14C65">
          <w:rPr>
            <w:rFonts w:hint="eastAsia"/>
          </w:rPr>
          <w:t>停机以外的拨打状态，最大程度</w:t>
        </w:r>
      </w:ins>
      <w:ins w:id="67" w:author="haha" w:date="2019-01-11T11:34:00Z">
        <w:r w:rsidR="00F14C65">
          <w:rPr>
            <w:rFonts w:hint="eastAsia"/>
          </w:rPr>
          <w:t>增加名单外呼</w:t>
        </w:r>
      </w:ins>
      <w:ins w:id="68" w:author="haha" w:date="2019-01-14T10:55:00Z">
        <w:r w:rsidR="007473D5">
          <w:rPr>
            <w:rFonts w:hint="eastAsia"/>
          </w:rPr>
          <w:t>转化率</w:t>
        </w:r>
      </w:ins>
      <w:ins w:id="69" w:author="haha" w:date="2019-01-11T11:34:00Z">
        <w:r w:rsidR="00F14C65">
          <w:rPr>
            <w:rFonts w:hint="eastAsia"/>
          </w:rPr>
          <w:t>。</w:t>
        </w:r>
      </w:ins>
    </w:p>
    <w:p w14:paraId="7545F531" w14:textId="6B0D0CAE" w:rsidR="00F14C65" w:rsidRDefault="007473D5">
      <w:pPr>
        <w:pStyle w:val="a3"/>
        <w:numPr>
          <w:ilvl w:val="0"/>
          <w:numId w:val="11"/>
        </w:numPr>
        <w:ind w:firstLineChars="0"/>
        <w:rPr>
          <w:ins w:id="70" w:author="haha" w:date="2019-01-11T11:35:00Z"/>
        </w:rPr>
        <w:pPrChange w:id="71" w:author="haha" w:date="2019-01-14T10:07:00Z">
          <w:pPr/>
        </w:pPrChange>
      </w:pPr>
      <w:ins w:id="72" w:author="haha" w:date="2019-01-14T10:51:00Z">
        <w:r>
          <w:rPr>
            <w:rFonts w:hint="eastAsia"/>
          </w:rPr>
          <w:t>外呼专员查看的电话号码是脱敏状态右侧工作台已拨打和未拨打区分不够明确且表格会跳动，查看是否拨打或者跟进需要点击查看备注，</w:t>
        </w:r>
      </w:ins>
      <w:ins w:id="73" w:author="haha" w:date="2019-01-14T10:54:00Z">
        <w:r>
          <w:rPr>
            <w:rFonts w:hint="eastAsia"/>
          </w:rPr>
          <w:t>浪费大量时间用来查找号码，</w:t>
        </w:r>
      </w:ins>
      <w:ins w:id="74" w:author="haha" w:date="2019-01-14T10:52:00Z">
        <w:r>
          <w:rPr>
            <w:rFonts w:hint="eastAsia"/>
          </w:rPr>
          <w:t>所以增加外呼时间列以及拨打和未拨打交互效果。</w:t>
        </w:r>
      </w:ins>
    </w:p>
    <w:p w14:paraId="19079451" w14:textId="08D73EBA" w:rsidR="00F14C65" w:rsidRDefault="007473D5">
      <w:pPr>
        <w:pStyle w:val="a3"/>
        <w:numPr>
          <w:ilvl w:val="0"/>
          <w:numId w:val="11"/>
        </w:numPr>
        <w:ind w:firstLineChars="0"/>
        <w:rPr>
          <w:ins w:id="75" w:author="haha" w:date="2019-01-11T14:23:00Z"/>
        </w:rPr>
        <w:pPrChange w:id="76" w:author="haha" w:date="2019-01-14T10:07:00Z">
          <w:pPr>
            <w:pStyle w:val="a3"/>
            <w:numPr>
              <w:numId w:val="10"/>
            </w:numPr>
            <w:ind w:left="420" w:firstLineChars="0" w:hanging="420"/>
          </w:pPr>
        </w:pPrChange>
      </w:pPr>
      <w:ins w:id="77" w:author="haha" w:date="2019-01-14T10:52:00Z">
        <w:r>
          <w:rPr>
            <w:rFonts w:hint="eastAsia"/>
          </w:rPr>
          <w:t>管理人员需每天需要统计和查看每个专员的拨打情况所以更改坐席话务</w:t>
        </w:r>
      </w:ins>
      <w:ins w:id="78" w:author="haha" w:date="2019-01-14T10:53:00Z">
        <w:r>
          <w:rPr>
            <w:rFonts w:hint="eastAsia"/>
          </w:rPr>
          <w:t>报表显示实时状态的，管理人员还要查看专员申请名单情况所以添加申请名单数量列。</w:t>
        </w:r>
      </w:ins>
    </w:p>
    <w:p w14:paraId="553D7065" w14:textId="358755A6" w:rsidR="00F14C65" w:rsidRDefault="00917CA2" w:rsidP="00B41C85">
      <w:pPr>
        <w:pStyle w:val="a3"/>
        <w:numPr>
          <w:ilvl w:val="0"/>
          <w:numId w:val="11"/>
        </w:numPr>
        <w:ind w:firstLineChars="0"/>
        <w:rPr>
          <w:ins w:id="79" w:author="haha" w:date="2019-01-14T10:08:00Z"/>
        </w:rPr>
      </w:pPr>
      <w:ins w:id="80" w:author="haha" w:date="2019-01-11T14:23:00Z">
        <w:r>
          <w:rPr>
            <w:rFonts w:hint="eastAsia"/>
          </w:rPr>
          <w:t>管理人员要查看外呼专员实时的</w:t>
        </w:r>
      </w:ins>
      <w:ins w:id="81" w:author="haha" w:date="2019-01-11T14:24:00Z">
        <w:r>
          <w:rPr>
            <w:rFonts w:hint="eastAsia"/>
          </w:rPr>
          <w:t>外呼情况</w:t>
        </w:r>
      </w:ins>
      <w:ins w:id="82" w:author="haha" w:date="2019-01-14T09:42:00Z">
        <w:r w:rsidR="00292EE2">
          <w:rPr>
            <w:rFonts w:hint="eastAsia"/>
          </w:rPr>
          <w:t>。</w:t>
        </w:r>
      </w:ins>
    </w:p>
    <w:p w14:paraId="23ED89C3" w14:textId="18F16C18" w:rsidR="00B41C85" w:rsidRDefault="00B41C85">
      <w:pPr>
        <w:pStyle w:val="a3"/>
        <w:numPr>
          <w:ilvl w:val="0"/>
          <w:numId w:val="11"/>
        </w:numPr>
        <w:ind w:firstLineChars="0"/>
        <w:rPr>
          <w:ins w:id="83" w:author="haha" w:date="2019-02-14T17:46:00Z"/>
        </w:rPr>
      </w:pPr>
      <w:ins w:id="84" w:author="haha" w:date="2019-01-14T10:08:00Z">
        <w:r>
          <w:rPr>
            <w:rFonts w:hint="eastAsia"/>
          </w:rPr>
          <w:t>老客户外呼专员不在进行拨打介绍产品，保留外呼备注有助于下一个</w:t>
        </w:r>
      </w:ins>
      <w:ins w:id="85" w:author="haha" w:date="2019-01-14T10:09:00Z">
        <w:r>
          <w:rPr>
            <w:rFonts w:hint="eastAsia"/>
          </w:rPr>
          <w:t>领到名单</w:t>
        </w:r>
        <w:r w:rsidR="0084508F">
          <w:rPr>
            <w:rFonts w:hint="eastAsia"/>
          </w:rPr>
          <w:t>的用户选择其他产品以及话术。</w:t>
        </w:r>
      </w:ins>
    </w:p>
    <w:p w14:paraId="00CC9D2E" w14:textId="53B1EFF2" w:rsidR="00937C20" w:rsidRPr="001241D6" w:rsidRDefault="00937C20">
      <w:pPr>
        <w:pStyle w:val="a3"/>
        <w:numPr>
          <w:ilvl w:val="0"/>
          <w:numId w:val="11"/>
        </w:numPr>
        <w:ind w:firstLineChars="0"/>
        <w:pPrChange w:id="86" w:author="haha" w:date="2019-01-14T10:07:00Z">
          <w:pPr/>
        </w:pPrChange>
      </w:pPr>
      <w:ins w:id="87" w:author="haha" w:date="2019-02-14T17:46:00Z">
        <w:r>
          <w:rPr>
            <w:rFonts w:hint="eastAsia"/>
          </w:rPr>
          <w:t>部分外呼遗留问题的修改。</w:t>
        </w:r>
      </w:ins>
    </w:p>
    <w:p w14:paraId="47BB9474" w14:textId="20FB5AA2" w:rsidR="00FA1FA4" w:rsidRPr="00BA35AA" w:rsidDel="00976B58" w:rsidRDefault="00F958AD">
      <w:pPr>
        <w:pStyle w:val="2"/>
        <w:rPr>
          <w:del w:id="88" w:author="haha" w:date="2019-01-08T17:47:00Z"/>
          <w:sz w:val="28"/>
          <w:szCs w:val="28"/>
          <w:rPrChange w:id="89" w:author="haha" w:date="2019-01-08T18:18:00Z">
            <w:rPr>
              <w:del w:id="90" w:author="haha" w:date="2019-01-08T17:47:00Z"/>
            </w:rPr>
          </w:rPrChange>
        </w:rPr>
        <w:pPrChange w:id="91" w:author="haha" w:date="2019-01-08T18:18:00Z">
          <w:pPr>
            <w:pStyle w:val="a3"/>
            <w:numPr>
              <w:numId w:val="2"/>
            </w:numPr>
            <w:ind w:left="420" w:firstLineChars="0" w:hanging="420"/>
          </w:pPr>
        </w:pPrChange>
      </w:pPr>
      <w:del w:id="92" w:author="haha" w:date="2019-01-08T17:47:00Z">
        <w:r w:rsidRPr="00BA35AA" w:rsidDel="00976B58">
          <w:rPr>
            <w:rFonts w:hint="eastAsia"/>
            <w:sz w:val="28"/>
            <w:szCs w:val="28"/>
            <w:rPrChange w:id="93" w:author="haha" w:date="2019-01-08T18:18:00Z">
              <w:rPr>
                <w:rFonts w:hint="eastAsia"/>
              </w:rPr>
            </w:rPrChange>
          </w:rPr>
          <w:delText>产品审批下的待审页面内的审批表格添加复借次数</w:delText>
        </w:r>
      </w:del>
    </w:p>
    <w:p w14:paraId="023B0275" w14:textId="16552BCE" w:rsidR="00F958AD" w:rsidRPr="00BA35AA" w:rsidDel="00976B58" w:rsidRDefault="00F958AD">
      <w:pPr>
        <w:pStyle w:val="2"/>
        <w:rPr>
          <w:del w:id="94" w:author="haha" w:date="2019-01-08T17:47:00Z"/>
          <w:sz w:val="28"/>
          <w:szCs w:val="28"/>
          <w:rPrChange w:id="95" w:author="haha" w:date="2019-01-08T18:18:00Z">
            <w:rPr>
              <w:del w:id="96" w:author="haha" w:date="2019-01-08T17:47:00Z"/>
            </w:rPr>
          </w:rPrChange>
        </w:rPr>
        <w:pPrChange w:id="97" w:author="haha" w:date="2019-01-08T18:18:00Z">
          <w:pPr>
            <w:pStyle w:val="a3"/>
            <w:numPr>
              <w:numId w:val="2"/>
            </w:numPr>
            <w:ind w:left="420" w:firstLineChars="0" w:hanging="420"/>
          </w:pPr>
        </w:pPrChange>
      </w:pPr>
      <w:del w:id="98" w:author="haha" w:date="2019-01-08T17:47:00Z">
        <w:r w:rsidRPr="00BA35AA" w:rsidDel="00976B58">
          <w:rPr>
            <w:rFonts w:hint="eastAsia"/>
            <w:sz w:val="28"/>
            <w:szCs w:val="28"/>
            <w:rPrChange w:id="99" w:author="haha" w:date="2019-01-08T18:18:00Z">
              <w:rPr>
                <w:rFonts w:hint="eastAsia"/>
              </w:rPr>
            </w:rPrChange>
          </w:rPr>
          <w:delText>产品审批下进件查询页面内的进件表格添加复借次数</w:delText>
        </w:r>
      </w:del>
      <w:del w:id="100" w:author="haha" w:date="2018-12-19T10:01:00Z">
        <w:r w:rsidRPr="00BA35AA" w:rsidDel="00A9143E">
          <w:rPr>
            <w:rFonts w:hint="eastAsia"/>
            <w:sz w:val="28"/>
            <w:szCs w:val="28"/>
            <w:rPrChange w:id="101" w:author="haha" w:date="2019-01-08T18:18:00Z">
              <w:rPr>
                <w:rFonts w:hint="eastAsia"/>
              </w:rPr>
            </w:rPrChange>
          </w:rPr>
          <w:delText>以及处理人部分永久保存</w:delText>
        </w:r>
      </w:del>
    </w:p>
    <w:p w14:paraId="2CD9ED97" w14:textId="13759829" w:rsidR="00F958AD" w:rsidRPr="00BA35AA" w:rsidDel="00976B58" w:rsidRDefault="00F958AD">
      <w:pPr>
        <w:pStyle w:val="2"/>
        <w:rPr>
          <w:del w:id="102" w:author="haha" w:date="2019-01-08T17:47:00Z"/>
          <w:sz w:val="28"/>
          <w:szCs w:val="28"/>
          <w:rPrChange w:id="103" w:author="haha" w:date="2019-01-08T18:18:00Z">
            <w:rPr>
              <w:del w:id="104" w:author="haha" w:date="2019-01-08T17:47:00Z"/>
            </w:rPr>
          </w:rPrChange>
        </w:rPr>
        <w:pPrChange w:id="105" w:author="haha" w:date="2019-01-08T18:18:00Z">
          <w:pPr>
            <w:pStyle w:val="a3"/>
            <w:numPr>
              <w:numId w:val="2"/>
            </w:numPr>
            <w:ind w:left="420" w:firstLineChars="0" w:hanging="420"/>
          </w:pPr>
        </w:pPrChange>
      </w:pPr>
      <w:del w:id="106" w:author="haha" w:date="2019-01-08T17:47:00Z">
        <w:r w:rsidRPr="00BA35AA" w:rsidDel="00976B58">
          <w:rPr>
            <w:rFonts w:hint="eastAsia"/>
            <w:sz w:val="28"/>
            <w:szCs w:val="28"/>
            <w:rPrChange w:id="107" w:author="haha" w:date="2019-01-08T18:18:00Z">
              <w:rPr>
                <w:rFonts w:hint="eastAsia"/>
              </w:rPr>
            </w:rPrChange>
          </w:rPr>
          <w:delText>产品审批下审核结果页面内的审核结果筛选添加人工拒绝</w:delText>
        </w:r>
        <w:r w:rsidR="001103FD" w:rsidRPr="00BA35AA" w:rsidDel="00976B58">
          <w:rPr>
            <w:rFonts w:hint="eastAsia"/>
            <w:sz w:val="28"/>
            <w:szCs w:val="28"/>
            <w:rPrChange w:id="108" w:author="haha" w:date="2019-01-08T18:18:00Z">
              <w:rPr>
                <w:rFonts w:hint="eastAsia"/>
              </w:rPr>
            </w:rPrChange>
          </w:rPr>
          <w:delText>，导出模板添加来源</w:delText>
        </w:r>
      </w:del>
    </w:p>
    <w:p w14:paraId="3F7C7E58" w14:textId="40363FAA" w:rsidR="00F958AD" w:rsidRPr="00BA35AA" w:rsidDel="00976B58" w:rsidRDefault="00F958AD">
      <w:pPr>
        <w:pStyle w:val="2"/>
        <w:rPr>
          <w:del w:id="109" w:author="haha" w:date="2019-01-08T17:47:00Z"/>
          <w:sz w:val="28"/>
          <w:szCs w:val="28"/>
          <w:rPrChange w:id="110" w:author="haha" w:date="2019-01-08T18:18:00Z">
            <w:rPr>
              <w:del w:id="111" w:author="haha" w:date="2019-01-08T17:47:00Z"/>
            </w:rPr>
          </w:rPrChange>
        </w:rPr>
        <w:pPrChange w:id="112" w:author="haha" w:date="2019-01-08T18:18:00Z">
          <w:pPr>
            <w:pStyle w:val="a3"/>
            <w:numPr>
              <w:numId w:val="2"/>
            </w:numPr>
            <w:ind w:left="420" w:firstLineChars="0" w:hanging="420"/>
          </w:pPr>
        </w:pPrChange>
      </w:pPr>
      <w:del w:id="113" w:author="haha" w:date="2019-01-08T17:47:00Z">
        <w:r w:rsidRPr="00BA35AA" w:rsidDel="00976B58">
          <w:rPr>
            <w:rFonts w:hint="eastAsia"/>
            <w:sz w:val="28"/>
            <w:szCs w:val="28"/>
            <w:rPrChange w:id="114" w:author="haha" w:date="2019-01-08T18:18:00Z">
              <w:rPr>
                <w:rFonts w:hint="eastAsia"/>
              </w:rPr>
            </w:rPrChange>
          </w:rPr>
          <w:delText>产品审批下的待审以及进件查询操作下的处理和查看点击的弹框添加最小化按钮</w:delText>
        </w:r>
      </w:del>
    </w:p>
    <w:p w14:paraId="2607C133" w14:textId="3EE97057" w:rsidR="00F958AD" w:rsidRPr="00BA35AA" w:rsidDel="00976B58" w:rsidRDefault="001103FD">
      <w:pPr>
        <w:pStyle w:val="2"/>
        <w:rPr>
          <w:del w:id="115" w:author="haha" w:date="2019-01-08T17:47:00Z"/>
          <w:sz w:val="28"/>
          <w:szCs w:val="28"/>
          <w:rPrChange w:id="116" w:author="haha" w:date="2019-01-08T18:18:00Z">
            <w:rPr>
              <w:del w:id="117" w:author="haha" w:date="2019-01-08T17:47:00Z"/>
            </w:rPr>
          </w:rPrChange>
        </w:rPr>
        <w:pPrChange w:id="118" w:author="haha" w:date="2019-01-08T18:18:00Z">
          <w:pPr>
            <w:pStyle w:val="a3"/>
            <w:numPr>
              <w:numId w:val="2"/>
            </w:numPr>
            <w:ind w:left="420" w:firstLineChars="0" w:hanging="420"/>
          </w:pPr>
        </w:pPrChange>
      </w:pPr>
      <w:del w:id="119" w:author="haha" w:date="2019-01-08T17:47:00Z">
        <w:r w:rsidRPr="00BA35AA" w:rsidDel="00976B58">
          <w:rPr>
            <w:rFonts w:hint="eastAsia"/>
            <w:sz w:val="28"/>
            <w:szCs w:val="28"/>
            <w:rPrChange w:id="120" w:author="haha" w:date="2019-01-08T18:18:00Z">
              <w:rPr>
                <w:rFonts w:hint="eastAsia"/>
              </w:rPr>
            </w:rPrChange>
          </w:rPr>
          <w:delText>产品审批下的待审操作下处理页用户上传信息页面可以手动添加紧急联系人关系以及单位名称和电话</w:delText>
        </w:r>
        <w:r w:rsidR="0016004A" w:rsidRPr="00BA35AA" w:rsidDel="00976B58">
          <w:rPr>
            <w:rFonts w:hint="eastAsia"/>
            <w:sz w:val="28"/>
            <w:szCs w:val="28"/>
            <w:rPrChange w:id="121" w:author="haha" w:date="2019-01-08T18:18:00Z">
              <w:rPr>
                <w:rFonts w:hint="eastAsia"/>
              </w:rPr>
            </w:rPrChange>
          </w:rPr>
          <w:delText>（更改配置中心产品配置页面）</w:delText>
        </w:r>
      </w:del>
    </w:p>
    <w:p w14:paraId="128B8318" w14:textId="1780F5FA" w:rsidR="00F56E7E" w:rsidRPr="00BA35AA" w:rsidDel="00976B58" w:rsidRDefault="001103FD">
      <w:pPr>
        <w:pStyle w:val="2"/>
        <w:rPr>
          <w:del w:id="122" w:author="haha" w:date="2019-01-08T17:47:00Z"/>
          <w:sz w:val="28"/>
          <w:szCs w:val="28"/>
          <w:rPrChange w:id="123" w:author="haha" w:date="2019-01-08T18:18:00Z">
            <w:rPr>
              <w:del w:id="124" w:author="haha" w:date="2019-01-08T17:47:00Z"/>
            </w:rPr>
          </w:rPrChange>
        </w:rPr>
        <w:pPrChange w:id="125" w:author="haha" w:date="2019-01-08T18:18:00Z">
          <w:pPr>
            <w:pStyle w:val="a3"/>
            <w:numPr>
              <w:numId w:val="2"/>
            </w:numPr>
            <w:ind w:left="420" w:firstLineChars="0" w:hanging="420"/>
          </w:pPr>
        </w:pPrChange>
      </w:pPr>
      <w:del w:id="126" w:author="haha" w:date="2019-01-08T17:47:00Z">
        <w:r w:rsidRPr="00BA35AA" w:rsidDel="00976B58">
          <w:rPr>
            <w:rFonts w:hint="eastAsia"/>
            <w:sz w:val="28"/>
            <w:szCs w:val="28"/>
            <w:rPrChange w:id="127" w:author="haha" w:date="2019-01-08T18:18:00Z">
              <w:rPr>
                <w:rFonts w:hint="eastAsia"/>
              </w:rPr>
            </w:rPrChange>
          </w:rPr>
          <w:delText>原黑名单管理更改为名单管理添加白名单管理页，用户可在此页面上传以及删除名单</w:delText>
        </w:r>
      </w:del>
      <w:del w:id="128" w:author="haha" w:date="2018-12-19T10:23:00Z">
        <w:r w:rsidRPr="00BA35AA" w:rsidDel="002A3FD1">
          <w:rPr>
            <w:rFonts w:hint="eastAsia"/>
            <w:sz w:val="28"/>
            <w:szCs w:val="28"/>
            <w:rPrChange w:id="129" w:author="haha" w:date="2019-01-08T18:18:00Z">
              <w:rPr>
                <w:rFonts w:hint="eastAsia"/>
              </w:rPr>
            </w:rPrChange>
          </w:rPr>
          <w:delText>。</w:delText>
        </w:r>
      </w:del>
    </w:p>
    <w:p w14:paraId="2B08E6F2" w14:textId="4C72B74F" w:rsidR="00376BAC" w:rsidRPr="00BA35AA" w:rsidRDefault="00376BAC">
      <w:pPr>
        <w:pStyle w:val="2"/>
        <w:rPr>
          <w:ins w:id="130" w:author="haha" w:date="2019-01-08T18:18:00Z"/>
          <w:sz w:val="28"/>
          <w:szCs w:val="28"/>
          <w:rPrChange w:id="131" w:author="haha" w:date="2019-01-08T18:18:00Z">
            <w:rPr>
              <w:ins w:id="132" w:author="haha" w:date="2019-01-08T18:18:00Z"/>
            </w:rPr>
          </w:rPrChange>
        </w:rPr>
        <w:pPrChange w:id="133" w:author="haha" w:date="2019-01-08T18:18:00Z">
          <w:pPr>
            <w:pStyle w:val="a3"/>
            <w:numPr>
              <w:numId w:val="7"/>
            </w:numPr>
            <w:ind w:left="420" w:firstLineChars="0" w:hanging="420"/>
          </w:pPr>
        </w:pPrChange>
      </w:pPr>
      <w:ins w:id="134" w:author="haha" w:date="2019-01-08T18:18:00Z">
        <w:r w:rsidRPr="00BA35AA">
          <w:rPr>
            <w:rFonts w:hint="eastAsia"/>
            <w:b w:val="0"/>
            <w:sz w:val="28"/>
            <w:szCs w:val="28"/>
            <w:rPrChange w:id="135" w:author="haha" w:date="2019-01-08T18:18:00Z">
              <w:rPr>
                <w:rFonts w:hint="eastAsia"/>
              </w:rPr>
            </w:rPrChange>
          </w:rPr>
          <w:t>首页右侧</w:t>
        </w:r>
      </w:ins>
      <w:ins w:id="136" w:author="haha" w:date="2019-01-14T15:40:00Z">
        <w:r w:rsidR="00FE68A1">
          <w:rPr>
            <w:rFonts w:hint="eastAsia"/>
            <w:b w:val="0"/>
            <w:sz w:val="28"/>
            <w:szCs w:val="28"/>
          </w:rPr>
          <w:t>柱状图</w:t>
        </w:r>
      </w:ins>
      <w:ins w:id="137" w:author="haha" w:date="2019-01-08T18:18:00Z">
        <w:r w:rsidRPr="00BA35AA">
          <w:rPr>
            <w:rFonts w:hint="eastAsia"/>
            <w:b w:val="0"/>
            <w:sz w:val="28"/>
            <w:szCs w:val="28"/>
            <w:rPrChange w:id="138" w:author="haha" w:date="2019-01-08T18:18:00Z">
              <w:rPr>
                <w:rFonts w:hint="eastAsia"/>
              </w:rPr>
            </w:rPrChange>
          </w:rPr>
          <w:t>显示接通数、放款数、拨打数字段，</w:t>
        </w:r>
      </w:ins>
      <w:ins w:id="139" w:author="haha" w:date="2019-01-14T15:40:00Z">
        <w:r w:rsidR="00FE68A1">
          <w:rPr>
            <w:rFonts w:hint="eastAsia"/>
            <w:b w:val="0"/>
            <w:sz w:val="28"/>
            <w:szCs w:val="28"/>
          </w:rPr>
          <w:t>柱状图</w:t>
        </w:r>
      </w:ins>
      <w:ins w:id="140" w:author="haha" w:date="2019-01-08T18:18:00Z">
        <w:r w:rsidRPr="00BA35AA">
          <w:rPr>
            <w:rFonts w:hint="eastAsia"/>
            <w:b w:val="0"/>
            <w:sz w:val="28"/>
            <w:szCs w:val="28"/>
            <w:rPrChange w:id="141" w:author="haha" w:date="2019-01-08T18:18:00Z">
              <w:rPr>
                <w:rFonts w:hint="eastAsia"/>
              </w:rPr>
            </w:rPrChange>
          </w:rPr>
          <w:t>下面添加转化率，接通率以及申请名单数量</w:t>
        </w:r>
      </w:ins>
    </w:p>
    <w:p w14:paraId="0D30E0BA" w14:textId="34D6AF1E" w:rsidR="00FA1FA4" w:rsidDel="00376BAC" w:rsidRDefault="001103FD" w:rsidP="00FA1FA4">
      <w:pPr>
        <w:pStyle w:val="2"/>
        <w:numPr>
          <w:ilvl w:val="0"/>
          <w:numId w:val="3"/>
        </w:numPr>
        <w:rPr>
          <w:del w:id="142" w:author="haha" w:date="2019-01-08T18:18:00Z"/>
          <w:b w:val="0"/>
          <w:sz w:val="28"/>
          <w:szCs w:val="28"/>
        </w:rPr>
      </w:pPr>
      <w:del w:id="143" w:author="haha" w:date="2019-01-08T18:18:00Z">
        <w:r w:rsidRPr="001103FD" w:rsidDel="00376BAC">
          <w:rPr>
            <w:rFonts w:hint="eastAsia"/>
            <w:b w:val="0"/>
            <w:sz w:val="28"/>
            <w:szCs w:val="28"/>
          </w:rPr>
          <w:delText>产品审批下的待审页面内的审批表格添加复借次数</w:delText>
        </w:r>
      </w:del>
    </w:p>
    <w:p w14:paraId="2729EB1B" w14:textId="77777777" w:rsidR="00FA1FA4" w:rsidRDefault="00FA1FA4" w:rsidP="00FA1FA4">
      <w:r>
        <w:rPr>
          <w:rFonts w:hint="eastAsia"/>
        </w:rPr>
        <w:t>原型图如下：</w:t>
      </w:r>
    </w:p>
    <w:p w14:paraId="0E2D32BE" w14:textId="6DFF52F5" w:rsidR="00FA1FA4" w:rsidRDefault="00FA1FA4" w:rsidP="00FA1FA4">
      <w:del w:id="144" w:author="haha" w:date="2019-01-08T18:22:00Z">
        <w:r w:rsidDel="00BA35AA">
          <w:rPr>
            <w:noProof/>
          </w:rPr>
          <w:lastRenderedPageBreak/>
          <w:drawing>
            <wp:inline distT="0" distB="0" distL="0" distR="0" wp14:anchorId="394C877A" wp14:editId="7F6ED462">
              <wp:extent cx="5270500" cy="17754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775460"/>
                      </a:xfrm>
                      <a:prstGeom prst="rect">
                        <a:avLst/>
                      </a:prstGeom>
                    </pic:spPr>
                  </pic:pic>
                </a:graphicData>
              </a:graphic>
            </wp:inline>
          </w:drawing>
        </w:r>
      </w:del>
      <w:ins w:id="145" w:author="haha" w:date="2019-01-08T18:24:00Z">
        <w:r w:rsidR="00BA35AA">
          <w:rPr>
            <w:noProof/>
          </w:rPr>
          <w:drawing>
            <wp:inline distT="0" distB="0" distL="0" distR="0" wp14:anchorId="6BB02DF4" wp14:editId="61076D4C">
              <wp:extent cx="5270500" cy="1840230"/>
              <wp:effectExtent l="0" t="0" r="635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840230"/>
                      </a:xfrm>
                      <a:prstGeom prst="rect">
                        <a:avLst/>
                      </a:prstGeom>
                    </pic:spPr>
                  </pic:pic>
                </a:graphicData>
              </a:graphic>
            </wp:inline>
          </w:drawing>
        </w:r>
      </w:ins>
    </w:p>
    <w:tbl>
      <w:tblPr>
        <w:tblpPr w:leftFromText="180" w:rightFromText="180" w:vertAnchor="text" w:horzAnchor="margin" w:tblpXSpec="center" w:tblpY="132"/>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A1FA4" w14:paraId="43446288" w14:textId="77777777" w:rsidTr="00FA1FA4">
        <w:trPr>
          <w:trHeight w:val="90"/>
        </w:trPr>
        <w:tc>
          <w:tcPr>
            <w:tcW w:w="1245" w:type="dxa"/>
            <w:gridSpan w:val="2"/>
            <w:tcBorders>
              <w:top w:val="nil"/>
              <w:left w:val="single" w:sz="4" w:space="0" w:color="auto"/>
              <w:bottom w:val="single" w:sz="4" w:space="0" w:color="auto"/>
              <w:right w:val="single" w:sz="4" w:space="0" w:color="auto"/>
            </w:tcBorders>
          </w:tcPr>
          <w:p w14:paraId="770064E2" w14:textId="77777777" w:rsidR="00FA1FA4" w:rsidRDefault="00FA1FA4" w:rsidP="00FA1FA4">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652B2557" w14:textId="6667ED32" w:rsidR="00FA1FA4" w:rsidRDefault="00BA35AA" w:rsidP="00FA1FA4">
            <w:pPr>
              <w:pStyle w:val="11"/>
              <w:widowControl/>
              <w:ind w:firstLineChars="0" w:firstLine="0"/>
              <w:jc w:val="left"/>
              <w:rPr>
                <w:rFonts w:ascii="微软雅黑" w:eastAsia="微软雅黑" w:hAnsi="微软雅黑" w:cs="宋体"/>
                <w:color w:val="000000"/>
                <w:kern w:val="0"/>
                <w:sz w:val="18"/>
                <w:szCs w:val="18"/>
              </w:rPr>
            </w:pPr>
            <w:ins w:id="146" w:author="haha" w:date="2019-01-08T18:22:00Z">
              <w:r>
                <w:rPr>
                  <w:rFonts w:ascii="微软雅黑" w:eastAsia="微软雅黑" w:hAnsi="微软雅黑" w:cs="宋体" w:hint="eastAsia"/>
                  <w:color w:val="000000"/>
                  <w:kern w:val="0"/>
                  <w:sz w:val="18"/>
                  <w:szCs w:val="18"/>
                </w:rPr>
                <w:t>首页</w:t>
              </w:r>
            </w:ins>
            <w:del w:id="147" w:author="haha" w:date="2019-01-08T18:22:00Z">
              <w:r w:rsidR="00FA1FA4" w:rsidDel="00BA35AA">
                <w:rPr>
                  <w:rFonts w:ascii="微软雅黑" w:eastAsia="微软雅黑" w:hAnsi="微软雅黑" w:cs="宋体" w:hint="eastAsia"/>
                  <w:color w:val="000000"/>
                  <w:kern w:val="0"/>
                  <w:sz w:val="18"/>
                  <w:szCs w:val="18"/>
                </w:rPr>
                <w:delText>产品审批下的待审</w:delText>
              </w:r>
            </w:del>
          </w:p>
        </w:tc>
      </w:tr>
      <w:tr w:rsidR="00FA1FA4" w14:paraId="667CD7F2" w14:textId="77777777" w:rsidTr="00FA1FA4">
        <w:trPr>
          <w:trHeight w:val="408"/>
        </w:trPr>
        <w:tc>
          <w:tcPr>
            <w:tcW w:w="1245" w:type="dxa"/>
            <w:gridSpan w:val="2"/>
            <w:tcBorders>
              <w:top w:val="nil"/>
              <w:left w:val="single" w:sz="4" w:space="0" w:color="auto"/>
              <w:bottom w:val="single" w:sz="4" w:space="0" w:color="auto"/>
              <w:right w:val="single" w:sz="4" w:space="0" w:color="auto"/>
            </w:tcBorders>
          </w:tcPr>
          <w:p w14:paraId="3184D2C6"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4F96C7D3" w14:textId="3C97A27B" w:rsidR="00FA1FA4" w:rsidRDefault="00BA35AA" w:rsidP="00FA1FA4">
            <w:pPr>
              <w:widowControl/>
              <w:jc w:val="left"/>
              <w:rPr>
                <w:rFonts w:ascii="微软雅黑" w:eastAsia="微软雅黑" w:hAnsi="微软雅黑" w:cs="宋体"/>
                <w:kern w:val="0"/>
                <w:sz w:val="18"/>
                <w:szCs w:val="18"/>
              </w:rPr>
            </w:pPr>
            <w:ins w:id="148" w:author="haha" w:date="2019-01-08T18:22:00Z">
              <w:r>
                <w:rPr>
                  <w:rFonts w:ascii="微软雅黑" w:eastAsia="微软雅黑" w:hAnsi="微软雅黑" w:cs="宋体" w:hint="eastAsia"/>
                  <w:kern w:val="0"/>
                  <w:sz w:val="18"/>
                  <w:szCs w:val="18"/>
                </w:rPr>
                <w:t>侧导航工作台下</w:t>
              </w:r>
            </w:ins>
            <w:ins w:id="149" w:author="haha" w:date="2019-01-08T18:23:00Z">
              <w:r>
                <w:rPr>
                  <w:rFonts w:ascii="微软雅黑" w:eastAsia="微软雅黑" w:hAnsi="微软雅黑" w:cs="宋体" w:hint="eastAsia"/>
                  <w:kern w:val="0"/>
                  <w:sz w:val="18"/>
                  <w:szCs w:val="18"/>
                </w:rPr>
                <w:t>首页</w:t>
              </w:r>
            </w:ins>
            <w:del w:id="150" w:author="haha" w:date="2019-01-08T18:22:00Z">
              <w:r w:rsidR="00FA1FA4" w:rsidDel="00BA35AA">
                <w:rPr>
                  <w:rFonts w:ascii="微软雅黑" w:eastAsia="微软雅黑" w:hAnsi="微软雅黑" w:cs="宋体" w:hint="eastAsia"/>
                  <w:kern w:val="0"/>
                  <w:sz w:val="18"/>
                  <w:szCs w:val="18"/>
                </w:rPr>
                <w:delText>产品审批下的待审</w:delText>
              </w:r>
            </w:del>
          </w:p>
        </w:tc>
      </w:tr>
      <w:tr w:rsidR="00FA1FA4" w14:paraId="5C93046A" w14:textId="77777777" w:rsidTr="00FA1FA4">
        <w:trPr>
          <w:trHeight w:val="423"/>
        </w:trPr>
        <w:tc>
          <w:tcPr>
            <w:tcW w:w="1245" w:type="dxa"/>
            <w:gridSpan w:val="2"/>
            <w:tcBorders>
              <w:top w:val="nil"/>
              <w:left w:val="single" w:sz="4" w:space="0" w:color="auto"/>
              <w:bottom w:val="single" w:sz="4" w:space="0" w:color="auto"/>
              <w:right w:val="single" w:sz="4" w:space="0" w:color="auto"/>
            </w:tcBorders>
          </w:tcPr>
          <w:p w14:paraId="5E754723"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5436FCF4" w14:textId="77777777" w:rsidR="00FA1FA4" w:rsidRDefault="00FA1FA4" w:rsidP="00FA1FA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其他页面按钮点击跳转</w:t>
            </w:r>
          </w:p>
        </w:tc>
      </w:tr>
      <w:tr w:rsidR="00FA1FA4" w14:paraId="711ED21C"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0F1D464E"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A1FA4" w14:paraId="7CF334E9"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466F69B8"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3B3780E6" w14:textId="77777777" w:rsidR="00FA1FA4" w:rsidRDefault="00FA1FA4" w:rsidP="00FA1FA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5B58D537" w14:textId="77777777" w:rsidR="00FA1FA4" w:rsidRDefault="00FA1FA4" w:rsidP="00FA1FA4">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79F87AC4"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4C8A9E99" w14:textId="77777777" w:rsidR="00FA1FA4" w:rsidRDefault="00FA1FA4" w:rsidP="00FA1FA4">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A1FA4" w14:paraId="3EF2F5FA"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941CCFA" w14:textId="77777777" w:rsidR="00FA1FA4" w:rsidRDefault="00FA1FA4" w:rsidP="00FA1FA4">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0C614FE4" w14:textId="5D1B622A" w:rsidR="00FA1FA4" w:rsidRDefault="00FE68A1" w:rsidP="00FA1FA4">
            <w:pPr>
              <w:widowControl/>
              <w:jc w:val="left"/>
              <w:rPr>
                <w:rFonts w:ascii="微软雅黑" w:eastAsia="微软雅黑" w:hAnsi="微软雅黑" w:cs="微软雅黑"/>
                <w:color w:val="000000"/>
                <w:sz w:val="18"/>
                <w:szCs w:val="18"/>
              </w:rPr>
            </w:pPr>
            <w:ins w:id="151" w:author="haha" w:date="2019-01-14T15:40:00Z">
              <w:r>
                <w:rPr>
                  <w:rFonts w:ascii="微软雅黑" w:eastAsia="微软雅黑" w:hAnsi="微软雅黑" w:cs="微软雅黑" w:hint="eastAsia"/>
                  <w:color w:val="000000"/>
                  <w:sz w:val="18"/>
                  <w:szCs w:val="18"/>
                </w:rPr>
                <w:t>柱状图</w:t>
              </w:r>
            </w:ins>
            <w:ins w:id="152" w:author="haha" w:date="2019-01-08T18:23:00Z">
              <w:r w:rsidR="00BA35AA">
                <w:rPr>
                  <w:rFonts w:ascii="微软雅黑" w:eastAsia="微软雅黑" w:hAnsi="微软雅黑" w:cs="微软雅黑" w:hint="eastAsia"/>
                  <w:color w:val="000000"/>
                  <w:sz w:val="18"/>
                  <w:szCs w:val="18"/>
                </w:rPr>
                <w:t>字段更改</w:t>
              </w:r>
            </w:ins>
            <w:del w:id="153" w:author="haha" w:date="2019-01-08T18:23:00Z">
              <w:r w:rsidR="00FA1FA4" w:rsidDel="00BA35AA">
                <w:rPr>
                  <w:rFonts w:ascii="微软雅黑" w:eastAsia="微软雅黑" w:hAnsi="微软雅黑" w:cs="微软雅黑" w:hint="eastAsia"/>
                  <w:color w:val="000000"/>
                  <w:sz w:val="18"/>
                  <w:szCs w:val="18"/>
                </w:rPr>
                <w:delText>表格内加复借次数列</w:delText>
              </w:r>
            </w:del>
          </w:p>
        </w:tc>
        <w:tc>
          <w:tcPr>
            <w:tcW w:w="3000" w:type="dxa"/>
          </w:tcPr>
          <w:p w14:paraId="0C4292BB" w14:textId="3EBB826C" w:rsidR="00FA1FA4" w:rsidRDefault="00BA35AA" w:rsidP="00FA1FA4">
            <w:pPr>
              <w:widowControl/>
              <w:jc w:val="left"/>
              <w:rPr>
                <w:rFonts w:ascii="微软雅黑" w:eastAsia="微软雅黑" w:hAnsi="微软雅黑" w:cs="微软雅黑"/>
                <w:color w:val="000000"/>
                <w:sz w:val="18"/>
                <w:szCs w:val="18"/>
              </w:rPr>
            </w:pPr>
            <w:ins w:id="154" w:author="haha" w:date="2019-01-08T18:23:00Z">
              <w:r>
                <w:rPr>
                  <w:rFonts w:ascii="微软雅黑" w:eastAsia="微软雅黑" w:hAnsi="微软雅黑" w:cs="微软雅黑" w:hint="eastAsia"/>
                  <w:color w:val="000000"/>
                  <w:sz w:val="18"/>
                  <w:szCs w:val="18"/>
                </w:rPr>
                <w:t>显示 接通数，拨打数以及放款数</w:t>
              </w:r>
            </w:ins>
            <w:del w:id="155" w:author="haha" w:date="2019-01-08T18:23:00Z">
              <w:r w:rsidR="00FA1FA4" w:rsidDel="00BA35AA">
                <w:rPr>
                  <w:rFonts w:ascii="微软雅黑" w:eastAsia="微软雅黑" w:hAnsi="微软雅黑" w:cs="微软雅黑" w:hint="eastAsia"/>
                  <w:color w:val="000000"/>
                  <w:sz w:val="18"/>
                  <w:szCs w:val="18"/>
                </w:rPr>
                <w:delText>根据历史借款数统计</w:delText>
              </w:r>
            </w:del>
          </w:p>
        </w:tc>
        <w:tc>
          <w:tcPr>
            <w:tcW w:w="3209" w:type="dxa"/>
          </w:tcPr>
          <w:p w14:paraId="7103CC8C" w14:textId="0C96EFFA" w:rsidR="00FA1FA4" w:rsidRDefault="00BA35AA" w:rsidP="00FA1FA4">
            <w:pPr>
              <w:pStyle w:val="Axure"/>
              <w:rPr>
                <w:rFonts w:ascii="微软雅黑" w:eastAsia="微软雅黑" w:hAnsi="微软雅黑" w:cs="微软雅黑"/>
                <w:sz w:val="18"/>
                <w:szCs w:val="18"/>
              </w:rPr>
            </w:pPr>
            <w:ins w:id="156" w:author="haha" w:date="2019-01-08T18:26:00Z">
              <w:r>
                <w:rPr>
                  <w:rFonts w:ascii="微软雅黑" w:eastAsia="微软雅黑" w:hAnsi="微软雅黑" w:cs="微软雅黑" w:hint="eastAsia"/>
                  <w:sz w:val="18"/>
                  <w:szCs w:val="18"/>
                </w:rPr>
                <w:t>无</w:t>
              </w:r>
            </w:ins>
            <w:del w:id="157" w:author="haha" w:date="2019-01-08T18:23:00Z">
              <w:r w:rsidR="00FA1FA4" w:rsidDel="00BA35AA">
                <w:rPr>
                  <w:rFonts w:ascii="微软雅黑" w:eastAsia="微软雅黑" w:hAnsi="微软雅黑" w:cs="微软雅黑" w:hint="eastAsia"/>
                  <w:sz w:val="18"/>
                  <w:szCs w:val="18"/>
                </w:rPr>
                <w:delText>无</w:delText>
              </w:r>
            </w:del>
          </w:p>
        </w:tc>
        <w:tc>
          <w:tcPr>
            <w:tcW w:w="1712" w:type="dxa"/>
          </w:tcPr>
          <w:p w14:paraId="39CB150A" w14:textId="29F12087" w:rsidR="00FA1FA4" w:rsidRDefault="00BA35AA" w:rsidP="00FA1FA4">
            <w:pPr>
              <w:widowControl/>
              <w:jc w:val="left"/>
              <w:rPr>
                <w:rFonts w:ascii="微软雅黑" w:eastAsia="微软雅黑" w:hAnsi="微软雅黑" w:cs="宋体"/>
                <w:bCs/>
                <w:kern w:val="0"/>
                <w:sz w:val="18"/>
                <w:szCs w:val="18"/>
              </w:rPr>
            </w:pPr>
            <w:ins w:id="158" w:author="haha" w:date="2019-01-08T18:26:00Z">
              <w:r>
                <w:rPr>
                  <w:rFonts w:ascii="微软雅黑" w:eastAsia="微软雅黑" w:hAnsi="微软雅黑" w:cs="宋体" w:hint="eastAsia"/>
                  <w:bCs/>
                  <w:kern w:val="0"/>
                  <w:sz w:val="18"/>
                  <w:szCs w:val="18"/>
                </w:rPr>
                <w:t>实时</w:t>
              </w:r>
            </w:ins>
            <w:ins w:id="159" w:author="haha" w:date="2019-01-08T18:25:00Z">
              <w:r>
                <w:rPr>
                  <w:rFonts w:ascii="微软雅黑" w:eastAsia="微软雅黑" w:hAnsi="微软雅黑" w:cs="宋体" w:hint="eastAsia"/>
                  <w:bCs/>
                  <w:kern w:val="0"/>
                  <w:sz w:val="18"/>
                  <w:szCs w:val="18"/>
                </w:rPr>
                <w:t>显示，查看权限内的数据</w:t>
              </w:r>
            </w:ins>
          </w:p>
        </w:tc>
      </w:tr>
      <w:tr w:rsidR="00BA35AA" w14:paraId="4758F1D9"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160" w:author="haha" w:date="2019-01-08T18:25:00Z"/>
        </w:trPr>
        <w:tc>
          <w:tcPr>
            <w:tcW w:w="802" w:type="dxa"/>
          </w:tcPr>
          <w:p w14:paraId="2E3A6593" w14:textId="3A42EC7F" w:rsidR="00BA35AA" w:rsidRDefault="00BA35AA" w:rsidP="00FA1FA4">
            <w:pPr>
              <w:widowControl/>
              <w:jc w:val="center"/>
              <w:rPr>
                <w:ins w:id="161" w:author="haha" w:date="2019-01-08T18:25:00Z"/>
                <w:rFonts w:ascii="微软雅黑" w:eastAsia="微软雅黑" w:hAnsi="微软雅黑" w:cs="宋体"/>
                <w:bCs/>
                <w:kern w:val="0"/>
                <w:sz w:val="18"/>
                <w:szCs w:val="18"/>
              </w:rPr>
            </w:pPr>
            <w:ins w:id="162" w:author="haha" w:date="2019-01-08T18:25:00Z">
              <w:r>
                <w:rPr>
                  <w:rFonts w:ascii="微软雅黑" w:eastAsia="微软雅黑" w:hAnsi="微软雅黑" w:cs="宋体" w:hint="eastAsia"/>
                  <w:bCs/>
                  <w:kern w:val="0"/>
                  <w:sz w:val="18"/>
                  <w:szCs w:val="18"/>
                </w:rPr>
                <w:t>2</w:t>
              </w:r>
            </w:ins>
          </w:p>
        </w:tc>
        <w:tc>
          <w:tcPr>
            <w:tcW w:w="1309" w:type="dxa"/>
            <w:gridSpan w:val="2"/>
          </w:tcPr>
          <w:p w14:paraId="1157855B" w14:textId="3CDAC006" w:rsidR="00BA35AA" w:rsidRDefault="00FE68A1" w:rsidP="00FA1FA4">
            <w:pPr>
              <w:widowControl/>
              <w:jc w:val="left"/>
              <w:rPr>
                <w:ins w:id="163" w:author="haha" w:date="2019-01-08T18:25:00Z"/>
                <w:rFonts w:ascii="微软雅黑" w:eastAsia="微软雅黑" w:hAnsi="微软雅黑" w:cs="微软雅黑"/>
                <w:color w:val="000000"/>
                <w:sz w:val="18"/>
                <w:szCs w:val="18"/>
              </w:rPr>
            </w:pPr>
            <w:ins w:id="164" w:author="haha" w:date="2019-01-14T15:40:00Z">
              <w:r>
                <w:rPr>
                  <w:rFonts w:ascii="微软雅黑" w:eastAsia="微软雅黑" w:hAnsi="微软雅黑" w:cs="微软雅黑" w:hint="eastAsia"/>
                  <w:color w:val="000000"/>
                  <w:sz w:val="18"/>
                  <w:szCs w:val="18"/>
                </w:rPr>
                <w:t>柱状图</w:t>
              </w:r>
            </w:ins>
            <w:ins w:id="165" w:author="haha" w:date="2019-01-08T18:25:00Z">
              <w:r w:rsidR="00BA35AA">
                <w:rPr>
                  <w:rFonts w:ascii="微软雅黑" w:eastAsia="微软雅黑" w:hAnsi="微软雅黑" w:cs="微软雅黑" w:hint="eastAsia"/>
                  <w:color w:val="000000"/>
                  <w:sz w:val="18"/>
                  <w:szCs w:val="18"/>
                </w:rPr>
                <w:t>下字段</w:t>
              </w:r>
            </w:ins>
          </w:p>
        </w:tc>
        <w:tc>
          <w:tcPr>
            <w:tcW w:w="3000" w:type="dxa"/>
          </w:tcPr>
          <w:p w14:paraId="65A3BC70" w14:textId="00F642FE" w:rsidR="00BA35AA" w:rsidRDefault="00710E3F" w:rsidP="00FA1FA4">
            <w:pPr>
              <w:widowControl/>
              <w:jc w:val="left"/>
              <w:rPr>
                <w:ins w:id="166" w:author="haha" w:date="2019-01-08T18:25:00Z"/>
                <w:rFonts w:ascii="微软雅黑" w:eastAsia="微软雅黑" w:hAnsi="微软雅黑" w:cs="微软雅黑"/>
                <w:color w:val="000000"/>
                <w:sz w:val="18"/>
                <w:szCs w:val="18"/>
              </w:rPr>
            </w:pPr>
            <w:ins w:id="167" w:author="haha" w:date="2019-02-20T17:11:00Z">
              <w:r>
                <w:rPr>
                  <w:rFonts w:ascii="微软雅黑" w:eastAsia="微软雅黑" w:hAnsi="微软雅黑" w:cs="微软雅黑" w:hint="eastAsia"/>
                  <w:color w:val="000000"/>
                  <w:sz w:val="18"/>
                  <w:szCs w:val="18"/>
                </w:rPr>
                <w:t>字段是</w:t>
              </w:r>
            </w:ins>
            <w:ins w:id="168" w:author="haha" w:date="2019-01-08T18:25:00Z">
              <w:r w:rsidR="00BA35AA">
                <w:rPr>
                  <w:rFonts w:ascii="微软雅黑" w:eastAsia="微软雅黑" w:hAnsi="微软雅黑" w:cs="微软雅黑" w:hint="eastAsia"/>
                  <w:color w:val="000000"/>
                  <w:sz w:val="18"/>
                  <w:szCs w:val="18"/>
                </w:rPr>
                <w:t>转化率、接通率</w:t>
              </w:r>
            </w:ins>
            <w:ins w:id="169" w:author="haha" w:date="2019-02-20T17:12:00Z">
              <w:r>
                <w:rPr>
                  <w:rFonts w:ascii="微软雅黑" w:eastAsia="微软雅黑" w:hAnsi="微软雅黑" w:cs="微软雅黑" w:hint="eastAsia"/>
                  <w:color w:val="000000"/>
                  <w:sz w:val="18"/>
                  <w:szCs w:val="18"/>
                </w:rPr>
                <w:t>，</w:t>
              </w:r>
            </w:ins>
            <w:ins w:id="170" w:author="haha" w:date="2019-01-08T18:27:00Z">
              <w:r w:rsidR="00BA35AA">
                <w:rPr>
                  <w:rFonts w:ascii="微软雅黑" w:eastAsia="微软雅黑" w:hAnsi="微软雅黑" w:cs="微软雅黑" w:hint="eastAsia"/>
                  <w:color w:val="000000"/>
                  <w:sz w:val="18"/>
                  <w:szCs w:val="18"/>
                </w:rPr>
                <w:t>转化率及接通率</w:t>
              </w:r>
            </w:ins>
            <w:ins w:id="171" w:author="haha" w:date="2019-02-20T17:10:00Z">
              <w:r>
                <w:rPr>
                  <w:rFonts w:ascii="微软雅黑" w:eastAsia="微软雅黑" w:hAnsi="微软雅黑" w:cs="微软雅黑" w:hint="eastAsia"/>
                  <w:color w:val="000000"/>
                  <w:sz w:val="18"/>
                  <w:szCs w:val="18"/>
                </w:rPr>
                <w:t>显示实时数据，</w:t>
              </w:r>
            </w:ins>
            <w:ins w:id="172" w:author="haha" w:date="2019-02-20T17:11:00Z">
              <w:r>
                <w:rPr>
                  <w:rFonts w:ascii="微软雅黑" w:eastAsia="微软雅黑" w:hAnsi="微软雅黑" w:cs="微软雅黑" w:hint="eastAsia"/>
                  <w:color w:val="000000"/>
                  <w:sz w:val="18"/>
                  <w:szCs w:val="18"/>
                </w:rPr>
                <w:t>如要筛选时间段时算时间段内的平均数</w:t>
              </w:r>
            </w:ins>
          </w:p>
        </w:tc>
        <w:tc>
          <w:tcPr>
            <w:tcW w:w="3209" w:type="dxa"/>
          </w:tcPr>
          <w:p w14:paraId="5581005C" w14:textId="63D7A2E8" w:rsidR="00BA35AA" w:rsidDel="00BA35AA" w:rsidRDefault="00BA35AA" w:rsidP="00FA1FA4">
            <w:pPr>
              <w:pStyle w:val="Axure"/>
              <w:rPr>
                <w:ins w:id="173" w:author="haha" w:date="2019-01-08T18:25:00Z"/>
                <w:rFonts w:ascii="微软雅黑" w:eastAsia="微软雅黑" w:hAnsi="微软雅黑" w:cs="微软雅黑"/>
                <w:sz w:val="18"/>
                <w:szCs w:val="18"/>
              </w:rPr>
            </w:pPr>
            <w:ins w:id="174" w:author="haha" w:date="2019-01-08T18:26:00Z">
              <w:r>
                <w:rPr>
                  <w:rFonts w:ascii="微软雅黑" w:eastAsia="微软雅黑" w:hAnsi="微软雅黑" w:cs="微软雅黑" w:hint="eastAsia"/>
                  <w:sz w:val="18"/>
                  <w:szCs w:val="18"/>
                </w:rPr>
                <w:t>无</w:t>
              </w:r>
            </w:ins>
          </w:p>
        </w:tc>
        <w:tc>
          <w:tcPr>
            <w:tcW w:w="1712" w:type="dxa"/>
          </w:tcPr>
          <w:p w14:paraId="50F7A3EF" w14:textId="3A6AFBBE" w:rsidR="00BA35AA" w:rsidRDefault="00710E3F" w:rsidP="00FA1FA4">
            <w:pPr>
              <w:widowControl/>
              <w:jc w:val="left"/>
              <w:rPr>
                <w:ins w:id="175" w:author="haha" w:date="2019-01-08T18:25:00Z"/>
                <w:rFonts w:ascii="微软雅黑" w:eastAsia="微软雅黑" w:hAnsi="微软雅黑" w:cs="宋体"/>
                <w:bCs/>
                <w:kern w:val="0"/>
                <w:sz w:val="18"/>
                <w:szCs w:val="18"/>
              </w:rPr>
            </w:pPr>
            <w:ins w:id="176" w:author="haha" w:date="2019-02-20T17:12:00Z">
              <w:r>
                <w:rPr>
                  <w:rFonts w:ascii="微软雅黑" w:eastAsia="微软雅黑" w:hAnsi="微软雅黑" w:cs="微软雅黑" w:hint="eastAsia"/>
                  <w:color w:val="000000"/>
                  <w:sz w:val="18"/>
                  <w:szCs w:val="18"/>
                </w:rPr>
                <w:t>转化率及接通率显示实时数据，如要筛选时间段时算时间段内的平均数</w:t>
              </w:r>
            </w:ins>
          </w:p>
        </w:tc>
      </w:tr>
      <w:tr w:rsidR="00BA35AA" w14:paraId="3D6A9FF9" w14:textId="77777777" w:rsidTr="00FA1F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177" w:author="haha" w:date="2019-01-08T18:28:00Z"/>
        </w:trPr>
        <w:tc>
          <w:tcPr>
            <w:tcW w:w="802" w:type="dxa"/>
          </w:tcPr>
          <w:p w14:paraId="261C11EC" w14:textId="3E87EDBF" w:rsidR="00BA35AA" w:rsidRDefault="00BA35AA" w:rsidP="00FA1FA4">
            <w:pPr>
              <w:widowControl/>
              <w:jc w:val="center"/>
              <w:rPr>
                <w:ins w:id="178" w:author="haha" w:date="2019-01-08T18:28:00Z"/>
                <w:rFonts w:ascii="微软雅黑" w:eastAsia="微软雅黑" w:hAnsi="微软雅黑" w:cs="宋体"/>
                <w:bCs/>
                <w:kern w:val="0"/>
                <w:sz w:val="18"/>
                <w:szCs w:val="18"/>
              </w:rPr>
            </w:pPr>
            <w:ins w:id="179" w:author="haha" w:date="2019-01-08T18:28:00Z">
              <w:r>
                <w:rPr>
                  <w:rFonts w:ascii="微软雅黑" w:eastAsia="微软雅黑" w:hAnsi="微软雅黑" w:cs="宋体" w:hint="eastAsia"/>
                  <w:bCs/>
                  <w:kern w:val="0"/>
                  <w:sz w:val="18"/>
                  <w:szCs w:val="18"/>
                </w:rPr>
                <w:t>3</w:t>
              </w:r>
            </w:ins>
          </w:p>
        </w:tc>
        <w:tc>
          <w:tcPr>
            <w:tcW w:w="1309" w:type="dxa"/>
            <w:gridSpan w:val="2"/>
          </w:tcPr>
          <w:p w14:paraId="1DE85644" w14:textId="750E89D4" w:rsidR="00BA35AA" w:rsidRDefault="00BA35AA" w:rsidP="00FA1FA4">
            <w:pPr>
              <w:widowControl/>
              <w:jc w:val="left"/>
              <w:rPr>
                <w:ins w:id="180" w:author="haha" w:date="2019-01-08T18:28:00Z"/>
                <w:rFonts w:ascii="微软雅黑" w:eastAsia="微软雅黑" w:hAnsi="微软雅黑" w:cs="微软雅黑"/>
                <w:color w:val="000000"/>
                <w:sz w:val="18"/>
                <w:szCs w:val="18"/>
              </w:rPr>
            </w:pPr>
            <w:ins w:id="181" w:author="haha" w:date="2019-01-08T18:28:00Z">
              <w:r>
                <w:rPr>
                  <w:rFonts w:ascii="微软雅黑" w:eastAsia="微软雅黑" w:hAnsi="微软雅黑" w:cs="微软雅黑" w:hint="eastAsia"/>
                  <w:color w:val="000000"/>
                  <w:sz w:val="18"/>
                  <w:szCs w:val="18"/>
                </w:rPr>
                <w:t>左侧表格添加放款时间</w:t>
              </w:r>
            </w:ins>
          </w:p>
        </w:tc>
        <w:tc>
          <w:tcPr>
            <w:tcW w:w="3000" w:type="dxa"/>
          </w:tcPr>
          <w:p w14:paraId="754225C6" w14:textId="7A661387" w:rsidR="00BA35AA" w:rsidRDefault="00BA35AA" w:rsidP="00FA1FA4">
            <w:pPr>
              <w:widowControl/>
              <w:jc w:val="left"/>
              <w:rPr>
                <w:ins w:id="182" w:author="haha" w:date="2019-01-08T18:28:00Z"/>
                <w:rFonts w:ascii="微软雅黑" w:eastAsia="微软雅黑" w:hAnsi="微软雅黑" w:cs="微软雅黑"/>
                <w:color w:val="000000"/>
                <w:sz w:val="18"/>
                <w:szCs w:val="18"/>
              </w:rPr>
            </w:pPr>
            <w:ins w:id="183" w:author="haha" w:date="2019-01-08T18:28:00Z">
              <w:r>
                <w:rPr>
                  <w:rFonts w:ascii="微软雅黑" w:eastAsia="微软雅黑" w:hAnsi="微软雅黑" w:cs="微软雅黑" w:hint="eastAsia"/>
                  <w:color w:val="000000"/>
                  <w:sz w:val="18"/>
                  <w:szCs w:val="18"/>
                </w:rPr>
                <w:t>外部产品放款时间应显示上传截图时间，内部</w:t>
              </w:r>
              <w:r w:rsidR="00606B94">
                <w:rPr>
                  <w:rFonts w:ascii="微软雅黑" w:eastAsia="微软雅黑" w:hAnsi="微软雅黑" w:cs="微软雅黑" w:hint="eastAsia"/>
                  <w:color w:val="000000"/>
                  <w:sz w:val="18"/>
                  <w:szCs w:val="18"/>
                </w:rPr>
                <w:t>产品放款时间应与签约时间</w:t>
              </w:r>
            </w:ins>
            <w:ins w:id="184" w:author="haha" w:date="2019-02-20T17:07:00Z">
              <w:r w:rsidR="00710E3F">
                <w:rPr>
                  <w:rFonts w:ascii="微软雅黑" w:eastAsia="微软雅黑" w:hAnsi="微软雅黑" w:cs="微软雅黑" w:hint="eastAsia"/>
                  <w:color w:val="000000"/>
                  <w:sz w:val="18"/>
                  <w:szCs w:val="18"/>
                </w:rPr>
                <w:t>一致</w:t>
              </w:r>
            </w:ins>
          </w:p>
        </w:tc>
        <w:tc>
          <w:tcPr>
            <w:tcW w:w="3209" w:type="dxa"/>
          </w:tcPr>
          <w:p w14:paraId="05B00A2E" w14:textId="4669D54E" w:rsidR="00BA35AA" w:rsidRDefault="00606B94" w:rsidP="00FA1FA4">
            <w:pPr>
              <w:pStyle w:val="Axure"/>
              <w:rPr>
                <w:ins w:id="185" w:author="haha" w:date="2019-01-08T18:28:00Z"/>
                <w:rFonts w:ascii="微软雅黑" w:eastAsia="微软雅黑" w:hAnsi="微软雅黑" w:cs="微软雅黑"/>
                <w:sz w:val="18"/>
                <w:szCs w:val="18"/>
              </w:rPr>
            </w:pPr>
            <w:ins w:id="186" w:author="haha" w:date="2019-01-08T18:29:00Z">
              <w:r>
                <w:rPr>
                  <w:rFonts w:ascii="微软雅黑" w:eastAsia="微软雅黑" w:hAnsi="微软雅黑" w:cs="微软雅黑" w:hint="eastAsia"/>
                  <w:sz w:val="18"/>
                  <w:szCs w:val="18"/>
                </w:rPr>
                <w:t>无</w:t>
              </w:r>
            </w:ins>
          </w:p>
        </w:tc>
        <w:tc>
          <w:tcPr>
            <w:tcW w:w="1712" w:type="dxa"/>
          </w:tcPr>
          <w:p w14:paraId="4D8333E4" w14:textId="149BC988" w:rsidR="00BA35AA" w:rsidRDefault="00606B94" w:rsidP="00FA1FA4">
            <w:pPr>
              <w:widowControl/>
              <w:jc w:val="left"/>
              <w:rPr>
                <w:ins w:id="187" w:author="haha" w:date="2019-01-08T18:28:00Z"/>
                <w:rFonts w:ascii="微软雅黑" w:eastAsia="微软雅黑" w:hAnsi="微软雅黑" w:cs="宋体"/>
                <w:bCs/>
                <w:kern w:val="0"/>
                <w:sz w:val="18"/>
                <w:szCs w:val="18"/>
              </w:rPr>
            </w:pPr>
            <w:ins w:id="188" w:author="haha" w:date="2019-01-08T18:29:00Z">
              <w:r>
                <w:rPr>
                  <w:rFonts w:ascii="微软雅黑" w:eastAsia="微软雅黑" w:hAnsi="微软雅黑" w:cs="宋体" w:hint="eastAsia"/>
                  <w:bCs/>
                  <w:kern w:val="0"/>
                  <w:sz w:val="18"/>
                  <w:szCs w:val="18"/>
                </w:rPr>
                <w:t>实时显示，只显示放款</w:t>
              </w:r>
            </w:ins>
            <w:ins w:id="189" w:author="haha" w:date="2019-02-13T14:04:00Z">
              <w:r w:rsidR="00001F6D">
                <w:rPr>
                  <w:rFonts w:ascii="微软雅黑" w:eastAsia="微软雅黑" w:hAnsi="微软雅黑" w:cs="宋体" w:hint="eastAsia"/>
                  <w:bCs/>
                  <w:kern w:val="0"/>
                  <w:sz w:val="18"/>
                  <w:szCs w:val="18"/>
                </w:rPr>
                <w:t>信息</w:t>
              </w:r>
            </w:ins>
            <w:ins w:id="190" w:author="haha" w:date="2019-02-20T17:07:00Z">
              <w:r w:rsidR="00710E3F">
                <w:rPr>
                  <w:rFonts w:ascii="微软雅黑" w:eastAsia="微软雅黑" w:hAnsi="微软雅黑" w:cs="宋体" w:hint="eastAsia"/>
                  <w:bCs/>
                  <w:kern w:val="0"/>
                  <w:sz w:val="18"/>
                  <w:szCs w:val="18"/>
                </w:rPr>
                <w:t>，</w:t>
              </w:r>
              <w:r w:rsidR="00710E3F" w:rsidRPr="00710E3F">
                <w:rPr>
                  <w:rFonts w:ascii="微软雅黑" w:eastAsia="微软雅黑" w:hAnsi="微软雅黑" w:cs="宋体" w:hint="eastAsia"/>
                  <w:bCs/>
                  <w:kern w:val="0"/>
                  <w:sz w:val="18"/>
                  <w:szCs w:val="18"/>
                  <w:highlight w:val="yellow"/>
                  <w:rPrChange w:id="191" w:author="haha" w:date="2019-02-20T17:08:00Z">
                    <w:rPr>
                      <w:rFonts w:ascii="微软雅黑" w:eastAsia="微软雅黑" w:hAnsi="微软雅黑" w:cs="宋体" w:hint="eastAsia"/>
                      <w:bCs/>
                      <w:kern w:val="0"/>
                      <w:sz w:val="18"/>
                      <w:szCs w:val="18"/>
                    </w:rPr>
                  </w:rPrChange>
                </w:rPr>
                <w:t>没有放款时间的时候不显示</w:t>
              </w:r>
            </w:ins>
            <w:ins w:id="192" w:author="haha" w:date="2019-02-20T17:08:00Z">
              <w:r w:rsidR="00710E3F" w:rsidRPr="00710E3F">
                <w:rPr>
                  <w:rFonts w:ascii="微软雅黑" w:eastAsia="微软雅黑" w:hAnsi="微软雅黑" w:cs="宋体" w:hint="eastAsia"/>
                  <w:bCs/>
                  <w:kern w:val="0"/>
                  <w:sz w:val="18"/>
                  <w:szCs w:val="18"/>
                  <w:highlight w:val="yellow"/>
                  <w:rPrChange w:id="193" w:author="haha" w:date="2019-02-20T17:08:00Z">
                    <w:rPr>
                      <w:rFonts w:ascii="微软雅黑" w:eastAsia="微软雅黑" w:hAnsi="微软雅黑" w:cs="宋体" w:hint="eastAsia"/>
                      <w:bCs/>
                      <w:kern w:val="0"/>
                      <w:sz w:val="18"/>
                      <w:szCs w:val="18"/>
                    </w:rPr>
                  </w:rPrChange>
                </w:rPr>
                <w:t>数据</w:t>
              </w:r>
            </w:ins>
          </w:p>
        </w:tc>
      </w:tr>
    </w:tbl>
    <w:p w14:paraId="09D34D64" w14:textId="77777777" w:rsidR="00FA1FA4" w:rsidRDefault="00FA1FA4" w:rsidP="00FA1FA4"/>
    <w:p w14:paraId="4AF619FC" w14:textId="79F1714B" w:rsidR="00606B94" w:rsidRPr="00606B94" w:rsidRDefault="00606B94">
      <w:pPr>
        <w:pStyle w:val="2"/>
        <w:rPr>
          <w:ins w:id="194" w:author="haha" w:date="2019-01-08T18:31:00Z"/>
          <w:sz w:val="28"/>
          <w:szCs w:val="28"/>
          <w:rPrChange w:id="195" w:author="haha" w:date="2019-01-08T18:32:00Z">
            <w:rPr>
              <w:ins w:id="196" w:author="haha" w:date="2019-01-08T18:31:00Z"/>
            </w:rPr>
          </w:rPrChange>
        </w:rPr>
        <w:pPrChange w:id="197" w:author="haha" w:date="2019-01-08T18:32:00Z">
          <w:pPr>
            <w:pStyle w:val="a3"/>
            <w:numPr>
              <w:numId w:val="7"/>
            </w:numPr>
            <w:ind w:left="420" w:firstLineChars="0" w:hanging="420"/>
          </w:pPr>
        </w:pPrChange>
      </w:pPr>
      <w:ins w:id="198" w:author="haha" w:date="2019-01-08T18:31:00Z">
        <w:r w:rsidRPr="00606B94">
          <w:rPr>
            <w:rFonts w:hint="eastAsia"/>
            <w:b w:val="0"/>
            <w:sz w:val="28"/>
            <w:szCs w:val="28"/>
            <w:rPrChange w:id="199" w:author="haha" w:date="2019-01-08T18:32:00Z">
              <w:rPr>
                <w:rFonts w:hint="eastAsia"/>
              </w:rPr>
            </w:rPrChange>
          </w:rPr>
          <w:t>工作台外呼状态更改为空号、无人接听、通话中、拒接、来电提醒、关机、停机、有意向、无意向</w:t>
        </w:r>
      </w:ins>
      <w:ins w:id="200" w:author="haha" w:date="2019-02-15T15:47:00Z">
        <w:r w:rsidR="000E5709">
          <w:rPr>
            <w:rFonts w:hint="eastAsia"/>
            <w:b w:val="0"/>
            <w:sz w:val="28"/>
            <w:szCs w:val="28"/>
          </w:rPr>
          <w:t>，</w:t>
        </w:r>
      </w:ins>
      <w:ins w:id="201" w:author="haha" w:date="2019-01-08T18:31:00Z">
        <w:r w:rsidRPr="00606B94">
          <w:rPr>
            <w:rFonts w:hint="eastAsia"/>
            <w:b w:val="0"/>
            <w:sz w:val="28"/>
            <w:szCs w:val="28"/>
            <w:rPrChange w:id="202" w:author="haha" w:date="2019-01-08T18:32:00Z">
              <w:rPr>
                <w:rFonts w:hint="eastAsia"/>
              </w:rPr>
            </w:rPrChange>
          </w:rPr>
          <w:t>微信状态添加待通过、外呼备注保留历史备注，每次保存都记录并且永久保存、工作台右侧添加呼叫时间，表格根据申请时间倒叙显示，显示最先申请的</w:t>
        </w:r>
      </w:ins>
      <w:ins w:id="203" w:author="haha" w:date="2019-02-13T14:05:00Z">
        <w:r w:rsidR="00C54C66">
          <w:rPr>
            <w:rFonts w:hint="eastAsia"/>
            <w:b w:val="0"/>
            <w:sz w:val="28"/>
            <w:szCs w:val="28"/>
          </w:rPr>
          <w:t>。</w:t>
        </w:r>
      </w:ins>
    </w:p>
    <w:p w14:paraId="0A4CB971" w14:textId="3FF8E857" w:rsidR="00FA1FA4" w:rsidDel="00606B94" w:rsidRDefault="00FA1FA4" w:rsidP="00FA1FA4">
      <w:pPr>
        <w:pStyle w:val="2"/>
        <w:numPr>
          <w:ilvl w:val="0"/>
          <w:numId w:val="3"/>
        </w:numPr>
        <w:rPr>
          <w:del w:id="204" w:author="haha" w:date="2019-01-08T18:31:00Z"/>
          <w:b w:val="0"/>
          <w:sz w:val="28"/>
          <w:szCs w:val="28"/>
        </w:rPr>
      </w:pPr>
      <w:del w:id="205" w:author="haha" w:date="2019-01-08T18:31:00Z">
        <w:r w:rsidRPr="00FA1FA4" w:rsidDel="00606B94">
          <w:rPr>
            <w:rFonts w:hint="eastAsia"/>
            <w:b w:val="0"/>
            <w:sz w:val="28"/>
            <w:szCs w:val="28"/>
          </w:rPr>
          <w:delText>产品审批下进件查询页面内的进件表格添加复借次数</w:delText>
        </w:r>
      </w:del>
      <w:del w:id="206" w:author="haha" w:date="2018-12-19T10:01:00Z">
        <w:r w:rsidRPr="00FA1FA4" w:rsidDel="001B50ED">
          <w:rPr>
            <w:rFonts w:hint="eastAsia"/>
            <w:b w:val="0"/>
            <w:sz w:val="28"/>
            <w:szCs w:val="28"/>
          </w:rPr>
          <w:delText>以及处理人部分永久保存</w:delText>
        </w:r>
      </w:del>
    </w:p>
    <w:p w14:paraId="3C72DBCC" w14:textId="77777777" w:rsidR="001103FD" w:rsidRDefault="00FA1FA4" w:rsidP="00FA1FA4">
      <w:r>
        <w:rPr>
          <w:rFonts w:hint="eastAsia"/>
        </w:rPr>
        <w:t>原型图如下：</w:t>
      </w:r>
    </w:p>
    <w:p w14:paraId="1D670058" w14:textId="59B2AF66" w:rsidR="00FA1FA4" w:rsidRDefault="00FA1FA4" w:rsidP="00FA1FA4">
      <w:del w:id="207" w:author="haha" w:date="2018-12-19T10:05:00Z">
        <w:r w:rsidDel="00A9143E">
          <w:rPr>
            <w:noProof/>
          </w:rPr>
          <w:drawing>
            <wp:inline distT="0" distB="0" distL="0" distR="0" wp14:anchorId="4A350F4F" wp14:editId="3C158839">
              <wp:extent cx="5270500" cy="157162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571625"/>
                      </a:xfrm>
                      <a:prstGeom prst="rect">
                        <a:avLst/>
                      </a:prstGeom>
                    </pic:spPr>
                  </pic:pic>
                </a:graphicData>
              </a:graphic>
            </wp:inline>
          </w:drawing>
        </w:r>
      </w:del>
      <w:ins w:id="208" w:author="haha" w:date="2019-01-08T18:33:00Z">
        <w:r w:rsidR="00606B94" w:rsidRPr="00606B94">
          <w:rPr>
            <w:noProof/>
          </w:rPr>
          <w:t xml:space="preserve"> </w:t>
        </w:r>
        <w:r w:rsidR="00606B94">
          <w:rPr>
            <w:noProof/>
          </w:rPr>
          <w:lastRenderedPageBreak/>
          <w:drawing>
            <wp:inline distT="0" distB="0" distL="0" distR="0" wp14:anchorId="2088E12F" wp14:editId="6014FF1A">
              <wp:extent cx="5270500" cy="12954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295400"/>
                      </a:xfrm>
                      <a:prstGeom prst="rect">
                        <a:avLst/>
                      </a:prstGeom>
                    </pic:spPr>
                  </pic:pic>
                </a:graphicData>
              </a:graphic>
            </wp:inline>
          </w:drawing>
        </w:r>
      </w:ins>
    </w:p>
    <w:tbl>
      <w:tblPr>
        <w:tblpPr w:leftFromText="180" w:rightFromText="180" w:vertAnchor="text" w:horzAnchor="margin" w:tblpXSpec="center" w:tblpY="148"/>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A1FA4" w14:paraId="04FD88F3" w14:textId="77777777" w:rsidTr="000C4F0D">
        <w:trPr>
          <w:trHeight w:val="90"/>
        </w:trPr>
        <w:tc>
          <w:tcPr>
            <w:tcW w:w="1245" w:type="dxa"/>
            <w:gridSpan w:val="2"/>
            <w:tcBorders>
              <w:top w:val="nil"/>
              <w:left w:val="single" w:sz="4" w:space="0" w:color="auto"/>
              <w:bottom w:val="single" w:sz="4" w:space="0" w:color="auto"/>
              <w:right w:val="single" w:sz="4" w:space="0" w:color="auto"/>
            </w:tcBorders>
          </w:tcPr>
          <w:p w14:paraId="138504A4" w14:textId="77777777" w:rsidR="00FA1FA4" w:rsidRDefault="00FA1FA4" w:rsidP="000C4F0D">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710FC4CB" w14:textId="04339883" w:rsidR="00FA1FA4" w:rsidRDefault="00606B94" w:rsidP="000C4F0D">
            <w:pPr>
              <w:pStyle w:val="11"/>
              <w:widowControl/>
              <w:ind w:firstLineChars="0" w:firstLine="0"/>
              <w:jc w:val="left"/>
              <w:rPr>
                <w:rFonts w:ascii="微软雅黑" w:eastAsia="微软雅黑" w:hAnsi="微软雅黑" w:cs="宋体"/>
                <w:color w:val="000000"/>
                <w:kern w:val="0"/>
                <w:sz w:val="18"/>
                <w:szCs w:val="18"/>
              </w:rPr>
            </w:pPr>
            <w:ins w:id="209" w:author="haha" w:date="2019-01-08T18:33:00Z">
              <w:r>
                <w:rPr>
                  <w:rFonts w:ascii="微软雅黑" w:eastAsia="微软雅黑" w:hAnsi="微软雅黑" w:cs="宋体" w:hint="eastAsia"/>
                  <w:color w:val="000000"/>
                  <w:kern w:val="0"/>
                  <w:sz w:val="18"/>
                  <w:szCs w:val="18"/>
                </w:rPr>
                <w:t>工作台</w:t>
              </w:r>
            </w:ins>
            <w:del w:id="210" w:author="haha" w:date="2019-01-08T18:33:00Z">
              <w:r w:rsidR="00FA1FA4" w:rsidDel="00606B94">
                <w:rPr>
                  <w:rFonts w:ascii="微软雅黑" w:eastAsia="微软雅黑" w:hAnsi="微软雅黑" w:cs="宋体" w:hint="eastAsia"/>
                  <w:color w:val="000000"/>
                  <w:kern w:val="0"/>
                  <w:sz w:val="18"/>
                  <w:szCs w:val="18"/>
                </w:rPr>
                <w:delText>产品审批下的进件查询</w:delText>
              </w:r>
            </w:del>
          </w:p>
        </w:tc>
      </w:tr>
      <w:tr w:rsidR="00FA1FA4" w14:paraId="58DC0519" w14:textId="77777777" w:rsidTr="000C4F0D">
        <w:trPr>
          <w:trHeight w:val="408"/>
        </w:trPr>
        <w:tc>
          <w:tcPr>
            <w:tcW w:w="1245" w:type="dxa"/>
            <w:gridSpan w:val="2"/>
            <w:tcBorders>
              <w:top w:val="nil"/>
              <w:left w:val="single" w:sz="4" w:space="0" w:color="auto"/>
              <w:bottom w:val="single" w:sz="4" w:space="0" w:color="auto"/>
              <w:right w:val="single" w:sz="4" w:space="0" w:color="auto"/>
            </w:tcBorders>
          </w:tcPr>
          <w:p w14:paraId="0D7B86A8"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56E98D3B" w14:textId="659BCA6D" w:rsidR="00FA1FA4" w:rsidRDefault="00FA1FA4" w:rsidP="000C4F0D">
            <w:pPr>
              <w:widowControl/>
              <w:jc w:val="left"/>
              <w:rPr>
                <w:rFonts w:ascii="微软雅黑" w:eastAsia="微软雅黑" w:hAnsi="微软雅黑" w:cs="宋体"/>
                <w:kern w:val="0"/>
                <w:sz w:val="18"/>
                <w:szCs w:val="18"/>
              </w:rPr>
            </w:pPr>
            <w:del w:id="211" w:author="haha" w:date="2019-01-08T18:33:00Z">
              <w:r w:rsidDel="00606B94">
                <w:rPr>
                  <w:rFonts w:ascii="微软雅黑" w:eastAsia="微软雅黑" w:hAnsi="微软雅黑" w:cs="宋体" w:hint="eastAsia"/>
                  <w:kern w:val="0"/>
                  <w:sz w:val="18"/>
                  <w:szCs w:val="18"/>
                </w:rPr>
                <w:delText>产品审批下的进件查询</w:delText>
              </w:r>
            </w:del>
            <w:ins w:id="212" w:author="haha" w:date="2019-01-08T18:33:00Z">
              <w:r w:rsidR="00606B94">
                <w:rPr>
                  <w:rFonts w:ascii="微软雅黑" w:eastAsia="微软雅黑" w:hAnsi="微软雅黑" w:cs="宋体" w:hint="eastAsia"/>
                  <w:kern w:val="0"/>
                  <w:sz w:val="18"/>
                  <w:szCs w:val="18"/>
                </w:rPr>
                <w:t>侧导航工作台下</w:t>
              </w:r>
            </w:ins>
          </w:p>
        </w:tc>
      </w:tr>
      <w:tr w:rsidR="00FA1FA4" w14:paraId="5DE9A78E" w14:textId="77777777" w:rsidTr="000C4F0D">
        <w:trPr>
          <w:trHeight w:val="423"/>
        </w:trPr>
        <w:tc>
          <w:tcPr>
            <w:tcW w:w="1245" w:type="dxa"/>
            <w:gridSpan w:val="2"/>
            <w:tcBorders>
              <w:top w:val="nil"/>
              <w:left w:val="single" w:sz="4" w:space="0" w:color="auto"/>
              <w:bottom w:val="single" w:sz="4" w:space="0" w:color="auto"/>
              <w:right w:val="single" w:sz="4" w:space="0" w:color="auto"/>
            </w:tcBorders>
          </w:tcPr>
          <w:p w14:paraId="0BBC62CE"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552740B1" w14:textId="77777777" w:rsidR="00FA1FA4" w:rsidRDefault="00FA1FA4" w:rsidP="000C4F0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其他页面按钮点击跳转</w:t>
            </w:r>
          </w:p>
        </w:tc>
      </w:tr>
      <w:tr w:rsidR="00FA1FA4" w14:paraId="6194D050"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67CDE9F2"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A1FA4" w14:paraId="1187B90E"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25088061"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5231D19E" w14:textId="77777777" w:rsidR="00FA1FA4" w:rsidRDefault="00FA1FA4" w:rsidP="000C4F0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5C438612" w14:textId="77777777" w:rsidR="00FA1FA4" w:rsidRDefault="00FA1FA4" w:rsidP="000C4F0D">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257B3B0E"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03954BC0" w14:textId="77777777" w:rsidR="00FA1FA4" w:rsidRDefault="00FA1FA4" w:rsidP="000C4F0D">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A1FA4" w14:paraId="5FC9679B"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ED2F952" w14:textId="77777777" w:rsidR="00FA1FA4" w:rsidRDefault="00FA1FA4" w:rsidP="000C4F0D">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1EB39136" w14:textId="50582B7B" w:rsidR="00FA1FA4" w:rsidRDefault="00FA1FA4" w:rsidP="000C4F0D">
            <w:pPr>
              <w:widowControl/>
              <w:jc w:val="left"/>
              <w:rPr>
                <w:rFonts w:ascii="微软雅黑" w:eastAsia="微软雅黑" w:hAnsi="微软雅黑" w:cs="微软雅黑"/>
                <w:color w:val="000000"/>
                <w:sz w:val="18"/>
                <w:szCs w:val="18"/>
              </w:rPr>
            </w:pPr>
            <w:del w:id="213" w:author="haha" w:date="2019-01-08T18:34:00Z">
              <w:r w:rsidDel="00606B94">
                <w:rPr>
                  <w:rFonts w:ascii="微软雅黑" w:eastAsia="微软雅黑" w:hAnsi="微软雅黑" w:cs="微软雅黑" w:hint="eastAsia"/>
                  <w:color w:val="000000"/>
                  <w:sz w:val="18"/>
                  <w:szCs w:val="18"/>
                </w:rPr>
                <w:delText>表格内加复借次数列</w:delText>
              </w:r>
            </w:del>
            <w:ins w:id="214" w:author="haha" w:date="2019-01-08T18:34:00Z">
              <w:r w:rsidR="00606B94">
                <w:rPr>
                  <w:rFonts w:ascii="微软雅黑" w:eastAsia="微软雅黑" w:hAnsi="微软雅黑" w:cs="微软雅黑" w:hint="eastAsia"/>
                  <w:color w:val="000000"/>
                  <w:sz w:val="18"/>
                  <w:szCs w:val="18"/>
                </w:rPr>
                <w:t>外呼状态</w:t>
              </w:r>
            </w:ins>
          </w:p>
        </w:tc>
        <w:tc>
          <w:tcPr>
            <w:tcW w:w="3000" w:type="dxa"/>
          </w:tcPr>
          <w:p w14:paraId="69D696F6" w14:textId="6EEB5F85" w:rsidR="00FA1FA4" w:rsidRDefault="00710E3F" w:rsidP="000C4F0D">
            <w:pPr>
              <w:widowControl/>
              <w:jc w:val="left"/>
              <w:rPr>
                <w:rFonts w:ascii="微软雅黑" w:eastAsia="微软雅黑" w:hAnsi="微软雅黑" w:cs="微软雅黑"/>
                <w:color w:val="000000"/>
                <w:sz w:val="18"/>
                <w:szCs w:val="18"/>
              </w:rPr>
            </w:pPr>
            <w:ins w:id="215" w:author="haha" w:date="2019-02-20T17:09:00Z">
              <w:r>
                <w:rPr>
                  <w:rFonts w:ascii="微软雅黑" w:eastAsia="微软雅黑" w:hAnsi="微软雅黑" w:cs="微软雅黑" w:hint="eastAsia"/>
                  <w:color w:val="000000"/>
                  <w:sz w:val="18"/>
                  <w:szCs w:val="18"/>
                </w:rPr>
                <w:t>默认请选择，</w:t>
              </w:r>
            </w:ins>
            <w:ins w:id="216" w:author="haha" w:date="2019-01-08T18:34:00Z">
              <w:r w:rsidR="00606B94" w:rsidRPr="00606B94">
                <w:rPr>
                  <w:rFonts w:ascii="微软雅黑" w:eastAsia="微软雅黑" w:hAnsi="微软雅黑" w:cs="微软雅黑" w:hint="eastAsia"/>
                  <w:color w:val="000000"/>
                  <w:sz w:val="18"/>
                  <w:szCs w:val="18"/>
                  <w:rPrChange w:id="217" w:author="haha" w:date="2019-01-08T18:34:00Z">
                    <w:rPr>
                      <w:rFonts w:hint="eastAsia"/>
                      <w:bCs/>
                      <w:sz w:val="28"/>
                      <w:szCs w:val="28"/>
                    </w:rPr>
                  </w:rPrChange>
                </w:rPr>
                <w:t>空号、无人接听、通话中、拒接、来电提醒、关机、停机、有意向、无意向</w:t>
              </w:r>
            </w:ins>
            <w:del w:id="218" w:author="haha" w:date="2019-01-08T18:34:00Z">
              <w:r w:rsidR="00FA1FA4" w:rsidDel="00606B94">
                <w:rPr>
                  <w:rFonts w:ascii="微软雅黑" w:eastAsia="微软雅黑" w:hAnsi="微软雅黑" w:cs="微软雅黑" w:hint="eastAsia"/>
                  <w:color w:val="000000"/>
                  <w:sz w:val="18"/>
                  <w:szCs w:val="18"/>
                </w:rPr>
                <w:delText>根据历史借款数统计</w:delText>
              </w:r>
            </w:del>
          </w:p>
        </w:tc>
        <w:tc>
          <w:tcPr>
            <w:tcW w:w="3209" w:type="dxa"/>
          </w:tcPr>
          <w:p w14:paraId="686A4D1B" w14:textId="77777777" w:rsidR="00FA1FA4" w:rsidRDefault="00FA1FA4" w:rsidP="000C4F0D">
            <w:pPr>
              <w:pStyle w:val="Axure"/>
              <w:rPr>
                <w:rFonts w:ascii="微软雅黑" w:eastAsia="微软雅黑" w:hAnsi="微软雅黑" w:cs="微软雅黑"/>
                <w:sz w:val="18"/>
                <w:szCs w:val="18"/>
              </w:rPr>
            </w:pPr>
            <w:r>
              <w:rPr>
                <w:rFonts w:ascii="微软雅黑" w:eastAsia="微软雅黑" w:hAnsi="微软雅黑" w:cs="微软雅黑" w:hint="eastAsia"/>
                <w:sz w:val="18"/>
                <w:szCs w:val="18"/>
              </w:rPr>
              <w:t>无</w:t>
            </w:r>
          </w:p>
        </w:tc>
        <w:tc>
          <w:tcPr>
            <w:tcW w:w="1712" w:type="dxa"/>
          </w:tcPr>
          <w:p w14:paraId="511CFAAC" w14:textId="6737B0D2" w:rsidR="00FA1FA4" w:rsidRDefault="00177CEB" w:rsidP="000C4F0D">
            <w:pPr>
              <w:widowControl/>
              <w:jc w:val="left"/>
              <w:rPr>
                <w:rFonts w:ascii="微软雅黑" w:eastAsia="微软雅黑" w:hAnsi="微软雅黑" w:cs="宋体"/>
                <w:bCs/>
                <w:kern w:val="0"/>
                <w:sz w:val="18"/>
                <w:szCs w:val="18"/>
              </w:rPr>
            </w:pPr>
            <w:ins w:id="219" w:author="haha" w:date="2019-01-14T09:48:00Z">
              <w:r>
                <w:rPr>
                  <w:rFonts w:ascii="微软雅黑" w:eastAsia="微软雅黑" w:hAnsi="微软雅黑" w:cs="微软雅黑" w:hint="eastAsia"/>
                  <w:color w:val="000000"/>
                  <w:sz w:val="18"/>
                  <w:szCs w:val="18"/>
                </w:rPr>
                <w:t>系统回收</w:t>
              </w:r>
            </w:ins>
            <w:ins w:id="220" w:author="haha" w:date="2019-01-08T18:40:00Z">
              <w:r w:rsidR="002919BF" w:rsidRPr="006D3449">
                <w:rPr>
                  <w:rFonts w:ascii="微软雅黑" w:eastAsia="微软雅黑" w:hAnsi="微软雅黑" w:cs="微软雅黑" w:hint="eastAsia"/>
                  <w:color w:val="000000"/>
                  <w:sz w:val="18"/>
                  <w:szCs w:val="18"/>
                </w:rPr>
                <w:t>无人接听、通话中、拒接、来电提醒、关机、无意向</w:t>
              </w:r>
            </w:ins>
            <w:ins w:id="221" w:author="haha" w:date="2019-01-14T09:48:00Z">
              <w:r>
                <w:rPr>
                  <w:rFonts w:ascii="微软雅黑" w:eastAsia="微软雅黑" w:hAnsi="微软雅黑" w:cs="微软雅黑" w:hint="eastAsia"/>
                  <w:color w:val="000000"/>
                  <w:sz w:val="18"/>
                  <w:szCs w:val="18"/>
                </w:rPr>
                <w:t>（</w:t>
              </w:r>
            </w:ins>
            <w:ins w:id="222" w:author="haha" w:date="2019-02-20T17:08:00Z">
              <w:r w:rsidR="00710E3F">
                <w:rPr>
                  <w:rFonts w:ascii="微软雅黑" w:eastAsia="微软雅黑" w:hAnsi="微软雅黑" w:cs="微软雅黑" w:hint="eastAsia"/>
                  <w:color w:val="000000"/>
                  <w:sz w:val="18"/>
                  <w:szCs w:val="18"/>
                </w:rPr>
                <w:t>仅无意向状态</w:t>
              </w:r>
            </w:ins>
            <w:ins w:id="223" w:author="haha" w:date="2019-01-14T09:48:00Z">
              <w:r>
                <w:rPr>
                  <w:rFonts w:ascii="微软雅黑" w:eastAsia="微软雅黑" w:hAnsi="微软雅黑" w:cs="微软雅黑" w:hint="eastAsia"/>
                  <w:color w:val="000000"/>
                  <w:sz w:val="18"/>
                  <w:szCs w:val="18"/>
                </w:rPr>
                <w:t>每4</w:t>
              </w:r>
            </w:ins>
            <w:ins w:id="224" w:author="haha" w:date="2019-01-14T09:49:00Z">
              <w:r>
                <w:rPr>
                  <w:rFonts w:ascii="微软雅黑" w:eastAsia="微软雅黑" w:hAnsi="微软雅黑" w:cs="微软雅黑" w:hint="eastAsia"/>
                  <w:color w:val="000000"/>
                  <w:sz w:val="18"/>
                  <w:szCs w:val="18"/>
                </w:rPr>
                <w:t>天回收一次</w:t>
              </w:r>
            </w:ins>
            <w:ins w:id="225" w:author="haha" w:date="2019-02-20T17:08:00Z">
              <w:r w:rsidR="00710E3F">
                <w:rPr>
                  <w:rFonts w:ascii="微软雅黑" w:eastAsia="微软雅黑" w:hAnsi="微软雅黑" w:cs="微软雅黑" w:hint="eastAsia"/>
                  <w:color w:val="000000"/>
                  <w:sz w:val="18"/>
                  <w:szCs w:val="18"/>
                </w:rPr>
                <w:t>，其余状态每天都要回收</w:t>
              </w:r>
            </w:ins>
            <w:ins w:id="226" w:author="haha" w:date="2019-01-14T09:48:00Z">
              <w:r>
                <w:rPr>
                  <w:rFonts w:ascii="微软雅黑" w:eastAsia="微软雅黑" w:hAnsi="微软雅黑" w:cs="微软雅黑" w:hint="eastAsia"/>
                  <w:color w:val="000000"/>
                  <w:sz w:val="18"/>
                  <w:szCs w:val="18"/>
                </w:rPr>
                <w:t>）</w:t>
              </w:r>
            </w:ins>
          </w:p>
        </w:tc>
      </w:tr>
      <w:tr w:rsidR="00292EE2" w14:paraId="7441BD8D"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227" w:author="haha" w:date="2019-01-14T09:43:00Z"/>
        </w:trPr>
        <w:tc>
          <w:tcPr>
            <w:tcW w:w="802" w:type="dxa"/>
          </w:tcPr>
          <w:p w14:paraId="340AB149" w14:textId="1911C2B6" w:rsidR="00292EE2" w:rsidRDefault="00292EE2" w:rsidP="000C4F0D">
            <w:pPr>
              <w:widowControl/>
              <w:jc w:val="center"/>
              <w:rPr>
                <w:ins w:id="228" w:author="haha" w:date="2019-01-14T09:43:00Z"/>
                <w:rFonts w:ascii="微软雅黑" w:eastAsia="微软雅黑" w:hAnsi="微软雅黑" w:cs="宋体"/>
                <w:bCs/>
                <w:kern w:val="0"/>
                <w:sz w:val="18"/>
                <w:szCs w:val="18"/>
              </w:rPr>
            </w:pPr>
            <w:ins w:id="229" w:author="haha" w:date="2019-01-14T09:43:00Z">
              <w:r>
                <w:rPr>
                  <w:rFonts w:ascii="微软雅黑" w:eastAsia="微软雅黑" w:hAnsi="微软雅黑" w:cs="宋体" w:hint="eastAsia"/>
                  <w:bCs/>
                  <w:kern w:val="0"/>
                  <w:sz w:val="18"/>
                  <w:szCs w:val="18"/>
                </w:rPr>
                <w:t>2</w:t>
              </w:r>
            </w:ins>
          </w:p>
        </w:tc>
        <w:tc>
          <w:tcPr>
            <w:tcW w:w="1309" w:type="dxa"/>
            <w:gridSpan w:val="2"/>
          </w:tcPr>
          <w:p w14:paraId="19400AEC" w14:textId="713D5AB7" w:rsidR="00292EE2" w:rsidDel="00606B94" w:rsidRDefault="00292EE2" w:rsidP="000C4F0D">
            <w:pPr>
              <w:widowControl/>
              <w:jc w:val="left"/>
              <w:rPr>
                <w:ins w:id="230" w:author="haha" w:date="2019-01-14T09:43:00Z"/>
                <w:rFonts w:ascii="微软雅黑" w:eastAsia="微软雅黑" w:hAnsi="微软雅黑" w:cs="微软雅黑"/>
                <w:color w:val="000000"/>
                <w:sz w:val="18"/>
                <w:szCs w:val="18"/>
              </w:rPr>
            </w:pPr>
            <w:ins w:id="231" w:author="haha" w:date="2019-01-14T09:43:00Z">
              <w:r>
                <w:rPr>
                  <w:rFonts w:ascii="微软雅黑" w:eastAsia="微软雅黑" w:hAnsi="微软雅黑" w:cs="微软雅黑" w:hint="eastAsia"/>
                  <w:color w:val="000000"/>
                  <w:sz w:val="18"/>
                  <w:szCs w:val="18"/>
                </w:rPr>
                <w:t>外呼备注</w:t>
              </w:r>
            </w:ins>
          </w:p>
        </w:tc>
        <w:tc>
          <w:tcPr>
            <w:tcW w:w="3000" w:type="dxa"/>
          </w:tcPr>
          <w:p w14:paraId="48EFCB90" w14:textId="0FD00C9B" w:rsidR="00292EE2" w:rsidRPr="00606B94" w:rsidRDefault="00292EE2" w:rsidP="000C4F0D">
            <w:pPr>
              <w:widowControl/>
              <w:jc w:val="left"/>
              <w:rPr>
                <w:ins w:id="232" w:author="haha" w:date="2019-01-14T09:43:00Z"/>
                <w:rFonts w:ascii="微软雅黑" w:eastAsia="微软雅黑" w:hAnsi="微软雅黑" w:cs="微软雅黑"/>
                <w:color w:val="000000"/>
                <w:sz w:val="18"/>
                <w:szCs w:val="18"/>
              </w:rPr>
            </w:pPr>
            <w:ins w:id="233" w:author="haha" w:date="2019-01-14T09:43:00Z">
              <w:r>
                <w:rPr>
                  <w:rFonts w:ascii="微软雅黑" w:eastAsia="微软雅黑" w:hAnsi="微软雅黑" w:cs="微软雅黑" w:hint="eastAsia"/>
                  <w:color w:val="000000"/>
                  <w:sz w:val="18"/>
                  <w:szCs w:val="18"/>
                </w:rPr>
                <w:t>备注永久保存</w:t>
              </w:r>
            </w:ins>
            <w:ins w:id="234" w:author="haha" w:date="2019-01-14T09:44:00Z">
              <w:r>
                <w:rPr>
                  <w:rFonts w:ascii="微软雅黑" w:eastAsia="微软雅黑" w:hAnsi="微软雅黑" w:cs="微软雅黑" w:hint="eastAsia"/>
                  <w:color w:val="000000"/>
                  <w:sz w:val="18"/>
                  <w:szCs w:val="18"/>
                </w:rPr>
                <w:t>，每次编辑可新增一条备注默认显示最新的</w:t>
              </w:r>
            </w:ins>
            <w:ins w:id="235" w:author="haha" w:date="2019-02-15T15:49:00Z">
              <w:r w:rsidR="000E5709">
                <w:rPr>
                  <w:rFonts w:ascii="微软雅黑" w:eastAsia="微软雅黑" w:hAnsi="微软雅黑" w:cs="微软雅黑"/>
                  <w:color w:val="000000"/>
                  <w:sz w:val="18"/>
                  <w:szCs w:val="18"/>
                </w:rPr>
                <w:t>2</w:t>
              </w:r>
            </w:ins>
            <w:ins w:id="236" w:author="haha" w:date="2019-01-14T09:44:00Z">
              <w:r>
                <w:rPr>
                  <w:rFonts w:ascii="微软雅黑" w:eastAsia="微软雅黑" w:hAnsi="微软雅黑" w:cs="微软雅黑" w:hint="eastAsia"/>
                  <w:color w:val="000000"/>
                  <w:sz w:val="18"/>
                  <w:szCs w:val="18"/>
                </w:rPr>
                <w:t>条数据</w:t>
              </w:r>
            </w:ins>
            <w:ins w:id="237" w:author="haha" w:date="2019-01-14T09:45:00Z">
              <w:r>
                <w:rPr>
                  <w:rFonts w:ascii="微软雅黑" w:eastAsia="微软雅黑" w:hAnsi="微软雅黑" w:cs="微软雅黑" w:hint="eastAsia"/>
                  <w:color w:val="000000"/>
                  <w:sz w:val="18"/>
                  <w:szCs w:val="18"/>
                </w:rPr>
                <w:t>（时间倒叙排序）</w:t>
              </w:r>
            </w:ins>
            <w:ins w:id="238" w:author="haha" w:date="2019-01-14T09:44:00Z">
              <w:r>
                <w:rPr>
                  <w:rFonts w:ascii="微软雅黑" w:eastAsia="微软雅黑" w:hAnsi="微软雅黑" w:cs="微软雅黑" w:hint="eastAsia"/>
                  <w:color w:val="000000"/>
                  <w:sz w:val="18"/>
                  <w:szCs w:val="18"/>
                </w:rPr>
                <w:t>和外呼备注输入框</w:t>
              </w:r>
            </w:ins>
            <w:ins w:id="239" w:author="haha" w:date="2019-02-20T17:33:00Z">
              <w:r w:rsidR="00A60C84">
                <w:rPr>
                  <w:rFonts w:ascii="微软雅黑" w:eastAsia="微软雅黑" w:hAnsi="微软雅黑" w:cs="微软雅黑" w:hint="eastAsia"/>
                  <w:color w:val="000000"/>
                  <w:sz w:val="18"/>
                  <w:szCs w:val="18"/>
                </w:rPr>
                <w:t>，</w:t>
              </w:r>
              <w:r w:rsidR="00A60C84" w:rsidRPr="00A60C84">
                <w:rPr>
                  <w:rFonts w:ascii="微软雅黑" w:eastAsia="微软雅黑" w:hAnsi="微软雅黑" w:cs="微软雅黑" w:hint="eastAsia"/>
                  <w:color w:val="000000"/>
                  <w:sz w:val="18"/>
                  <w:szCs w:val="18"/>
                  <w:highlight w:val="yellow"/>
                  <w:rPrChange w:id="240" w:author="haha" w:date="2019-02-20T17:34:00Z">
                    <w:rPr>
                      <w:rFonts w:ascii="微软雅黑" w:eastAsia="微软雅黑" w:hAnsi="微软雅黑" w:cs="微软雅黑" w:hint="eastAsia"/>
                      <w:color w:val="000000"/>
                      <w:sz w:val="18"/>
                      <w:szCs w:val="18"/>
                    </w:rPr>
                  </w:rPrChange>
                </w:rPr>
                <w:t>每个</w:t>
              </w:r>
            </w:ins>
            <w:ins w:id="241" w:author="haha" w:date="2019-02-20T17:34:00Z">
              <w:r w:rsidR="00A60C84" w:rsidRPr="00A60C84">
                <w:rPr>
                  <w:rFonts w:ascii="微软雅黑" w:eastAsia="微软雅黑" w:hAnsi="微软雅黑" w:cs="微软雅黑" w:hint="eastAsia"/>
                  <w:color w:val="000000"/>
                  <w:sz w:val="18"/>
                  <w:szCs w:val="18"/>
                  <w:highlight w:val="yellow"/>
                  <w:rPrChange w:id="242" w:author="haha" w:date="2019-02-20T17:34:00Z">
                    <w:rPr>
                      <w:rFonts w:ascii="微软雅黑" w:eastAsia="微软雅黑" w:hAnsi="微软雅黑" w:cs="微软雅黑" w:hint="eastAsia"/>
                      <w:color w:val="000000"/>
                      <w:sz w:val="18"/>
                      <w:szCs w:val="18"/>
                    </w:rPr>
                  </w:rPrChange>
                </w:rPr>
                <w:t>机构的外呼备注不通用</w:t>
              </w:r>
            </w:ins>
          </w:p>
        </w:tc>
        <w:tc>
          <w:tcPr>
            <w:tcW w:w="3209" w:type="dxa"/>
          </w:tcPr>
          <w:p w14:paraId="32612642" w14:textId="3B8059F8" w:rsidR="00292EE2" w:rsidRDefault="00A60C84" w:rsidP="000C4F0D">
            <w:pPr>
              <w:pStyle w:val="Axure"/>
              <w:rPr>
                <w:ins w:id="243" w:author="haha" w:date="2019-01-14T09:43:00Z"/>
                <w:rFonts w:ascii="微软雅黑" w:eastAsia="微软雅黑" w:hAnsi="微软雅黑" w:cs="微软雅黑"/>
                <w:sz w:val="18"/>
                <w:szCs w:val="18"/>
              </w:rPr>
            </w:pPr>
            <w:ins w:id="244" w:author="haha" w:date="2019-02-20T17:31:00Z">
              <w:r w:rsidRPr="00A60C84">
                <w:rPr>
                  <w:rFonts w:ascii="微软雅黑" w:eastAsia="微软雅黑" w:hAnsi="微软雅黑" w:cs="微软雅黑" w:hint="eastAsia"/>
                  <w:sz w:val="18"/>
                  <w:szCs w:val="18"/>
                  <w:highlight w:val="yellow"/>
                  <w:rPrChange w:id="245" w:author="haha" w:date="2019-02-20T17:35:00Z">
                    <w:rPr>
                      <w:rFonts w:ascii="微软雅黑" w:eastAsia="微软雅黑" w:hAnsi="微软雅黑" w:cs="微软雅黑" w:hint="eastAsia"/>
                      <w:sz w:val="18"/>
                      <w:szCs w:val="18"/>
                    </w:rPr>
                  </w:rPrChange>
                </w:rPr>
                <w:t>外呼备注可点击</w:t>
              </w:r>
            </w:ins>
            <w:ins w:id="246" w:author="haha" w:date="2019-02-20T17:34:00Z">
              <w:r w:rsidRPr="00A60C84">
                <w:rPr>
                  <w:rFonts w:ascii="微软雅黑" w:eastAsia="微软雅黑" w:hAnsi="微软雅黑" w:cs="微软雅黑" w:hint="eastAsia"/>
                  <w:sz w:val="18"/>
                  <w:szCs w:val="18"/>
                  <w:highlight w:val="yellow"/>
                  <w:rPrChange w:id="247" w:author="haha" w:date="2019-02-20T17:35:00Z">
                    <w:rPr>
                      <w:rFonts w:ascii="微软雅黑" w:eastAsia="微软雅黑" w:hAnsi="微软雅黑" w:cs="微软雅黑" w:hint="eastAsia"/>
                      <w:sz w:val="18"/>
                      <w:szCs w:val="18"/>
                    </w:rPr>
                  </w:rPrChange>
                </w:rPr>
                <w:t>状态</w:t>
              </w:r>
            </w:ins>
            <w:ins w:id="248" w:author="haha" w:date="2019-02-20T17:31:00Z">
              <w:r w:rsidRPr="00A60C84">
                <w:rPr>
                  <w:rFonts w:ascii="微软雅黑" w:eastAsia="微软雅黑" w:hAnsi="微软雅黑" w:cs="微软雅黑" w:hint="eastAsia"/>
                  <w:sz w:val="18"/>
                  <w:szCs w:val="18"/>
                  <w:highlight w:val="yellow"/>
                  <w:rPrChange w:id="249" w:author="haha" w:date="2019-02-20T17:35:00Z">
                    <w:rPr>
                      <w:rFonts w:ascii="微软雅黑" w:eastAsia="微软雅黑" w:hAnsi="微软雅黑" w:cs="微软雅黑" w:hint="eastAsia"/>
                      <w:sz w:val="18"/>
                      <w:szCs w:val="18"/>
                    </w:rPr>
                  </w:rPrChange>
                </w:rPr>
                <w:t>，点击后出弹框显示所有外呼备注，</w:t>
              </w:r>
            </w:ins>
            <w:ins w:id="250" w:author="haha" w:date="2019-02-20T17:32:00Z">
              <w:r w:rsidRPr="00A60C84">
                <w:rPr>
                  <w:rFonts w:ascii="微软雅黑" w:eastAsia="微软雅黑" w:hAnsi="微软雅黑" w:cs="微软雅黑" w:hint="eastAsia"/>
                  <w:sz w:val="18"/>
                  <w:szCs w:val="18"/>
                  <w:highlight w:val="yellow"/>
                  <w:rPrChange w:id="251" w:author="haha" w:date="2019-02-20T17:35:00Z">
                    <w:rPr>
                      <w:rFonts w:ascii="微软雅黑" w:eastAsia="微软雅黑" w:hAnsi="微软雅黑" w:cs="微软雅黑" w:hint="eastAsia"/>
                      <w:sz w:val="18"/>
                      <w:szCs w:val="18"/>
                    </w:rPr>
                  </w:rPrChange>
                </w:rPr>
                <w:t>点击右上角关闭按钮可关闭弹框</w:t>
              </w:r>
            </w:ins>
          </w:p>
        </w:tc>
        <w:tc>
          <w:tcPr>
            <w:tcW w:w="1712" w:type="dxa"/>
          </w:tcPr>
          <w:p w14:paraId="54058EBD" w14:textId="2CE8817C" w:rsidR="00292EE2" w:rsidRPr="006D3449" w:rsidRDefault="00292EE2" w:rsidP="000C4F0D">
            <w:pPr>
              <w:widowControl/>
              <w:jc w:val="left"/>
              <w:rPr>
                <w:ins w:id="252" w:author="haha" w:date="2019-01-14T09:43:00Z"/>
                <w:rFonts w:ascii="微软雅黑" w:eastAsia="微软雅黑" w:hAnsi="微软雅黑" w:cs="微软雅黑"/>
                <w:color w:val="000000"/>
                <w:sz w:val="18"/>
                <w:szCs w:val="18"/>
              </w:rPr>
            </w:pPr>
            <w:ins w:id="253" w:author="haha" w:date="2019-01-14T09:45:00Z">
              <w:r>
                <w:rPr>
                  <w:rFonts w:ascii="微软雅黑" w:eastAsia="微软雅黑" w:hAnsi="微软雅黑" w:cs="微软雅黑" w:hint="eastAsia"/>
                  <w:color w:val="000000"/>
                  <w:sz w:val="18"/>
                  <w:szCs w:val="18"/>
                </w:rPr>
                <w:t>永久保存，显示最新的</w:t>
              </w:r>
            </w:ins>
            <w:ins w:id="254" w:author="haha" w:date="2019-02-15T15:49:00Z">
              <w:r w:rsidR="000E5709">
                <w:rPr>
                  <w:rFonts w:ascii="微软雅黑" w:eastAsia="微软雅黑" w:hAnsi="微软雅黑" w:cs="微软雅黑" w:hint="eastAsia"/>
                  <w:color w:val="000000"/>
                  <w:sz w:val="18"/>
                  <w:szCs w:val="18"/>
                </w:rPr>
                <w:t>2</w:t>
              </w:r>
            </w:ins>
            <w:ins w:id="255" w:author="haha" w:date="2019-01-14T09:45:00Z">
              <w:r>
                <w:rPr>
                  <w:rFonts w:ascii="微软雅黑" w:eastAsia="微软雅黑" w:hAnsi="微软雅黑" w:cs="微软雅黑" w:hint="eastAsia"/>
                  <w:color w:val="000000"/>
                  <w:sz w:val="18"/>
                  <w:szCs w:val="18"/>
                </w:rPr>
                <w:t>条数据</w:t>
              </w:r>
            </w:ins>
            <w:ins w:id="256" w:author="haha" w:date="2019-02-20T10:42:00Z">
              <w:r w:rsidR="00377310">
                <w:rPr>
                  <w:rFonts w:ascii="微软雅黑" w:eastAsia="微软雅黑" w:hAnsi="微软雅黑" w:cs="微软雅黑" w:hint="eastAsia"/>
                  <w:color w:val="000000"/>
                  <w:sz w:val="18"/>
                  <w:szCs w:val="18"/>
                </w:rPr>
                <w:t>，</w:t>
              </w:r>
              <w:r w:rsidR="00377310" w:rsidRPr="00710E3F">
                <w:rPr>
                  <w:rFonts w:ascii="微软雅黑" w:eastAsia="微软雅黑" w:hAnsi="微软雅黑" w:cs="微软雅黑" w:hint="eastAsia"/>
                  <w:color w:val="000000"/>
                  <w:sz w:val="18"/>
                  <w:szCs w:val="18"/>
                  <w:highlight w:val="yellow"/>
                  <w:rPrChange w:id="257" w:author="haha" w:date="2019-02-20T17:12:00Z">
                    <w:rPr>
                      <w:rFonts w:ascii="微软雅黑" w:eastAsia="微软雅黑" w:hAnsi="微软雅黑" w:cs="微软雅黑" w:hint="eastAsia"/>
                      <w:color w:val="000000"/>
                      <w:sz w:val="18"/>
                      <w:szCs w:val="18"/>
                    </w:rPr>
                  </w:rPrChange>
                </w:rPr>
                <w:t>每个机构查看的外呼备注是不一样的</w:t>
              </w:r>
            </w:ins>
          </w:p>
        </w:tc>
      </w:tr>
      <w:tr w:rsidR="00292EE2" w14:paraId="2AD84D15"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258" w:author="haha" w:date="2019-01-14T09:45:00Z"/>
        </w:trPr>
        <w:tc>
          <w:tcPr>
            <w:tcW w:w="802" w:type="dxa"/>
          </w:tcPr>
          <w:p w14:paraId="73F1DDFF" w14:textId="4711D673" w:rsidR="00292EE2" w:rsidRDefault="00292EE2" w:rsidP="000C4F0D">
            <w:pPr>
              <w:widowControl/>
              <w:jc w:val="center"/>
              <w:rPr>
                <w:ins w:id="259" w:author="haha" w:date="2019-01-14T09:45:00Z"/>
                <w:rFonts w:ascii="微软雅黑" w:eastAsia="微软雅黑" w:hAnsi="微软雅黑" w:cs="宋体"/>
                <w:bCs/>
                <w:kern w:val="0"/>
                <w:sz w:val="18"/>
                <w:szCs w:val="18"/>
              </w:rPr>
            </w:pPr>
            <w:ins w:id="260" w:author="haha" w:date="2019-01-14T09:45:00Z">
              <w:r>
                <w:rPr>
                  <w:rFonts w:ascii="微软雅黑" w:eastAsia="微软雅黑" w:hAnsi="微软雅黑" w:cs="宋体" w:hint="eastAsia"/>
                  <w:bCs/>
                  <w:kern w:val="0"/>
                  <w:sz w:val="18"/>
                  <w:szCs w:val="18"/>
                </w:rPr>
                <w:t>3</w:t>
              </w:r>
            </w:ins>
          </w:p>
        </w:tc>
        <w:tc>
          <w:tcPr>
            <w:tcW w:w="1309" w:type="dxa"/>
            <w:gridSpan w:val="2"/>
          </w:tcPr>
          <w:p w14:paraId="20DE749A" w14:textId="125CDFFC" w:rsidR="00292EE2" w:rsidRDefault="00292EE2" w:rsidP="000C4F0D">
            <w:pPr>
              <w:widowControl/>
              <w:jc w:val="left"/>
              <w:rPr>
                <w:ins w:id="261" w:author="haha" w:date="2019-01-14T09:45:00Z"/>
                <w:rFonts w:ascii="微软雅黑" w:eastAsia="微软雅黑" w:hAnsi="微软雅黑" w:cs="微软雅黑"/>
                <w:color w:val="000000"/>
                <w:sz w:val="18"/>
                <w:szCs w:val="18"/>
              </w:rPr>
            </w:pPr>
            <w:ins w:id="262" w:author="haha" w:date="2019-01-14T09:46:00Z">
              <w:r>
                <w:rPr>
                  <w:rFonts w:ascii="微软雅黑" w:eastAsia="微软雅黑" w:hAnsi="微软雅黑" w:cs="微软雅黑" w:hint="eastAsia"/>
                  <w:color w:val="000000"/>
                  <w:sz w:val="18"/>
                  <w:szCs w:val="18"/>
                </w:rPr>
                <w:t>呼叫时间</w:t>
              </w:r>
            </w:ins>
          </w:p>
        </w:tc>
        <w:tc>
          <w:tcPr>
            <w:tcW w:w="3000" w:type="dxa"/>
          </w:tcPr>
          <w:p w14:paraId="112C0041" w14:textId="1049EC2A" w:rsidR="00292EE2" w:rsidRDefault="00292EE2" w:rsidP="000C4F0D">
            <w:pPr>
              <w:widowControl/>
              <w:jc w:val="left"/>
              <w:rPr>
                <w:ins w:id="263" w:author="haha" w:date="2019-01-14T09:45:00Z"/>
                <w:rFonts w:ascii="微软雅黑" w:eastAsia="微软雅黑" w:hAnsi="微软雅黑" w:cs="微软雅黑"/>
                <w:color w:val="000000"/>
                <w:sz w:val="18"/>
                <w:szCs w:val="18"/>
              </w:rPr>
            </w:pPr>
            <w:ins w:id="264" w:author="haha" w:date="2019-01-14T09:46:00Z">
              <w:r>
                <w:rPr>
                  <w:rFonts w:ascii="微软雅黑" w:eastAsia="微软雅黑" w:hAnsi="微软雅黑" w:cs="微软雅黑" w:hint="eastAsia"/>
                  <w:color w:val="000000"/>
                  <w:sz w:val="18"/>
                  <w:szCs w:val="18"/>
                </w:rPr>
                <w:t>工作台右侧表格添加呼叫时间列</w:t>
              </w:r>
            </w:ins>
          </w:p>
        </w:tc>
        <w:tc>
          <w:tcPr>
            <w:tcW w:w="3209" w:type="dxa"/>
          </w:tcPr>
          <w:p w14:paraId="60127BF4" w14:textId="5F16227F" w:rsidR="00292EE2" w:rsidRDefault="00292EE2" w:rsidP="000C4F0D">
            <w:pPr>
              <w:pStyle w:val="Axure"/>
              <w:rPr>
                <w:ins w:id="265" w:author="haha" w:date="2019-01-14T09:45:00Z"/>
                <w:rFonts w:ascii="微软雅黑" w:eastAsia="微软雅黑" w:hAnsi="微软雅黑" w:cs="微软雅黑"/>
                <w:sz w:val="18"/>
                <w:szCs w:val="18"/>
              </w:rPr>
            </w:pPr>
            <w:ins w:id="266" w:author="haha" w:date="2019-01-14T09:46:00Z">
              <w:r>
                <w:rPr>
                  <w:rFonts w:ascii="微软雅黑" w:eastAsia="微软雅黑" w:hAnsi="微软雅黑" w:cs="微软雅黑" w:hint="eastAsia"/>
                  <w:sz w:val="18"/>
                  <w:szCs w:val="18"/>
                </w:rPr>
                <w:t>无</w:t>
              </w:r>
            </w:ins>
          </w:p>
        </w:tc>
        <w:tc>
          <w:tcPr>
            <w:tcW w:w="1712" w:type="dxa"/>
          </w:tcPr>
          <w:p w14:paraId="402A1E46" w14:textId="6D1E9F80" w:rsidR="00292EE2" w:rsidRDefault="00292EE2" w:rsidP="000C4F0D">
            <w:pPr>
              <w:widowControl/>
              <w:jc w:val="left"/>
              <w:rPr>
                <w:ins w:id="267" w:author="haha" w:date="2019-01-14T09:45:00Z"/>
                <w:rFonts w:ascii="微软雅黑" w:eastAsia="微软雅黑" w:hAnsi="微软雅黑" w:cs="微软雅黑"/>
                <w:color w:val="000000"/>
                <w:sz w:val="18"/>
                <w:szCs w:val="18"/>
              </w:rPr>
            </w:pPr>
            <w:ins w:id="268" w:author="haha" w:date="2019-01-14T09:46:00Z">
              <w:r>
                <w:rPr>
                  <w:rFonts w:ascii="微软雅黑" w:eastAsia="微软雅黑" w:hAnsi="微软雅黑" w:cs="微软雅黑" w:hint="eastAsia"/>
                  <w:color w:val="000000"/>
                  <w:sz w:val="18"/>
                  <w:szCs w:val="18"/>
                </w:rPr>
                <w:t>表格顺序更改为</w:t>
              </w:r>
            </w:ins>
            <w:ins w:id="269" w:author="haha" w:date="2019-01-14T09:47:00Z">
              <w:r>
                <w:rPr>
                  <w:rFonts w:ascii="微软雅黑" w:eastAsia="微软雅黑" w:hAnsi="微软雅黑" w:cs="微软雅黑" w:hint="eastAsia"/>
                  <w:color w:val="000000"/>
                  <w:sz w:val="18"/>
                  <w:szCs w:val="18"/>
                </w:rPr>
                <w:t>以申请时间</w:t>
              </w:r>
            </w:ins>
            <w:ins w:id="270" w:author="haha" w:date="2019-02-15T15:49:00Z">
              <w:r w:rsidR="000E5709">
                <w:rPr>
                  <w:rFonts w:ascii="微软雅黑" w:eastAsia="微软雅黑" w:hAnsi="微软雅黑" w:cs="微软雅黑" w:hint="eastAsia"/>
                  <w:color w:val="000000"/>
                  <w:sz w:val="18"/>
                  <w:szCs w:val="18"/>
                </w:rPr>
                <w:t>倒叙，</w:t>
              </w:r>
            </w:ins>
            <w:ins w:id="271" w:author="haha" w:date="2019-01-14T09:47:00Z">
              <w:r>
                <w:rPr>
                  <w:rFonts w:ascii="微软雅黑" w:eastAsia="微软雅黑" w:hAnsi="微软雅黑" w:cs="微软雅黑" w:hint="eastAsia"/>
                  <w:color w:val="000000"/>
                  <w:sz w:val="18"/>
                  <w:szCs w:val="18"/>
                </w:rPr>
                <w:t>最</w:t>
              </w:r>
            </w:ins>
            <w:ins w:id="272" w:author="haha" w:date="2019-02-15T15:49:00Z">
              <w:r w:rsidR="000E5709">
                <w:rPr>
                  <w:rFonts w:ascii="微软雅黑" w:eastAsia="微软雅黑" w:hAnsi="微软雅黑" w:cs="微软雅黑" w:hint="eastAsia"/>
                  <w:color w:val="000000"/>
                  <w:sz w:val="18"/>
                  <w:szCs w:val="18"/>
                </w:rPr>
                <w:t>新</w:t>
              </w:r>
            </w:ins>
            <w:ins w:id="273" w:author="haha" w:date="2019-01-14T09:47:00Z">
              <w:r>
                <w:rPr>
                  <w:rFonts w:ascii="微软雅黑" w:eastAsia="微软雅黑" w:hAnsi="微软雅黑" w:cs="微软雅黑" w:hint="eastAsia"/>
                  <w:color w:val="000000"/>
                  <w:sz w:val="18"/>
                  <w:szCs w:val="18"/>
                </w:rPr>
                <w:t>申请放上面</w:t>
              </w:r>
            </w:ins>
            <w:ins w:id="274" w:author="haha" w:date="2019-02-15T15:49:00Z">
              <w:r w:rsidR="000E5709">
                <w:rPr>
                  <w:rFonts w:ascii="微软雅黑" w:eastAsia="微软雅黑" w:hAnsi="微软雅黑" w:cs="微软雅黑"/>
                  <w:color w:val="000000"/>
                  <w:sz w:val="18"/>
                  <w:szCs w:val="18"/>
                </w:rPr>
                <w:t xml:space="preserve"> </w:t>
              </w:r>
            </w:ins>
          </w:p>
        </w:tc>
      </w:tr>
      <w:tr w:rsidR="00710E3F" w14:paraId="26CF63A4" w14:textId="77777777"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275" w:author="haha" w:date="2019-02-20T17:09:00Z"/>
        </w:trPr>
        <w:tc>
          <w:tcPr>
            <w:tcW w:w="802" w:type="dxa"/>
          </w:tcPr>
          <w:p w14:paraId="313002CA" w14:textId="7D2E3FD9" w:rsidR="00710E3F" w:rsidRDefault="00710E3F" w:rsidP="000C4F0D">
            <w:pPr>
              <w:widowControl/>
              <w:jc w:val="center"/>
              <w:rPr>
                <w:ins w:id="276" w:author="haha" w:date="2019-02-20T17:09:00Z"/>
                <w:rFonts w:ascii="微软雅黑" w:eastAsia="微软雅黑" w:hAnsi="微软雅黑" w:cs="宋体"/>
                <w:bCs/>
                <w:kern w:val="0"/>
                <w:sz w:val="18"/>
                <w:szCs w:val="18"/>
              </w:rPr>
            </w:pPr>
            <w:ins w:id="277" w:author="haha" w:date="2019-02-20T17:09:00Z">
              <w:r>
                <w:rPr>
                  <w:rFonts w:ascii="微软雅黑" w:eastAsia="微软雅黑" w:hAnsi="微软雅黑" w:cs="宋体" w:hint="eastAsia"/>
                  <w:bCs/>
                  <w:kern w:val="0"/>
                  <w:sz w:val="18"/>
                  <w:szCs w:val="18"/>
                </w:rPr>
                <w:t>4</w:t>
              </w:r>
            </w:ins>
          </w:p>
        </w:tc>
        <w:tc>
          <w:tcPr>
            <w:tcW w:w="1309" w:type="dxa"/>
            <w:gridSpan w:val="2"/>
          </w:tcPr>
          <w:p w14:paraId="19E7C944" w14:textId="2BFF8965" w:rsidR="00710E3F" w:rsidRDefault="00710E3F" w:rsidP="000C4F0D">
            <w:pPr>
              <w:widowControl/>
              <w:jc w:val="left"/>
              <w:rPr>
                <w:ins w:id="278" w:author="haha" w:date="2019-02-20T17:09:00Z"/>
                <w:rFonts w:ascii="微软雅黑" w:eastAsia="微软雅黑" w:hAnsi="微软雅黑" w:cs="微软雅黑"/>
                <w:color w:val="000000"/>
                <w:sz w:val="18"/>
                <w:szCs w:val="18"/>
              </w:rPr>
            </w:pPr>
            <w:ins w:id="279" w:author="haha" w:date="2019-02-20T17:09:00Z">
              <w:r>
                <w:rPr>
                  <w:rFonts w:ascii="微软雅黑" w:eastAsia="微软雅黑" w:hAnsi="微软雅黑" w:cs="微软雅黑" w:hint="eastAsia"/>
                  <w:color w:val="000000"/>
                  <w:sz w:val="18"/>
                  <w:szCs w:val="18"/>
                </w:rPr>
                <w:t>微信状态</w:t>
              </w:r>
            </w:ins>
          </w:p>
        </w:tc>
        <w:tc>
          <w:tcPr>
            <w:tcW w:w="3000" w:type="dxa"/>
          </w:tcPr>
          <w:p w14:paraId="6C20ECEC" w14:textId="6234EEC8" w:rsidR="00710E3F" w:rsidRDefault="00710E3F" w:rsidP="000C4F0D">
            <w:pPr>
              <w:widowControl/>
              <w:jc w:val="left"/>
              <w:rPr>
                <w:ins w:id="280" w:author="haha" w:date="2019-02-20T17:09:00Z"/>
                <w:rFonts w:ascii="微软雅黑" w:eastAsia="微软雅黑" w:hAnsi="微软雅黑" w:cs="微软雅黑"/>
                <w:color w:val="000000"/>
                <w:sz w:val="18"/>
                <w:szCs w:val="18"/>
              </w:rPr>
            </w:pPr>
            <w:ins w:id="281" w:author="haha" w:date="2019-02-20T17:09:00Z">
              <w:r>
                <w:rPr>
                  <w:rFonts w:ascii="微软雅黑" w:eastAsia="微软雅黑" w:hAnsi="微软雅黑" w:cs="微软雅黑" w:hint="eastAsia"/>
                  <w:color w:val="000000"/>
                  <w:sz w:val="18"/>
                  <w:szCs w:val="18"/>
                </w:rPr>
                <w:t>微信状态增加待通过状态，默认未添加不必填</w:t>
              </w:r>
            </w:ins>
          </w:p>
        </w:tc>
        <w:tc>
          <w:tcPr>
            <w:tcW w:w="3209" w:type="dxa"/>
          </w:tcPr>
          <w:p w14:paraId="462E14EB" w14:textId="77777777" w:rsidR="00710E3F" w:rsidRDefault="00710E3F" w:rsidP="000C4F0D">
            <w:pPr>
              <w:pStyle w:val="Axure"/>
              <w:rPr>
                <w:ins w:id="282" w:author="haha" w:date="2019-02-20T17:09:00Z"/>
                <w:rFonts w:ascii="微软雅黑" w:eastAsia="微软雅黑" w:hAnsi="微软雅黑" w:cs="微软雅黑"/>
                <w:sz w:val="18"/>
                <w:szCs w:val="18"/>
              </w:rPr>
            </w:pPr>
          </w:p>
        </w:tc>
        <w:tc>
          <w:tcPr>
            <w:tcW w:w="1712" w:type="dxa"/>
          </w:tcPr>
          <w:p w14:paraId="70E54686" w14:textId="13D0F7FA" w:rsidR="00710E3F" w:rsidRDefault="00710E3F" w:rsidP="000C4F0D">
            <w:pPr>
              <w:widowControl/>
              <w:jc w:val="left"/>
              <w:rPr>
                <w:ins w:id="283" w:author="haha" w:date="2019-02-20T17:09:00Z"/>
                <w:rFonts w:ascii="微软雅黑" w:eastAsia="微软雅黑" w:hAnsi="微软雅黑" w:cs="微软雅黑"/>
                <w:color w:val="000000"/>
                <w:sz w:val="18"/>
                <w:szCs w:val="18"/>
              </w:rPr>
            </w:pPr>
            <w:ins w:id="284" w:author="haha" w:date="2019-02-20T17:09:00Z">
              <w:r>
                <w:rPr>
                  <w:rFonts w:ascii="微软雅黑" w:eastAsia="微软雅黑" w:hAnsi="微软雅黑" w:cs="微软雅黑" w:hint="eastAsia"/>
                  <w:color w:val="000000"/>
                  <w:sz w:val="18"/>
                  <w:szCs w:val="18"/>
                </w:rPr>
                <w:t>不必填，默认</w:t>
              </w:r>
            </w:ins>
            <w:ins w:id="285" w:author="haha" w:date="2019-02-20T17:10:00Z">
              <w:r>
                <w:rPr>
                  <w:rFonts w:ascii="微软雅黑" w:eastAsia="微软雅黑" w:hAnsi="微软雅黑" w:cs="微软雅黑" w:hint="eastAsia"/>
                  <w:color w:val="000000"/>
                  <w:sz w:val="18"/>
                  <w:szCs w:val="18"/>
                </w:rPr>
                <w:t>未添加</w:t>
              </w:r>
            </w:ins>
          </w:p>
        </w:tc>
      </w:tr>
      <w:tr w:rsidR="00FA1FA4" w:rsidDel="00A9143E" w14:paraId="7BEA4C43" w14:textId="34DF7CE1" w:rsidTr="000C4F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286" w:author="haha" w:date="2018-12-19T10:06:00Z"/>
        </w:trPr>
        <w:tc>
          <w:tcPr>
            <w:tcW w:w="802" w:type="dxa"/>
          </w:tcPr>
          <w:p w14:paraId="4C989E51" w14:textId="6F92BB1C" w:rsidR="00FA1FA4" w:rsidDel="00A9143E" w:rsidRDefault="00FA1FA4" w:rsidP="000C4F0D">
            <w:pPr>
              <w:widowControl/>
              <w:jc w:val="center"/>
              <w:rPr>
                <w:del w:id="287" w:author="haha" w:date="2018-12-19T10:06:00Z"/>
                <w:rFonts w:ascii="微软雅黑" w:eastAsia="微软雅黑" w:hAnsi="微软雅黑" w:cs="宋体"/>
                <w:bCs/>
                <w:kern w:val="0"/>
                <w:sz w:val="18"/>
                <w:szCs w:val="18"/>
              </w:rPr>
            </w:pPr>
            <w:del w:id="288" w:author="haha" w:date="2018-12-19T10:06:00Z">
              <w:r w:rsidDel="00A9143E">
                <w:rPr>
                  <w:rFonts w:ascii="微软雅黑" w:eastAsia="微软雅黑" w:hAnsi="微软雅黑" w:cs="宋体" w:hint="eastAsia"/>
                  <w:bCs/>
                  <w:kern w:val="0"/>
                  <w:sz w:val="18"/>
                  <w:szCs w:val="18"/>
                </w:rPr>
                <w:delText>2</w:delText>
              </w:r>
            </w:del>
          </w:p>
        </w:tc>
        <w:tc>
          <w:tcPr>
            <w:tcW w:w="1309" w:type="dxa"/>
            <w:gridSpan w:val="2"/>
          </w:tcPr>
          <w:p w14:paraId="15FE70AE" w14:textId="6CF3E0B2" w:rsidR="00FA1FA4" w:rsidDel="00A9143E" w:rsidRDefault="00FA1FA4" w:rsidP="000C4F0D">
            <w:pPr>
              <w:widowControl/>
              <w:jc w:val="left"/>
              <w:rPr>
                <w:del w:id="289" w:author="haha" w:date="2018-12-19T10:06:00Z"/>
                <w:rFonts w:ascii="微软雅黑" w:eastAsia="微软雅黑" w:hAnsi="微软雅黑" w:cs="微软雅黑"/>
                <w:color w:val="000000"/>
                <w:sz w:val="18"/>
                <w:szCs w:val="18"/>
              </w:rPr>
            </w:pPr>
            <w:del w:id="290" w:author="haha" w:date="2018-12-19T10:06:00Z">
              <w:r w:rsidDel="00A9143E">
                <w:rPr>
                  <w:rFonts w:ascii="微软雅黑" w:eastAsia="微软雅黑" w:hAnsi="微软雅黑" w:cs="微软雅黑" w:hint="eastAsia"/>
                  <w:color w:val="000000"/>
                  <w:sz w:val="18"/>
                  <w:szCs w:val="18"/>
                </w:rPr>
                <w:delText>表格内处理人列</w:delText>
              </w:r>
            </w:del>
          </w:p>
        </w:tc>
        <w:tc>
          <w:tcPr>
            <w:tcW w:w="3000" w:type="dxa"/>
          </w:tcPr>
          <w:p w14:paraId="5D358239" w14:textId="0FCD2282" w:rsidR="00FA1FA4" w:rsidDel="00A9143E" w:rsidRDefault="00FA1FA4" w:rsidP="000C4F0D">
            <w:pPr>
              <w:widowControl/>
              <w:jc w:val="left"/>
              <w:rPr>
                <w:del w:id="291" w:author="haha" w:date="2018-12-19T10:06:00Z"/>
                <w:rFonts w:ascii="微软雅黑" w:eastAsia="微软雅黑" w:hAnsi="微软雅黑" w:cs="微软雅黑"/>
                <w:color w:val="000000"/>
                <w:sz w:val="18"/>
                <w:szCs w:val="18"/>
              </w:rPr>
            </w:pPr>
            <w:del w:id="292" w:author="haha" w:date="2018-12-19T10:06:00Z">
              <w:r w:rsidDel="00A9143E">
                <w:rPr>
                  <w:rFonts w:ascii="微软雅黑" w:eastAsia="微软雅黑" w:hAnsi="微软雅黑" w:cs="微软雅黑" w:hint="eastAsia"/>
                  <w:color w:val="000000"/>
                  <w:sz w:val="18"/>
                  <w:szCs w:val="18"/>
                </w:rPr>
                <w:delText>永久保存数据</w:delText>
              </w:r>
            </w:del>
          </w:p>
        </w:tc>
        <w:tc>
          <w:tcPr>
            <w:tcW w:w="3209" w:type="dxa"/>
          </w:tcPr>
          <w:p w14:paraId="68D1BBB1" w14:textId="4BB18DB9" w:rsidR="00FA1FA4" w:rsidDel="00A9143E" w:rsidRDefault="00FA1FA4" w:rsidP="000C4F0D">
            <w:pPr>
              <w:pStyle w:val="Axure"/>
              <w:rPr>
                <w:del w:id="293" w:author="haha" w:date="2018-12-19T10:06:00Z"/>
                <w:rFonts w:ascii="微软雅黑" w:eastAsia="微软雅黑" w:hAnsi="微软雅黑" w:cs="微软雅黑"/>
                <w:sz w:val="18"/>
                <w:szCs w:val="18"/>
              </w:rPr>
            </w:pPr>
          </w:p>
        </w:tc>
        <w:tc>
          <w:tcPr>
            <w:tcW w:w="1712" w:type="dxa"/>
          </w:tcPr>
          <w:p w14:paraId="511A6039" w14:textId="7596CA65" w:rsidR="00FA1FA4" w:rsidDel="00A9143E" w:rsidRDefault="00FA1FA4" w:rsidP="000C4F0D">
            <w:pPr>
              <w:widowControl/>
              <w:jc w:val="left"/>
              <w:rPr>
                <w:del w:id="294" w:author="haha" w:date="2018-12-19T10:06:00Z"/>
                <w:rFonts w:ascii="微软雅黑" w:eastAsia="微软雅黑" w:hAnsi="微软雅黑" w:cs="宋体"/>
                <w:bCs/>
                <w:kern w:val="0"/>
                <w:sz w:val="18"/>
                <w:szCs w:val="18"/>
              </w:rPr>
            </w:pPr>
          </w:p>
        </w:tc>
      </w:tr>
    </w:tbl>
    <w:p w14:paraId="281403F5" w14:textId="19B104FE" w:rsidR="00177CEB" w:rsidRDefault="00177CEB">
      <w:pPr>
        <w:pStyle w:val="2"/>
        <w:rPr>
          <w:ins w:id="295" w:author="haha" w:date="2019-01-14T09:52:00Z"/>
        </w:rPr>
        <w:pPrChange w:id="296" w:author="haha" w:date="2019-01-14T09:52:00Z">
          <w:pPr>
            <w:pStyle w:val="a3"/>
            <w:numPr>
              <w:numId w:val="7"/>
            </w:numPr>
            <w:ind w:left="420" w:firstLineChars="0" w:hanging="420"/>
          </w:pPr>
        </w:pPrChange>
      </w:pPr>
      <w:ins w:id="297" w:author="haha" w:date="2019-01-14T09:52:00Z">
        <w:r>
          <w:rPr>
            <w:rFonts w:hint="eastAsia"/>
          </w:rPr>
          <w:t>坐席话务报表下方表格添加申请数量列，并且坐席话务报表显示到当天</w:t>
        </w:r>
      </w:ins>
      <w:ins w:id="298" w:author="haha" w:date="2019-02-15T15:49:00Z">
        <w:r w:rsidR="000E5709">
          <w:rPr>
            <w:rFonts w:hint="eastAsia"/>
          </w:rPr>
          <w:t>，复借客户</w:t>
        </w:r>
      </w:ins>
      <w:ins w:id="299" w:author="haha" w:date="2019-02-15T15:50:00Z">
        <w:r w:rsidR="000E5709">
          <w:rPr>
            <w:rFonts w:hint="eastAsia"/>
          </w:rPr>
          <w:t>不更改状态。</w:t>
        </w:r>
      </w:ins>
    </w:p>
    <w:p w14:paraId="667C9335" w14:textId="60409153" w:rsidR="00DE1B6C" w:rsidRPr="00DE1B6C" w:rsidDel="00177CEB" w:rsidRDefault="00DE1B6C" w:rsidP="00DE1B6C">
      <w:pPr>
        <w:pStyle w:val="2"/>
        <w:numPr>
          <w:ilvl w:val="0"/>
          <w:numId w:val="3"/>
        </w:numPr>
        <w:rPr>
          <w:del w:id="300" w:author="haha" w:date="2019-01-14T09:52:00Z"/>
          <w:b w:val="0"/>
          <w:sz w:val="28"/>
          <w:szCs w:val="28"/>
        </w:rPr>
      </w:pPr>
      <w:del w:id="301" w:author="haha" w:date="2019-01-14T09:52:00Z">
        <w:r w:rsidRPr="00DE1B6C" w:rsidDel="00177CEB">
          <w:rPr>
            <w:rFonts w:hint="eastAsia"/>
            <w:b w:val="0"/>
            <w:sz w:val="28"/>
            <w:szCs w:val="28"/>
          </w:rPr>
          <w:delText>产品审批下审核结果页面内的审核结果筛选添加人工拒绝，导出模板添加来源</w:delText>
        </w:r>
      </w:del>
    </w:p>
    <w:p w14:paraId="5428559C" w14:textId="77777777" w:rsidR="00FA1FA4" w:rsidRDefault="00DE1B6C" w:rsidP="00FA1FA4">
      <w:r>
        <w:rPr>
          <w:rFonts w:hint="eastAsia"/>
        </w:rPr>
        <w:t>原型图如下：</w:t>
      </w:r>
    </w:p>
    <w:p w14:paraId="2A691717" w14:textId="75786E57" w:rsidR="00DE1B6C" w:rsidRDefault="00DE1B6C" w:rsidP="00FA1FA4">
      <w:del w:id="302" w:author="haha" w:date="2019-01-14T09:54:00Z">
        <w:r w:rsidDel="00177CEB">
          <w:rPr>
            <w:noProof/>
          </w:rPr>
          <w:drawing>
            <wp:inline distT="0" distB="0" distL="0" distR="0" wp14:anchorId="3CA7C5CF" wp14:editId="121A74EF">
              <wp:extent cx="5270500" cy="166306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663065"/>
                      </a:xfrm>
                      <a:prstGeom prst="rect">
                        <a:avLst/>
                      </a:prstGeom>
                    </pic:spPr>
                  </pic:pic>
                </a:graphicData>
              </a:graphic>
            </wp:inline>
          </w:drawing>
        </w:r>
      </w:del>
      <w:ins w:id="303" w:author="haha" w:date="2019-01-14T09:54:00Z">
        <w:r w:rsidR="00177CEB" w:rsidRPr="00177CEB">
          <w:rPr>
            <w:noProof/>
          </w:rPr>
          <w:t xml:space="preserve"> </w:t>
        </w:r>
        <w:r w:rsidR="00177CEB">
          <w:rPr>
            <w:noProof/>
          </w:rPr>
          <w:drawing>
            <wp:inline distT="0" distB="0" distL="0" distR="0" wp14:anchorId="1F7179DA" wp14:editId="0C04D854">
              <wp:extent cx="5270500" cy="128143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1281430"/>
                      </a:xfrm>
                      <a:prstGeom prst="rect">
                        <a:avLst/>
                      </a:prstGeom>
                    </pic:spPr>
                  </pic:pic>
                </a:graphicData>
              </a:graphic>
            </wp:inline>
          </w:drawing>
        </w:r>
      </w:ins>
    </w:p>
    <w:tbl>
      <w:tblPr>
        <w:tblpPr w:leftFromText="180" w:rightFromText="180" w:vertAnchor="text" w:horzAnchor="margin" w:tblpXSpec="center" w:tblpY="148"/>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E1B6C" w14:paraId="561BA132" w14:textId="77777777" w:rsidTr="00976B58">
        <w:trPr>
          <w:trHeight w:val="90"/>
        </w:trPr>
        <w:tc>
          <w:tcPr>
            <w:tcW w:w="1245" w:type="dxa"/>
            <w:gridSpan w:val="2"/>
            <w:tcBorders>
              <w:top w:val="nil"/>
              <w:left w:val="single" w:sz="4" w:space="0" w:color="auto"/>
              <w:bottom w:val="single" w:sz="4" w:space="0" w:color="auto"/>
              <w:right w:val="single" w:sz="4" w:space="0" w:color="auto"/>
            </w:tcBorders>
          </w:tcPr>
          <w:p w14:paraId="1CA7A9E5" w14:textId="77777777" w:rsidR="00DE1B6C" w:rsidRDefault="00DE1B6C" w:rsidP="00976B58">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14:paraId="672D762E" w14:textId="60137838" w:rsidR="00DE1B6C" w:rsidRDefault="00DE1B6C" w:rsidP="00976B58">
            <w:pPr>
              <w:pStyle w:val="11"/>
              <w:widowControl/>
              <w:ind w:firstLineChars="0" w:firstLine="0"/>
              <w:jc w:val="left"/>
              <w:rPr>
                <w:rFonts w:ascii="微软雅黑" w:eastAsia="微软雅黑" w:hAnsi="微软雅黑" w:cs="宋体"/>
                <w:color w:val="000000"/>
                <w:kern w:val="0"/>
                <w:sz w:val="18"/>
                <w:szCs w:val="18"/>
              </w:rPr>
            </w:pPr>
            <w:del w:id="304" w:author="haha" w:date="2019-01-14T09:55:00Z">
              <w:r w:rsidDel="00177CEB">
                <w:rPr>
                  <w:rFonts w:ascii="微软雅黑" w:eastAsia="微软雅黑" w:hAnsi="微软雅黑" w:cs="宋体" w:hint="eastAsia"/>
                  <w:color w:val="000000"/>
                  <w:kern w:val="0"/>
                  <w:sz w:val="18"/>
                  <w:szCs w:val="18"/>
                </w:rPr>
                <w:delText>产品审批下的审核结果</w:delText>
              </w:r>
            </w:del>
            <w:ins w:id="305" w:author="haha" w:date="2019-01-14T09:55:00Z">
              <w:r w:rsidR="00177CEB">
                <w:rPr>
                  <w:rFonts w:ascii="微软雅黑" w:eastAsia="微软雅黑" w:hAnsi="微软雅黑" w:cs="宋体" w:hint="eastAsia"/>
                  <w:color w:val="000000"/>
                  <w:kern w:val="0"/>
                  <w:sz w:val="18"/>
                  <w:szCs w:val="18"/>
                </w:rPr>
                <w:t>坐席话务报表</w:t>
              </w:r>
            </w:ins>
          </w:p>
        </w:tc>
      </w:tr>
      <w:tr w:rsidR="00DE1B6C" w14:paraId="07B7DF01" w14:textId="77777777" w:rsidTr="00976B58">
        <w:trPr>
          <w:trHeight w:val="408"/>
        </w:trPr>
        <w:tc>
          <w:tcPr>
            <w:tcW w:w="1245" w:type="dxa"/>
            <w:gridSpan w:val="2"/>
            <w:tcBorders>
              <w:top w:val="nil"/>
              <w:left w:val="single" w:sz="4" w:space="0" w:color="auto"/>
              <w:bottom w:val="single" w:sz="4" w:space="0" w:color="auto"/>
              <w:right w:val="single" w:sz="4" w:space="0" w:color="auto"/>
            </w:tcBorders>
          </w:tcPr>
          <w:p w14:paraId="7D03D6DF"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175735CE" w14:textId="5346A040" w:rsidR="00DE1B6C" w:rsidRDefault="00DE1B6C" w:rsidP="00976B58">
            <w:pPr>
              <w:widowControl/>
              <w:jc w:val="left"/>
              <w:rPr>
                <w:rFonts w:ascii="微软雅黑" w:eastAsia="微软雅黑" w:hAnsi="微软雅黑" w:cs="宋体"/>
                <w:kern w:val="0"/>
                <w:sz w:val="18"/>
                <w:szCs w:val="18"/>
              </w:rPr>
            </w:pPr>
            <w:del w:id="306" w:author="haha" w:date="2019-01-14T09:55:00Z">
              <w:r w:rsidDel="00177CEB">
                <w:rPr>
                  <w:rFonts w:ascii="微软雅黑" w:eastAsia="微软雅黑" w:hAnsi="微软雅黑" w:cs="宋体" w:hint="eastAsia"/>
                  <w:kern w:val="0"/>
                  <w:sz w:val="18"/>
                  <w:szCs w:val="18"/>
                </w:rPr>
                <w:delText>产品审批下的审核结果</w:delText>
              </w:r>
            </w:del>
            <w:ins w:id="307" w:author="haha" w:date="2019-01-14T09:55:00Z">
              <w:r w:rsidR="00177CEB">
                <w:rPr>
                  <w:rFonts w:ascii="微软雅黑" w:eastAsia="微软雅黑" w:hAnsi="微软雅黑" w:cs="宋体" w:hint="eastAsia"/>
                  <w:kern w:val="0"/>
                  <w:sz w:val="18"/>
                  <w:szCs w:val="18"/>
                </w:rPr>
                <w:t>左侧导航栏</w:t>
              </w:r>
            </w:ins>
          </w:p>
        </w:tc>
      </w:tr>
      <w:tr w:rsidR="00DE1B6C" w14:paraId="074BBBCC" w14:textId="77777777" w:rsidTr="00976B58">
        <w:trPr>
          <w:trHeight w:val="423"/>
        </w:trPr>
        <w:tc>
          <w:tcPr>
            <w:tcW w:w="1245" w:type="dxa"/>
            <w:gridSpan w:val="2"/>
            <w:tcBorders>
              <w:top w:val="nil"/>
              <w:left w:val="single" w:sz="4" w:space="0" w:color="auto"/>
              <w:bottom w:val="single" w:sz="4" w:space="0" w:color="auto"/>
              <w:right w:val="single" w:sz="4" w:space="0" w:color="auto"/>
            </w:tcBorders>
          </w:tcPr>
          <w:p w14:paraId="33F2E190"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07C40DA2" w14:textId="77777777" w:rsidR="00DE1B6C" w:rsidRDefault="00DE1B6C"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其他页面按钮点击跳转</w:t>
            </w:r>
          </w:p>
        </w:tc>
      </w:tr>
      <w:tr w:rsidR="00DE1B6C" w14:paraId="106A1B7A"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7F704092"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E1B6C" w14:paraId="283DCB1D"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51ACC34D"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6BCD52B6" w14:textId="77777777" w:rsidR="00DE1B6C" w:rsidRDefault="00DE1B6C"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3EEB05FB" w14:textId="77777777" w:rsidR="00DE1B6C" w:rsidRDefault="00DE1B6C"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59513D62"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1CACB238" w14:textId="77777777" w:rsidR="00DE1B6C" w:rsidRDefault="00DE1B6C"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E1B6C" w14:paraId="6F7CA8E7"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65A5D6EC" w14:textId="77777777" w:rsidR="00DE1B6C" w:rsidRDefault="00DE1B6C" w:rsidP="00976B5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26330F33" w14:textId="31A741F4" w:rsidR="00DE1B6C" w:rsidRDefault="00177CEB" w:rsidP="00976B58">
            <w:pPr>
              <w:widowControl/>
              <w:jc w:val="left"/>
              <w:rPr>
                <w:rFonts w:ascii="微软雅黑" w:eastAsia="微软雅黑" w:hAnsi="微软雅黑" w:cs="微软雅黑"/>
                <w:color w:val="000000"/>
                <w:sz w:val="18"/>
                <w:szCs w:val="18"/>
              </w:rPr>
            </w:pPr>
            <w:ins w:id="308" w:author="haha" w:date="2019-01-14T09:55:00Z">
              <w:r>
                <w:rPr>
                  <w:rFonts w:ascii="微软雅黑" w:eastAsia="微软雅黑" w:hAnsi="微软雅黑" w:cs="微软雅黑" w:hint="eastAsia"/>
                  <w:color w:val="000000"/>
                  <w:sz w:val="18"/>
                  <w:szCs w:val="18"/>
                </w:rPr>
                <w:t>申请数量</w:t>
              </w:r>
            </w:ins>
            <w:del w:id="309" w:author="haha" w:date="2019-01-14T09:55:00Z">
              <w:r w:rsidR="00DE1B6C" w:rsidDel="00177CEB">
                <w:rPr>
                  <w:rFonts w:ascii="微软雅黑" w:eastAsia="微软雅黑" w:hAnsi="微软雅黑" w:cs="微软雅黑" w:hint="eastAsia"/>
                  <w:color w:val="000000"/>
                  <w:sz w:val="18"/>
                  <w:szCs w:val="18"/>
                </w:rPr>
                <w:delText>审核结果筛选</w:delText>
              </w:r>
            </w:del>
          </w:p>
        </w:tc>
        <w:tc>
          <w:tcPr>
            <w:tcW w:w="3000" w:type="dxa"/>
          </w:tcPr>
          <w:p w14:paraId="0FDAEDD9" w14:textId="586F8E1A" w:rsidR="00DE1B6C" w:rsidRDefault="00DE1B6C" w:rsidP="00976B58">
            <w:pPr>
              <w:widowControl/>
              <w:jc w:val="left"/>
              <w:rPr>
                <w:rFonts w:ascii="微软雅黑" w:eastAsia="微软雅黑" w:hAnsi="微软雅黑" w:cs="微软雅黑"/>
                <w:color w:val="000000"/>
                <w:sz w:val="18"/>
                <w:szCs w:val="18"/>
              </w:rPr>
            </w:pPr>
            <w:del w:id="310" w:author="haha" w:date="2019-01-14T09:56:00Z">
              <w:r w:rsidDel="00177CEB">
                <w:rPr>
                  <w:rFonts w:ascii="微软雅黑" w:eastAsia="微软雅黑" w:hAnsi="微软雅黑" w:cs="微软雅黑" w:hint="eastAsia"/>
                  <w:color w:val="000000"/>
                  <w:sz w:val="18"/>
                  <w:szCs w:val="18"/>
                </w:rPr>
                <w:delText>默认请选择 审核通过 审核拒绝 人工拒绝</w:delText>
              </w:r>
            </w:del>
            <w:ins w:id="311" w:author="haha" w:date="2019-01-14T09:56:00Z">
              <w:r w:rsidR="00177CEB">
                <w:rPr>
                  <w:rFonts w:ascii="微软雅黑" w:eastAsia="微软雅黑" w:hAnsi="微软雅黑" w:cs="微软雅黑" w:hint="eastAsia"/>
                  <w:color w:val="000000"/>
                  <w:sz w:val="18"/>
                  <w:szCs w:val="18"/>
                </w:rPr>
                <w:t>表格添加申请数量一列，显示实时数据，每个</w:t>
              </w:r>
              <w:bookmarkStart w:id="312" w:name="_GoBack"/>
              <w:bookmarkEnd w:id="312"/>
              <w:r w:rsidR="00177CEB">
                <w:rPr>
                  <w:rFonts w:ascii="微软雅黑" w:eastAsia="微软雅黑" w:hAnsi="微软雅黑" w:cs="微软雅黑" w:hint="eastAsia"/>
                  <w:color w:val="000000"/>
                  <w:sz w:val="18"/>
                  <w:szCs w:val="18"/>
                </w:rPr>
                <w:t>专员每次申请相加计算</w:t>
              </w:r>
            </w:ins>
            <w:ins w:id="313" w:author="haha" w:date="2019-02-15T15:50:00Z">
              <w:r w:rsidR="000E5709">
                <w:rPr>
                  <w:rFonts w:ascii="微软雅黑" w:eastAsia="微软雅黑" w:hAnsi="微软雅黑" w:cs="微软雅黑" w:hint="eastAsia"/>
                  <w:color w:val="000000"/>
                  <w:sz w:val="18"/>
                  <w:szCs w:val="18"/>
                </w:rPr>
                <w:t>（</w:t>
              </w:r>
              <w:r w:rsidR="000E5709" w:rsidRPr="00710E3F">
                <w:rPr>
                  <w:rFonts w:ascii="微软雅黑" w:eastAsia="微软雅黑" w:hAnsi="微软雅黑" w:cs="微软雅黑" w:hint="eastAsia"/>
                  <w:color w:val="000000"/>
                  <w:sz w:val="18"/>
                  <w:szCs w:val="18"/>
                  <w:highlight w:val="yellow"/>
                  <w:rPrChange w:id="314" w:author="haha" w:date="2019-02-20T17:10:00Z">
                    <w:rPr>
                      <w:rFonts w:ascii="微软雅黑" w:eastAsia="微软雅黑" w:hAnsi="微软雅黑" w:cs="微软雅黑" w:hint="eastAsia"/>
                      <w:color w:val="000000"/>
                      <w:sz w:val="18"/>
                      <w:szCs w:val="18"/>
                    </w:rPr>
                  </w:rPrChange>
                </w:rPr>
                <w:t>申请名单数是每次申请的数量相加，任务转移情况下需减去转移时的数量，晚上回收未拨打数量时不操作</w:t>
              </w:r>
              <w:r w:rsidR="000E5709">
                <w:rPr>
                  <w:rFonts w:ascii="微软雅黑" w:eastAsia="微软雅黑" w:hAnsi="微软雅黑" w:cs="微软雅黑" w:hint="eastAsia"/>
                  <w:color w:val="000000"/>
                  <w:sz w:val="18"/>
                  <w:szCs w:val="18"/>
                </w:rPr>
                <w:t>）</w:t>
              </w:r>
            </w:ins>
          </w:p>
        </w:tc>
        <w:tc>
          <w:tcPr>
            <w:tcW w:w="3209" w:type="dxa"/>
          </w:tcPr>
          <w:p w14:paraId="5CE35AE6" w14:textId="4C584BB5" w:rsidR="00DE1B6C" w:rsidRDefault="00177CEB" w:rsidP="00976B58">
            <w:pPr>
              <w:pStyle w:val="Axure"/>
              <w:rPr>
                <w:rFonts w:ascii="微软雅黑" w:eastAsia="微软雅黑" w:hAnsi="微软雅黑" w:cs="微软雅黑"/>
                <w:sz w:val="18"/>
                <w:szCs w:val="18"/>
              </w:rPr>
            </w:pPr>
            <w:ins w:id="315" w:author="haha" w:date="2019-01-14T09:56:00Z">
              <w:r>
                <w:rPr>
                  <w:rFonts w:ascii="微软雅黑" w:eastAsia="微软雅黑" w:hAnsi="微软雅黑" w:cs="微软雅黑" w:hint="eastAsia"/>
                  <w:sz w:val="18"/>
                  <w:szCs w:val="18"/>
                </w:rPr>
                <w:t>无</w:t>
              </w:r>
            </w:ins>
            <w:del w:id="316" w:author="haha" w:date="2019-01-14T09:56:00Z">
              <w:r w:rsidR="00DE1B6C" w:rsidDel="00177CEB">
                <w:rPr>
                  <w:rFonts w:ascii="微软雅黑" w:eastAsia="微软雅黑" w:hAnsi="微软雅黑" w:cs="微软雅黑" w:hint="eastAsia"/>
                  <w:sz w:val="18"/>
                  <w:szCs w:val="18"/>
                </w:rPr>
                <w:delText>根据选择筛选页面</w:delText>
              </w:r>
            </w:del>
          </w:p>
        </w:tc>
        <w:tc>
          <w:tcPr>
            <w:tcW w:w="1712" w:type="dxa"/>
          </w:tcPr>
          <w:p w14:paraId="192304D2" w14:textId="3F336374" w:rsidR="00DE1B6C" w:rsidRDefault="00177CEB" w:rsidP="00976B58">
            <w:pPr>
              <w:widowControl/>
              <w:jc w:val="left"/>
              <w:rPr>
                <w:rFonts w:ascii="微软雅黑" w:eastAsia="微软雅黑" w:hAnsi="微软雅黑" w:cs="宋体"/>
                <w:bCs/>
                <w:kern w:val="0"/>
                <w:sz w:val="18"/>
                <w:szCs w:val="18"/>
              </w:rPr>
            </w:pPr>
            <w:ins w:id="317" w:author="haha" w:date="2019-01-14T09:56:00Z">
              <w:r>
                <w:rPr>
                  <w:rFonts w:ascii="微软雅黑" w:eastAsia="微软雅黑" w:hAnsi="微软雅黑" w:cs="宋体" w:hint="eastAsia"/>
                  <w:bCs/>
                  <w:kern w:val="0"/>
                  <w:sz w:val="18"/>
                  <w:szCs w:val="18"/>
                </w:rPr>
                <w:t>显示实时数据，每个专员每次申请相加计算</w:t>
              </w:r>
            </w:ins>
            <w:ins w:id="318" w:author="haha" w:date="2019-02-15T15:50:00Z">
              <w:r w:rsidR="000E5709">
                <w:rPr>
                  <w:rFonts w:ascii="微软雅黑" w:eastAsia="微软雅黑" w:hAnsi="微软雅黑" w:cs="微软雅黑" w:hint="eastAsia"/>
                  <w:color w:val="000000"/>
                  <w:sz w:val="18"/>
                  <w:szCs w:val="18"/>
                </w:rPr>
                <w:t>（</w:t>
              </w:r>
              <w:r w:rsidR="000E5709" w:rsidRPr="00710E3F">
                <w:rPr>
                  <w:rFonts w:ascii="微软雅黑" w:eastAsia="微软雅黑" w:hAnsi="微软雅黑" w:cs="微软雅黑" w:hint="eastAsia"/>
                  <w:color w:val="000000"/>
                  <w:sz w:val="18"/>
                  <w:szCs w:val="18"/>
                  <w:highlight w:val="yellow"/>
                  <w:rPrChange w:id="319" w:author="haha" w:date="2019-02-20T17:10:00Z">
                    <w:rPr>
                      <w:rFonts w:ascii="微软雅黑" w:eastAsia="微软雅黑" w:hAnsi="微软雅黑" w:cs="微软雅黑" w:hint="eastAsia"/>
                      <w:color w:val="000000"/>
                      <w:sz w:val="18"/>
                      <w:szCs w:val="18"/>
                    </w:rPr>
                  </w:rPrChange>
                </w:rPr>
                <w:t>申请名单数是每次申请的数量相加，任务转移情况下需减去转移时的数量，晚上回收未拨打数量时不操作</w:t>
              </w:r>
              <w:r w:rsidR="000E5709">
                <w:rPr>
                  <w:rFonts w:ascii="微软雅黑" w:eastAsia="微软雅黑" w:hAnsi="微软雅黑" w:cs="微软雅黑" w:hint="eastAsia"/>
                  <w:color w:val="000000"/>
                  <w:sz w:val="18"/>
                  <w:szCs w:val="18"/>
                </w:rPr>
                <w:t>）</w:t>
              </w:r>
            </w:ins>
          </w:p>
        </w:tc>
      </w:tr>
      <w:tr w:rsidR="00DE1B6C" w14:paraId="06124904"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C68A41A" w14:textId="77777777" w:rsidR="00DE1B6C" w:rsidRDefault="00DE1B6C" w:rsidP="00976B5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2</w:t>
            </w:r>
          </w:p>
        </w:tc>
        <w:tc>
          <w:tcPr>
            <w:tcW w:w="1309" w:type="dxa"/>
            <w:gridSpan w:val="2"/>
          </w:tcPr>
          <w:p w14:paraId="756C286C" w14:textId="67FE7B96" w:rsidR="00DE1B6C" w:rsidRDefault="00177CEB" w:rsidP="00976B58">
            <w:pPr>
              <w:widowControl/>
              <w:jc w:val="left"/>
              <w:rPr>
                <w:rFonts w:ascii="微软雅黑" w:eastAsia="微软雅黑" w:hAnsi="微软雅黑" w:cs="微软雅黑"/>
                <w:color w:val="000000"/>
                <w:sz w:val="18"/>
                <w:szCs w:val="18"/>
              </w:rPr>
            </w:pPr>
            <w:ins w:id="320" w:author="haha" w:date="2019-01-14T09:56:00Z">
              <w:r>
                <w:rPr>
                  <w:rFonts w:ascii="微软雅黑" w:eastAsia="微软雅黑" w:hAnsi="微软雅黑" w:cs="微软雅黑" w:hint="eastAsia"/>
                  <w:color w:val="000000"/>
                  <w:sz w:val="18"/>
                  <w:szCs w:val="18"/>
                </w:rPr>
                <w:t>坐席话务报表</w:t>
              </w:r>
            </w:ins>
            <w:del w:id="321" w:author="haha" w:date="2019-01-14T09:56:00Z">
              <w:r w:rsidR="00DE1B6C" w:rsidDel="00177CEB">
                <w:rPr>
                  <w:rFonts w:ascii="微软雅黑" w:eastAsia="微软雅黑" w:hAnsi="微软雅黑" w:cs="微软雅黑" w:hint="eastAsia"/>
                  <w:color w:val="000000"/>
                  <w:sz w:val="18"/>
                  <w:szCs w:val="18"/>
                </w:rPr>
                <w:delText>导出模板</w:delText>
              </w:r>
            </w:del>
          </w:p>
        </w:tc>
        <w:tc>
          <w:tcPr>
            <w:tcW w:w="3000" w:type="dxa"/>
          </w:tcPr>
          <w:p w14:paraId="5157B32A" w14:textId="1F765CEB" w:rsidR="00DE1B6C" w:rsidRDefault="00177CEB" w:rsidP="00976B58">
            <w:pPr>
              <w:widowControl/>
              <w:jc w:val="left"/>
              <w:rPr>
                <w:rFonts w:ascii="微软雅黑" w:eastAsia="微软雅黑" w:hAnsi="微软雅黑" w:cs="微软雅黑"/>
                <w:color w:val="000000"/>
                <w:sz w:val="18"/>
                <w:szCs w:val="18"/>
              </w:rPr>
            </w:pPr>
            <w:ins w:id="322" w:author="haha" w:date="2019-01-14T09:57:00Z">
              <w:r>
                <w:rPr>
                  <w:rFonts w:ascii="微软雅黑" w:eastAsia="微软雅黑" w:hAnsi="微软雅黑" w:cs="微软雅黑" w:hint="eastAsia"/>
                  <w:color w:val="000000"/>
                  <w:sz w:val="18"/>
                  <w:szCs w:val="18"/>
                </w:rPr>
                <w:t>显示实时数据（之前是显示前一天数据）</w:t>
              </w:r>
            </w:ins>
            <w:ins w:id="323" w:author="haha" w:date="2019-02-20T17:38:00Z">
              <w:r w:rsidR="007C2D10" w:rsidRPr="007C2D10">
                <w:rPr>
                  <w:rFonts w:ascii="微软雅黑" w:eastAsia="微软雅黑" w:hAnsi="微软雅黑" w:cs="微软雅黑" w:hint="eastAsia"/>
                  <w:color w:val="000000"/>
                  <w:sz w:val="18"/>
                  <w:szCs w:val="18"/>
                  <w:highlight w:val="yellow"/>
                  <w:rPrChange w:id="324" w:author="haha" w:date="2019-02-20T17:38:00Z">
                    <w:rPr>
                      <w:rFonts w:ascii="微软雅黑" w:eastAsia="微软雅黑" w:hAnsi="微软雅黑" w:cs="微软雅黑" w:hint="eastAsia"/>
                      <w:color w:val="000000"/>
                      <w:sz w:val="18"/>
                      <w:szCs w:val="18"/>
                    </w:rPr>
                  </w:rPrChange>
                </w:rPr>
                <w:t>这次需要开放给外呼专员查看此页面，查看权限内的数据，自己只能看自己的</w:t>
              </w:r>
            </w:ins>
            <w:del w:id="325" w:author="haha" w:date="2019-01-14T09:57:00Z">
              <w:r w:rsidR="00DE1B6C" w:rsidRPr="007C2D10" w:rsidDel="00177CEB">
                <w:rPr>
                  <w:rFonts w:ascii="微软雅黑" w:eastAsia="微软雅黑" w:hAnsi="微软雅黑" w:cs="微软雅黑" w:hint="eastAsia"/>
                  <w:color w:val="000000"/>
                  <w:sz w:val="18"/>
                  <w:szCs w:val="18"/>
                  <w:highlight w:val="yellow"/>
                  <w:rPrChange w:id="326" w:author="haha" w:date="2019-02-20T17:38:00Z">
                    <w:rPr>
                      <w:rFonts w:ascii="微软雅黑" w:eastAsia="微软雅黑" w:hAnsi="微软雅黑" w:cs="微软雅黑" w:hint="eastAsia"/>
                      <w:color w:val="000000"/>
                      <w:sz w:val="18"/>
                      <w:szCs w:val="18"/>
                    </w:rPr>
                  </w:rPrChange>
                </w:rPr>
                <w:delText>添加来源列</w:delText>
              </w:r>
            </w:del>
          </w:p>
        </w:tc>
        <w:tc>
          <w:tcPr>
            <w:tcW w:w="3209" w:type="dxa"/>
          </w:tcPr>
          <w:p w14:paraId="2C813CE2" w14:textId="16D52397" w:rsidR="00DE1B6C" w:rsidRDefault="00177CEB" w:rsidP="00976B58">
            <w:pPr>
              <w:pStyle w:val="Axure"/>
              <w:rPr>
                <w:rFonts w:ascii="微软雅黑" w:eastAsia="微软雅黑" w:hAnsi="微软雅黑" w:cs="微软雅黑"/>
                <w:sz w:val="18"/>
                <w:szCs w:val="18"/>
              </w:rPr>
            </w:pPr>
            <w:ins w:id="327" w:author="haha" w:date="2019-01-14T09:57:00Z">
              <w:r>
                <w:rPr>
                  <w:rFonts w:ascii="微软雅黑" w:eastAsia="微软雅黑" w:hAnsi="微软雅黑" w:cs="微软雅黑" w:hint="eastAsia"/>
                  <w:sz w:val="18"/>
                  <w:szCs w:val="18"/>
                </w:rPr>
                <w:t>无</w:t>
              </w:r>
            </w:ins>
          </w:p>
        </w:tc>
        <w:tc>
          <w:tcPr>
            <w:tcW w:w="1712" w:type="dxa"/>
          </w:tcPr>
          <w:p w14:paraId="75096FC8" w14:textId="39FC0C47" w:rsidR="00DE1B6C" w:rsidRDefault="00177CEB" w:rsidP="00976B58">
            <w:pPr>
              <w:widowControl/>
              <w:jc w:val="left"/>
              <w:rPr>
                <w:rFonts w:ascii="微软雅黑" w:eastAsia="微软雅黑" w:hAnsi="微软雅黑" w:cs="宋体"/>
                <w:bCs/>
                <w:kern w:val="0"/>
                <w:sz w:val="18"/>
                <w:szCs w:val="18"/>
              </w:rPr>
            </w:pPr>
            <w:ins w:id="328" w:author="haha" w:date="2019-01-14T09:57:00Z">
              <w:r>
                <w:rPr>
                  <w:rFonts w:ascii="微软雅黑" w:eastAsia="微软雅黑" w:hAnsi="微软雅黑" w:cs="宋体" w:hint="eastAsia"/>
                  <w:bCs/>
                  <w:kern w:val="0"/>
                  <w:sz w:val="18"/>
                  <w:szCs w:val="18"/>
                </w:rPr>
                <w:t>显示实时数据</w:t>
              </w:r>
            </w:ins>
            <w:ins w:id="329" w:author="haha" w:date="2019-02-20T17:39:00Z">
              <w:r w:rsidR="007C2D10">
                <w:rPr>
                  <w:rFonts w:ascii="微软雅黑" w:eastAsia="微软雅黑" w:hAnsi="微软雅黑" w:cs="宋体" w:hint="eastAsia"/>
                  <w:bCs/>
                  <w:kern w:val="0"/>
                  <w:sz w:val="18"/>
                  <w:szCs w:val="18"/>
                </w:rPr>
                <w:t>，</w:t>
              </w:r>
              <w:r w:rsidR="007C2D10" w:rsidRPr="00BF2D87">
                <w:rPr>
                  <w:rFonts w:ascii="微软雅黑" w:eastAsia="微软雅黑" w:hAnsi="微软雅黑" w:cs="微软雅黑" w:hint="eastAsia"/>
                  <w:color w:val="000000"/>
                  <w:sz w:val="18"/>
                  <w:szCs w:val="18"/>
                  <w:highlight w:val="yellow"/>
                </w:rPr>
                <w:t>这次需要开放给外呼专员查看此页面，查看权限内的数据，自己只能看自己的</w:t>
              </w:r>
            </w:ins>
          </w:p>
        </w:tc>
      </w:tr>
    </w:tbl>
    <w:p w14:paraId="1312DFC6" w14:textId="77777777" w:rsidR="00177CEB" w:rsidRDefault="00177CEB">
      <w:pPr>
        <w:pStyle w:val="2"/>
        <w:rPr>
          <w:ins w:id="330" w:author="haha" w:date="2019-01-14T09:58:00Z"/>
        </w:rPr>
        <w:pPrChange w:id="331" w:author="haha" w:date="2019-01-14T09:58:00Z">
          <w:pPr>
            <w:pStyle w:val="a3"/>
            <w:numPr>
              <w:numId w:val="7"/>
            </w:numPr>
            <w:ind w:left="420" w:firstLineChars="0" w:hanging="420"/>
          </w:pPr>
        </w:pPrChange>
      </w:pPr>
      <w:ins w:id="332" w:author="haha" w:date="2019-01-14T09:58:00Z">
        <w:r>
          <w:rPr>
            <w:rFonts w:hint="eastAsia"/>
          </w:rPr>
          <w:t>外呼详情报表添加外呼状态及放款时间，并且添加外呼状态筛选</w:t>
        </w:r>
      </w:ins>
    </w:p>
    <w:p w14:paraId="0687CD96" w14:textId="57C09B4E" w:rsidR="006A3B95" w:rsidDel="00177CEB" w:rsidRDefault="006A3B95" w:rsidP="006A3B95">
      <w:pPr>
        <w:pStyle w:val="2"/>
        <w:numPr>
          <w:ilvl w:val="0"/>
          <w:numId w:val="3"/>
        </w:numPr>
        <w:rPr>
          <w:del w:id="333" w:author="haha" w:date="2019-01-14T09:58:00Z"/>
          <w:b w:val="0"/>
          <w:sz w:val="28"/>
          <w:szCs w:val="28"/>
        </w:rPr>
      </w:pPr>
      <w:del w:id="334" w:author="haha" w:date="2019-01-14T09:58:00Z">
        <w:r w:rsidRPr="006A3B95" w:rsidDel="00177CEB">
          <w:rPr>
            <w:rFonts w:hint="eastAsia"/>
            <w:b w:val="0"/>
            <w:sz w:val="28"/>
            <w:szCs w:val="28"/>
          </w:rPr>
          <w:delText>产品审批下的待审以及进件查询操作下的处理和查看点击的弹框添加最大化最小化按钮</w:delText>
        </w:r>
      </w:del>
    </w:p>
    <w:p w14:paraId="22E6B0A3" w14:textId="77777777" w:rsidR="006A3B95" w:rsidRDefault="006A3B95" w:rsidP="006A3B95">
      <w:r>
        <w:rPr>
          <w:rFonts w:hint="eastAsia"/>
        </w:rPr>
        <w:t>原型图如下：</w:t>
      </w:r>
    </w:p>
    <w:p w14:paraId="07131916" w14:textId="4C19EB18" w:rsidR="006A3B95" w:rsidRDefault="00317E07" w:rsidP="006A3B95">
      <w:pPr>
        <w:rPr>
          <w:ins w:id="335" w:author="haha" w:date="2018-12-19T16:52:00Z"/>
        </w:rPr>
      </w:pPr>
      <w:del w:id="336" w:author="haha" w:date="2018-12-19T13:41:00Z">
        <w:r w:rsidDel="00A6459D">
          <w:rPr>
            <w:noProof/>
          </w:rPr>
          <w:drawing>
            <wp:inline distT="0" distB="0" distL="0" distR="0" wp14:anchorId="711E2583" wp14:editId="79784388">
              <wp:extent cx="5270500" cy="55372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553720"/>
                      </a:xfrm>
                      <a:prstGeom prst="rect">
                        <a:avLst/>
                      </a:prstGeom>
                    </pic:spPr>
                  </pic:pic>
                </a:graphicData>
              </a:graphic>
            </wp:inline>
          </w:drawing>
        </w:r>
      </w:del>
      <w:ins w:id="337" w:author="haha" w:date="2019-01-14T09:58:00Z">
        <w:r w:rsidR="00177CEB" w:rsidRPr="00177CEB">
          <w:rPr>
            <w:noProof/>
          </w:rPr>
          <w:t xml:space="preserve"> </w:t>
        </w:r>
      </w:ins>
      <w:ins w:id="338" w:author="haha" w:date="2019-02-13T14:16:00Z">
        <w:r w:rsidR="005864E8">
          <w:rPr>
            <w:noProof/>
          </w:rPr>
          <w:drawing>
            <wp:inline distT="0" distB="0" distL="0" distR="0" wp14:anchorId="195CCA5E" wp14:editId="3BAAA062">
              <wp:extent cx="5270500" cy="1580515"/>
              <wp:effectExtent l="0" t="0" r="635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1580515"/>
                      </a:xfrm>
                      <a:prstGeom prst="rect">
                        <a:avLst/>
                      </a:prstGeom>
                    </pic:spPr>
                  </pic:pic>
                </a:graphicData>
              </a:graphic>
            </wp:inline>
          </w:drawing>
        </w:r>
      </w:ins>
    </w:p>
    <w:p w14:paraId="32CCEDE2" w14:textId="5FFABCEE" w:rsidR="002F23CA" w:rsidRDefault="002F23CA" w:rsidP="006A3B95"/>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A3B95" w14:paraId="5DDCEDC5" w14:textId="77777777" w:rsidTr="006A3B95">
        <w:trPr>
          <w:trHeight w:val="90"/>
        </w:trPr>
        <w:tc>
          <w:tcPr>
            <w:tcW w:w="1245" w:type="dxa"/>
            <w:gridSpan w:val="2"/>
            <w:tcBorders>
              <w:top w:val="nil"/>
              <w:left w:val="single" w:sz="4" w:space="0" w:color="auto"/>
              <w:bottom w:val="single" w:sz="4" w:space="0" w:color="auto"/>
              <w:right w:val="single" w:sz="4" w:space="0" w:color="auto"/>
            </w:tcBorders>
          </w:tcPr>
          <w:p w14:paraId="02B6197E" w14:textId="77777777" w:rsidR="006A3B95" w:rsidRDefault="006A3B95" w:rsidP="006A3B95">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1EFCA89A" w14:textId="6BC34E19" w:rsidR="006A3B95" w:rsidRDefault="00177CEB" w:rsidP="006A3B95">
            <w:pPr>
              <w:pStyle w:val="11"/>
              <w:widowControl/>
              <w:ind w:firstLineChars="0" w:firstLine="0"/>
              <w:jc w:val="left"/>
              <w:rPr>
                <w:rFonts w:ascii="微软雅黑" w:eastAsia="微软雅黑" w:hAnsi="微软雅黑" w:cs="宋体"/>
                <w:color w:val="000000"/>
                <w:kern w:val="0"/>
                <w:sz w:val="18"/>
                <w:szCs w:val="18"/>
              </w:rPr>
            </w:pPr>
            <w:ins w:id="339" w:author="haha" w:date="2019-01-14T09:58:00Z">
              <w:r>
                <w:rPr>
                  <w:rFonts w:ascii="微软雅黑" w:eastAsia="微软雅黑" w:hAnsi="微软雅黑" w:cs="宋体" w:hint="eastAsia"/>
                  <w:color w:val="000000"/>
                  <w:kern w:val="0"/>
                  <w:sz w:val="18"/>
                  <w:szCs w:val="18"/>
                </w:rPr>
                <w:t>外呼详情报表</w:t>
              </w:r>
            </w:ins>
            <w:del w:id="340" w:author="haha" w:date="2019-01-14T09:58:00Z">
              <w:r w:rsidR="006A3B95" w:rsidDel="00177CEB">
                <w:rPr>
                  <w:rFonts w:ascii="微软雅黑" w:eastAsia="微软雅黑" w:hAnsi="微软雅黑" w:cs="宋体" w:hint="eastAsia"/>
                  <w:color w:val="000000"/>
                  <w:kern w:val="0"/>
                  <w:sz w:val="18"/>
                  <w:szCs w:val="18"/>
                </w:rPr>
                <w:delText>待审和进件查询</w:delText>
              </w:r>
            </w:del>
          </w:p>
        </w:tc>
      </w:tr>
      <w:tr w:rsidR="006A3B95" w14:paraId="29B98757" w14:textId="77777777" w:rsidTr="006A3B95">
        <w:trPr>
          <w:trHeight w:val="408"/>
        </w:trPr>
        <w:tc>
          <w:tcPr>
            <w:tcW w:w="1245" w:type="dxa"/>
            <w:gridSpan w:val="2"/>
            <w:tcBorders>
              <w:top w:val="nil"/>
              <w:left w:val="single" w:sz="4" w:space="0" w:color="auto"/>
              <w:bottom w:val="single" w:sz="4" w:space="0" w:color="auto"/>
              <w:right w:val="single" w:sz="4" w:space="0" w:color="auto"/>
            </w:tcBorders>
          </w:tcPr>
          <w:p w14:paraId="7F9A7687"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63C222AF" w14:textId="7AB90CF9" w:rsidR="006A3B95" w:rsidRDefault="006A3B95" w:rsidP="006A3B95">
            <w:pPr>
              <w:widowControl/>
              <w:jc w:val="left"/>
              <w:rPr>
                <w:rFonts w:ascii="微软雅黑" w:eastAsia="微软雅黑" w:hAnsi="微软雅黑" w:cs="宋体"/>
                <w:kern w:val="0"/>
                <w:sz w:val="18"/>
                <w:szCs w:val="18"/>
              </w:rPr>
            </w:pPr>
            <w:del w:id="341" w:author="haha" w:date="2019-01-14T09:58:00Z">
              <w:r w:rsidDel="00177CEB">
                <w:rPr>
                  <w:rFonts w:ascii="微软雅黑" w:eastAsia="微软雅黑" w:hAnsi="微软雅黑" w:cs="宋体" w:hint="eastAsia"/>
                  <w:kern w:val="0"/>
                  <w:sz w:val="18"/>
                  <w:szCs w:val="18"/>
                </w:rPr>
                <w:delText>待审和进件查询的操作下的处理和查看</w:delText>
              </w:r>
            </w:del>
            <w:ins w:id="342" w:author="haha" w:date="2019-01-14T09:58:00Z">
              <w:r w:rsidR="00177CEB">
                <w:rPr>
                  <w:rFonts w:ascii="微软雅黑" w:eastAsia="微软雅黑" w:hAnsi="微软雅黑" w:cs="宋体" w:hint="eastAsia"/>
                  <w:kern w:val="0"/>
                  <w:sz w:val="18"/>
                  <w:szCs w:val="18"/>
                </w:rPr>
                <w:t>左侧</w:t>
              </w:r>
            </w:ins>
            <w:ins w:id="343" w:author="haha" w:date="2019-01-14T09:59:00Z">
              <w:r w:rsidR="00177CEB">
                <w:rPr>
                  <w:rFonts w:ascii="微软雅黑" w:eastAsia="微软雅黑" w:hAnsi="微软雅黑" w:cs="宋体" w:hint="eastAsia"/>
                  <w:kern w:val="0"/>
                  <w:sz w:val="18"/>
                  <w:szCs w:val="18"/>
                </w:rPr>
                <w:t>导航栏</w:t>
              </w:r>
            </w:ins>
          </w:p>
        </w:tc>
      </w:tr>
      <w:tr w:rsidR="006A3B95" w14:paraId="1FC994D4" w14:textId="77777777" w:rsidTr="006A3B95">
        <w:trPr>
          <w:trHeight w:val="423"/>
        </w:trPr>
        <w:tc>
          <w:tcPr>
            <w:tcW w:w="1245" w:type="dxa"/>
            <w:gridSpan w:val="2"/>
            <w:tcBorders>
              <w:top w:val="nil"/>
              <w:left w:val="single" w:sz="4" w:space="0" w:color="auto"/>
              <w:bottom w:val="single" w:sz="4" w:space="0" w:color="auto"/>
              <w:right w:val="single" w:sz="4" w:space="0" w:color="auto"/>
            </w:tcBorders>
          </w:tcPr>
          <w:p w14:paraId="4D89E06F"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3D73D545" w14:textId="4F3F45E2" w:rsidR="006A3B95" w:rsidRDefault="00177CEB" w:rsidP="006A3B95">
            <w:pPr>
              <w:widowControl/>
              <w:jc w:val="left"/>
              <w:rPr>
                <w:rFonts w:ascii="微软雅黑" w:eastAsia="微软雅黑" w:hAnsi="微软雅黑" w:cs="宋体"/>
                <w:kern w:val="0"/>
                <w:sz w:val="18"/>
                <w:szCs w:val="18"/>
              </w:rPr>
            </w:pPr>
            <w:ins w:id="344" w:author="haha" w:date="2019-01-14T09:59:00Z">
              <w:r>
                <w:rPr>
                  <w:rFonts w:ascii="微软雅黑" w:eastAsia="微软雅黑" w:hAnsi="微软雅黑" w:cs="宋体" w:hint="eastAsia"/>
                  <w:kern w:val="0"/>
                  <w:sz w:val="18"/>
                  <w:szCs w:val="18"/>
                </w:rPr>
                <w:t>其他页面按钮点击跳转</w:t>
              </w:r>
            </w:ins>
            <w:del w:id="345" w:author="haha" w:date="2019-01-14T09:59:00Z">
              <w:r w:rsidR="006A3B95" w:rsidDel="00177CEB">
                <w:rPr>
                  <w:rFonts w:ascii="微软雅黑" w:eastAsia="微软雅黑" w:hAnsi="微软雅黑" w:cs="宋体" w:hint="eastAsia"/>
                  <w:kern w:val="0"/>
                  <w:sz w:val="18"/>
                  <w:szCs w:val="18"/>
                </w:rPr>
                <w:delText>右上角关闭以及页脚关闭</w:delText>
              </w:r>
            </w:del>
          </w:p>
        </w:tc>
      </w:tr>
      <w:tr w:rsidR="006A3B95" w14:paraId="4CA285C4"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135F5DEA"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A3B95" w14:paraId="06BA4986"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11F28D0B"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2119947F" w14:textId="77777777" w:rsidR="006A3B95" w:rsidRDefault="006A3B95" w:rsidP="006A3B95">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6D629A22" w14:textId="77777777" w:rsidR="006A3B95" w:rsidRDefault="006A3B95" w:rsidP="006A3B95">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7AC00DEC"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34E31570" w14:textId="77777777" w:rsidR="006A3B95" w:rsidRDefault="006A3B95" w:rsidP="006A3B95">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A3B95" w14:paraId="4A806853"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33A3595F" w14:textId="77777777" w:rsidR="006A3B95" w:rsidRDefault="006A3B95" w:rsidP="006A3B95">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lastRenderedPageBreak/>
              <w:t>1</w:t>
            </w:r>
          </w:p>
        </w:tc>
        <w:tc>
          <w:tcPr>
            <w:tcW w:w="1309" w:type="dxa"/>
            <w:gridSpan w:val="2"/>
          </w:tcPr>
          <w:p w14:paraId="1CA85420" w14:textId="49FCB289" w:rsidR="006A3B95" w:rsidRDefault="00B41C85" w:rsidP="006A3B95">
            <w:pPr>
              <w:widowControl/>
              <w:jc w:val="left"/>
              <w:rPr>
                <w:rFonts w:ascii="微软雅黑" w:eastAsia="微软雅黑" w:hAnsi="微软雅黑" w:cs="微软雅黑"/>
                <w:color w:val="000000"/>
                <w:sz w:val="18"/>
                <w:szCs w:val="18"/>
              </w:rPr>
            </w:pPr>
            <w:ins w:id="346" w:author="haha" w:date="2019-01-14T09:59:00Z">
              <w:r>
                <w:rPr>
                  <w:rFonts w:ascii="微软雅黑" w:eastAsia="微软雅黑" w:hAnsi="微软雅黑" w:cs="微软雅黑" w:hint="eastAsia"/>
                  <w:color w:val="000000"/>
                  <w:sz w:val="18"/>
                  <w:szCs w:val="18"/>
                </w:rPr>
                <w:t>外呼详情报表</w:t>
              </w:r>
            </w:ins>
            <w:del w:id="347" w:author="haha" w:date="2019-01-14T09:59:00Z">
              <w:r w:rsidR="00317E07" w:rsidDel="00B41C85">
                <w:rPr>
                  <w:rFonts w:ascii="微软雅黑" w:eastAsia="微软雅黑" w:hAnsi="微软雅黑" w:cs="微软雅黑" w:hint="eastAsia"/>
                  <w:color w:val="000000"/>
                  <w:sz w:val="18"/>
                  <w:szCs w:val="18"/>
                </w:rPr>
                <w:delText>标题栏</w:delText>
              </w:r>
            </w:del>
          </w:p>
        </w:tc>
        <w:tc>
          <w:tcPr>
            <w:tcW w:w="3000" w:type="dxa"/>
          </w:tcPr>
          <w:p w14:paraId="00B01576" w14:textId="1FAACB03" w:rsidR="006A3B95" w:rsidRDefault="00B41C85" w:rsidP="006A3B95">
            <w:pPr>
              <w:widowControl/>
              <w:jc w:val="left"/>
              <w:rPr>
                <w:rFonts w:ascii="微软雅黑" w:eastAsia="微软雅黑" w:hAnsi="微软雅黑" w:cs="微软雅黑"/>
                <w:color w:val="000000"/>
                <w:sz w:val="18"/>
                <w:szCs w:val="18"/>
              </w:rPr>
            </w:pPr>
            <w:ins w:id="348" w:author="haha" w:date="2019-01-14T09:59:00Z">
              <w:r>
                <w:rPr>
                  <w:rFonts w:ascii="微软雅黑" w:eastAsia="微软雅黑" w:hAnsi="微软雅黑" w:cs="微软雅黑" w:hint="eastAsia"/>
                  <w:color w:val="000000"/>
                  <w:sz w:val="18"/>
                  <w:szCs w:val="18"/>
                </w:rPr>
                <w:t>添加外呼状态以及放款</w:t>
              </w:r>
            </w:ins>
            <w:ins w:id="349" w:author="haha" w:date="2019-02-13T14:16:00Z">
              <w:r w:rsidR="005864E8">
                <w:rPr>
                  <w:rFonts w:ascii="微软雅黑" w:eastAsia="微软雅黑" w:hAnsi="微软雅黑" w:cs="微软雅黑" w:hint="eastAsia"/>
                  <w:color w:val="000000"/>
                  <w:sz w:val="18"/>
                  <w:szCs w:val="18"/>
                </w:rPr>
                <w:t>日期</w:t>
              </w:r>
            </w:ins>
            <w:ins w:id="350" w:author="haha" w:date="2019-02-20T17:39:00Z">
              <w:r w:rsidR="007C2D10">
                <w:rPr>
                  <w:rFonts w:ascii="微软雅黑" w:eastAsia="微软雅黑" w:hAnsi="微软雅黑" w:cs="微软雅黑" w:hint="eastAsia"/>
                  <w:color w:val="000000"/>
                  <w:sz w:val="18"/>
                  <w:szCs w:val="18"/>
                </w:rPr>
                <w:t>，</w:t>
              </w:r>
              <w:r w:rsidR="007C2D10" w:rsidRPr="00BF2D87">
                <w:rPr>
                  <w:rFonts w:ascii="微软雅黑" w:eastAsia="微软雅黑" w:hAnsi="微软雅黑" w:cs="微软雅黑" w:hint="eastAsia"/>
                  <w:color w:val="000000"/>
                  <w:sz w:val="18"/>
                  <w:szCs w:val="18"/>
                  <w:highlight w:val="yellow"/>
                </w:rPr>
                <w:t>这次需要开放给外呼专员查看此页面，查看权限内的数据，自己只能看自己的</w:t>
              </w:r>
            </w:ins>
            <w:del w:id="351" w:author="haha" w:date="2019-01-14T09:59:00Z">
              <w:r w:rsidR="006A3B95" w:rsidDel="00B41C85">
                <w:rPr>
                  <w:rFonts w:ascii="微软雅黑" w:eastAsia="微软雅黑" w:hAnsi="微软雅黑" w:cs="微软雅黑" w:hint="eastAsia"/>
                  <w:color w:val="000000"/>
                  <w:sz w:val="18"/>
                  <w:szCs w:val="18"/>
                </w:rPr>
                <w:delText>添加最小化按钮</w:delText>
              </w:r>
            </w:del>
          </w:p>
        </w:tc>
        <w:tc>
          <w:tcPr>
            <w:tcW w:w="3209" w:type="dxa"/>
          </w:tcPr>
          <w:p w14:paraId="7E340E6E" w14:textId="0BDEFB77" w:rsidR="006A3B95" w:rsidRDefault="006A3B95" w:rsidP="006A3B95">
            <w:pPr>
              <w:pStyle w:val="Axure"/>
              <w:rPr>
                <w:rFonts w:ascii="微软雅黑" w:eastAsia="微软雅黑" w:hAnsi="微软雅黑" w:cs="微软雅黑"/>
                <w:sz w:val="18"/>
                <w:szCs w:val="18"/>
              </w:rPr>
            </w:pPr>
            <w:del w:id="352" w:author="haha" w:date="2019-01-14T09:59:00Z">
              <w:r w:rsidDel="00B41C85">
                <w:rPr>
                  <w:rFonts w:ascii="微软雅黑" w:eastAsia="微软雅黑" w:hAnsi="微软雅黑" w:cs="微软雅黑" w:hint="eastAsia"/>
                  <w:sz w:val="18"/>
                  <w:szCs w:val="18"/>
                </w:rPr>
                <w:delText>最小化隐藏页面</w:delText>
              </w:r>
              <w:r w:rsidR="00317E07" w:rsidDel="00B41C85">
                <w:rPr>
                  <w:rFonts w:ascii="微软雅黑" w:eastAsia="微软雅黑" w:hAnsi="微软雅黑" w:cs="微软雅黑" w:hint="eastAsia"/>
                  <w:sz w:val="18"/>
                  <w:szCs w:val="18"/>
                </w:rPr>
                <w:delText>底部，点击隐藏部分可回到初始样子</w:delText>
              </w:r>
            </w:del>
            <w:ins w:id="353" w:author="haha" w:date="2019-01-14T09:59:00Z">
              <w:r w:rsidR="00B41C85">
                <w:rPr>
                  <w:rFonts w:ascii="微软雅黑" w:eastAsia="微软雅黑" w:hAnsi="微软雅黑" w:cs="微软雅黑" w:hint="eastAsia"/>
                  <w:sz w:val="18"/>
                  <w:szCs w:val="18"/>
                </w:rPr>
                <w:t>无</w:t>
              </w:r>
            </w:ins>
            <w:ins w:id="354" w:author="haha" w:date="2019-02-20T17:39:00Z">
              <w:r w:rsidR="007C2D10">
                <w:rPr>
                  <w:rFonts w:ascii="微软雅黑" w:eastAsia="微软雅黑" w:hAnsi="微软雅黑" w:cs="微软雅黑" w:hint="eastAsia"/>
                  <w:sz w:val="18"/>
                  <w:szCs w:val="18"/>
                </w:rPr>
                <w:t>，</w:t>
              </w:r>
              <w:r w:rsidR="007C2D10" w:rsidRPr="007C2D10">
                <w:rPr>
                  <w:rFonts w:ascii="微软雅黑" w:eastAsia="微软雅黑" w:hAnsi="微软雅黑" w:cs="微软雅黑" w:hint="eastAsia"/>
                  <w:sz w:val="18"/>
                  <w:szCs w:val="18"/>
                  <w:highlight w:val="yellow"/>
                  <w:rPrChange w:id="355" w:author="haha" w:date="2019-02-20T17:39:00Z">
                    <w:rPr>
                      <w:rFonts w:ascii="微软雅黑" w:eastAsia="微软雅黑" w:hAnsi="微软雅黑" w:cs="微软雅黑" w:hint="eastAsia"/>
                      <w:sz w:val="18"/>
                      <w:szCs w:val="18"/>
                    </w:rPr>
                  </w:rPrChange>
                </w:rPr>
                <w:t>导出按钮此次隐藏</w:t>
              </w:r>
              <w:r w:rsidR="007C2D10">
                <w:rPr>
                  <w:rFonts w:ascii="微软雅黑" w:eastAsia="微软雅黑" w:hAnsi="微软雅黑" w:cs="微软雅黑" w:hint="eastAsia"/>
                  <w:sz w:val="18"/>
                  <w:szCs w:val="18"/>
                  <w:highlight w:val="yellow"/>
                </w:rPr>
                <w:t>，不在此页面显示</w:t>
              </w:r>
            </w:ins>
          </w:p>
        </w:tc>
        <w:tc>
          <w:tcPr>
            <w:tcW w:w="1712" w:type="dxa"/>
          </w:tcPr>
          <w:p w14:paraId="2E1A8581" w14:textId="321F2B34" w:rsidR="006A3B95" w:rsidRDefault="00317E07" w:rsidP="006A3B95">
            <w:pPr>
              <w:widowControl/>
              <w:jc w:val="left"/>
              <w:rPr>
                <w:rFonts w:ascii="微软雅黑" w:eastAsia="微软雅黑" w:hAnsi="微软雅黑" w:cs="宋体"/>
                <w:bCs/>
                <w:kern w:val="0"/>
                <w:sz w:val="18"/>
                <w:szCs w:val="18"/>
              </w:rPr>
            </w:pPr>
            <w:del w:id="356" w:author="haha" w:date="2019-01-14T09:59:00Z">
              <w:r w:rsidDel="00B41C85">
                <w:rPr>
                  <w:rFonts w:ascii="微软雅黑" w:eastAsia="微软雅黑" w:hAnsi="微软雅黑" w:cs="宋体" w:hint="eastAsia"/>
                  <w:bCs/>
                  <w:kern w:val="0"/>
                  <w:sz w:val="18"/>
                  <w:szCs w:val="18"/>
                </w:rPr>
                <w:delText>点击其他页面，隐藏部分消失，点击</w:delText>
              </w:r>
            </w:del>
            <w:ins w:id="357" w:author="haha" w:date="2019-01-14T10:00:00Z">
              <w:r w:rsidR="00B41C85">
                <w:rPr>
                  <w:rFonts w:ascii="微软雅黑" w:eastAsia="微软雅黑" w:hAnsi="微软雅黑" w:cs="宋体" w:hint="eastAsia"/>
                  <w:bCs/>
                  <w:kern w:val="0"/>
                  <w:sz w:val="18"/>
                  <w:szCs w:val="18"/>
                </w:rPr>
                <w:t>显示实时数据，放款时间是签约时间</w:t>
              </w:r>
            </w:ins>
            <w:ins w:id="358" w:author="haha" w:date="2019-02-20T17:39:00Z">
              <w:r w:rsidR="007C2D10">
                <w:rPr>
                  <w:rFonts w:ascii="微软雅黑" w:eastAsia="微软雅黑" w:hAnsi="微软雅黑" w:cs="宋体" w:hint="eastAsia"/>
                  <w:bCs/>
                  <w:kern w:val="0"/>
                  <w:sz w:val="18"/>
                  <w:szCs w:val="18"/>
                </w:rPr>
                <w:t>，</w:t>
              </w:r>
              <w:r w:rsidR="007C2D10" w:rsidRPr="00BF2D87">
                <w:rPr>
                  <w:rFonts w:ascii="微软雅黑" w:eastAsia="微软雅黑" w:hAnsi="微软雅黑" w:cs="微软雅黑" w:hint="eastAsia"/>
                  <w:color w:val="000000"/>
                  <w:sz w:val="18"/>
                  <w:szCs w:val="18"/>
                  <w:highlight w:val="yellow"/>
                </w:rPr>
                <w:t>这次需要开放给外呼专员查看此页面，查看权限内的数据，自己只能看自己的</w:t>
              </w:r>
            </w:ins>
            <w:del w:id="359" w:author="haha" w:date="2019-01-14T10:00:00Z">
              <w:r w:rsidDel="00B41C85">
                <w:rPr>
                  <w:rFonts w:ascii="微软雅黑" w:eastAsia="微软雅黑" w:hAnsi="微软雅黑" w:cs="宋体" w:hint="eastAsia"/>
                  <w:bCs/>
                  <w:kern w:val="0"/>
                  <w:sz w:val="18"/>
                  <w:szCs w:val="18"/>
                </w:rPr>
                <w:delText>隐藏部分未回到初始样式</w:delText>
              </w:r>
            </w:del>
          </w:p>
        </w:tc>
      </w:tr>
      <w:tr w:rsidR="00A6459D" w14:paraId="35B5729E"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360" w:author="haha" w:date="2018-12-19T13:42:00Z"/>
        </w:trPr>
        <w:tc>
          <w:tcPr>
            <w:tcW w:w="802" w:type="dxa"/>
          </w:tcPr>
          <w:p w14:paraId="55D70A76" w14:textId="0BEC3574" w:rsidR="00A6459D" w:rsidRDefault="00A6459D" w:rsidP="00A6459D">
            <w:pPr>
              <w:widowControl/>
              <w:jc w:val="center"/>
              <w:rPr>
                <w:ins w:id="361" w:author="haha" w:date="2018-12-19T13:42:00Z"/>
                <w:rFonts w:ascii="微软雅黑" w:eastAsia="微软雅黑" w:hAnsi="微软雅黑" w:cs="宋体"/>
                <w:bCs/>
                <w:kern w:val="0"/>
                <w:sz w:val="18"/>
                <w:szCs w:val="18"/>
              </w:rPr>
            </w:pPr>
            <w:ins w:id="362" w:author="haha" w:date="2018-12-19T13:42:00Z">
              <w:r>
                <w:rPr>
                  <w:rFonts w:ascii="微软雅黑" w:eastAsia="微软雅黑" w:hAnsi="微软雅黑" w:cs="宋体" w:hint="eastAsia"/>
                  <w:bCs/>
                  <w:kern w:val="0"/>
                  <w:sz w:val="18"/>
                  <w:szCs w:val="18"/>
                </w:rPr>
                <w:t>2</w:t>
              </w:r>
            </w:ins>
          </w:p>
        </w:tc>
        <w:tc>
          <w:tcPr>
            <w:tcW w:w="1309" w:type="dxa"/>
            <w:gridSpan w:val="2"/>
          </w:tcPr>
          <w:p w14:paraId="35B944EF" w14:textId="14C7132E" w:rsidR="00A6459D" w:rsidRDefault="00B41C85" w:rsidP="00A6459D">
            <w:pPr>
              <w:widowControl/>
              <w:jc w:val="left"/>
              <w:rPr>
                <w:ins w:id="363" w:author="haha" w:date="2018-12-19T13:42:00Z"/>
                <w:rFonts w:ascii="微软雅黑" w:eastAsia="微软雅黑" w:hAnsi="微软雅黑" w:cs="微软雅黑"/>
                <w:color w:val="000000"/>
                <w:sz w:val="18"/>
                <w:szCs w:val="18"/>
              </w:rPr>
            </w:pPr>
            <w:ins w:id="364" w:author="haha" w:date="2019-01-14T10:00:00Z">
              <w:r>
                <w:rPr>
                  <w:rFonts w:ascii="微软雅黑" w:eastAsia="微软雅黑" w:hAnsi="微软雅黑" w:cs="微软雅黑" w:hint="eastAsia"/>
                  <w:color w:val="000000"/>
                  <w:sz w:val="18"/>
                  <w:szCs w:val="18"/>
                </w:rPr>
                <w:t>添加外呼状态筛选</w:t>
              </w:r>
            </w:ins>
          </w:p>
        </w:tc>
        <w:tc>
          <w:tcPr>
            <w:tcW w:w="3000" w:type="dxa"/>
          </w:tcPr>
          <w:p w14:paraId="5F679134" w14:textId="77777777" w:rsidR="00A6459D" w:rsidRDefault="00B41C85" w:rsidP="00A6459D">
            <w:pPr>
              <w:widowControl/>
              <w:jc w:val="left"/>
              <w:rPr>
                <w:ins w:id="365" w:author="haha" w:date="2019-02-20T17:41:00Z"/>
                <w:rFonts w:ascii="微软雅黑" w:eastAsia="微软雅黑" w:hAnsi="微软雅黑" w:cs="微软雅黑"/>
                <w:color w:val="000000"/>
                <w:sz w:val="18"/>
                <w:szCs w:val="18"/>
              </w:rPr>
            </w:pPr>
            <w:ins w:id="366" w:author="haha" w:date="2019-01-14T10:00:00Z">
              <w:r w:rsidRPr="004A5A3E">
                <w:rPr>
                  <w:rFonts w:ascii="微软雅黑" w:eastAsia="微软雅黑" w:hAnsi="微软雅黑" w:cs="微软雅黑" w:hint="eastAsia"/>
                  <w:color w:val="000000"/>
                  <w:sz w:val="18"/>
                  <w:szCs w:val="18"/>
                </w:rPr>
                <w:t>空号、无人接听、通话中、拒接、来电提醒、关机、停机、有意向、无意向</w:t>
              </w:r>
            </w:ins>
          </w:p>
          <w:p w14:paraId="1F96462A" w14:textId="176A2DB1" w:rsidR="00E039D6" w:rsidRDefault="00E039D6" w:rsidP="00A6459D">
            <w:pPr>
              <w:widowControl/>
              <w:jc w:val="left"/>
              <w:rPr>
                <w:ins w:id="367" w:author="haha" w:date="2018-12-19T13:42:00Z"/>
                <w:rFonts w:ascii="微软雅黑" w:eastAsia="微软雅黑" w:hAnsi="微软雅黑" w:cs="微软雅黑"/>
                <w:color w:val="000000"/>
                <w:sz w:val="18"/>
                <w:szCs w:val="18"/>
              </w:rPr>
            </w:pPr>
          </w:p>
        </w:tc>
        <w:tc>
          <w:tcPr>
            <w:tcW w:w="3209" w:type="dxa"/>
          </w:tcPr>
          <w:p w14:paraId="630E7BB8" w14:textId="21F63290" w:rsidR="00A6459D" w:rsidRDefault="00B41C85" w:rsidP="00A6459D">
            <w:pPr>
              <w:pStyle w:val="Axure"/>
              <w:rPr>
                <w:ins w:id="368" w:author="haha" w:date="2018-12-19T13:42:00Z"/>
                <w:rFonts w:ascii="微软雅黑" w:eastAsia="微软雅黑" w:hAnsi="微软雅黑" w:cs="微软雅黑"/>
                <w:sz w:val="18"/>
                <w:szCs w:val="18"/>
              </w:rPr>
            </w:pPr>
            <w:ins w:id="369" w:author="haha" w:date="2019-01-14T10:00:00Z">
              <w:r>
                <w:rPr>
                  <w:rFonts w:ascii="微软雅黑" w:eastAsia="微软雅黑" w:hAnsi="微软雅黑" w:cs="微软雅黑" w:hint="eastAsia"/>
                  <w:sz w:val="18"/>
                  <w:szCs w:val="18"/>
                </w:rPr>
                <w:t>根据选择</w:t>
              </w:r>
            </w:ins>
            <w:ins w:id="370" w:author="haha" w:date="2019-01-14T10:01:00Z">
              <w:r>
                <w:rPr>
                  <w:rFonts w:ascii="微软雅黑" w:eastAsia="微软雅黑" w:hAnsi="微软雅黑" w:cs="微软雅黑" w:hint="eastAsia"/>
                  <w:sz w:val="18"/>
                  <w:szCs w:val="18"/>
                </w:rPr>
                <w:t>状态</w:t>
              </w:r>
            </w:ins>
            <w:ins w:id="371" w:author="haha" w:date="2019-01-14T10:00:00Z">
              <w:r>
                <w:rPr>
                  <w:rFonts w:ascii="微软雅黑" w:eastAsia="微软雅黑" w:hAnsi="微软雅黑" w:cs="微软雅黑" w:hint="eastAsia"/>
                  <w:sz w:val="18"/>
                  <w:szCs w:val="18"/>
                </w:rPr>
                <w:t>筛选内容</w:t>
              </w:r>
            </w:ins>
          </w:p>
        </w:tc>
        <w:tc>
          <w:tcPr>
            <w:tcW w:w="1712" w:type="dxa"/>
          </w:tcPr>
          <w:p w14:paraId="3DAD201B" w14:textId="57ACF9C0" w:rsidR="00A6459D" w:rsidRDefault="00A6459D" w:rsidP="00A6459D">
            <w:pPr>
              <w:widowControl/>
              <w:jc w:val="left"/>
              <w:rPr>
                <w:ins w:id="372" w:author="haha" w:date="2018-12-19T13:42:00Z"/>
                <w:rFonts w:ascii="微软雅黑" w:eastAsia="微软雅黑" w:hAnsi="微软雅黑" w:cs="宋体"/>
                <w:bCs/>
                <w:kern w:val="0"/>
                <w:sz w:val="18"/>
                <w:szCs w:val="18"/>
              </w:rPr>
            </w:pPr>
          </w:p>
        </w:tc>
      </w:tr>
      <w:tr w:rsidR="005864E8" w14:paraId="6BC387B7"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373" w:author="haha" w:date="2019-02-13T14:16:00Z"/>
        </w:trPr>
        <w:tc>
          <w:tcPr>
            <w:tcW w:w="802" w:type="dxa"/>
          </w:tcPr>
          <w:p w14:paraId="48C5AA73" w14:textId="473A7416" w:rsidR="005864E8" w:rsidRDefault="005864E8" w:rsidP="00A6459D">
            <w:pPr>
              <w:widowControl/>
              <w:jc w:val="center"/>
              <w:rPr>
                <w:ins w:id="374" w:author="haha" w:date="2019-02-13T14:16:00Z"/>
                <w:rFonts w:ascii="微软雅黑" w:eastAsia="微软雅黑" w:hAnsi="微软雅黑" w:cs="宋体"/>
                <w:bCs/>
                <w:kern w:val="0"/>
                <w:sz w:val="18"/>
                <w:szCs w:val="18"/>
              </w:rPr>
            </w:pPr>
            <w:ins w:id="375" w:author="haha" w:date="2019-02-13T14:16:00Z">
              <w:r>
                <w:rPr>
                  <w:rFonts w:ascii="微软雅黑" w:eastAsia="微软雅黑" w:hAnsi="微软雅黑" w:cs="宋体" w:hint="eastAsia"/>
                  <w:bCs/>
                  <w:kern w:val="0"/>
                  <w:sz w:val="18"/>
                  <w:szCs w:val="18"/>
                </w:rPr>
                <w:t>3</w:t>
              </w:r>
            </w:ins>
          </w:p>
        </w:tc>
        <w:tc>
          <w:tcPr>
            <w:tcW w:w="1309" w:type="dxa"/>
            <w:gridSpan w:val="2"/>
          </w:tcPr>
          <w:p w14:paraId="6228E22E" w14:textId="667A8DB7" w:rsidR="005864E8" w:rsidRDefault="005864E8" w:rsidP="00A6459D">
            <w:pPr>
              <w:widowControl/>
              <w:jc w:val="left"/>
              <w:rPr>
                <w:ins w:id="376" w:author="haha" w:date="2019-02-13T14:16:00Z"/>
                <w:rFonts w:ascii="微软雅黑" w:eastAsia="微软雅黑" w:hAnsi="微软雅黑" w:cs="微软雅黑"/>
                <w:color w:val="000000"/>
                <w:sz w:val="18"/>
                <w:szCs w:val="18"/>
              </w:rPr>
            </w:pPr>
            <w:ins w:id="377" w:author="haha" w:date="2019-02-13T14:16:00Z">
              <w:r>
                <w:rPr>
                  <w:rFonts w:ascii="微软雅黑" w:eastAsia="微软雅黑" w:hAnsi="微软雅黑" w:cs="微软雅黑" w:hint="eastAsia"/>
                  <w:color w:val="000000"/>
                  <w:sz w:val="18"/>
                  <w:szCs w:val="18"/>
                </w:rPr>
                <w:t>添加放款日期筛选</w:t>
              </w:r>
            </w:ins>
          </w:p>
        </w:tc>
        <w:tc>
          <w:tcPr>
            <w:tcW w:w="3000" w:type="dxa"/>
          </w:tcPr>
          <w:p w14:paraId="5579E7D6" w14:textId="20140884" w:rsidR="005864E8" w:rsidRPr="004A5A3E" w:rsidRDefault="005864E8" w:rsidP="00A6459D">
            <w:pPr>
              <w:widowControl/>
              <w:jc w:val="left"/>
              <w:rPr>
                <w:ins w:id="378" w:author="haha" w:date="2019-02-13T14:16:00Z"/>
                <w:rFonts w:ascii="微软雅黑" w:eastAsia="微软雅黑" w:hAnsi="微软雅黑" w:cs="微软雅黑"/>
                <w:color w:val="000000"/>
                <w:sz w:val="18"/>
                <w:szCs w:val="18"/>
              </w:rPr>
            </w:pPr>
            <w:ins w:id="379" w:author="haha" w:date="2019-02-13T14:16:00Z">
              <w:r>
                <w:rPr>
                  <w:rFonts w:ascii="微软雅黑" w:eastAsia="微软雅黑" w:hAnsi="微软雅黑" w:cs="微软雅黑" w:hint="eastAsia"/>
                  <w:color w:val="000000"/>
                  <w:sz w:val="18"/>
                  <w:szCs w:val="18"/>
                </w:rPr>
                <w:t>添加放款日期筛选，</w:t>
              </w:r>
            </w:ins>
            <w:ins w:id="380" w:author="haha" w:date="2019-02-13T14:17:00Z">
              <w:r>
                <w:rPr>
                  <w:rFonts w:ascii="微软雅黑" w:eastAsia="微软雅黑" w:hAnsi="微软雅黑" w:cs="微软雅黑" w:hint="eastAsia"/>
                  <w:color w:val="000000"/>
                  <w:sz w:val="18"/>
                  <w:szCs w:val="18"/>
                </w:rPr>
                <w:t>根据选择展示报表信息</w:t>
              </w:r>
            </w:ins>
            <w:ins w:id="381" w:author="haha" w:date="2019-02-13T14:19:00Z">
              <w:r>
                <w:rPr>
                  <w:rFonts w:ascii="微软雅黑" w:eastAsia="微软雅黑" w:hAnsi="微软雅黑" w:cs="微软雅黑" w:hint="eastAsia"/>
                  <w:color w:val="000000"/>
                  <w:sz w:val="18"/>
                  <w:szCs w:val="18"/>
                </w:rPr>
                <w:t>，默认为空，精确到日</w:t>
              </w:r>
            </w:ins>
          </w:p>
        </w:tc>
        <w:tc>
          <w:tcPr>
            <w:tcW w:w="3209" w:type="dxa"/>
          </w:tcPr>
          <w:p w14:paraId="40BFD083" w14:textId="713299FA" w:rsidR="005864E8" w:rsidRDefault="005864E8" w:rsidP="00A6459D">
            <w:pPr>
              <w:pStyle w:val="Axure"/>
              <w:rPr>
                <w:ins w:id="382" w:author="haha" w:date="2019-02-13T14:16:00Z"/>
                <w:rFonts w:ascii="微软雅黑" w:eastAsia="微软雅黑" w:hAnsi="微软雅黑" w:cs="微软雅黑"/>
                <w:sz w:val="18"/>
                <w:szCs w:val="18"/>
              </w:rPr>
            </w:pPr>
            <w:ins w:id="383" w:author="haha" w:date="2019-02-13T14:17:00Z">
              <w:r>
                <w:rPr>
                  <w:rFonts w:ascii="微软雅黑" w:eastAsia="微软雅黑" w:hAnsi="微软雅黑" w:cs="微软雅黑" w:hint="eastAsia"/>
                  <w:sz w:val="18"/>
                  <w:szCs w:val="18"/>
                </w:rPr>
                <w:t>根据选择展示报表信息</w:t>
              </w:r>
            </w:ins>
          </w:p>
        </w:tc>
        <w:tc>
          <w:tcPr>
            <w:tcW w:w="1712" w:type="dxa"/>
          </w:tcPr>
          <w:p w14:paraId="19AF0E47" w14:textId="4A7F5151" w:rsidR="005864E8" w:rsidRDefault="005864E8" w:rsidP="00A6459D">
            <w:pPr>
              <w:widowControl/>
              <w:jc w:val="left"/>
              <w:rPr>
                <w:ins w:id="384" w:author="haha" w:date="2019-02-13T14:16:00Z"/>
                <w:rFonts w:ascii="微软雅黑" w:eastAsia="微软雅黑" w:hAnsi="微软雅黑" w:cs="宋体"/>
                <w:bCs/>
                <w:kern w:val="0"/>
                <w:sz w:val="18"/>
                <w:szCs w:val="18"/>
              </w:rPr>
            </w:pPr>
            <w:ins w:id="385" w:author="haha" w:date="2019-02-13T14:19:00Z">
              <w:r>
                <w:rPr>
                  <w:rFonts w:ascii="微软雅黑" w:eastAsia="微软雅黑" w:hAnsi="微软雅黑" w:cs="宋体" w:hint="eastAsia"/>
                  <w:bCs/>
                  <w:kern w:val="0"/>
                  <w:sz w:val="18"/>
                  <w:szCs w:val="18"/>
                </w:rPr>
                <w:t>根据选择日期显示实时数据</w:t>
              </w:r>
            </w:ins>
          </w:p>
        </w:tc>
      </w:tr>
      <w:tr w:rsidR="00BA1313" w14:paraId="153E4460" w14:textId="77777777" w:rsidTr="006A3B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386" w:author="haha" w:date="2019-02-14T13:47:00Z"/>
        </w:trPr>
        <w:tc>
          <w:tcPr>
            <w:tcW w:w="802" w:type="dxa"/>
          </w:tcPr>
          <w:p w14:paraId="48214EE9" w14:textId="10D1C4F6" w:rsidR="00BA1313" w:rsidRPr="00BA1313" w:rsidRDefault="00BA1313" w:rsidP="00A6459D">
            <w:pPr>
              <w:widowControl/>
              <w:jc w:val="center"/>
              <w:rPr>
                <w:ins w:id="387" w:author="haha" w:date="2019-02-14T13:47:00Z"/>
                <w:rFonts w:ascii="微软雅黑" w:eastAsia="微软雅黑" w:hAnsi="微软雅黑" w:cs="宋体"/>
                <w:bCs/>
                <w:kern w:val="0"/>
                <w:sz w:val="18"/>
                <w:szCs w:val="18"/>
              </w:rPr>
            </w:pPr>
            <w:ins w:id="388" w:author="haha" w:date="2019-02-14T13:47:00Z">
              <w:r>
                <w:rPr>
                  <w:rFonts w:ascii="微软雅黑" w:eastAsia="微软雅黑" w:hAnsi="微软雅黑" w:cs="宋体"/>
                  <w:bCs/>
                  <w:kern w:val="0"/>
                  <w:sz w:val="18"/>
                  <w:szCs w:val="18"/>
                </w:rPr>
                <w:t>4</w:t>
              </w:r>
            </w:ins>
          </w:p>
        </w:tc>
        <w:tc>
          <w:tcPr>
            <w:tcW w:w="1309" w:type="dxa"/>
            <w:gridSpan w:val="2"/>
          </w:tcPr>
          <w:p w14:paraId="40DD1FE1" w14:textId="2449176A" w:rsidR="00BA1313" w:rsidRDefault="00BA1313" w:rsidP="00A6459D">
            <w:pPr>
              <w:widowControl/>
              <w:jc w:val="left"/>
              <w:rPr>
                <w:ins w:id="389" w:author="haha" w:date="2019-02-14T13:47:00Z"/>
                <w:rFonts w:ascii="微软雅黑" w:eastAsia="微软雅黑" w:hAnsi="微软雅黑" w:cs="微软雅黑"/>
                <w:color w:val="000000"/>
                <w:sz w:val="18"/>
                <w:szCs w:val="18"/>
              </w:rPr>
            </w:pPr>
            <w:ins w:id="390" w:author="haha" w:date="2019-02-14T13:47:00Z">
              <w:r>
                <w:rPr>
                  <w:rFonts w:ascii="微软雅黑" w:eastAsia="微软雅黑" w:hAnsi="微软雅黑" w:cs="微软雅黑" w:hint="eastAsia"/>
                  <w:color w:val="000000"/>
                  <w:sz w:val="18"/>
                  <w:szCs w:val="18"/>
                </w:rPr>
                <w:t>审核状态</w:t>
              </w:r>
            </w:ins>
          </w:p>
        </w:tc>
        <w:tc>
          <w:tcPr>
            <w:tcW w:w="3000" w:type="dxa"/>
          </w:tcPr>
          <w:p w14:paraId="7E1CCF67" w14:textId="69865ED5" w:rsidR="00BA1313" w:rsidRDefault="00BA1313" w:rsidP="00A6459D">
            <w:pPr>
              <w:widowControl/>
              <w:jc w:val="left"/>
              <w:rPr>
                <w:ins w:id="391" w:author="haha" w:date="2019-02-14T13:47:00Z"/>
                <w:rFonts w:ascii="微软雅黑" w:eastAsia="微软雅黑" w:hAnsi="微软雅黑" w:cs="微软雅黑"/>
                <w:color w:val="000000"/>
                <w:sz w:val="18"/>
                <w:szCs w:val="18"/>
              </w:rPr>
            </w:pPr>
            <w:ins w:id="392" w:author="haha" w:date="2019-02-14T13:47:00Z">
              <w:r>
                <w:rPr>
                  <w:rFonts w:ascii="微软雅黑" w:eastAsia="微软雅黑" w:hAnsi="微软雅黑" w:cs="微软雅黑" w:hint="eastAsia"/>
                  <w:color w:val="000000"/>
                  <w:sz w:val="18"/>
                  <w:szCs w:val="18"/>
                </w:rPr>
                <w:t>添加</w:t>
              </w:r>
            </w:ins>
            <w:ins w:id="393" w:author="haha" w:date="2019-02-14T13:48:00Z">
              <w:r>
                <w:rPr>
                  <w:rFonts w:ascii="微软雅黑" w:eastAsia="微软雅黑" w:hAnsi="微软雅黑" w:cs="微软雅黑" w:hint="eastAsia"/>
                  <w:color w:val="000000"/>
                  <w:sz w:val="18"/>
                  <w:szCs w:val="18"/>
                </w:rPr>
                <w:t>待审核状态，显示进审批系统待审状态的信息</w:t>
              </w:r>
            </w:ins>
          </w:p>
        </w:tc>
        <w:tc>
          <w:tcPr>
            <w:tcW w:w="3209" w:type="dxa"/>
          </w:tcPr>
          <w:p w14:paraId="324DAC5D" w14:textId="70C7BFC6" w:rsidR="00BA1313" w:rsidRDefault="00BA1313" w:rsidP="00A6459D">
            <w:pPr>
              <w:pStyle w:val="Axure"/>
              <w:rPr>
                <w:ins w:id="394" w:author="haha" w:date="2019-02-14T13:47:00Z"/>
                <w:rFonts w:ascii="微软雅黑" w:eastAsia="微软雅黑" w:hAnsi="微软雅黑" w:cs="微软雅黑"/>
                <w:sz w:val="18"/>
                <w:szCs w:val="18"/>
              </w:rPr>
            </w:pPr>
            <w:ins w:id="395" w:author="haha" w:date="2019-02-14T13:48:00Z">
              <w:r>
                <w:rPr>
                  <w:rFonts w:ascii="微软雅黑" w:eastAsia="微软雅黑" w:hAnsi="微软雅黑" w:cs="微软雅黑" w:hint="eastAsia"/>
                  <w:sz w:val="18"/>
                  <w:szCs w:val="18"/>
                </w:rPr>
                <w:t>根据选择</w:t>
              </w:r>
            </w:ins>
            <w:ins w:id="396" w:author="haha" w:date="2019-02-14T13:49:00Z">
              <w:r>
                <w:rPr>
                  <w:rFonts w:ascii="微软雅黑" w:eastAsia="微软雅黑" w:hAnsi="微软雅黑" w:cs="微软雅黑" w:hint="eastAsia"/>
                  <w:sz w:val="18"/>
                  <w:szCs w:val="18"/>
                </w:rPr>
                <w:t>展示报表信息</w:t>
              </w:r>
            </w:ins>
          </w:p>
        </w:tc>
        <w:tc>
          <w:tcPr>
            <w:tcW w:w="1712" w:type="dxa"/>
          </w:tcPr>
          <w:p w14:paraId="68DA2EB2" w14:textId="42237FA1" w:rsidR="00BA1313" w:rsidRDefault="00BA1313" w:rsidP="00A6459D">
            <w:pPr>
              <w:widowControl/>
              <w:jc w:val="left"/>
              <w:rPr>
                <w:ins w:id="397" w:author="haha" w:date="2019-02-14T13:47:00Z"/>
                <w:rFonts w:ascii="微软雅黑" w:eastAsia="微软雅黑" w:hAnsi="微软雅黑" w:cs="宋体"/>
                <w:bCs/>
                <w:kern w:val="0"/>
                <w:sz w:val="18"/>
                <w:szCs w:val="18"/>
              </w:rPr>
            </w:pPr>
            <w:ins w:id="398" w:author="haha" w:date="2019-02-14T13:48:00Z">
              <w:r>
                <w:rPr>
                  <w:rFonts w:ascii="微软雅黑" w:eastAsia="微软雅黑" w:hAnsi="微软雅黑" w:cs="微软雅黑" w:hint="eastAsia"/>
                  <w:color w:val="000000"/>
                  <w:sz w:val="18"/>
                  <w:szCs w:val="18"/>
                </w:rPr>
                <w:t>显示进审批系统待审状态</w:t>
              </w:r>
            </w:ins>
            <w:ins w:id="399" w:author="haha" w:date="2019-02-15T15:51:00Z">
              <w:r w:rsidR="000E5709">
                <w:rPr>
                  <w:rFonts w:ascii="微软雅黑" w:eastAsia="微软雅黑" w:hAnsi="微软雅黑" w:cs="微软雅黑" w:hint="eastAsia"/>
                  <w:color w:val="000000"/>
                  <w:sz w:val="18"/>
                  <w:szCs w:val="18"/>
                </w:rPr>
                <w:t>的数据</w:t>
              </w:r>
            </w:ins>
          </w:p>
        </w:tc>
      </w:tr>
    </w:tbl>
    <w:p w14:paraId="3C2C9446" w14:textId="77777777" w:rsidR="00B41C85" w:rsidRDefault="00B41C85">
      <w:pPr>
        <w:pStyle w:val="2"/>
        <w:rPr>
          <w:ins w:id="400" w:author="haha" w:date="2019-01-14T10:01:00Z"/>
        </w:rPr>
        <w:pPrChange w:id="401" w:author="haha" w:date="2019-01-14T10:01:00Z">
          <w:pPr>
            <w:pStyle w:val="a3"/>
            <w:numPr>
              <w:numId w:val="7"/>
            </w:numPr>
            <w:ind w:left="420" w:firstLineChars="0" w:hanging="420"/>
          </w:pPr>
        </w:pPrChange>
      </w:pPr>
      <w:ins w:id="402" w:author="haha" w:date="2019-01-14T10:01:00Z">
        <w:r>
          <w:rPr>
            <w:rFonts w:hint="eastAsia"/>
          </w:rPr>
          <w:t>客户列别页面客户创建时间筛选更改为最后呼叫时间筛选</w:t>
        </w:r>
      </w:ins>
    </w:p>
    <w:p w14:paraId="3B2F166A" w14:textId="592D5BEE" w:rsidR="00317E07" w:rsidDel="00B41C85" w:rsidRDefault="00317E07" w:rsidP="00317E07">
      <w:pPr>
        <w:pStyle w:val="2"/>
        <w:numPr>
          <w:ilvl w:val="0"/>
          <w:numId w:val="3"/>
        </w:numPr>
        <w:rPr>
          <w:del w:id="403" w:author="haha" w:date="2019-01-14T10:01:00Z"/>
          <w:b w:val="0"/>
          <w:sz w:val="28"/>
          <w:szCs w:val="28"/>
        </w:rPr>
      </w:pPr>
      <w:del w:id="404" w:author="haha" w:date="2019-01-14T10:01:00Z">
        <w:r w:rsidRPr="00317E07" w:rsidDel="00B41C85">
          <w:rPr>
            <w:rFonts w:hint="eastAsia"/>
            <w:b w:val="0"/>
            <w:sz w:val="28"/>
            <w:szCs w:val="28"/>
          </w:rPr>
          <w:delText>产品审批下的待审操作下处理页用户上传信息页面可以手动添加紧急联系人关系以及单位名称和电话（更改配置中心产品配置页面）</w:delText>
        </w:r>
      </w:del>
    </w:p>
    <w:p w14:paraId="187BA751" w14:textId="77777777" w:rsidR="00317E07" w:rsidRDefault="00317E07" w:rsidP="00317E07">
      <w:r>
        <w:rPr>
          <w:rFonts w:hint="eastAsia"/>
        </w:rPr>
        <w:t>原型图如下：</w:t>
      </w:r>
    </w:p>
    <w:p w14:paraId="5ACE9ADA" w14:textId="6102424F" w:rsidR="00317E07" w:rsidRPr="00317E07" w:rsidRDefault="00317E07" w:rsidP="00317E07">
      <w:del w:id="405" w:author="haha" w:date="2019-01-14T10:02:00Z">
        <w:r w:rsidDel="00B41C85">
          <w:rPr>
            <w:noProof/>
          </w:rPr>
          <w:drawing>
            <wp:inline distT="0" distB="0" distL="0" distR="0" wp14:anchorId="7B498318" wp14:editId="7E9A6DE8">
              <wp:extent cx="5270500" cy="131889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1318895"/>
                      </a:xfrm>
                      <a:prstGeom prst="rect">
                        <a:avLst/>
                      </a:prstGeom>
                    </pic:spPr>
                  </pic:pic>
                </a:graphicData>
              </a:graphic>
            </wp:inline>
          </w:drawing>
        </w:r>
      </w:del>
      <w:ins w:id="406" w:author="haha" w:date="2019-01-14T10:02:00Z">
        <w:r w:rsidR="00B41C85" w:rsidRPr="00B41C85">
          <w:rPr>
            <w:noProof/>
          </w:rPr>
          <w:t xml:space="preserve"> </w:t>
        </w:r>
      </w:ins>
      <w:ins w:id="407" w:author="haha" w:date="2019-02-18T10:24:00Z">
        <w:r w:rsidR="00AA6D03">
          <w:rPr>
            <w:noProof/>
          </w:rPr>
          <w:drawing>
            <wp:inline distT="0" distB="0" distL="0" distR="0" wp14:anchorId="2EB6C9A3" wp14:editId="11318C1A">
              <wp:extent cx="5270500" cy="1384300"/>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1384300"/>
                      </a:xfrm>
                      <a:prstGeom prst="rect">
                        <a:avLst/>
                      </a:prstGeom>
                    </pic:spPr>
                  </pic:pic>
                </a:graphicData>
              </a:graphic>
            </wp:inline>
          </w:drawing>
        </w:r>
      </w:ins>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317E07" w14:paraId="215B90A3" w14:textId="77777777" w:rsidTr="00976B58">
        <w:trPr>
          <w:trHeight w:val="90"/>
        </w:trPr>
        <w:tc>
          <w:tcPr>
            <w:tcW w:w="1245" w:type="dxa"/>
            <w:gridSpan w:val="2"/>
            <w:tcBorders>
              <w:top w:val="nil"/>
              <w:left w:val="single" w:sz="4" w:space="0" w:color="auto"/>
              <w:bottom w:val="single" w:sz="4" w:space="0" w:color="auto"/>
              <w:right w:val="single" w:sz="4" w:space="0" w:color="auto"/>
            </w:tcBorders>
          </w:tcPr>
          <w:p w14:paraId="43178186" w14:textId="77777777" w:rsidR="00317E07" w:rsidRDefault="00317E07" w:rsidP="00976B58">
            <w:pPr>
              <w:widowControl/>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14:paraId="77D0D3D5" w14:textId="4D7B17A3" w:rsidR="00317E07" w:rsidRDefault="00B41C85" w:rsidP="00976B58">
            <w:pPr>
              <w:pStyle w:val="11"/>
              <w:widowControl/>
              <w:ind w:firstLineChars="0" w:firstLine="0"/>
              <w:jc w:val="left"/>
              <w:rPr>
                <w:rFonts w:ascii="微软雅黑" w:eastAsia="微软雅黑" w:hAnsi="微软雅黑" w:cs="宋体"/>
                <w:color w:val="000000"/>
                <w:kern w:val="0"/>
                <w:sz w:val="18"/>
                <w:szCs w:val="18"/>
              </w:rPr>
            </w:pPr>
            <w:ins w:id="408" w:author="haha" w:date="2019-01-14T10:02:00Z">
              <w:r>
                <w:rPr>
                  <w:rFonts w:ascii="微软雅黑" w:eastAsia="微软雅黑" w:hAnsi="微软雅黑" w:cs="宋体" w:hint="eastAsia"/>
                  <w:color w:val="000000"/>
                  <w:kern w:val="0"/>
                  <w:sz w:val="18"/>
                  <w:szCs w:val="18"/>
                </w:rPr>
                <w:t>客户列表</w:t>
              </w:r>
            </w:ins>
            <w:del w:id="409" w:author="haha" w:date="2019-01-14T10:02:00Z">
              <w:r w:rsidR="00317E07" w:rsidDel="00B41C85">
                <w:rPr>
                  <w:rFonts w:ascii="微软雅黑" w:eastAsia="微软雅黑" w:hAnsi="微软雅黑" w:cs="宋体" w:hint="eastAsia"/>
                  <w:color w:val="000000"/>
                  <w:kern w:val="0"/>
                  <w:sz w:val="18"/>
                  <w:szCs w:val="18"/>
                </w:rPr>
                <w:delText>产品配置</w:delText>
              </w:r>
            </w:del>
          </w:p>
        </w:tc>
      </w:tr>
      <w:tr w:rsidR="00317E07" w14:paraId="6CD0C520" w14:textId="77777777" w:rsidTr="00976B58">
        <w:trPr>
          <w:trHeight w:val="408"/>
        </w:trPr>
        <w:tc>
          <w:tcPr>
            <w:tcW w:w="1245" w:type="dxa"/>
            <w:gridSpan w:val="2"/>
            <w:tcBorders>
              <w:top w:val="nil"/>
              <w:left w:val="single" w:sz="4" w:space="0" w:color="auto"/>
              <w:bottom w:val="single" w:sz="4" w:space="0" w:color="auto"/>
              <w:right w:val="single" w:sz="4" w:space="0" w:color="auto"/>
            </w:tcBorders>
          </w:tcPr>
          <w:p w14:paraId="50C8733D"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14:paraId="34F9C394" w14:textId="361F9371" w:rsidR="00317E07" w:rsidRDefault="00B41C85" w:rsidP="00976B58">
            <w:pPr>
              <w:widowControl/>
              <w:jc w:val="left"/>
              <w:rPr>
                <w:rFonts w:ascii="微软雅黑" w:eastAsia="微软雅黑" w:hAnsi="微软雅黑" w:cs="宋体"/>
                <w:kern w:val="0"/>
                <w:sz w:val="18"/>
                <w:szCs w:val="18"/>
              </w:rPr>
            </w:pPr>
            <w:ins w:id="410" w:author="haha" w:date="2019-01-14T10:02:00Z">
              <w:r>
                <w:rPr>
                  <w:rFonts w:ascii="微软雅黑" w:eastAsia="微软雅黑" w:hAnsi="微软雅黑" w:cs="宋体" w:hint="eastAsia"/>
                  <w:kern w:val="0"/>
                  <w:sz w:val="18"/>
                  <w:szCs w:val="18"/>
                </w:rPr>
                <w:t>左侧导航栏</w:t>
              </w:r>
            </w:ins>
            <w:del w:id="411" w:author="haha" w:date="2019-01-14T10:02:00Z">
              <w:r w:rsidR="00317E07" w:rsidDel="00B41C85">
                <w:rPr>
                  <w:rFonts w:ascii="微软雅黑" w:eastAsia="微软雅黑" w:hAnsi="微软雅黑" w:cs="宋体" w:hint="eastAsia"/>
                  <w:kern w:val="0"/>
                  <w:sz w:val="18"/>
                  <w:szCs w:val="18"/>
                </w:rPr>
                <w:delText>配置中心下产品配置页面</w:delText>
              </w:r>
            </w:del>
          </w:p>
        </w:tc>
      </w:tr>
      <w:tr w:rsidR="00317E07" w14:paraId="0096E76F" w14:textId="77777777" w:rsidTr="00976B58">
        <w:trPr>
          <w:trHeight w:val="423"/>
        </w:trPr>
        <w:tc>
          <w:tcPr>
            <w:tcW w:w="1245" w:type="dxa"/>
            <w:gridSpan w:val="2"/>
            <w:tcBorders>
              <w:top w:val="nil"/>
              <w:left w:val="single" w:sz="4" w:space="0" w:color="auto"/>
              <w:bottom w:val="single" w:sz="4" w:space="0" w:color="auto"/>
              <w:right w:val="single" w:sz="4" w:space="0" w:color="auto"/>
            </w:tcBorders>
          </w:tcPr>
          <w:p w14:paraId="20275DF4"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14:paraId="214C20E6" w14:textId="77777777" w:rsidR="00317E07" w:rsidRDefault="00317E07"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317E07" w14:paraId="0555A2B9"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14:paraId="38393290"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317E07" w14:paraId="6C9D6684"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41503B12"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14:paraId="3DF6ED4B" w14:textId="77777777" w:rsidR="00317E07" w:rsidRDefault="00317E07"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14:paraId="44FA2239" w14:textId="77777777" w:rsidR="00317E07" w:rsidRDefault="00317E07" w:rsidP="00976B58">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14:paraId="4AFFC597"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14:paraId="514C0660" w14:textId="77777777" w:rsidR="00317E07" w:rsidRDefault="00317E07" w:rsidP="00976B58">
            <w:pPr>
              <w:widowControl/>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317E07" w14:paraId="16FE1A69"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14:paraId="6D72C764" w14:textId="77777777" w:rsidR="00317E07" w:rsidRDefault="00317E07" w:rsidP="00976B58">
            <w:pPr>
              <w:widowControl/>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14:paraId="675847D4" w14:textId="6C988F3E" w:rsidR="00317E07" w:rsidRDefault="00B41C85" w:rsidP="00976B58">
            <w:pPr>
              <w:widowControl/>
              <w:jc w:val="left"/>
              <w:rPr>
                <w:rFonts w:ascii="微软雅黑" w:eastAsia="微软雅黑" w:hAnsi="微软雅黑" w:cs="微软雅黑"/>
                <w:color w:val="000000"/>
                <w:sz w:val="18"/>
                <w:szCs w:val="18"/>
              </w:rPr>
            </w:pPr>
            <w:ins w:id="412" w:author="haha" w:date="2019-01-14T10:03:00Z">
              <w:r>
                <w:rPr>
                  <w:rFonts w:ascii="微软雅黑" w:eastAsia="微软雅黑" w:hAnsi="微软雅黑" w:cs="微软雅黑" w:hint="eastAsia"/>
                  <w:color w:val="000000"/>
                  <w:sz w:val="18"/>
                  <w:szCs w:val="18"/>
                </w:rPr>
                <w:t>最后呼出时间</w:t>
              </w:r>
            </w:ins>
            <w:del w:id="413" w:author="haha" w:date="2019-01-14T10:02:00Z">
              <w:r w:rsidR="00275DDD" w:rsidDel="00B41C85">
                <w:rPr>
                  <w:rFonts w:ascii="微软雅黑" w:eastAsia="微软雅黑" w:hAnsi="微软雅黑" w:cs="微软雅黑" w:hint="eastAsia"/>
                  <w:color w:val="000000"/>
                  <w:sz w:val="18"/>
                  <w:szCs w:val="18"/>
                </w:rPr>
                <w:delText>信息表</w:delText>
              </w:r>
            </w:del>
          </w:p>
        </w:tc>
        <w:tc>
          <w:tcPr>
            <w:tcW w:w="3000" w:type="dxa"/>
          </w:tcPr>
          <w:p w14:paraId="40C87DA3" w14:textId="50829265" w:rsidR="00317E07" w:rsidRDefault="00B41C85" w:rsidP="00976B58">
            <w:pPr>
              <w:widowControl/>
              <w:jc w:val="left"/>
              <w:rPr>
                <w:rFonts w:ascii="微软雅黑" w:eastAsia="微软雅黑" w:hAnsi="微软雅黑" w:cs="微软雅黑"/>
                <w:color w:val="000000"/>
                <w:sz w:val="18"/>
                <w:szCs w:val="18"/>
              </w:rPr>
            </w:pPr>
            <w:ins w:id="414" w:author="haha" w:date="2019-01-14T10:03:00Z">
              <w:r>
                <w:rPr>
                  <w:rFonts w:ascii="微软雅黑" w:eastAsia="微软雅黑" w:hAnsi="微软雅黑" w:cs="微软雅黑" w:hint="eastAsia"/>
                  <w:color w:val="000000"/>
                  <w:sz w:val="18"/>
                  <w:szCs w:val="18"/>
                </w:rPr>
                <w:t>客户创建时间</w:t>
              </w:r>
            </w:ins>
            <w:ins w:id="415" w:author="haha" w:date="2019-01-14T10:04:00Z">
              <w:r>
                <w:rPr>
                  <w:rFonts w:ascii="微软雅黑" w:eastAsia="微软雅黑" w:hAnsi="微软雅黑" w:cs="微软雅黑" w:hint="eastAsia"/>
                  <w:color w:val="000000"/>
                  <w:sz w:val="18"/>
                  <w:szCs w:val="18"/>
                </w:rPr>
                <w:t>筛选</w:t>
              </w:r>
            </w:ins>
            <w:ins w:id="416" w:author="haha" w:date="2019-01-14T10:03:00Z">
              <w:r>
                <w:rPr>
                  <w:rFonts w:ascii="微软雅黑" w:eastAsia="微软雅黑" w:hAnsi="微软雅黑" w:cs="微软雅黑" w:hint="eastAsia"/>
                  <w:color w:val="000000"/>
                  <w:sz w:val="18"/>
                  <w:szCs w:val="18"/>
                </w:rPr>
                <w:t>更改为最后呼出时间</w:t>
              </w:r>
            </w:ins>
            <w:ins w:id="417" w:author="haha" w:date="2019-01-14T10:04:00Z">
              <w:r>
                <w:rPr>
                  <w:rFonts w:ascii="微软雅黑" w:eastAsia="微软雅黑" w:hAnsi="微软雅黑" w:cs="微软雅黑" w:hint="eastAsia"/>
                  <w:color w:val="000000"/>
                  <w:sz w:val="18"/>
                  <w:szCs w:val="18"/>
                </w:rPr>
                <w:t>筛选，</w:t>
              </w:r>
            </w:ins>
            <w:ins w:id="418" w:author="haha" w:date="2019-01-14T10:03:00Z">
              <w:r>
                <w:rPr>
                  <w:rFonts w:ascii="微软雅黑" w:eastAsia="微软雅黑" w:hAnsi="微软雅黑" w:cs="微软雅黑" w:hint="eastAsia"/>
                  <w:color w:val="000000"/>
                  <w:sz w:val="18"/>
                  <w:szCs w:val="18"/>
                </w:rPr>
                <w:t>精确到日</w:t>
              </w:r>
            </w:ins>
            <w:del w:id="419" w:author="haha" w:date="2019-01-14T10:03:00Z">
              <w:r w:rsidR="00317E07" w:rsidDel="00B41C85">
                <w:rPr>
                  <w:rFonts w:ascii="微软雅黑" w:eastAsia="微软雅黑" w:hAnsi="微软雅黑" w:cs="微软雅黑" w:hint="eastAsia"/>
                  <w:color w:val="000000"/>
                  <w:sz w:val="18"/>
                  <w:szCs w:val="18"/>
                </w:rPr>
                <w:delText>添</w:delText>
              </w:r>
              <w:r w:rsidR="00275DDD" w:rsidDel="00B41C85">
                <w:rPr>
                  <w:rFonts w:ascii="微软雅黑" w:eastAsia="微软雅黑" w:hAnsi="微软雅黑" w:cs="微软雅黑" w:hint="eastAsia"/>
                  <w:color w:val="000000"/>
                  <w:sz w:val="18"/>
                  <w:szCs w:val="18"/>
                </w:rPr>
                <w:delText>加可编辑列，选择后可对项目内容编辑</w:delText>
              </w:r>
            </w:del>
          </w:p>
        </w:tc>
        <w:tc>
          <w:tcPr>
            <w:tcW w:w="3209" w:type="dxa"/>
          </w:tcPr>
          <w:p w14:paraId="6688A616" w14:textId="105E5654" w:rsidR="00317E07" w:rsidRDefault="00B41C85" w:rsidP="00976B58">
            <w:pPr>
              <w:pStyle w:val="Axure"/>
              <w:rPr>
                <w:rFonts w:ascii="微软雅黑" w:eastAsia="微软雅黑" w:hAnsi="微软雅黑" w:cs="微软雅黑"/>
                <w:sz w:val="18"/>
                <w:szCs w:val="18"/>
              </w:rPr>
            </w:pPr>
            <w:ins w:id="420" w:author="haha" w:date="2019-01-14T10:03:00Z">
              <w:r>
                <w:rPr>
                  <w:rFonts w:ascii="微软雅黑" w:eastAsia="微软雅黑" w:hAnsi="微软雅黑" w:cs="微软雅黑" w:hint="eastAsia"/>
                  <w:sz w:val="18"/>
                  <w:szCs w:val="18"/>
                </w:rPr>
                <w:t>根据选择筛选内容</w:t>
              </w:r>
            </w:ins>
            <w:del w:id="421" w:author="haha" w:date="2019-01-14T10:03:00Z">
              <w:r w:rsidR="00275DDD" w:rsidDel="00B41C85">
                <w:rPr>
                  <w:rFonts w:ascii="微软雅黑" w:eastAsia="微软雅黑" w:hAnsi="微软雅黑" w:cs="微软雅黑" w:hint="eastAsia"/>
                  <w:sz w:val="18"/>
                  <w:szCs w:val="18"/>
                </w:rPr>
                <w:delText>无</w:delText>
              </w:r>
            </w:del>
          </w:p>
        </w:tc>
        <w:tc>
          <w:tcPr>
            <w:tcW w:w="1712" w:type="dxa"/>
          </w:tcPr>
          <w:p w14:paraId="23588BF6" w14:textId="5EB68236" w:rsidR="00317E07" w:rsidRDefault="00B41C85" w:rsidP="00976B58">
            <w:pPr>
              <w:widowControl/>
              <w:jc w:val="left"/>
              <w:rPr>
                <w:rFonts w:ascii="微软雅黑" w:eastAsia="微软雅黑" w:hAnsi="微软雅黑" w:cs="宋体"/>
                <w:bCs/>
                <w:kern w:val="0"/>
                <w:sz w:val="18"/>
                <w:szCs w:val="18"/>
              </w:rPr>
            </w:pPr>
            <w:ins w:id="422" w:author="haha" w:date="2019-01-14T10:03:00Z">
              <w:r>
                <w:rPr>
                  <w:rFonts w:ascii="微软雅黑" w:eastAsia="微软雅黑" w:hAnsi="微软雅黑" w:cs="宋体" w:hint="eastAsia"/>
                  <w:bCs/>
                  <w:kern w:val="0"/>
                  <w:sz w:val="18"/>
                  <w:szCs w:val="18"/>
                </w:rPr>
                <w:t>精确到日</w:t>
              </w:r>
            </w:ins>
            <w:del w:id="423" w:author="haha" w:date="2019-01-14T10:03:00Z">
              <w:r w:rsidR="00275DDD" w:rsidDel="00B41C85">
                <w:rPr>
                  <w:rFonts w:ascii="微软雅黑" w:eastAsia="微软雅黑" w:hAnsi="微软雅黑" w:cs="宋体" w:hint="eastAsia"/>
                  <w:bCs/>
                  <w:kern w:val="0"/>
                  <w:sz w:val="18"/>
                  <w:szCs w:val="18"/>
                </w:rPr>
                <w:delText>勾选后在待审页面的操作下处理弹框用户上传信息页面内可手动输入</w:delText>
              </w:r>
            </w:del>
          </w:p>
        </w:tc>
      </w:tr>
      <w:tr w:rsidR="00AA6D03" w14:paraId="513BF7E0"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424" w:author="haha" w:date="2019-02-18T10:24:00Z"/>
        </w:trPr>
        <w:tc>
          <w:tcPr>
            <w:tcW w:w="802" w:type="dxa"/>
          </w:tcPr>
          <w:p w14:paraId="28516E9F" w14:textId="04A1344E" w:rsidR="00AA6D03" w:rsidRPr="00AA6D03" w:rsidRDefault="00AA6D03" w:rsidP="00976B58">
            <w:pPr>
              <w:widowControl/>
              <w:jc w:val="center"/>
              <w:rPr>
                <w:ins w:id="425" w:author="haha" w:date="2019-02-18T10:24:00Z"/>
                <w:rFonts w:ascii="微软雅黑" w:eastAsia="微软雅黑" w:hAnsi="微软雅黑" w:cs="宋体"/>
                <w:bCs/>
                <w:kern w:val="0"/>
                <w:sz w:val="18"/>
                <w:szCs w:val="18"/>
                <w:highlight w:val="yellow"/>
                <w:rPrChange w:id="426" w:author="haha" w:date="2019-02-18T10:28:00Z">
                  <w:rPr>
                    <w:ins w:id="427" w:author="haha" w:date="2019-02-18T10:24:00Z"/>
                    <w:rFonts w:ascii="微软雅黑" w:eastAsia="微软雅黑" w:hAnsi="微软雅黑" w:cs="宋体"/>
                    <w:bCs/>
                    <w:kern w:val="0"/>
                    <w:sz w:val="18"/>
                    <w:szCs w:val="18"/>
                  </w:rPr>
                </w:rPrChange>
              </w:rPr>
            </w:pPr>
            <w:ins w:id="428" w:author="haha" w:date="2019-02-18T10:24:00Z">
              <w:r w:rsidRPr="00AA6D03">
                <w:rPr>
                  <w:rFonts w:ascii="微软雅黑" w:eastAsia="微软雅黑" w:hAnsi="微软雅黑" w:cs="宋体"/>
                  <w:bCs/>
                  <w:kern w:val="0"/>
                  <w:sz w:val="18"/>
                  <w:szCs w:val="18"/>
                  <w:highlight w:val="yellow"/>
                  <w:rPrChange w:id="429" w:author="haha" w:date="2019-02-18T10:28:00Z">
                    <w:rPr>
                      <w:rFonts w:ascii="微软雅黑" w:eastAsia="微软雅黑" w:hAnsi="微软雅黑" w:cs="宋体"/>
                      <w:bCs/>
                      <w:kern w:val="0"/>
                      <w:sz w:val="18"/>
                      <w:szCs w:val="18"/>
                    </w:rPr>
                  </w:rPrChange>
                </w:rPr>
                <w:t>2</w:t>
              </w:r>
            </w:ins>
          </w:p>
        </w:tc>
        <w:tc>
          <w:tcPr>
            <w:tcW w:w="1309" w:type="dxa"/>
            <w:gridSpan w:val="2"/>
          </w:tcPr>
          <w:p w14:paraId="570D90CB" w14:textId="586DC94D" w:rsidR="00AA6D03" w:rsidRPr="00AA6D03" w:rsidRDefault="00AA6D03" w:rsidP="00976B58">
            <w:pPr>
              <w:widowControl/>
              <w:jc w:val="left"/>
              <w:rPr>
                <w:ins w:id="430" w:author="haha" w:date="2019-02-18T10:24:00Z"/>
                <w:rFonts w:ascii="微软雅黑" w:eastAsia="微软雅黑" w:hAnsi="微软雅黑" w:cs="微软雅黑"/>
                <w:color w:val="000000"/>
                <w:sz w:val="18"/>
                <w:szCs w:val="18"/>
                <w:highlight w:val="yellow"/>
                <w:rPrChange w:id="431" w:author="haha" w:date="2019-02-18T10:28:00Z">
                  <w:rPr>
                    <w:ins w:id="432" w:author="haha" w:date="2019-02-18T10:24:00Z"/>
                    <w:rFonts w:ascii="微软雅黑" w:eastAsia="微软雅黑" w:hAnsi="微软雅黑" w:cs="微软雅黑"/>
                    <w:color w:val="000000"/>
                    <w:sz w:val="18"/>
                    <w:szCs w:val="18"/>
                  </w:rPr>
                </w:rPrChange>
              </w:rPr>
            </w:pPr>
            <w:ins w:id="433" w:author="haha" w:date="2019-02-18T10:24:00Z">
              <w:r w:rsidRPr="00AA6D03">
                <w:rPr>
                  <w:rFonts w:ascii="微软雅黑" w:eastAsia="微软雅黑" w:hAnsi="微软雅黑" w:cs="微软雅黑" w:hint="eastAsia"/>
                  <w:color w:val="000000"/>
                  <w:sz w:val="18"/>
                  <w:szCs w:val="18"/>
                  <w:highlight w:val="yellow"/>
                  <w:rPrChange w:id="434" w:author="haha" w:date="2019-02-18T10:28:00Z">
                    <w:rPr>
                      <w:rFonts w:ascii="微软雅黑" w:eastAsia="微软雅黑" w:hAnsi="微软雅黑" w:cs="微软雅黑" w:hint="eastAsia"/>
                      <w:color w:val="000000"/>
                      <w:sz w:val="18"/>
                      <w:szCs w:val="18"/>
                    </w:rPr>
                  </w:rPrChange>
                </w:rPr>
                <w:t>名单上传时间</w:t>
              </w:r>
            </w:ins>
            <w:ins w:id="435" w:author="haha" w:date="2019-02-18T10:26:00Z">
              <w:r w:rsidRPr="00AA6D03">
                <w:rPr>
                  <w:rFonts w:ascii="微软雅黑" w:eastAsia="微软雅黑" w:hAnsi="微软雅黑" w:cs="微软雅黑" w:hint="eastAsia"/>
                  <w:color w:val="000000"/>
                  <w:sz w:val="18"/>
                  <w:szCs w:val="18"/>
                  <w:highlight w:val="yellow"/>
                  <w:rPrChange w:id="436" w:author="haha" w:date="2019-02-18T10:28:00Z">
                    <w:rPr>
                      <w:rFonts w:ascii="微软雅黑" w:eastAsia="微软雅黑" w:hAnsi="微软雅黑" w:cs="微软雅黑" w:hint="eastAsia"/>
                      <w:color w:val="000000"/>
                      <w:sz w:val="18"/>
                      <w:szCs w:val="18"/>
                    </w:rPr>
                  </w:rPrChange>
                </w:rPr>
                <w:t>筛选</w:t>
              </w:r>
            </w:ins>
          </w:p>
        </w:tc>
        <w:tc>
          <w:tcPr>
            <w:tcW w:w="3000" w:type="dxa"/>
          </w:tcPr>
          <w:p w14:paraId="3E78A894" w14:textId="600CEE34" w:rsidR="00AA6D03" w:rsidRPr="00AA6D03" w:rsidRDefault="00AA6D03" w:rsidP="00976B58">
            <w:pPr>
              <w:widowControl/>
              <w:jc w:val="left"/>
              <w:rPr>
                <w:ins w:id="437" w:author="haha" w:date="2019-02-18T10:24:00Z"/>
                <w:rFonts w:ascii="微软雅黑" w:eastAsia="微软雅黑" w:hAnsi="微软雅黑" w:cs="微软雅黑"/>
                <w:color w:val="000000"/>
                <w:sz w:val="18"/>
                <w:szCs w:val="18"/>
                <w:highlight w:val="yellow"/>
                <w:rPrChange w:id="438" w:author="haha" w:date="2019-02-18T10:28:00Z">
                  <w:rPr>
                    <w:ins w:id="439" w:author="haha" w:date="2019-02-18T10:24:00Z"/>
                    <w:rFonts w:ascii="微软雅黑" w:eastAsia="微软雅黑" w:hAnsi="微软雅黑" w:cs="微软雅黑"/>
                    <w:color w:val="000000"/>
                    <w:sz w:val="18"/>
                    <w:szCs w:val="18"/>
                  </w:rPr>
                </w:rPrChange>
              </w:rPr>
            </w:pPr>
            <w:ins w:id="440" w:author="haha" w:date="2019-02-18T10:24:00Z">
              <w:r w:rsidRPr="00AA6D03">
                <w:rPr>
                  <w:rFonts w:ascii="微软雅黑" w:eastAsia="微软雅黑" w:hAnsi="微软雅黑" w:cs="微软雅黑" w:hint="eastAsia"/>
                  <w:color w:val="000000"/>
                  <w:sz w:val="18"/>
                  <w:szCs w:val="18"/>
                  <w:highlight w:val="yellow"/>
                  <w:rPrChange w:id="441" w:author="haha" w:date="2019-02-18T10:28:00Z">
                    <w:rPr>
                      <w:rFonts w:ascii="微软雅黑" w:eastAsia="微软雅黑" w:hAnsi="微软雅黑" w:cs="微软雅黑" w:hint="eastAsia"/>
                      <w:color w:val="000000"/>
                      <w:sz w:val="18"/>
                      <w:szCs w:val="18"/>
                    </w:rPr>
                  </w:rPrChange>
                </w:rPr>
                <w:t>增加名单上传时间筛选，精确到日</w:t>
              </w:r>
            </w:ins>
            <w:ins w:id="442" w:author="haha" w:date="2019-02-18T10:25:00Z">
              <w:r w:rsidRPr="00AA6D03">
                <w:rPr>
                  <w:rFonts w:ascii="微软雅黑" w:eastAsia="微软雅黑" w:hAnsi="微软雅黑" w:cs="微软雅黑" w:hint="eastAsia"/>
                  <w:color w:val="000000"/>
                  <w:sz w:val="18"/>
                  <w:szCs w:val="18"/>
                  <w:highlight w:val="yellow"/>
                  <w:rPrChange w:id="443" w:author="haha" w:date="2019-02-18T10:28:00Z">
                    <w:rPr>
                      <w:rFonts w:ascii="微软雅黑" w:eastAsia="微软雅黑" w:hAnsi="微软雅黑" w:cs="微软雅黑" w:hint="eastAsia"/>
                      <w:color w:val="000000"/>
                      <w:sz w:val="18"/>
                      <w:szCs w:val="18"/>
                    </w:rPr>
                  </w:rPrChange>
                </w:rPr>
                <w:t>，默认请选择</w:t>
              </w:r>
            </w:ins>
          </w:p>
        </w:tc>
        <w:tc>
          <w:tcPr>
            <w:tcW w:w="3209" w:type="dxa"/>
          </w:tcPr>
          <w:p w14:paraId="35E81C6B" w14:textId="61126C88" w:rsidR="00AA6D03" w:rsidRPr="00AA6D03" w:rsidRDefault="00AA6D03" w:rsidP="00976B58">
            <w:pPr>
              <w:pStyle w:val="Axure"/>
              <w:rPr>
                <w:ins w:id="444" w:author="haha" w:date="2019-02-18T10:24:00Z"/>
                <w:rFonts w:ascii="微软雅黑" w:eastAsia="微软雅黑" w:hAnsi="微软雅黑" w:cs="微软雅黑"/>
                <w:sz w:val="18"/>
                <w:szCs w:val="18"/>
                <w:highlight w:val="yellow"/>
                <w:rPrChange w:id="445" w:author="haha" w:date="2019-02-18T10:28:00Z">
                  <w:rPr>
                    <w:ins w:id="446" w:author="haha" w:date="2019-02-18T10:24:00Z"/>
                    <w:rFonts w:ascii="微软雅黑" w:eastAsia="微软雅黑" w:hAnsi="微软雅黑" w:cs="微软雅黑"/>
                    <w:sz w:val="18"/>
                    <w:szCs w:val="18"/>
                  </w:rPr>
                </w:rPrChange>
              </w:rPr>
            </w:pPr>
            <w:ins w:id="447" w:author="haha" w:date="2019-02-18T10:25:00Z">
              <w:r w:rsidRPr="00AA6D03">
                <w:rPr>
                  <w:rFonts w:ascii="微软雅黑" w:eastAsia="微软雅黑" w:hAnsi="微软雅黑" w:cs="微软雅黑" w:hint="eastAsia"/>
                  <w:sz w:val="18"/>
                  <w:szCs w:val="18"/>
                  <w:highlight w:val="yellow"/>
                  <w:rPrChange w:id="448" w:author="haha" w:date="2019-02-18T10:28:00Z">
                    <w:rPr>
                      <w:rFonts w:ascii="微软雅黑" w:eastAsia="微软雅黑" w:hAnsi="微软雅黑" w:cs="微软雅黑" w:hint="eastAsia"/>
                      <w:sz w:val="18"/>
                      <w:szCs w:val="18"/>
                    </w:rPr>
                  </w:rPrChange>
                </w:rPr>
                <w:t>根据选择展示数据</w:t>
              </w:r>
            </w:ins>
          </w:p>
        </w:tc>
        <w:tc>
          <w:tcPr>
            <w:tcW w:w="1712" w:type="dxa"/>
          </w:tcPr>
          <w:p w14:paraId="249708DE" w14:textId="1F306749" w:rsidR="00AA6D03" w:rsidRPr="00AA6D03" w:rsidRDefault="00AA6D03" w:rsidP="00976B58">
            <w:pPr>
              <w:widowControl/>
              <w:jc w:val="left"/>
              <w:rPr>
                <w:ins w:id="449" w:author="haha" w:date="2019-02-18T10:24:00Z"/>
                <w:rFonts w:ascii="微软雅黑" w:eastAsia="微软雅黑" w:hAnsi="微软雅黑" w:cs="宋体"/>
                <w:bCs/>
                <w:kern w:val="0"/>
                <w:sz w:val="18"/>
                <w:szCs w:val="18"/>
                <w:highlight w:val="yellow"/>
                <w:rPrChange w:id="450" w:author="haha" w:date="2019-02-18T10:28:00Z">
                  <w:rPr>
                    <w:ins w:id="451" w:author="haha" w:date="2019-02-18T10:24:00Z"/>
                    <w:rFonts w:ascii="微软雅黑" w:eastAsia="微软雅黑" w:hAnsi="微软雅黑" w:cs="宋体"/>
                    <w:bCs/>
                    <w:kern w:val="0"/>
                    <w:sz w:val="18"/>
                    <w:szCs w:val="18"/>
                  </w:rPr>
                </w:rPrChange>
              </w:rPr>
            </w:pPr>
            <w:ins w:id="452" w:author="haha" w:date="2019-02-18T10:25:00Z">
              <w:r w:rsidRPr="00AA6D03">
                <w:rPr>
                  <w:rFonts w:ascii="微软雅黑" w:eastAsia="微软雅黑" w:hAnsi="微软雅黑" w:cs="宋体" w:hint="eastAsia"/>
                  <w:bCs/>
                  <w:kern w:val="0"/>
                  <w:sz w:val="18"/>
                  <w:szCs w:val="18"/>
                  <w:highlight w:val="yellow"/>
                  <w:rPrChange w:id="453" w:author="haha" w:date="2019-02-18T10:28:00Z">
                    <w:rPr>
                      <w:rFonts w:ascii="微软雅黑" w:eastAsia="微软雅黑" w:hAnsi="微软雅黑" w:cs="宋体" w:hint="eastAsia"/>
                      <w:bCs/>
                      <w:kern w:val="0"/>
                      <w:sz w:val="18"/>
                      <w:szCs w:val="18"/>
                    </w:rPr>
                  </w:rPrChange>
                </w:rPr>
                <w:t>精确到日，默认请选择</w:t>
              </w:r>
            </w:ins>
          </w:p>
        </w:tc>
      </w:tr>
      <w:tr w:rsidR="00AA6D03" w14:paraId="4063FA35" w14:textId="7777777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454" w:author="haha" w:date="2019-02-18T10:25:00Z"/>
        </w:trPr>
        <w:tc>
          <w:tcPr>
            <w:tcW w:w="802" w:type="dxa"/>
          </w:tcPr>
          <w:p w14:paraId="3908B273" w14:textId="56828BC9" w:rsidR="00AA6D03" w:rsidRPr="00AA6D03" w:rsidRDefault="00AA6D03" w:rsidP="00976B58">
            <w:pPr>
              <w:widowControl/>
              <w:jc w:val="center"/>
              <w:rPr>
                <w:ins w:id="455" w:author="haha" w:date="2019-02-18T10:25:00Z"/>
                <w:rFonts w:ascii="微软雅黑" w:eastAsia="微软雅黑" w:hAnsi="微软雅黑" w:cs="宋体"/>
                <w:bCs/>
                <w:kern w:val="0"/>
                <w:sz w:val="18"/>
                <w:szCs w:val="18"/>
                <w:highlight w:val="yellow"/>
                <w:rPrChange w:id="456" w:author="haha" w:date="2019-02-18T10:28:00Z">
                  <w:rPr>
                    <w:ins w:id="457" w:author="haha" w:date="2019-02-18T10:25:00Z"/>
                    <w:rFonts w:ascii="微软雅黑" w:eastAsia="微软雅黑" w:hAnsi="微软雅黑" w:cs="宋体"/>
                    <w:bCs/>
                    <w:kern w:val="0"/>
                    <w:sz w:val="18"/>
                    <w:szCs w:val="18"/>
                  </w:rPr>
                </w:rPrChange>
              </w:rPr>
            </w:pPr>
            <w:ins w:id="458" w:author="haha" w:date="2019-02-18T10:25:00Z">
              <w:r w:rsidRPr="00AA6D03">
                <w:rPr>
                  <w:rFonts w:ascii="微软雅黑" w:eastAsia="微软雅黑" w:hAnsi="微软雅黑" w:cs="宋体"/>
                  <w:bCs/>
                  <w:kern w:val="0"/>
                  <w:sz w:val="18"/>
                  <w:szCs w:val="18"/>
                  <w:highlight w:val="yellow"/>
                  <w:rPrChange w:id="459" w:author="haha" w:date="2019-02-18T10:28:00Z">
                    <w:rPr>
                      <w:rFonts w:ascii="微软雅黑" w:eastAsia="微软雅黑" w:hAnsi="微软雅黑" w:cs="宋体"/>
                      <w:bCs/>
                      <w:kern w:val="0"/>
                      <w:sz w:val="18"/>
                      <w:szCs w:val="18"/>
                    </w:rPr>
                  </w:rPrChange>
                </w:rPr>
                <w:t>3</w:t>
              </w:r>
            </w:ins>
          </w:p>
        </w:tc>
        <w:tc>
          <w:tcPr>
            <w:tcW w:w="1309" w:type="dxa"/>
            <w:gridSpan w:val="2"/>
          </w:tcPr>
          <w:p w14:paraId="1DB2A997" w14:textId="7A9F9D98" w:rsidR="00AA6D03" w:rsidRPr="00AA6D03" w:rsidRDefault="00AA6D03" w:rsidP="00976B58">
            <w:pPr>
              <w:widowControl/>
              <w:jc w:val="left"/>
              <w:rPr>
                <w:ins w:id="460" w:author="haha" w:date="2019-02-18T10:25:00Z"/>
                <w:rFonts w:ascii="微软雅黑" w:eastAsia="微软雅黑" w:hAnsi="微软雅黑" w:cs="微软雅黑"/>
                <w:color w:val="000000"/>
                <w:sz w:val="18"/>
                <w:szCs w:val="18"/>
                <w:highlight w:val="yellow"/>
                <w:rPrChange w:id="461" w:author="haha" w:date="2019-02-18T10:28:00Z">
                  <w:rPr>
                    <w:ins w:id="462" w:author="haha" w:date="2019-02-18T10:25:00Z"/>
                    <w:rFonts w:ascii="微软雅黑" w:eastAsia="微软雅黑" w:hAnsi="微软雅黑" w:cs="微软雅黑"/>
                    <w:color w:val="000000"/>
                    <w:sz w:val="18"/>
                    <w:szCs w:val="18"/>
                  </w:rPr>
                </w:rPrChange>
              </w:rPr>
            </w:pPr>
            <w:ins w:id="463" w:author="haha" w:date="2019-02-18T10:26:00Z">
              <w:r w:rsidRPr="00AA6D03">
                <w:rPr>
                  <w:rFonts w:ascii="微软雅黑" w:eastAsia="微软雅黑" w:hAnsi="微软雅黑" w:cs="微软雅黑" w:hint="eastAsia"/>
                  <w:color w:val="000000"/>
                  <w:sz w:val="18"/>
                  <w:szCs w:val="18"/>
                  <w:highlight w:val="yellow"/>
                  <w:rPrChange w:id="464" w:author="haha" w:date="2019-02-18T10:28:00Z">
                    <w:rPr>
                      <w:rFonts w:ascii="微软雅黑" w:eastAsia="微软雅黑" w:hAnsi="微软雅黑" w:cs="微软雅黑" w:hint="eastAsia"/>
                      <w:color w:val="000000"/>
                      <w:sz w:val="18"/>
                      <w:szCs w:val="18"/>
                    </w:rPr>
                  </w:rPrChange>
                </w:rPr>
                <w:t>表格内</w:t>
              </w:r>
            </w:ins>
            <w:ins w:id="465" w:author="haha" w:date="2019-02-18T10:25:00Z">
              <w:r w:rsidRPr="00AA6D03">
                <w:rPr>
                  <w:rFonts w:ascii="微软雅黑" w:eastAsia="微软雅黑" w:hAnsi="微软雅黑" w:cs="微软雅黑" w:hint="eastAsia"/>
                  <w:color w:val="000000"/>
                  <w:sz w:val="18"/>
                  <w:szCs w:val="18"/>
                  <w:highlight w:val="yellow"/>
                  <w:rPrChange w:id="466" w:author="haha" w:date="2019-02-18T10:28:00Z">
                    <w:rPr>
                      <w:rFonts w:ascii="微软雅黑" w:eastAsia="微软雅黑" w:hAnsi="微软雅黑" w:cs="微软雅黑" w:hint="eastAsia"/>
                      <w:color w:val="000000"/>
                      <w:sz w:val="18"/>
                      <w:szCs w:val="18"/>
                    </w:rPr>
                  </w:rPrChange>
                </w:rPr>
                <w:t>名单上传时间</w:t>
              </w:r>
            </w:ins>
          </w:p>
        </w:tc>
        <w:tc>
          <w:tcPr>
            <w:tcW w:w="3000" w:type="dxa"/>
          </w:tcPr>
          <w:p w14:paraId="6A20C817" w14:textId="1E87EFF3" w:rsidR="00AA6D03" w:rsidRPr="00AA6D03" w:rsidRDefault="00AA6D03" w:rsidP="00976B58">
            <w:pPr>
              <w:widowControl/>
              <w:jc w:val="left"/>
              <w:rPr>
                <w:ins w:id="467" w:author="haha" w:date="2019-02-18T10:25:00Z"/>
                <w:rFonts w:ascii="微软雅黑" w:eastAsia="微软雅黑" w:hAnsi="微软雅黑" w:cs="微软雅黑"/>
                <w:color w:val="000000"/>
                <w:sz w:val="18"/>
                <w:szCs w:val="18"/>
                <w:highlight w:val="yellow"/>
                <w:rPrChange w:id="468" w:author="haha" w:date="2019-02-18T10:28:00Z">
                  <w:rPr>
                    <w:ins w:id="469" w:author="haha" w:date="2019-02-18T10:25:00Z"/>
                    <w:rFonts w:ascii="微软雅黑" w:eastAsia="微软雅黑" w:hAnsi="微软雅黑" w:cs="微软雅黑"/>
                    <w:color w:val="000000"/>
                    <w:sz w:val="18"/>
                    <w:szCs w:val="18"/>
                  </w:rPr>
                </w:rPrChange>
              </w:rPr>
            </w:pPr>
            <w:ins w:id="470" w:author="haha" w:date="2019-02-18T10:26:00Z">
              <w:r w:rsidRPr="00AA6D03">
                <w:rPr>
                  <w:rFonts w:ascii="微软雅黑" w:eastAsia="微软雅黑" w:hAnsi="微软雅黑" w:cs="微软雅黑" w:hint="eastAsia"/>
                  <w:color w:val="000000"/>
                  <w:sz w:val="18"/>
                  <w:szCs w:val="18"/>
                  <w:highlight w:val="yellow"/>
                  <w:rPrChange w:id="471" w:author="haha" w:date="2019-02-18T10:28:00Z">
                    <w:rPr>
                      <w:rFonts w:ascii="微软雅黑" w:eastAsia="微软雅黑" w:hAnsi="微软雅黑" w:cs="微软雅黑" w:hint="eastAsia"/>
                      <w:color w:val="000000"/>
                      <w:sz w:val="18"/>
                      <w:szCs w:val="18"/>
                    </w:rPr>
                  </w:rPrChange>
                </w:rPr>
                <w:t>在客户姓名右侧添加名单上传时间</w:t>
              </w:r>
            </w:ins>
            <w:ins w:id="472" w:author="haha" w:date="2019-02-18T10:27:00Z">
              <w:r w:rsidRPr="00AA6D03">
                <w:rPr>
                  <w:rFonts w:ascii="微软雅黑" w:eastAsia="微软雅黑" w:hAnsi="微软雅黑" w:cs="微软雅黑" w:hint="eastAsia"/>
                  <w:color w:val="000000"/>
                  <w:sz w:val="18"/>
                  <w:szCs w:val="18"/>
                  <w:highlight w:val="yellow"/>
                  <w:rPrChange w:id="473" w:author="haha" w:date="2019-02-18T10:28:00Z">
                    <w:rPr>
                      <w:rFonts w:ascii="微软雅黑" w:eastAsia="微软雅黑" w:hAnsi="微软雅黑" w:cs="微软雅黑" w:hint="eastAsia"/>
                      <w:color w:val="000000"/>
                      <w:sz w:val="18"/>
                      <w:szCs w:val="18"/>
                    </w:rPr>
                  </w:rPrChange>
                </w:rPr>
                <w:t>列</w:t>
              </w:r>
            </w:ins>
            <w:ins w:id="474" w:author="haha" w:date="2019-02-18T10:26:00Z">
              <w:r w:rsidRPr="00AA6D03">
                <w:rPr>
                  <w:rFonts w:ascii="微软雅黑" w:eastAsia="微软雅黑" w:hAnsi="微软雅黑" w:cs="微软雅黑" w:hint="eastAsia"/>
                  <w:color w:val="000000"/>
                  <w:sz w:val="18"/>
                  <w:szCs w:val="18"/>
                  <w:highlight w:val="yellow"/>
                  <w:rPrChange w:id="475" w:author="haha" w:date="2019-02-18T10:28:00Z">
                    <w:rPr>
                      <w:rFonts w:ascii="微软雅黑" w:eastAsia="微软雅黑" w:hAnsi="微软雅黑" w:cs="微软雅黑" w:hint="eastAsia"/>
                      <w:color w:val="000000"/>
                      <w:sz w:val="18"/>
                      <w:szCs w:val="18"/>
                    </w:rPr>
                  </w:rPrChange>
                </w:rPr>
                <w:t>，</w:t>
              </w:r>
            </w:ins>
            <w:ins w:id="476" w:author="haha" w:date="2019-02-18T10:27:00Z">
              <w:r w:rsidRPr="00AA6D03">
                <w:rPr>
                  <w:rFonts w:ascii="微软雅黑" w:eastAsia="微软雅黑" w:hAnsi="微软雅黑" w:cs="微软雅黑" w:hint="eastAsia"/>
                  <w:color w:val="000000"/>
                  <w:sz w:val="18"/>
                  <w:szCs w:val="18"/>
                  <w:highlight w:val="yellow"/>
                  <w:rPrChange w:id="477" w:author="haha" w:date="2019-02-18T10:28:00Z">
                    <w:rPr>
                      <w:rFonts w:ascii="微软雅黑" w:eastAsia="微软雅黑" w:hAnsi="微软雅黑" w:cs="微软雅黑" w:hint="eastAsia"/>
                      <w:color w:val="000000"/>
                      <w:sz w:val="18"/>
                      <w:szCs w:val="18"/>
                    </w:rPr>
                  </w:rPrChange>
                </w:rPr>
                <w:t>显示</w:t>
              </w:r>
            </w:ins>
            <w:ins w:id="478" w:author="haha" w:date="2019-02-18T10:26:00Z">
              <w:r w:rsidRPr="00AA6D03">
                <w:rPr>
                  <w:rFonts w:ascii="微软雅黑" w:eastAsia="微软雅黑" w:hAnsi="微软雅黑" w:cs="微软雅黑" w:hint="eastAsia"/>
                  <w:color w:val="000000"/>
                  <w:sz w:val="18"/>
                  <w:szCs w:val="18"/>
                  <w:highlight w:val="yellow"/>
                  <w:rPrChange w:id="479" w:author="haha" w:date="2019-02-18T10:28:00Z">
                    <w:rPr>
                      <w:rFonts w:ascii="微软雅黑" w:eastAsia="微软雅黑" w:hAnsi="微软雅黑" w:cs="微软雅黑" w:hint="eastAsia"/>
                      <w:color w:val="000000"/>
                      <w:sz w:val="18"/>
                      <w:szCs w:val="18"/>
                    </w:rPr>
                  </w:rPrChange>
                </w:rPr>
                <w:t>当前客户名单上传的日期</w:t>
              </w:r>
            </w:ins>
            <w:ins w:id="480" w:author="haha" w:date="2019-02-18T10:27:00Z">
              <w:r w:rsidRPr="00AA6D03">
                <w:rPr>
                  <w:rFonts w:ascii="微软雅黑" w:eastAsia="微软雅黑" w:hAnsi="微软雅黑" w:cs="微软雅黑" w:hint="eastAsia"/>
                  <w:color w:val="000000"/>
                  <w:sz w:val="18"/>
                  <w:szCs w:val="18"/>
                  <w:highlight w:val="yellow"/>
                  <w:rPrChange w:id="481" w:author="haha" w:date="2019-02-18T10:28:00Z">
                    <w:rPr>
                      <w:rFonts w:ascii="微软雅黑" w:eastAsia="微软雅黑" w:hAnsi="微软雅黑" w:cs="微软雅黑" w:hint="eastAsia"/>
                      <w:color w:val="000000"/>
                      <w:sz w:val="18"/>
                      <w:szCs w:val="18"/>
                    </w:rPr>
                  </w:rPrChange>
                </w:rPr>
                <w:t>，精确到秒</w:t>
              </w:r>
            </w:ins>
          </w:p>
        </w:tc>
        <w:tc>
          <w:tcPr>
            <w:tcW w:w="3209" w:type="dxa"/>
          </w:tcPr>
          <w:p w14:paraId="06A90A14" w14:textId="77777777" w:rsidR="00AA6D03" w:rsidRPr="00AA6D03" w:rsidRDefault="00AA6D03" w:rsidP="00976B58">
            <w:pPr>
              <w:pStyle w:val="Axure"/>
              <w:rPr>
                <w:ins w:id="482" w:author="haha" w:date="2019-02-18T10:25:00Z"/>
                <w:rFonts w:ascii="微软雅黑" w:eastAsia="微软雅黑" w:hAnsi="微软雅黑" w:cs="微软雅黑"/>
                <w:sz w:val="18"/>
                <w:szCs w:val="18"/>
                <w:highlight w:val="yellow"/>
                <w:rPrChange w:id="483" w:author="haha" w:date="2019-02-18T10:28:00Z">
                  <w:rPr>
                    <w:ins w:id="484" w:author="haha" w:date="2019-02-18T10:25:00Z"/>
                    <w:rFonts w:ascii="微软雅黑" w:eastAsia="微软雅黑" w:hAnsi="微软雅黑" w:cs="微软雅黑"/>
                    <w:sz w:val="18"/>
                    <w:szCs w:val="18"/>
                  </w:rPr>
                </w:rPrChange>
              </w:rPr>
            </w:pPr>
          </w:p>
        </w:tc>
        <w:tc>
          <w:tcPr>
            <w:tcW w:w="1712" w:type="dxa"/>
          </w:tcPr>
          <w:p w14:paraId="1DF44E13" w14:textId="31C67104" w:rsidR="00AA6D03" w:rsidRPr="00AA6D03" w:rsidRDefault="00AA6D03" w:rsidP="00976B58">
            <w:pPr>
              <w:widowControl/>
              <w:jc w:val="left"/>
              <w:rPr>
                <w:ins w:id="485" w:author="haha" w:date="2019-02-18T10:25:00Z"/>
                <w:rFonts w:ascii="微软雅黑" w:eastAsia="微软雅黑" w:hAnsi="微软雅黑" w:cs="宋体"/>
                <w:bCs/>
                <w:kern w:val="0"/>
                <w:sz w:val="18"/>
                <w:szCs w:val="18"/>
                <w:highlight w:val="yellow"/>
                <w:rPrChange w:id="486" w:author="haha" w:date="2019-02-18T10:28:00Z">
                  <w:rPr>
                    <w:ins w:id="487" w:author="haha" w:date="2019-02-18T10:25:00Z"/>
                    <w:rFonts w:ascii="微软雅黑" w:eastAsia="微软雅黑" w:hAnsi="微软雅黑" w:cs="宋体"/>
                    <w:bCs/>
                    <w:kern w:val="0"/>
                    <w:sz w:val="18"/>
                    <w:szCs w:val="18"/>
                  </w:rPr>
                </w:rPrChange>
              </w:rPr>
            </w:pPr>
            <w:ins w:id="488" w:author="haha" w:date="2019-02-18T10:27:00Z">
              <w:r w:rsidRPr="00AA6D03">
                <w:rPr>
                  <w:rFonts w:ascii="微软雅黑" w:eastAsia="微软雅黑" w:hAnsi="微软雅黑" w:cs="宋体" w:hint="eastAsia"/>
                  <w:bCs/>
                  <w:kern w:val="0"/>
                  <w:sz w:val="18"/>
                  <w:szCs w:val="18"/>
                  <w:highlight w:val="yellow"/>
                  <w:rPrChange w:id="489" w:author="haha" w:date="2019-02-18T10:28:00Z">
                    <w:rPr>
                      <w:rFonts w:ascii="微软雅黑" w:eastAsia="微软雅黑" w:hAnsi="微软雅黑" w:cs="宋体" w:hint="eastAsia"/>
                      <w:bCs/>
                      <w:kern w:val="0"/>
                      <w:sz w:val="18"/>
                      <w:szCs w:val="18"/>
                    </w:rPr>
                  </w:rPrChange>
                </w:rPr>
                <w:t>与上传名单日期一致，精确到秒</w:t>
              </w:r>
            </w:ins>
          </w:p>
        </w:tc>
      </w:tr>
    </w:tbl>
    <w:p w14:paraId="2D47F0E8" w14:textId="268C5ADF" w:rsidR="006B2459" w:rsidRPr="006B2459" w:rsidDel="00B41C85" w:rsidRDefault="006B2459">
      <w:pPr>
        <w:pStyle w:val="2"/>
        <w:numPr>
          <w:ilvl w:val="0"/>
          <w:numId w:val="3"/>
        </w:numPr>
        <w:rPr>
          <w:del w:id="490" w:author="haha" w:date="2019-01-14T10:04:00Z"/>
          <w:b w:val="0"/>
          <w:sz w:val="28"/>
          <w:szCs w:val="28"/>
        </w:rPr>
      </w:pPr>
      <w:del w:id="491" w:author="haha" w:date="2019-01-14T10:04:00Z">
        <w:r w:rsidRPr="006B2459" w:rsidDel="00B41C85">
          <w:rPr>
            <w:rFonts w:hint="eastAsia"/>
            <w:b w:val="0"/>
            <w:sz w:val="28"/>
            <w:szCs w:val="28"/>
          </w:rPr>
          <w:lastRenderedPageBreak/>
          <w:delText>原黑名单管理更改为名单管理添加白名单管理页，用户可在此页面上传以及删除名单</w:delText>
        </w:r>
      </w:del>
      <w:del w:id="492" w:author="haha" w:date="2018-12-19T10:24:00Z">
        <w:r w:rsidRPr="006B2459" w:rsidDel="002A3FD1">
          <w:rPr>
            <w:rFonts w:hint="eastAsia"/>
            <w:b w:val="0"/>
            <w:sz w:val="28"/>
            <w:szCs w:val="28"/>
          </w:rPr>
          <w:delText>。</w:delText>
        </w:r>
      </w:del>
    </w:p>
    <w:p w14:paraId="3BF1C80D" w14:textId="60C1A5FD" w:rsidR="006A3B95" w:rsidDel="00B41C85" w:rsidRDefault="006B2459">
      <w:pPr>
        <w:pStyle w:val="2"/>
        <w:numPr>
          <w:ilvl w:val="0"/>
          <w:numId w:val="3"/>
        </w:numPr>
        <w:rPr>
          <w:del w:id="493" w:author="haha" w:date="2019-01-14T10:04:00Z"/>
        </w:rPr>
        <w:pPrChange w:id="494" w:author="haha" w:date="2019-01-14T10:04:00Z">
          <w:pPr/>
        </w:pPrChange>
      </w:pPr>
      <w:del w:id="495" w:author="haha" w:date="2019-01-14T10:04:00Z">
        <w:r w:rsidDel="00B41C85">
          <w:rPr>
            <w:rFonts w:hint="eastAsia"/>
          </w:rPr>
          <w:delText>原型图如下：</w:delText>
        </w:r>
      </w:del>
    </w:p>
    <w:p w14:paraId="45947769" w14:textId="718BC681" w:rsidR="006B2459" w:rsidDel="00B41C85" w:rsidRDefault="006B2459">
      <w:pPr>
        <w:pStyle w:val="2"/>
        <w:numPr>
          <w:ilvl w:val="0"/>
          <w:numId w:val="3"/>
        </w:numPr>
        <w:rPr>
          <w:del w:id="496" w:author="haha" w:date="2019-01-14T10:04:00Z"/>
        </w:rPr>
        <w:pPrChange w:id="497" w:author="haha" w:date="2019-01-14T10:04:00Z">
          <w:pPr/>
        </w:pPrChange>
      </w:pPr>
      <w:del w:id="498" w:author="haha" w:date="2019-01-14T10:04:00Z">
        <w:r w:rsidDel="00B41C85">
          <w:rPr>
            <w:noProof/>
          </w:rPr>
          <w:drawing>
            <wp:inline distT="0" distB="0" distL="0" distR="0" wp14:anchorId="3370425A" wp14:editId="74AE3E2D">
              <wp:extent cx="5270500" cy="138684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1386840"/>
                      </a:xfrm>
                      <a:prstGeom prst="rect">
                        <a:avLst/>
                      </a:prstGeom>
                    </pic:spPr>
                  </pic:pic>
                </a:graphicData>
              </a:graphic>
            </wp:inline>
          </w:drawing>
        </w:r>
      </w:del>
    </w:p>
    <w:p w14:paraId="6BB5C511" w14:textId="12866812" w:rsidR="00454CB7" w:rsidRPr="006B2459" w:rsidDel="00B41C85" w:rsidRDefault="00CC7007">
      <w:pPr>
        <w:pStyle w:val="2"/>
        <w:numPr>
          <w:ilvl w:val="0"/>
          <w:numId w:val="3"/>
        </w:numPr>
        <w:rPr>
          <w:del w:id="499" w:author="haha" w:date="2019-01-14T10:04:00Z"/>
        </w:rPr>
        <w:pPrChange w:id="500" w:author="haha" w:date="2019-01-14T10:04:00Z">
          <w:pPr/>
        </w:pPrChange>
      </w:pPr>
      <w:del w:id="501" w:author="haha" w:date="2019-01-14T10:04:00Z">
        <w:r w:rsidDel="00B41C85">
          <w:rPr>
            <w:noProof/>
          </w:rPr>
          <w:drawing>
            <wp:inline distT="0" distB="0" distL="0" distR="0" wp14:anchorId="5B942920" wp14:editId="5DFA964D">
              <wp:extent cx="5270500" cy="2224405"/>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2224405"/>
                      </a:xfrm>
                      <a:prstGeom prst="rect">
                        <a:avLst/>
                      </a:prstGeom>
                    </pic:spPr>
                  </pic:pic>
                </a:graphicData>
              </a:graphic>
            </wp:inline>
          </w:drawing>
        </w:r>
      </w:del>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B2459" w:rsidDel="00B41C85" w14:paraId="7F504026" w14:textId="56267F75" w:rsidTr="00976B58">
        <w:trPr>
          <w:trHeight w:val="90"/>
          <w:del w:id="502" w:author="haha" w:date="2019-01-14T10:04:00Z"/>
        </w:trPr>
        <w:tc>
          <w:tcPr>
            <w:tcW w:w="1245" w:type="dxa"/>
            <w:gridSpan w:val="2"/>
            <w:tcBorders>
              <w:top w:val="nil"/>
              <w:left w:val="single" w:sz="4" w:space="0" w:color="auto"/>
              <w:bottom w:val="single" w:sz="4" w:space="0" w:color="auto"/>
              <w:right w:val="single" w:sz="4" w:space="0" w:color="auto"/>
            </w:tcBorders>
          </w:tcPr>
          <w:p w14:paraId="375619C8" w14:textId="157853E1" w:rsidR="006B2459" w:rsidDel="00B41C85" w:rsidRDefault="006B2459">
            <w:pPr>
              <w:pStyle w:val="2"/>
              <w:numPr>
                <w:ilvl w:val="0"/>
                <w:numId w:val="3"/>
              </w:numPr>
              <w:rPr>
                <w:del w:id="503" w:author="haha" w:date="2019-01-14T10:04:00Z"/>
                <w:rFonts w:ascii="微软雅黑" w:eastAsia="微软雅黑" w:hAnsi="微软雅黑" w:cs="宋体"/>
                <w:color w:val="000000"/>
                <w:kern w:val="0"/>
                <w:sz w:val="18"/>
                <w:szCs w:val="18"/>
              </w:rPr>
              <w:pPrChange w:id="504" w:author="haha" w:date="2019-01-14T10:04:00Z">
                <w:pPr>
                  <w:framePr w:hSpace="180" w:wrap="around" w:vAnchor="text" w:hAnchor="margin" w:xAlign="center" w:y="87"/>
                  <w:widowControl/>
                  <w:suppressOverlap/>
                  <w:jc w:val="left"/>
                </w:pPr>
              </w:pPrChange>
            </w:pPr>
            <w:del w:id="505" w:author="haha" w:date="2019-01-14T10:04:00Z">
              <w:r w:rsidDel="00B41C85">
                <w:rPr>
                  <w:rFonts w:ascii="微软雅黑" w:eastAsia="微软雅黑" w:hAnsi="微软雅黑" w:cs="宋体" w:hint="eastAsia"/>
                  <w:color w:val="000000"/>
                  <w:kern w:val="0"/>
                  <w:sz w:val="18"/>
                  <w:szCs w:val="18"/>
                </w:rPr>
                <w:delText>所属页面</w:delText>
              </w:r>
            </w:del>
          </w:p>
        </w:tc>
        <w:tc>
          <w:tcPr>
            <w:tcW w:w="8787" w:type="dxa"/>
            <w:gridSpan w:val="4"/>
            <w:tcBorders>
              <w:top w:val="single" w:sz="4" w:space="0" w:color="auto"/>
              <w:left w:val="nil"/>
              <w:bottom w:val="single" w:sz="4" w:space="0" w:color="auto"/>
              <w:right w:val="single" w:sz="4" w:space="0" w:color="auto"/>
            </w:tcBorders>
          </w:tcPr>
          <w:p w14:paraId="7D27EA30" w14:textId="7FD2D446" w:rsidR="006B2459" w:rsidDel="00B41C85" w:rsidRDefault="006B2459">
            <w:pPr>
              <w:pStyle w:val="2"/>
              <w:numPr>
                <w:ilvl w:val="0"/>
                <w:numId w:val="3"/>
              </w:numPr>
              <w:rPr>
                <w:del w:id="506" w:author="haha" w:date="2019-01-14T10:04:00Z"/>
                <w:rFonts w:ascii="微软雅黑" w:eastAsia="微软雅黑" w:hAnsi="微软雅黑" w:cs="宋体"/>
                <w:color w:val="000000"/>
                <w:kern w:val="0"/>
                <w:sz w:val="18"/>
                <w:szCs w:val="18"/>
              </w:rPr>
              <w:pPrChange w:id="507" w:author="haha" w:date="2019-01-14T10:04:00Z">
                <w:pPr>
                  <w:pStyle w:val="11"/>
                  <w:framePr w:hSpace="180" w:wrap="around" w:vAnchor="text" w:hAnchor="margin" w:xAlign="center" w:y="87"/>
                  <w:widowControl/>
                  <w:ind w:firstLineChars="0" w:firstLine="0"/>
                  <w:suppressOverlap/>
                  <w:jc w:val="left"/>
                </w:pPr>
              </w:pPrChange>
            </w:pPr>
            <w:del w:id="508" w:author="haha" w:date="2019-01-14T10:04:00Z">
              <w:r w:rsidDel="00B41C85">
                <w:rPr>
                  <w:rFonts w:ascii="微软雅黑" w:eastAsia="微软雅黑" w:hAnsi="微软雅黑" w:cs="宋体" w:hint="eastAsia"/>
                  <w:color w:val="000000"/>
                  <w:kern w:val="0"/>
                  <w:sz w:val="18"/>
                  <w:szCs w:val="18"/>
                </w:rPr>
                <w:delText>白名单管理</w:delText>
              </w:r>
            </w:del>
          </w:p>
        </w:tc>
      </w:tr>
      <w:tr w:rsidR="006B2459" w:rsidDel="00B41C85" w14:paraId="3E9A6351" w14:textId="7DFD0A6E" w:rsidTr="00976B58">
        <w:trPr>
          <w:trHeight w:val="408"/>
          <w:del w:id="509" w:author="haha" w:date="2019-01-14T10:04:00Z"/>
        </w:trPr>
        <w:tc>
          <w:tcPr>
            <w:tcW w:w="1245" w:type="dxa"/>
            <w:gridSpan w:val="2"/>
            <w:tcBorders>
              <w:top w:val="nil"/>
              <w:left w:val="single" w:sz="4" w:space="0" w:color="auto"/>
              <w:bottom w:val="single" w:sz="4" w:space="0" w:color="auto"/>
              <w:right w:val="single" w:sz="4" w:space="0" w:color="auto"/>
            </w:tcBorders>
          </w:tcPr>
          <w:p w14:paraId="44B9F6CD" w14:textId="4BAEAFFB" w:rsidR="006B2459" w:rsidDel="00B41C85" w:rsidRDefault="006B2459">
            <w:pPr>
              <w:pStyle w:val="2"/>
              <w:numPr>
                <w:ilvl w:val="0"/>
                <w:numId w:val="3"/>
              </w:numPr>
              <w:rPr>
                <w:del w:id="510" w:author="haha" w:date="2019-01-14T10:04:00Z"/>
                <w:rFonts w:ascii="微软雅黑" w:eastAsia="微软雅黑" w:hAnsi="微软雅黑" w:cs="宋体"/>
                <w:kern w:val="0"/>
                <w:sz w:val="18"/>
                <w:szCs w:val="18"/>
              </w:rPr>
              <w:pPrChange w:id="511" w:author="haha" w:date="2019-01-14T10:04:00Z">
                <w:pPr>
                  <w:framePr w:hSpace="180" w:wrap="around" w:vAnchor="text" w:hAnchor="margin" w:xAlign="center" w:y="87"/>
                  <w:widowControl/>
                  <w:suppressOverlap/>
                  <w:jc w:val="left"/>
                </w:pPr>
              </w:pPrChange>
            </w:pPr>
            <w:del w:id="512" w:author="haha" w:date="2019-01-14T10:04:00Z">
              <w:r w:rsidDel="00B41C85">
                <w:rPr>
                  <w:rFonts w:ascii="微软雅黑" w:eastAsia="微软雅黑" w:hAnsi="微软雅黑" w:cs="宋体" w:hint="eastAsia"/>
                  <w:kern w:val="0"/>
                  <w:sz w:val="18"/>
                  <w:szCs w:val="18"/>
                </w:rPr>
                <w:delText>页面入口</w:delText>
              </w:r>
            </w:del>
          </w:p>
        </w:tc>
        <w:tc>
          <w:tcPr>
            <w:tcW w:w="8787" w:type="dxa"/>
            <w:gridSpan w:val="4"/>
            <w:tcBorders>
              <w:top w:val="single" w:sz="4" w:space="0" w:color="auto"/>
              <w:left w:val="nil"/>
              <w:bottom w:val="single" w:sz="4" w:space="0" w:color="auto"/>
              <w:right w:val="single" w:sz="4" w:space="0" w:color="auto"/>
            </w:tcBorders>
          </w:tcPr>
          <w:p w14:paraId="2D3E0033" w14:textId="6F8C8CA8" w:rsidR="006B2459" w:rsidDel="00B41C85" w:rsidRDefault="006B2459">
            <w:pPr>
              <w:pStyle w:val="2"/>
              <w:numPr>
                <w:ilvl w:val="0"/>
                <w:numId w:val="3"/>
              </w:numPr>
              <w:rPr>
                <w:del w:id="513" w:author="haha" w:date="2019-01-14T10:04:00Z"/>
                <w:rFonts w:ascii="微软雅黑" w:eastAsia="微软雅黑" w:hAnsi="微软雅黑" w:cs="宋体"/>
                <w:kern w:val="0"/>
                <w:sz w:val="18"/>
                <w:szCs w:val="18"/>
              </w:rPr>
              <w:pPrChange w:id="514" w:author="haha" w:date="2019-01-14T10:04:00Z">
                <w:pPr>
                  <w:framePr w:hSpace="180" w:wrap="around" w:vAnchor="text" w:hAnchor="margin" w:xAlign="center" w:y="87"/>
                  <w:widowControl/>
                  <w:suppressOverlap/>
                  <w:jc w:val="left"/>
                </w:pPr>
              </w:pPrChange>
            </w:pPr>
            <w:del w:id="515" w:author="haha" w:date="2019-01-14T10:04:00Z">
              <w:r w:rsidDel="00B41C85">
                <w:rPr>
                  <w:rFonts w:ascii="微软雅黑" w:eastAsia="微软雅黑" w:hAnsi="微软雅黑" w:cs="宋体" w:hint="eastAsia"/>
                  <w:kern w:val="0"/>
                  <w:sz w:val="18"/>
                  <w:szCs w:val="18"/>
                </w:rPr>
                <w:delText>名单管理（原黑名单管理）</w:delText>
              </w:r>
            </w:del>
          </w:p>
        </w:tc>
      </w:tr>
      <w:tr w:rsidR="006B2459" w:rsidDel="00B41C85" w14:paraId="2AC80A3D" w14:textId="54C55184" w:rsidTr="00976B58">
        <w:trPr>
          <w:trHeight w:val="423"/>
          <w:del w:id="516" w:author="haha" w:date="2019-01-14T10:04:00Z"/>
        </w:trPr>
        <w:tc>
          <w:tcPr>
            <w:tcW w:w="1245" w:type="dxa"/>
            <w:gridSpan w:val="2"/>
            <w:tcBorders>
              <w:top w:val="nil"/>
              <w:left w:val="single" w:sz="4" w:space="0" w:color="auto"/>
              <w:bottom w:val="single" w:sz="4" w:space="0" w:color="auto"/>
              <w:right w:val="single" w:sz="4" w:space="0" w:color="auto"/>
            </w:tcBorders>
          </w:tcPr>
          <w:p w14:paraId="43E0FC82" w14:textId="057F972F" w:rsidR="006B2459" w:rsidDel="00B41C85" w:rsidRDefault="006B2459">
            <w:pPr>
              <w:pStyle w:val="2"/>
              <w:numPr>
                <w:ilvl w:val="0"/>
                <w:numId w:val="3"/>
              </w:numPr>
              <w:rPr>
                <w:del w:id="517" w:author="haha" w:date="2019-01-14T10:04:00Z"/>
                <w:rFonts w:ascii="微软雅黑" w:eastAsia="微软雅黑" w:hAnsi="微软雅黑" w:cs="宋体"/>
                <w:kern w:val="0"/>
                <w:sz w:val="18"/>
                <w:szCs w:val="18"/>
              </w:rPr>
              <w:pPrChange w:id="518" w:author="haha" w:date="2019-01-14T10:04:00Z">
                <w:pPr>
                  <w:framePr w:hSpace="180" w:wrap="around" w:vAnchor="text" w:hAnchor="margin" w:xAlign="center" w:y="87"/>
                  <w:widowControl/>
                  <w:suppressOverlap/>
                  <w:jc w:val="left"/>
                </w:pPr>
              </w:pPrChange>
            </w:pPr>
            <w:del w:id="519" w:author="haha" w:date="2019-01-14T10:04:00Z">
              <w:r w:rsidDel="00B41C85">
                <w:rPr>
                  <w:rFonts w:ascii="微软雅黑" w:eastAsia="微软雅黑" w:hAnsi="微软雅黑" w:cs="宋体" w:hint="eastAsia"/>
                  <w:kern w:val="0"/>
                  <w:sz w:val="18"/>
                  <w:szCs w:val="18"/>
                </w:rPr>
                <w:delText>页面出口</w:delText>
              </w:r>
            </w:del>
          </w:p>
        </w:tc>
        <w:tc>
          <w:tcPr>
            <w:tcW w:w="8787" w:type="dxa"/>
            <w:gridSpan w:val="4"/>
            <w:tcBorders>
              <w:top w:val="single" w:sz="4" w:space="0" w:color="auto"/>
              <w:left w:val="nil"/>
              <w:bottom w:val="single" w:sz="4" w:space="0" w:color="auto"/>
              <w:right w:val="single" w:sz="4" w:space="0" w:color="auto"/>
            </w:tcBorders>
          </w:tcPr>
          <w:p w14:paraId="2943D827" w14:textId="0BC30C8E" w:rsidR="006B2459" w:rsidDel="00B41C85" w:rsidRDefault="006B2459">
            <w:pPr>
              <w:pStyle w:val="2"/>
              <w:numPr>
                <w:ilvl w:val="0"/>
                <w:numId w:val="3"/>
              </w:numPr>
              <w:rPr>
                <w:del w:id="520" w:author="haha" w:date="2019-01-14T10:04:00Z"/>
                <w:rFonts w:ascii="微软雅黑" w:eastAsia="微软雅黑" w:hAnsi="微软雅黑" w:cs="宋体"/>
                <w:kern w:val="0"/>
                <w:sz w:val="18"/>
                <w:szCs w:val="18"/>
              </w:rPr>
              <w:pPrChange w:id="521" w:author="haha" w:date="2019-01-14T10:04:00Z">
                <w:pPr>
                  <w:framePr w:hSpace="180" w:wrap="around" w:vAnchor="text" w:hAnchor="margin" w:xAlign="center" w:y="87"/>
                  <w:widowControl/>
                  <w:suppressOverlap/>
                  <w:jc w:val="left"/>
                </w:pPr>
              </w:pPrChange>
            </w:pPr>
            <w:del w:id="522" w:author="haha" w:date="2019-01-14T10:04:00Z">
              <w:r w:rsidDel="00B41C85">
                <w:rPr>
                  <w:rFonts w:ascii="微软雅黑" w:eastAsia="微软雅黑" w:hAnsi="微软雅黑" w:cs="宋体" w:hint="eastAsia"/>
                  <w:kern w:val="0"/>
                  <w:sz w:val="18"/>
                  <w:szCs w:val="18"/>
                </w:rPr>
                <w:delText>其他页面跳转</w:delText>
              </w:r>
            </w:del>
          </w:p>
        </w:tc>
      </w:tr>
      <w:tr w:rsidR="006B2459" w:rsidDel="00B41C85" w14:paraId="70DFA0CD" w14:textId="382D3FE9"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23" w:author="haha" w:date="2019-01-14T10:04:00Z"/>
        </w:trPr>
        <w:tc>
          <w:tcPr>
            <w:tcW w:w="10032" w:type="dxa"/>
            <w:gridSpan w:val="6"/>
          </w:tcPr>
          <w:p w14:paraId="573D973B" w14:textId="7AA21C86" w:rsidR="006B2459" w:rsidDel="00B41C85" w:rsidRDefault="006B2459">
            <w:pPr>
              <w:pStyle w:val="2"/>
              <w:numPr>
                <w:ilvl w:val="0"/>
                <w:numId w:val="3"/>
              </w:numPr>
              <w:rPr>
                <w:del w:id="524" w:author="haha" w:date="2019-01-14T10:04:00Z"/>
                <w:rFonts w:ascii="微软雅黑" w:eastAsia="微软雅黑" w:hAnsi="微软雅黑" w:cs="宋体"/>
                <w:kern w:val="0"/>
                <w:sz w:val="18"/>
                <w:szCs w:val="18"/>
              </w:rPr>
              <w:pPrChange w:id="525" w:author="haha" w:date="2019-01-14T10:04:00Z">
                <w:pPr>
                  <w:framePr w:hSpace="180" w:wrap="around" w:vAnchor="text" w:hAnchor="margin" w:xAlign="center" w:y="87"/>
                  <w:widowControl/>
                  <w:suppressOverlap/>
                  <w:jc w:val="left"/>
                </w:pPr>
              </w:pPrChange>
            </w:pPr>
            <w:del w:id="526" w:author="haha" w:date="2019-01-14T10:04:00Z">
              <w:r w:rsidDel="00B41C85">
                <w:rPr>
                  <w:rFonts w:ascii="微软雅黑" w:eastAsia="微软雅黑" w:hAnsi="微软雅黑" w:cs="宋体" w:hint="eastAsia"/>
                  <w:kern w:val="0"/>
                  <w:sz w:val="18"/>
                  <w:szCs w:val="18"/>
                </w:rPr>
                <w:delText>操作说明</w:delText>
              </w:r>
            </w:del>
          </w:p>
        </w:tc>
      </w:tr>
      <w:tr w:rsidR="006B2459" w:rsidDel="00B41C85" w14:paraId="38344567" w14:textId="7353D9A3"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27" w:author="haha" w:date="2019-01-14T10:04:00Z"/>
        </w:trPr>
        <w:tc>
          <w:tcPr>
            <w:tcW w:w="802" w:type="dxa"/>
          </w:tcPr>
          <w:p w14:paraId="4E28C7AA" w14:textId="1353B77C" w:rsidR="006B2459" w:rsidDel="00B41C85" w:rsidRDefault="006B2459">
            <w:pPr>
              <w:pStyle w:val="2"/>
              <w:numPr>
                <w:ilvl w:val="0"/>
                <w:numId w:val="3"/>
              </w:numPr>
              <w:rPr>
                <w:del w:id="528" w:author="haha" w:date="2019-01-14T10:04:00Z"/>
                <w:rFonts w:ascii="微软雅黑" w:eastAsia="微软雅黑" w:hAnsi="微软雅黑" w:cs="宋体"/>
                <w:kern w:val="0"/>
                <w:sz w:val="18"/>
                <w:szCs w:val="18"/>
              </w:rPr>
              <w:pPrChange w:id="529" w:author="haha" w:date="2019-01-14T10:04:00Z">
                <w:pPr>
                  <w:framePr w:hSpace="180" w:wrap="around" w:vAnchor="text" w:hAnchor="margin" w:xAlign="center" w:y="87"/>
                  <w:widowControl/>
                  <w:suppressOverlap/>
                  <w:jc w:val="left"/>
                </w:pPr>
              </w:pPrChange>
            </w:pPr>
            <w:del w:id="530" w:author="haha" w:date="2019-01-14T10:04:00Z">
              <w:r w:rsidDel="00B41C85">
                <w:rPr>
                  <w:rFonts w:ascii="微软雅黑" w:eastAsia="微软雅黑" w:hAnsi="微软雅黑" w:cs="宋体" w:hint="eastAsia"/>
                  <w:kern w:val="0"/>
                  <w:sz w:val="18"/>
                  <w:szCs w:val="18"/>
                </w:rPr>
                <w:delText>序号</w:delText>
              </w:r>
            </w:del>
          </w:p>
        </w:tc>
        <w:tc>
          <w:tcPr>
            <w:tcW w:w="1309" w:type="dxa"/>
            <w:gridSpan w:val="2"/>
          </w:tcPr>
          <w:p w14:paraId="0D80B3E1" w14:textId="200EE5D1" w:rsidR="006B2459" w:rsidDel="00B41C85" w:rsidRDefault="006B2459">
            <w:pPr>
              <w:pStyle w:val="2"/>
              <w:numPr>
                <w:ilvl w:val="0"/>
                <w:numId w:val="3"/>
              </w:numPr>
              <w:rPr>
                <w:del w:id="531" w:author="haha" w:date="2019-01-14T10:04:00Z"/>
                <w:rFonts w:ascii="微软雅黑" w:eastAsia="微软雅黑" w:hAnsi="微软雅黑" w:cs="宋体"/>
                <w:kern w:val="0"/>
                <w:sz w:val="18"/>
                <w:szCs w:val="18"/>
              </w:rPr>
              <w:pPrChange w:id="532" w:author="haha" w:date="2019-01-14T10:04:00Z">
                <w:pPr>
                  <w:framePr w:hSpace="180" w:wrap="around" w:vAnchor="text" w:hAnchor="margin" w:xAlign="center" w:y="87"/>
                  <w:widowControl/>
                  <w:suppressOverlap/>
                  <w:jc w:val="left"/>
                </w:pPr>
              </w:pPrChange>
            </w:pPr>
            <w:del w:id="533" w:author="haha" w:date="2019-01-14T10:04:00Z">
              <w:r w:rsidDel="00B41C85">
                <w:rPr>
                  <w:rFonts w:ascii="微软雅黑" w:eastAsia="微软雅黑" w:hAnsi="微软雅黑" w:cs="宋体" w:hint="eastAsia"/>
                  <w:kern w:val="0"/>
                  <w:sz w:val="18"/>
                  <w:szCs w:val="18"/>
                </w:rPr>
                <w:delText>名称</w:delText>
              </w:r>
            </w:del>
          </w:p>
        </w:tc>
        <w:tc>
          <w:tcPr>
            <w:tcW w:w="3000" w:type="dxa"/>
          </w:tcPr>
          <w:p w14:paraId="1D818087" w14:textId="0B1EC220" w:rsidR="006B2459" w:rsidDel="00B41C85" w:rsidRDefault="006B2459">
            <w:pPr>
              <w:pStyle w:val="2"/>
              <w:numPr>
                <w:ilvl w:val="0"/>
                <w:numId w:val="3"/>
              </w:numPr>
              <w:rPr>
                <w:del w:id="534" w:author="haha" w:date="2019-01-14T10:04:00Z"/>
                <w:rFonts w:ascii="微软雅黑" w:eastAsia="微软雅黑" w:hAnsi="微软雅黑" w:cs="宋体"/>
                <w:kern w:val="0"/>
                <w:sz w:val="18"/>
                <w:szCs w:val="18"/>
              </w:rPr>
              <w:pPrChange w:id="535" w:author="haha" w:date="2019-01-14T10:04:00Z">
                <w:pPr>
                  <w:framePr w:hSpace="180" w:wrap="around" w:vAnchor="text" w:hAnchor="margin" w:xAlign="center" w:y="87"/>
                  <w:widowControl/>
                  <w:suppressOverlap/>
                  <w:jc w:val="left"/>
                </w:pPr>
              </w:pPrChange>
            </w:pPr>
            <w:del w:id="536" w:author="haha" w:date="2019-01-14T10:04:00Z">
              <w:r w:rsidDel="00B41C85">
                <w:rPr>
                  <w:rFonts w:ascii="微软雅黑" w:eastAsia="微软雅黑" w:hAnsi="微软雅黑" w:cs="宋体" w:hint="eastAsia"/>
                  <w:kern w:val="0"/>
                  <w:sz w:val="18"/>
                  <w:szCs w:val="18"/>
                </w:rPr>
                <w:delText>说明（默认值、规则、数据需求）</w:delText>
              </w:r>
            </w:del>
          </w:p>
        </w:tc>
        <w:tc>
          <w:tcPr>
            <w:tcW w:w="3209" w:type="dxa"/>
          </w:tcPr>
          <w:p w14:paraId="0C2C80F4" w14:textId="373EB0C6" w:rsidR="006B2459" w:rsidDel="00B41C85" w:rsidRDefault="006B2459">
            <w:pPr>
              <w:pStyle w:val="2"/>
              <w:numPr>
                <w:ilvl w:val="0"/>
                <w:numId w:val="3"/>
              </w:numPr>
              <w:rPr>
                <w:del w:id="537" w:author="haha" w:date="2019-01-14T10:04:00Z"/>
                <w:rFonts w:ascii="微软雅黑" w:eastAsia="微软雅黑" w:hAnsi="微软雅黑" w:cs="宋体"/>
                <w:kern w:val="0"/>
                <w:sz w:val="18"/>
                <w:szCs w:val="18"/>
              </w:rPr>
              <w:pPrChange w:id="538" w:author="haha" w:date="2019-01-14T10:04:00Z">
                <w:pPr>
                  <w:framePr w:hSpace="180" w:wrap="around" w:vAnchor="text" w:hAnchor="margin" w:xAlign="center" w:y="87"/>
                  <w:widowControl/>
                  <w:suppressOverlap/>
                  <w:jc w:val="left"/>
                </w:pPr>
              </w:pPrChange>
            </w:pPr>
            <w:del w:id="539" w:author="haha" w:date="2019-01-14T10:04:00Z">
              <w:r w:rsidDel="00B41C85">
                <w:rPr>
                  <w:rFonts w:ascii="微软雅黑" w:eastAsia="微软雅黑" w:hAnsi="微软雅黑" w:cs="宋体" w:hint="eastAsia"/>
                  <w:kern w:val="0"/>
                  <w:sz w:val="18"/>
                  <w:szCs w:val="18"/>
                </w:rPr>
                <w:delText>交互（跳转页面等）</w:delText>
              </w:r>
            </w:del>
          </w:p>
        </w:tc>
        <w:tc>
          <w:tcPr>
            <w:tcW w:w="1712" w:type="dxa"/>
          </w:tcPr>
          <w:p w14:paraId="225BD62D" w14:textId="40AE21CF" w:rsidR="006B2459" w:rsidDel="00B41C85" w:rsidRDefault="006B2459">
            <w:pPr>
              <w:pStyle w:val="2"/>
              <w:numPr>
                <w:ilvl w:val="0"/>
                <w:numId w:val="3"/>
              </w:numPr>
              <w:rPr>
                <w:del w:id="540" w:author="haha" w:date="2019-01-14T10:04:00Z"/>
                <w:rFonts w:ascii="微软雅黑" w:eastAsia="微软雅黑" w:hAnsi="微软雅黑" w:cs="宋体"/>
                <w:kern w:val="0"/>
                <w:sz w:val="18"/>
                <w:szCs w:val="18"/>
              </w:rPr>
              <w:pPrChange w:id="541" w:author="haha" w:date="2019-01-14T10:04:00Z">
                <w:pPr>
                  <w:framePr w:hSpace="180" w:wrap="around" w:vAnchor="text" w:hAnchor="margin" w:xAlign="center" w:y="87"/>
                  <w:widowControl/>
                  <w:suppressOverlap/>
                  <w:jc w:val="left"/>
                </w:pPr>
              </w:pPrChange>
            </w:pPr>
            <w:del w:id="542" w:author="haha" w:date="2019-01-14T10:04:00Z">
              <w:r w:rsidDel="00B41C85">
                <w:rPr>
                  <w:rFonts w:ascii="微软雅黑" w:eastAsia="微软雅黑" w:hAnsi="微软雅黑" w:cs="宋体" w:hint="eastAsia"/>
                  <w:kern w:val="0"/>
                  <w:sz w:val="18"/>
                  <w:szCs w:val="18"/>
                </w:rPr>
                <w:delText>异常逻辑</w:delText>
              </w:r>
            </w:del>
          </w:p>
        </w:tc>
      </w:tr>
      <w:tr w:rsidR="006B2459" w:rsidDel="00B41C85" w14:paraId="03BE5057" w14:textId="1FDDA06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43" w:author="haha" w:date="2019-01-14T10:04:00Z"/>
        </w:trPr>
        <w:tc>
          <w:tcPr>
            <w:tcW w:w="802" w:type="dxa"/>
          </w:tcPr>
          <w:p w14:paraId="48575E14" w14:textId="60C8765F" w:rsidR="006B2459" w:rsidDel="00B41C85" w:rsidRDefault="006B2459">
            <w:pPr>
              <w:pStyle w:val="2"/>
              <w:numPr>
                <w:ilvl w:val="0"/>
                <w:numId w:val="3"/>
              </w:numPr>
              <w:rPr>
                <w:del w:id="544" w:author="haha" w:date="2019-01-14T10:04:00Z"/>
                <w:rFonts w:ascii="微软雅黑" w:eastAsia="微软雅黑" w:hAnsi="微软雅黑" w:cs="宋体"/>
                <w:kern w:val="0"/>
                <w:sz w:val="18"/>
                <w:szCs w:val="18"/>
              </w:rPr>
              <w:pPrChange w:id="545" w:author="haha" w:date="2019-01-14T10:04:00Z">
                <w:pPr>
                  <w:framePr w:hSpace="180" w:wrap="around" w:vAnchor="text" w:hAnchor="margin" w:xAlign="center" w:y="87"/>
                  <w:widowControl/>
                  <w:suppressOverlap/>
                  <w:jc w:val="center"/>
                </w:pPr>
              </w:pPrChange>
            </w:pPr>
            <w:del w:id="546" w:author="haha" w:date="2019-01-14T10:04:00Z">
              <w:r w:rsidDel="00B41C85">
                <w:rPr>
                  <w:rFonts w:ascii="微软雅黑" w:eastAsia="微软雅黑" w:hAnsi="微软雅黑" w:cs="宋体" w:hint="eastAsia"/>
                  <w:kern w:val="0"/>
                  <w:sz w:val="18"/>
                  <w:szCs w:val="18"/>
                </w:rPr>
                <w:delText>1</w:delText>
              </w:r>
            </w:del>
          </w:p>
        </w:tc>
        <w:tc>
          <w:tcPr>
            <w:tcW w:w="1309" w:type="dxa"/>
            <w:gridSpan w:val="2"/>
          </w:tcPr>
          <w:p w14:paraId="5AC1010D" w14:textId="0407C0B6" w:rsidR="006B2459" w:rsidDel="00B41C85" w:rsidRDefault="006B2459">
            <w:pPr>
              <w:pStyle w:val="2"/>
              <w:numPr>
                <w:ilvl w:val="0"/>
                <w:numId w:val="3"/>
              </w:numPr>
              <w:rPr>
                <w:del w:id="547" w:author="haha" w:date="2019-01-14T10:04:00Z"/>
                <w:rFonts w:ascii="微软雅黑" w:eastAsia="微软雅黑" w:hAnsi="微软雅黑" w:cs="微软雅黑"/>
                <w:color w:val="000000"/>
                <w:sz w:val="18"/>
                <w:szCs w:val="18"/>
              </w:rPr>
              <w:pPrChange w:id="548" w:author="haha" w:date="2019-01-14T10:04:00Z">
                <w:pPr>
                  <w:framePr w:hSpace="180" w:wrap="around" w:vAnchor="text" w:hAnchor="margin" w:xAlign="center" w:y="87"/>
                  <w:widowControl/>
                  <w:suppressOverlap/>
                  <w:jc w:val="left"/>
                </w:pPr>
              </w:pPrChange>
            </w:pPr>
            <w:del w:id="549" w:author="haha" w:date="2019-01-14T10:04:00Z">
              <w:r w:rsidDel="00B41C85">
                <w:rPr>
                  <w:rFonts w:ascii="微软雅黑" w:eastAsia="微软雅黑" w:hAnsi="微软雅黑" w:cs="微软雅黑" w:hint="eastAsia"/>
                  <w:color w:val="000000"/>
                  <w:sz w:val="18"/>
                  <w:szCs w:val="18"/>
                </w:rPr>
                <w:delText>标题更改为名单管理</w:delText>
              </w:r>
            </w:del>
          </w:p>
        </w:tc>
        <w:tc>
          <w:tcPr>
            <w:tcW w:w="3000" w:type="dxa"/>
          </w:tcPr>
          <w:p w14:paraId="39523D1E" w14:textId="3878AF8E" w:rsidR="006B2459" w:rsidDel="00B41C85" w:rsidRDefault="006B2459">
            <w:pPr>
              <w:pStyle w:val="2"/>
              <w:numPr>
                <w:ilvl w:val="0"/>
                <w:numId w:val="3"/>
              </w:numPr>
              <w:rPr>
                <w:del w:id="550" w:author="haha" w:date="2019-01-14T10:04:00Z"/>
                <w:rFonts w:ascii="微软雅黑" w:eastAsia="微软雅黑" w:hAnsi="微软雅黑" w:cs="微软雅黑"/>
                <w:color w:val="000000"/>
                <w:sz w:val="18"/>
                <w:szCs w:val="18"/>
              </w:rPr>
              <w:pPrChange w:id="551" w:author="haha" w:date="2019-01-14T10:04:00Z">
                <w:pPr>
                  <w:framePr w:hSpace="180" w:wrap="around" w:vAnchor="text" w:hAnchor="margin" w:xAlign="center" w:y="87"/>
                  <w:widowControl/>
                  <w:suppressOverlap/>
                  <w:jc w:val="left"/>
                </w:pPr>
              </w:pPrChange>
            </w:pPr>
          </w:p>
        </w:tc>
        <w:tc>
          <w:tcPr>
            <w:tcW w:w="3209" w:type="dxa"/>
          </w:tcPr>
          <w:p w14:paraId="22FF893B" w14:textId="08F39F39" w:rsidR="006B2459" w:rsidDel="00B41C85" w:rsidRDefault="006B2459">
            <w:pPr>
              <w:pStyle w:val="2"/>
              <w:numPr>
                <w:ilvl w:val="0"/>
                <w:numId w:val="3"/>
              </w:numPr>
              <w:rPr>
                <w:del w:id="552" w:author="haha" w:date="2019-01-14T10:04:00Z"/>
                <w:rFonts w:ascii="微软雅黑" w:eastAsia="微软雅黑" w:hAnsi="微软雅黑" w:cs="微软雅黑"/>
                <w:sz w:val="18"/>
                <w:szCs w:val="18"/>
              </w:rPr>
              <w:pPrChange w:id="553" w:author="haha" w:date="2019-01-14T10:04:00Z">
                <w:pPr>
                  <w:pStyle w:val="Axure"/>
                  <w:framePr w:hSpace="180" w:wrap="around" w:vAnchor="text" w:hAnchor="margin" w:xAlign="center" w:y="87"/>
                  <w:suppressOverlap/>
                </w:pPr>
              </w:pPrChange>
            </w:pPr>
          </w:p>
        </w:tc>
        <w:tc>
          <w:tcPr>
            <w:tcW w:w="1712" w:type="dxa"/>
          </w:tcPr>
          <w:p w14:paraId="40407466" w14:textId="05300FDF" w:rsidR="006B2459" w:rsidDel="00B41C85" w:rsidRDefault="006B2459">
            <w:pPr>
              <w:pStyle w:val="2"/>
              <w:numPr>
                <w:ilvl w:val="0"/>
                <w:numId w:val="3"/>
              </w:numPr>
              <w:rPr>
                <w:del w:id="554" w:author="haha" w:date="2019-01-14T10:04:00Z"/>
                <w:rFonts w:ascii="微软雅黑" w:eastAsia="微软雅黑" w:hAnsi="微软雅黑" w:cs="宋体"/>
                <w:kern w:val="0"/>
                <w:sz w:val="18"/>
                <w:szCs w:val="18"/>
              </w:rPr>
              <w:pPrChange w:id="555" w:author="haha" w:date="2019-01-14T10:04:00Z">
                <w:pPr>
                  <w:framePr w:hSpace="180" w:wrap="around" w:vAnchor="text" w:hAnchor="margin" w:xAlign="center" w:y="87"/>
                  <w:widowControl/>
                  <w:suppressOverlap/>
                  <w:jc w:val="left"/>
                </w:pPr>
              </w:pPrChange>
            </w:pPr>
          </w:p>
        </w:tc>
      </w:tr>
      <w:tr w:rsidR="006B2459" w:rsidDel="00B41C85" w14:paraId="08319813" w14:textId="12D05DCF"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56" w:author="haha" w:date="2019-01-14T10:04:00Z"/>
        </w:trPr>
        <w:tc>
          <w:tcPr>
            <w:tcW w:w="802" w:type="dxa"/>
          </w:tcPr>
          <w:p w14:paraId="371CC092" w14:textId="25346143" w:rsidR="006B2459" w:rsidDel="00B41C85" w:rsidRDefault="006B2459">
            <w:pPr>
              <w:pStyle w:val="2"/>
              <w:numPr>
                <w:ilvl w:val="0"/>
                <w:numId w:val="3"/>
              </w:numPr>
              <w:rPr>
                <w:del w:id="557" w:author="haha" w:date="2019-01-14T10:04:00Z"/>
                <w:rFonts w:ascii="微软雅黑" w:eastAsia="微软雅黑" w:hAnsi="微软雅黑" w:cs="宋体"/>
                <w:kern w:val="0"/>
                <w:sz w:val="18"/>
                <w:szCs w:val="18"/>
              </w:rPr>
              <w:pPrChange w:id="558" w:author="haha" w:date="2019-01-14T10:04:00Z">
                <w:pPr>
                  <w:framePr w:hSpace="180" w:wrap="around" w:vAnchor="text" w:hAnchor="margin" w:xAlign="center" w:y="87"/>
                  <w:widowControl/>
                  <w:suppressOverlap/>
                  <w:jc w:val="center"/>
                </w:pPr>
              </w:pPrChange>
            </w:pPr>
            <w:del w:id="559" w:author="haha" w:date="2019-01-14T10:04:00Z">
              <w:r w:rsidDel="00B41C85">
                <w:rPr>
                  <w:rFonts w:ascii="微软雅黑" w:eastAsia="微软雅黑" w:hAnsi="微软雅黑" w:cs="宋体" w:hint="eastAsia"/>
                  <w:kern w:val="0"/>
                  <w:sz w:val="18"/>
                  <w:szCs w:val="18"/>
                </w:rPr>
                <w:delText>2</w:delText>
              </w:r>
            </w:del>
          </w:p>
        </w:tc>
        <w:tc>
          <w:tcPr>
            <w:tcW w:w="1309" w:type="dxa"/>
            <w:gridSpan w:val="2"/>
          </w:tcPr>
          <w:p w14:paraId="651465E5" w14:textId="16E8CB2E" w:rsidR="006B2459" w:rsidDel="00B41C85" w:rsidRDefault="006B2459">
            <w:pPr>
              <w:pStyle w:val="2"/>
              <w:numPr>
                <w:ilvl w:val="0"/>
                <w:numId w:val="3"/>
              </w:numPr>
              <w:rPr>
                <w:del w:id="560" w:author="haha" w:date="2019-01-14T10:04:00Z"/>
                <w:rFonts w:ascii="微软雅黑" w:eastAsia="微软雅黑" w:hAnsi="微软雅黑" w:cs="微软雅黑"/>
                <w:color w:val="000000"/>
                <w:sz w:val="18"/>
                <w:szCs w:val="18"/>
              </w:rPr>
              <w:pPrChange w:id="561" w:author="haha" w:date="2019-01-14T10:04:00Z">
                <w:pPr>
                  <w:framePr w:hSpace="180" w:wrap="around" w:vAnchor="text" w:hAnchor="margin" w:xAlign="center" w:y="87"/>
                  <w:widowControl/>
                  <w:suppressOverlap/>
                  <w:jc w:val="left"/>
                </w:pPr>
              </w:pPrChange>
            </w:pPr>
            <w:del w:id="562" w:author="haha" w:date="2019-01-14T10:04:00Z">
              <w:r w:rsidDel="00B41C85">
                <w:rPr>
                  <w:rFonts w:ascii="微软雅黑" w:eastAsia="微软雅黑" w:hAnsi="微软雅黑" w:cs="微软雅黑" w:hint="eastAsia"/>
                  <w:color w:val="000000"/>
                  <w:sz w:val="18"/>
                  <w:szCs w:val="18"/>
                </w:rPr>
                <w:delText>白名单管理页面</w:delText>
              </w:r>
            </w:del>
          </w:p>
        </w:tc>
        <w:tc>
          <w:tcPr>
            <w:tcW w:w="3000" w:type="dxa"/>
          </w:tcPr>
          <w:p w14:paraId="5A95FF9F" w14:textId="7BC7741B" w:rsidR="006B2459" w:rsidDel="00B41C85" w:rsidRDefault="006B2459">
            <w:pPr>
              <w:pStyle w:val="2"/>
              <w:numPr>
                <w:ilvl w:val="0"/>
                <w:numId w:val="3"/>
              </w:numPr>
              <w:rPr>
                <w:del w:id="563" w:author="haha" w:date="2019-01-14T10:04:00Z"/>
                <w:rFonts w:ascii="微软雅黑" w:eastAsia="微软雅黑" w:hAnsi="微软雅黑" w:cs="微软雅黑"/>
                <w:color w:val="000000"/>
                <w:sz w:val="18"/>
                <w:szCs w:val="18"/>
              </w:rPr>
              <w:pPrChange w:id="564" w:author="haha" w:date="2019-01-14T10:04:00Z">
                <w:pPr>
                  <w:framePr w:hSpace="180" w:wrap="around" w:vAnchor="text" w:hAnchor="margin" w:xAlign="center" w:y="87"/>
                  <w:widowControl/>
                  <w:suppressOverlap/>
                  <w:jc w:val="left"/>
                </w:pPr>
              </w:pPrChange>
            </w:pPr>
          </w:p>
        </w:tc>
        <w:tc>
          <w:tcPr>
            <w:tcW w:w="3209" w:type="dxa"/>
          </w:tcPr>
          <w:p w14:paraId="477C5326" w14:textId="2DBE2C31" w:rsidR="006B2459" w:rsidDel="00B41C85" w:rsidRDefault="006B2459">
            <w:pPr>
              <w:pStyle w:val="2"/>
              <w:numPr>
                <w:ilvl w:val="0"/>
                <w:numId w:val="3"/>
              </w:numPr>
              <w:rPr>
                <w:del w:id="565" w:author="haha" w:date="2019-01-14T10:04:00Z"/>
                <w:rFonts w:ascii="微软雅黑" w:eastAsia="微软雅黑" w:hAnsi="微软雅黑" w:cs="微软雅黑"/>
                <w:sz w:val="18"/>
                <w:szCs w:val="18"/>
              </w:rPr>
              <w:pPrChange w:id="566" w:author="haha" w:date="2019-01-14T10:04:00Z">
                <w:pPr>
                  <w:pStyle w:val="Axure"/>
                  <w:framePr w:hSpace="180" w:wrap="around" w:vAnchor="text" w:hAnchor="margin" w:xAlign="center" w:y="87"/>
                  <w:suppressOverlap/>
                </w:pPr>
              </w:pPrChange>
            </w:pPr>
          </w:p>
        </w:tc>
        <w:tc>
          <w:tcPr>
            <w:tcW w:w="1712" w:type="dxa"/>
          </w:tcPr>
          <w:p w14:paraId="078EB139" w14:textId="73B21B5B" w:rsidR="006B2459" w:rsidDel="00B41C85" w:rsidRDefault="006B2459">
            <w:pPr>
              <w:pStyle w:val="2"/>
              <w:numPr>
                <w:ilvl w:val="0"/>
                <w:numId w:val="3"/>
              </w:numPr>
              <w:rPr>
                <w:del w:id="567" w:author="haha" w:date="2019-01-14T10:04:00Z"/>
                <w:rFonts w:ascii="微软雅黑" w:eastAsia="微软雅黑" w:hAnsi="微软雅黑" w:cs="宋体"/>
                <w:kern w:val="0"/>
                <w:sz w:val="18"/>
                <w:szCs w:val="18"/>
              </w:rPr>
              <w:pPrChange w:id="568" w:author="haha" w:date="2019-01-14T10:04:00Z">
                <w:pPr>
                  <w:framePr w:hSpace="180" w:wrap="around" w:vAnchor="text" w:hAnchor="margin" w:xAlign="center" w:y="87"/>
                  <w:widowControl/>
                  <w:suppressOverlap/>
                  <w:jc w:val="left"/>
                </w:pPr>
              </w:pPrChange>
            </w:pPr>
          </w:p>
        </w:tc>
      </w:tr>
      <w:tr w:rsidR="00454CB7" w:rsidDel="00B41C85" w14:paraId="32683A9B" w14:textId="3DFF9B67"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69" w:author="haha" w:date="2019-01-14T10:04:00Z"/>
        </w:trPr>
        <w:tc>
          <w:tcPr>
            <w:tcW w:w="802" w:type="dxa"/>
          </w:tcPr>
          <w:p w14:paraId="71A3C580" w14:textId="75C58E11" w:rsidR="00454CB7" w:rsidDel="00B41C85" w:rsidRDefault="00454CB7">
            <w:pPr>
              <w:pStyle w:val="2"/>
              <w:numPr>
                <w:ilvl w:val="0"/>
                <w:numId w:val="3"/>
              </w:numPr>
              <w:rPr>
                <w:del w:id="570" w:author="haha" w:date="2019-01-14T10:04:00Z"/>
                <w:rFonts w:ascii="微软雅黑" w:eastAsia="微软雅黑" w:hAnsi="微软雅黑" w:cs="宋体"/>
                <w:kern w:val="0"/>
                <w:sz w:val="18"/>
                <w:szCs w:val="18"/>
              </w:rPr>
              <w:pPrChange w:id="571" w:author="haha" w:date="2019-01-14T10:04:00Z">
                <w:pPr>
                  <w:framePr w:hSpace="180" w:wrap="around" w:vAnchor="text" w:hAnchor="margin" w:xAlign="center" w:y="87"/>
                  <w:widowControl/>
                  <w:suppressOverlap/>
                  <w:jc w:val="center"/>
                </w:pPr>
              </w:pPrChange>
            </w:pPr>
            <w:del w:id="572" w:author="haha" w:date="2019-01-14T10:04:00Z">
              <w:r w:rsidDel="00B41C85">
                <w:rPr>
                  <w:rFonts w:ascii="微软雅黑" w:eastAsia="微软雅黑" w:hAnsi="微软雅黑" w:cs="宋体" w:hint="eastAsia"/>
                  <w:kern w:val="0"/>
                  <w:sz w:val="18"/>
                  <w:szCs w:val="18"/>
                </w:rPr>
                <w:delText>3</w:delText>
              </w:r>
            </w:del>
          </w:p>
        </w:tc>
        <w:tc>
          <w:tcPr>
            <w:tcW w:w="1309" w:type="dxa"/>
            <w:gridSpan w:val="2"/>
          </w:tcPr>
          <w:p w14:paraId="32DCACF9" w14:textId="016D8125" w:rsidR="00454CB7" w:rsidDel="00B41C85" w:rsidRDefault="00454CB7">
            <w:pPr>
              <w:pStyle w:val="2"/>
              <w:numPr>
                <w:ilvl w:val="0"/>
                <w:numId w:val="3"/>
              </w:numPr>
              <w:rPr>
                <w:del w:id="573" w:author="haha" w:date="2019-01-14T10:04:00Z"/>
                <w:rFonts w:ascii="微软雅黑" w:eastAsia="微软雅黑" w:hAnsi="微软雅黑" w:cs="微软雅黑"/>
                <w:color w:val="000000"/>
                <w:sz w:val="18"/>
                <w:szCs w:val="18"/>
              </w:rPr>
              <w:pPrChange w:id="574" w:author="haha" w:date="2019-01-14T10:04:00Z">
                <w:pPr>
                  <w:framePr w:hSpace="180" w:wrap="around" w:vAnchor="text" w:hAnchor="margin" w:xAlign="center" w:y="87"/>
                  <w:widowControl/>
                  <w:suppressOverlap/>
                  <w:jc w:val="left"/>
                </w:pPr>
              </w:pPrChange>
            </w:pPr>
            <w:del w:id="575" w:author="haha" w:date="2019-01-14T10:04:00Z">
              <w:r w:rsidDel="00B41C85">
                <w:rPr>
                  <w:rFonts w:ascii="微软雅黑" w:eastAsia="微软雅黑" w:hAnsi="微软雅黑" w:cs="微软雅黑" w:hint="eastAsia"/>
                  <w:color w:val="000000"/>
                  <w:sz w:val="18"/>
                  <w:szCs w:val="18"/>
                </w:rPr>
                <w:delText>创建时间筛选</w:delText>
              </w:r>
            </w:del>
          </w:p>
        </w:tc>
        <w:tc>
          <w:tcPr>
            <w:tcW w:w="3000" w:type="dxa"/>
          </w:tcPr>
          <w:p w14:paraId="56E48E78" w14:textId="1D3D172F" w:rsidR="00454CB7" w:rsidDel="00B41C85" w:rsidRDefault="00454CB7">
            <w:pPr>
              <w:pStyle w:val="2"/>
              <w:numPr>
                <w:ilvl w:val="0"/>
                <w:numId w:val="3"/>
              </w:numPr>
              <w:rPr>
                <w:del w:id="576" w:author="haha" w:date="2019-01-14T10:04:00Z"/>
                <w:rFonts w:ascii="微软雅黑" w:eastAsia="微软雅黑" w:hAnsi="微软雅黑" w:cs="微软雅黑"/>
                <w:color w:val="000000"/>
                <w:sz w:val="18"/>
                <w:szCs w:val="18"/>
              </w:rPr>
              <w:pPrChange w:id="577" w:author="haha" w:date="2019-01-14T10:04:00Z">
                <w:pPr>
                  <w:framePr w:hSpace="180" w:wrap="around" w:vAnchor="text" w:hAnchor="margin" w:xAlign="center" w:y="87"/>
                  <w:widowControl/>
                  <w:suppressOverlap/>
                  <w:jc w:val="left"/>
                </w:pPr>
              </w:pPrChange>
            </w:pPr>
            <w:del w:id="578" w:author="haha" w:date="2019-01-14T10:04:00Z">
              <w:r w:rsidDel="00B41C85">
                <w:rPr>
                  <w:rFonts w:ascii="微软雅黑" w:eastAsia="微软雅黑" w:hAnsi="微软雅黑" w:cs="微软雅黑" w:hint="eastAsia"/>
                  <w:color w:val="000000"/>
                  <w:sz w:val="18"/>
                  <w:szCs w:val="18"/>
                </w:rPr>
                <w:delText>默认空 点击进行日期选择</w:delText>
              </w:r>
            </w:del>
          </w:p>
        </w:tc>
        <w:tc>
          <w:tcPr>
            <w:tcW w:w="3209" w:type="dxa"/>
          </w:tcPr>
          <w:p w14:paraId="193A6C69" w14:textId="1B0635C6" w:rsidR="00454CB7" w:rsidDel="00B41C85" w:rsidRDefault="00454CB7">
            <w:pPr>
              <w:pStyle w:val="2"/>
              <w:numPr>
                <w:ilvl w:val="0"/>
                <w:numId w:val="3"/>
              </w:numPr>
              <w:rPr>
                <w:del w:id="579" w:author="haha" w:date="2019-01-14T10:04:00Z"/>
                <w:rFonts w:ascii="微软雅黑" w:eastAsia="微软雅黑" w:hAnsi="微软雅黑" w:cs="微软雅黑"/>
                <w:sz w:val="18"/>
                <w:szCs w:val="18"/>
              </w:rPr>
              <w:pPrChange w:id="580" w:author="haha" w:date="2019-01-14T10:04:00Z">
                <w:pPr>
                  <w:pStyle w:val="Axure"/>
                  <w:framePr w:hSpace="180" w:wrap="around" w:vAnchor="text" w:hAnchor="margin" w:xAlign="center" w:y="87"/>
                  <w:suppressOverlap/>
                </w:pPr>
              </w:pPrChange>
            </w:pPr>
            <w:del w:id="581" w:author="haha" w:date="2019-01-14T10:04:00Z">
              <w:r w:rsidDel="00B41C85">
                <w:rPr>
                  <w:rFonts w:ascii="微软雅黑" w:eastAsia="微软雅黑" w:hAnsi="微软雅黑" w:cs="微软雅黑" w:hint="eastAsia"/>
                  <w:sz w:val="18"/>
                  <w:szCs w:val="18"/>
                </w:rPr>
                <w:delText>根据选择进行页面展示</w:delText>
              </w:r>
            </w:del>
          </w:p>
        </w:tc>
        <w:tc>
          <w:tcPr>
            <w:tcW w:w="1712" w:type="dxa"/>
          </w:tcPr>
          <w:p w14:paraId="715DB150" w14:textId="1F028045" w:rsidR="00454CB7" w:rsidDel="00B41C85" w:rsidRDefault="00454CB7">
            <w:pPr>
              <w:pStyle w:val="2"/>
              <w:numPr>
                <w:ilvl w:val="0"/>
                <w:numId w:val="3"/>
              </w:numPr>
              <w:rPr>
                <w:del w:id="582" w:author="haha" w:date="2019-01-14T10:04:00Z"/>
                <w:rFonts w:ascii="微软雅黑" w:eastAsia="微软雅黑" w:hAnsi="微软雅黑" w:cs="宋体"/>
                <w:kern w:val="0"/>
                <w:sz w:val="18"/>
                <w:szCs w:val="18"/>
              </w:rPr>
              <w:pPrChange w:id="583" w:author="haha" w:date="2019-01-14T10:04:00Z">
                <w:pPr>
                  <w:framePr w:hSpace="180" w:wrap="around" w:vAnchor="text" w:hAnchor="margin" w:xAlign="center" w:y="87"/>
                  <w:widowControl/>
                  <w:suppressOverlap/>
                  <w:jc w:val="left"/>
                </w:pPr>
              </w:pPrChange>
            </w:pPr>
            <w:del w:id="584" w:author="haha" w:date="2018-12-19T10:21:00Z">
              <w:r w:rsidDel="000376F2">
                <w:rPr>
                  <w:rFonts w:ascii="微软雅黑" w:eastAsia="微软雅黑" w:hAnsi="微软雅黑" w:cs="宋体" w:hint="eastAsia"/>
                  <w:kern w:val="0"/>
                  <w:sz w:val="18"/>
                  <w:szCs w:val="18"/>
                </w:rPr>
                <w:delText>后面输入的日期在前面日期之后，不在可选范围内的置灰不能选</w:delText>
              </w:r>
            </w:del>
          </w:p>
        </w:tc>
      </w:tr>
      <w:tr w:rsidR="00454CB7" w:rsidDel="00B41C85" w14:paraId="2E892E6B" w14:textId="4C0A1A33"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585" w:author="haha" w:date="2019-01-14T10:04:00Z"/>
        </w:trPr>
        <w:tc>
          <w:tcPr>
            <w:tcW w:w="802" w:type="dxa"/>
          </w:tcPr>
          <w:p w14:paraId="639D1F8D" w14:textId="2D590469" w:rsidR="00454CB7" w:rsidDel="00B41C85" w:rsidRDefault="00454CB7">
            <w:pPr>
              <w:pStyle w:val="2"/>
              <w:numPr>
                <w:ilvl w:val="0"/>
                <w:numId w:val="3"/>
              </w:numPr>
              <w:rPr>
                <w:del w:id="586" w:author="haha" w:date="2019-01-14T10:04:00Z"/>
                <w:rFonts w:ascii="微软雅黑" w:eastAsia="微软雅黑" w:hAnsi="微软雅黑" w:cs="宋体"/>
                <w:kern w:val="0"/>
                <w:sz w:val="18"/>
                <w:szCs w:val="18"/>
              </w:rPr>
              <w:pPrChange w:id="587" w:author="haha" w:date="2019-01-14T10:04:00Z">
                <w:pPr>
                  <w:framePr w:hSpace="180" w:wrap="around" w:vAnchor="text" w:hAnchor="margin" w:xAlign="center" w:y="87"/>
                  <w:widowControl/>
                  <w:suppressOverlap/>
                  <w:jc w:val="center"/>
                </w:pPr>
              </w:pPrChange>
            </w:pPr>
            <w:del w:id="588" w:author="haha" w:date="2019-01-14T10:04:00Z">
              <w:r w:rsidDel="00B41C85">
                <w:rPr>
                  <w:rFonts w:ascii="微软雅黑" w:eastAsia="微软雅黑" w:hAnsi="微软雅黑" w:cs="宋体" w:hint="eastAsia"/>
                  <w:kern w:val="0"/>
                  <w:sz w:val="18"/>
                  <w:szCs w:val="18"/>
                </w:rPr>
                <w:delText>4</w:delText>
              </w:r>
            </w:del>
          </w:p>
        </w:tc>
        <w:tc>
          <w:tcPr>
            <w:tcW w:w="1309" w:type="dxa"/>
            <w:gridSpan w:val="2"/>
          </w:tcPr>
          <w:p w14:paraId="1DD05CDC" w14:textId="00EFA135" w:rsidR="00454CB7" w:rsidDel="00B41C85" w:rsidRDefault="00454CB7">
            <w:pPr>
              <w:pStyle w:val="2"/>
              <w:numPr>
                <w:ilvl w:val="0"/>
                <w:numId w:val="3"/>
              </w:numPr>
              <w:rPr>
                <w:del w:id="589" w:author="haha" w:date="2019-01-14T10:04:00Z"/>
                <w:rFonts w:ascii="微软雅黑" w:eastAsia="微软雅黑" w:hAnsi="微软雅黑" w:cs="微软雅黑"/>
                <w:color w:val="000000"/>
                <w:sz w:val="18"/>
                <w:szCs w:val="18"/>
              </w:rPr>
              <w:pPrChange w:id="590" w:author="haha" w:date="2019-01-14T10:04:00Z">
                <w:pPr>
                  <w:framePr w:hSpace="180" w:wrap="around" w:vAnchor="text" w:hAnchor="margin" w:xAlign="center" w:y="87"/>
                  <w:widowControl/>
                  <w:suppressOverlap/>
                  <w:jc w:val="left"/>
                </w:pPr>
              </w:pPrChange>
            </w:pPr>
            <w:del w:id="591" w:author="haha" w:date="2019-01-14T10:04:00Z">
              <w:r w:rsidDel="00B41C85">
                <w:rPr>
                  <w:rFonts w:ascii="微软雅黑" w:eastAsia="微软雅黑" w:hAnsi="微软雅黑" w:cs="微软雅黑" w:hint="eastAsia"/>
                  <w:color w:val="000000"/>
                  <w:sz w:val="18"/>
                  <w:szCs w:val="18"/>
                </w:rPr>
                <w:delText>关键字</w:delText>
              </w:r>
            </w:del>
          </w:p>
        </w:tc>
        <w:tc>
          <w:tcPr>
            <w:tcW w:w="3000" w:type="dxa"/>
          </w:tcPr>
          <w:p w14:paraId="5D872854" w14:textId="73583488" w:rsidR="00454CB7" w:rsidDel="00B41C85" w:rsidRDefault="00454CB7">
            <w:pPr>
              <w:pStyle w:val="2"/>
              <w:numPr>
                <w:ilvl w:val="0"/>
                <w:numId w:val="3"/>
              </w:numPr>
              <w:rPr>
                <w:del w:id="592" w:author="haha" w:date="2019-01-14T10:04:00Z"/>
                <w:rFonts w:ascii="微软雅黑" w:eastAsia="微软雅黑" w:hAnsi="微软雅黑" w:cs="微软雅黑"/>
                <w:color w:val="000000"/>
                <w:sz w:val="18"/>
                <w:szCs w:val="18"/>
              </w:rPr>
              <w:pPrChange w:id="593" w:author="haha" w:date="2019-01-14T10:04:00Z">
                <w:pPr>
                  <w:framePr w:hSpace="180" w:wrap="around" w:vAnchor="text" w:hAnchor="margin" w:xAlign="center" w:y="87"/>
                  <w:widowControl/>
                  <w:suppressOverlap/>
                  <w:jc w:val="left"/>
                </w:pPr>
              </w:pPrChange>
            </w:pPr>
            <w:del w:id="594" w:author="haha" w:date="2019-01-14T10:04:00Z">
              <w:r w:rsidDel="00B41C85">
                <w:rPr>
                  <w:rFonts w:ascii="微软雅黑" w:eastAsia="微软雅黑" w:hAnsi="微软雅黑" w:cs="微软雅黑" w:hint="eastAsia"/>
                  <w:color w:val="000000"/>
                  <w:sz w:val="18"/>
                  <w:szCs w:val="18"/>
                </w:rPr>
                <w:delText>可输入中英文及数字格式，默认姓名/电话号码</w:delText>
              </w:r>
            </w:del>
          </w:p>
        </w:tc>
        <w:tc>
          <w:tcPr>
            <w:tcW w:w="3209" w:type="dxa"/>
          </w:tcPr>
          <w:p w14:paraId="25231880" w14:textId="63219C82" w:rsidR="00454CB7" w:rsidDel="00B41C85" w:rsidRDefault="00454CB7">
            <w:pPr>
              <w:pStyle w:val="2"/>
              <w:numPr>
                <w:ilvl w:val="0"/>
                <w:numId w:val="3"/>
              </w:numPr>
              <w:rPr>
                <w:del w:id="595" w:author="haha" w:date="2019-01-14T10:04:00Z"/>
                <w:rFonts w:ascii="微软雅黑" w:eastAsia="微软雅黑" w:hAnsi="微软雅黑" w:cs="微软雅黑"/>
                <w:sz w:val="18"/>
                <w:szCs w:val="18"/>
              </w:rPr>
              <w:pPrChange w:id="596" w:author="haha" w:date="2019-01-14T10:04:00Z">
                <w:pPr>
                  <w:pStyle w:val="Axure"/>
                  <w:framePr w:hSpace="180" w:wrap="around" w:vAnchor="text" w:hAnchor="margin" w:xAlign="center" w:y="87"/>
                  <w:suppressOverlap/>
                </w:pPr>
              </w:pPrChange>
            </w:pPr>
            <w:del w:id="597" w:author="haha" w:date="2019-01-14T10:04:00Z">
              <w:r w:rsidDel="00B41C85">
                <w:rPr>
                  <w:rFonts w:ascii="微软雅黑" w:eastAsia="微软雅黑" w:hAnsi="微软雅黑" w:cs="微软雅黑" w:hint="eastAsia"/>
                  <w:sz w:val="18"/>
                  <w:szCs w:val="18"/>
                </w:rPr>
                <w:delText>根据输入进行页面展示</w:delText>
              </w:r>
            </w:del>
          </w:p>
        </w:tc>
        <w:tc>
          <w:tcPr>
            <w:tcW w:w="1712" w:type="dxa"/>
          </w:tcPr>
          <w:p w14:paraId="4E6FB540" w14:textId="1B7E0171" w:rsidR="00454CB7" w:rsidDel="00B41C85" w:rsidRDefault="00454CB7">
            <w:pPr>
              <w:pStyle w:val="2"/>
              <w:numPr>
                <w:ilvl w:val="0"/>
                <w:numId w:val="3"/>
              </w:numPr>
              <w:rPr>
                <w:del w:id="598" w:author="haha" w:date="2019-01-14T10:04:00Z"/>
                <w:rFonts w:ascii="微软雅黑" w:eastAsia="微软雅黑" w:hAnsi="微软雅黑" w:cs="宋体"/>
                <w:kern w:val="0"/>
                <w:sz w:val="18"/>
                <w:szCs w:val="18"/>
              </w:rPr>
              <w:pPrChange w:id="599" w:author="haha" w:date="2019-01-14T10:04:00Z">
                <w:pPr>
                  <w:framePr w:hSpace="180" w:wrap="around" w:vAnchor="text" w:hAnchor="margin" w:xAlign="center" w:y="87"/>
                  <w:widowControl/>
                  <w:suppressOverlap/>
                  <w:jc w:val="left"/>
                </w:pPr>
              </w:pPrChange>
            </w:pPr>
          </w:p>
        </w:tc>
      </w:tr>
      <w:tr w:rsidR="00454CB7" w:rsidDel="00B41C85" w14:paraId="7AE5D4EC" w14:textId="46DCE444"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00" w:author="haha" w:date="2019-01-14T10:04:00Z"/>
        </w:trPr>
        <w:tc>
          <w:tcPr>
            <w:tcW w:w="802" w:type="dxa"/>
          </w:tcPr>
          <w:p w14:paraId="5FC6945D" w14:textId="0DF919F3" w:rsidR="00454CB7" w:rsidDel="00B41C85" w:rsidRDefault="00454CB7">
            <w:pPr>
              <w:pStyle w:val="2"/>
              <w:numPr>
                <w:ilvl w:val="0"/>
                <w:numId w:val="3"/>
              </w:numPr>
              <w:rPr>
                <w:del w:id="601" w:author="haha" w:date="2019-01-14T10:04:00Z"/>
                <w:rFonts w:ascii="微软雅黑" w:eastAsia="微软雅黑" w:hAnsi="微软雅黑" w:cs="宋体"/>
                <w:kern w:val="0"/>
                <w:sz w:val="18"/>
                <w:szCs w:val="18"/>
              </w:rPr>
              <w:pPrChange w:id="602" w:author="haha" w:date="2019-01-14T10:04:00Z">
                <w:pPr>
                  <w:framePr w:hSpace="180" w:wrap="around" w:vAnchor="text" w:hAnchor="margin" w:xAlign="center" w:y="87"/>
                  <w:widowControl/>
                  <w:suppressOverlap/>
                  <w:jc w:val="center"/>
                </w:pPr>
              </w:pPrChange>
            </w:pPr>
            <w:del w:id="603" w:author="haha" w:date="2019-01-14T10:04:00Z">
              <w:r w:rsidDel="00B41C85">
                <w:rPr>
                  <w:rFonts w:ascii="微软雅黑" w:eastAsia="微软雅黑" w:hAnsi="微软雅黑" w:cs="宋体" w:hint="eastAsia"/>
                  <w:kern w:val="0"/>
                  <w:sz w:val="18"/>
                  <w:szCs w:val="18"/>
                </w:rPr>
                <w:delText>5</w:delText>
              </w:r>
            </w:del>
          </w:p>
        </w:tc>
        <w:tc>
          <w:tcPr>
            <w:tcW w:w="1309" w:type="dxa"/>
            <w:gridSpan w:val="2"/>
          </w:tcPr>
          <w:p w14:paraId="6036974A" w14:textId="4E58BC46" w:rsidR="00454CB7" w:rsidDel="00B41C85" w:rsidRDefault="00454CB7">
            <w:pPr>
              <w:pStyle w:val="2"/>
              <w:numPr>
                <w:ilvl w:val="0"/>
                <w:numId w:val="3"/>
              </w:numPr>
              <w:rPr>
                <w:del w:id="604" w:author="haha" w:date="2019-01-14T10:04:00Z"/>
                <w:rFonts w:ascii="微软雅黑" w:eastAsia="微软雅黑" w:hAnsi="微软雅黑" w:cs="微软雅黑"/>
                <w:color w:val="000000"/>
                <w:sz w:val="18"/>
                <w:szCs w:val="18"/>
              </w:rPr>
              <w:pPrChange w:id="605" w:author="haha" w:date="2019-01-14T10:04:00Z">
                <w:pPr>
                  <w:framePr w:hSpace="180" w:wrap="around" w:vAnchor="text" w:hAnchor="margin" w:xAlign="center" w:y="87"/>
                  <w:widowControl/>
                  <w:suppressOverlap/>
                  <w:jc w:val="left"/>
                </w:pPr>
              </w:pPrChange>
            </w:pPr>
            <w:del w:id="606" w:author="haha" w:date="2019-01-14T10:04:00Z">
              <w:r w:rsidDel="00B41C85">
                <w:rPr>
                  <w:rFonts w:ascii="微软雅黑" w:eastAsia="微软雅黑" w:hAnsi="微软雅黑" w:cs="微软雅黑" w:hint="eastAsia"/>
                  <w:color w:val="000000"/>
                  <w:sz w:val="18"/>
                  <w:szCs w:val="18"/>
                </w:rPr>
                <w:delText>查询按钮</w:delText>
              </w:r>
            </w:del>
          </w:p>
        </w:tc>
        <w:tc>
          <w:tcPr>
            <w:tcW w:w="3000" w:type="dxa"/>
          </w:tcPr>
          <w:p w14:paraId="2956D41E" w14:textId="3668E36B" w:rsidR="00454CB7" w:rsidDel="00B41C85" w:rsidRDefault="00454CB7">
            <w:pPr>
              <w:pStyle w:val="2"/>
              <w:numPr>
                <w:ilvl w:val="0"/>
                <w:numId w:val="3"/>
              </w:numPr>
              <w:rPr>
                <w:del w:id="607" w:author="haha" w:date="2019-01-14T10:04:00Z"/>
                <w:rFonts w:ascii="微软雅黑" w:eastAsia="微软雅黑" w:hAnsi="微软雅黑" w:cs="微软雅黑"/>
                <w:color w:val="000000"/>
                <w:sz w:val="18"/>
                <w:szCs w:val="18"/>
              </w:rPr>
              <w:pPrChange w:id="608" w:author="haha" w:date="2019-01-14T10:04:00Z">
                <w:pPr>
                  <w:framePr w:hSpace="180" w:wrap="around" w:vAnchor="text" w:hAnchor="margin" w:xAlign="center" w:y="87"/>
                  <w:widowControl/>
                  <w:suppressOverlap/>
                  <w:jc w:val="left"/>
                </w:pPr>
              </w:pPrChange>
            </w:pPr>
            <w:del w:id="609" w:author="haha" w:date="2019-01-14T10:04:00Z">
              <w:r w:rsidDel="00B41C85">
                <w:rPr>
                  <w:rFonts w:ascii="微软雅黑" w:eastAsia="微软雅黑" w:hAnsi="微软雅黑" w:cs="微软雅黑" w:hint="eastAsia"/>
                  <w:color w:val="000000"/>
                  <w:sz w:val="18"/>
                  <w:szCs w:val="18"/>
                </w:rPr>
                <w:delText>可点击</w:delText>
              </w:r>
            </w:del>
          </w:p>
        </w:tc>
        <w:tc>
          <w:tcPr>
            <w:tcW w:w="3209" w:type="dxa"/>
          </w:tcPr>
          <w:p w14:paraId="03143B66" w14:textId="400CF05B" w:rsidR="00454CB7" w:rsidDel="00B41C85" w:rsidRDefault="00454CB7">
            <w:pPr>
              <w:pStyle w:val="2"/>
              <w:numPr>
                <w:ilvl w:val="0"/>
                <w:numId w:val="3"/>
              </w:numPr>
              <w:rPr>
                <w:del w:id="610" w:author="haha" w:date="2019-01-14T10:04:00Z"/>
                <w:rFonts w:ascii="微软雅黑" w:eastAsia="微软雅黑" w:hAnsi="微软雅黑" w:cs="微软雅黑"/>
                <w:sz w:val="18"/>
                <w:szCs w:val="18"/>
              </w:rPr>
              <w:pPrChange w:id="611" w:author="haha" w:date="2019-01-14T10:04:00Z">
                <w:pPr>
                  <w:pStyle w:val="Axure"/>
                  <w:framePr w:hSpace="180" w:wrap="around" w:vAnchor="text" w:hAnchor="margin" w:xAlign="center" w:y="87"/>
                  <w:suppressOverlap/>
                </w:pPr>
              </w:pPrChange>
            </w:pPr>
            <w:del w:id="612" w:author="haha" w:date="2019-01-14T10:04:00Z">
              <w:r w:rsidDel="00B41C85">
                <w:rPr>
                  <w:rFonts w:ascii="微软雅黑" w:eastAsia="微软雅黑" w:hAnsi="微软雅黑" w:cs="微软雅黑" w:hint="eastAsia"/>
                  <w:sz w:val="18"/>
                  <w:szCs w:val="18"/>
                </w:rPr>
                <w:delText>根据筛选条件进行页面的展示</w:delText>
              </w:r>
            </w:del>
          </w:p>
        </w:tc>
        <w:tc>
          <w:tcPr>
            <w:tcW w:w="1712" w:type="dxa"/>
          </w:tcPr>
          <w:p w14:paraId="3A3769E2" w14:textId="4B6D9AEA" w:rsidR="00454CB7" w:rsidDel="00B41C85" w:rsidRDefault="00454CB7">
            <w:pPr>
              <w:pStyle w:val="2"/>
              <w:numPr>
                <w:ilvl w:val="0"/>
                <w:numId w:val="3"/>
              </w:numPr>
              <w:rPr>
                <w:del w:id="613" w:author="haha" w:date="2019-01-14T10:04:00Z"/>
                <w:rFonts w:ascii="微软雅黑" w:eastAsia="微软雅黑" w:hAnsi="微软雅黑" w:cs="宋体"/>
                <w:kern w:val="0"/>
                <w:sz w:val="18"/>
                <w:szCs w:val="18"/>
              </w:rPr>
              <w:pPrChange w:id="614" w:author="haha" w:date="2019-01-14T10:04:00Z">
                <w:pPr>
                  <w:framePr w:hSpace="180" w:wrap="around" w:vAnchor="text" w:hAnchor="margin" w:xAlign="center" w:y="87"/>
                  <w:widowControl/>
                  <w:suppressOverlap/>
                  <w:jc w:val="left"/>
                </w:pPr>
              </w:pPrChange>
            </w:pPr>
          </w:p>
        </w:tc>
      </w:tr>
      <w:tr w:rsidR="00454CB7" w:rsidDel="00B41C85" w14:paraId="34EF426B" w14:textId="7B8F4672"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15" w:author="haha" w:date="2019-01-14T10:04:00Z"/>
        </w:trPr>
        <w:tc>
          <w:tcPr>
            <w:tcW w:w="802" w:type="dxa"/>
          </w:tcPr>
          <w:p w14:paraId="5E266010" w14:textId="306C1B6E" w:rsidR="00454CB7" w:rsidDel="00B41C85" w:rsidRDefault="00454CB7">
            <w:pPr>
              <w:pStyle w:val="2"/>
              <w:numPr>
                <w:ilvl w:val="0"/>
                <w:numId w:val="3"/>
              </w:numPr>
              <w:rPr>
                <w:del w:id="616" w:author="haha" w:date="2019-01-14T10:04:00Z"/>
                <w:rFonts w:ascii="微软雅黑" w:eastAsia="微软雅黑" w:hAnsi="微软雅黑" w:cs="宋体"/>
                <w:kern w:val="0"/>
                <w:sz w:val="18"/>
                <w:szCs w:val="18"/>
              </w:rPr>
              <w:pPrChange w:id="617" w:author="haha" w:date="2019-01-14T10:04:00Z">
                <w:pPr>
                  <w:framePr w:hSpace="180" w:wrap="around" w:vAnchor="text" w:hAnchor="margin" w:xAlign="center" w:y="87"/>
                  <w:widowControl/>
                  <w:suppressOverlap/>
                  <w:jc w:val="center"/>
                </w:pPr>
              </w:pPrChange>
            </w:pPr>
            <w:del w:id="618" w:author="haha" w:date="2019-01-14T10:04:00Z">
              <w:r w:rsidDel="00B41C85">
                <w:rPr>
                  <w:rFonts w:ascii="微软雅黑" w:eastAsia="微软雅黑" w:hAnsi="微软雅黑" w:cs="宋体" w:hint="eastAsia"/>
                  <w:kern w:val="0"/>
                  <w:sz w:val="18"/>
                  <w:szCs w:val="18"/>
                </w:rPr>
                <w:delText>6</w:delText>
              </w:r>
            </w:del>
          </w:p>
        </w:tc>
        <w:tc>
          <w:tcPr>
            <w:tcW w:w="1309" w:type="dxa"/>
            <w:gridSpan w:val="2"/>
          </w:tcPr>
          <w:p w14:paraId="0140293F" w14:textId="47533463" w:rsidR="00454CB7" w:rsidDel="00B41C85" w:rsidRDefault="00454CB7">
            <w:pPr>
              <w:pStyle w:val="2"/>
              <w:numPr>
                <w:ilvl w:val="0"/>
                <w:numId w:val="3"/>
              </w:numPr>
              <w:rPr>
                <w:del w:id="619" w:author="haha" w:date="2019-01-14T10:04:00Z"/>
                <w:rFonts w:ascii="微软雅黑" w:eastAsia="微软雅黑" w:hAnsi="微软雅黑" w:cs="微软雅黑"/>
                <w:color w:val="000000"/>
                <w:sz w:val="18"/>
                <w:szCs w:val="18"/>
              </w:rPr>
              <w:pPrChange w:id="620" w:author="haha" w:date="2019-01-14T10:04:00Z">
                <w:pPr>
                  <w:framePr w:hSpace="180" w:wrap="around" w:vAnchor="text" w:hAnchor="margin" w:xAlign="center" w:y="87"/>
                  <w:widowControl/>
                  <w:suppressOverlap/>
                  <w:jc w:val="left"/>
                </w:pPr>
              </w:pPrChange>
            </w:pPr>
            <w:del w:id="621" w:author="haha" w:date="2019-01-14T10:04:00Z">
              <w:r w:rsidDel="00B41C85">
                <w:rPr>
                  <w:rFonts w:ascii="微软雅黑" w:eastAsia="微软雅黑" w:hAnsi="微软雅黑" w:cs="微软雅黑" w:hint="eastAsia"/>
                  <w:color w:val="000000"/>
                  <w:sz w:val="18"/>
                  <w:szCs w:val="18"/>
                </w:rPr>
                <w:delText>删除按钮</w:delText>
              </w:r>
            </w:del>
          </w:p>
        </w:tc>
        <w:tc>
          <w:tcPr>
            <w:tcW w:w="3000" w:type="dxa"/>
          </w:tcPr>
          <w:p w14:paraId="157B0ACA" w14:textId="4C9838BA" w:rsidR="00454CB7" w:rsidDel="00B41C85" w:rsidRDefault="00454CB7">
            <w:pPr>
              <w:pStyle w:val="2"/>
              <w:numPr>
                <w:ilvl w:val="0"/>
                <w:numId w:val="3"/>
              </w:numPr>
              <w:rPr>
                <w:del w:id="622" w:author="haha" w:date="2019-01-14T10:04:00Z"/>
                <w:rFonts w:ascii="微软雅黑" w:eastAsia="微软雅黑" w:hAnsi="微软雅黑" w:cs="微软雅黑"/>
                <w:color w:val="000000"/>
                <w:sz w:val="18"/>
                <w:szCs w:val="18"/>
              </w:rPr>
              <w:pPrChange w:id="623" w:author="haha" w:date="2019-01-14T10:04:00Z">
                <w:pPr>
                  <w:framePr w:hSpace="180" w:wrap="around" w:vAnchor="text" w:hAnchor="margin" w:xAlign="center" w:y="87"/>
                  <w:widowControl/>
                  <w:suppressOverlap/>
                  <w:jc w:val="left"/>
                </w:pPr>
              </w:pPrChange>
            </w:pPr>
            <w:del w:id="624" w:author="haha" w:date="2019-01-14T10:04:00Z">
              <w:r w:rsidDel="00B41C85">
                <w:rPr>
                  <w:rFonts w:ascii="微软雅黑" w:eastAsia="微软雅黑" w:hAnsi="微软雅黑" w:cs="微软雅黑" w:hint="eastAsia"/>
                  <w:color w:val="000000"/>
                  <w:sz w:val="18"/>
                  <w:szCs w:val="18"/>
                </w:rPr>
                <w:delText>可点击</w:delText>
              </w:r>
            </w:del>
          </w:p>
        </w:tc>
        <w:tc>
          <w:tcPr>
            <w:tcW w:w="3209" w:type="dxa"/>
          </w:tcPr>
          <w:p w14:paraId="2C59A401" w14:textId="53A69EE2" w:rsidR="00454CB7" w:rsidDel="00B41C85" w:rsidRDefault="00454CB7">
            <w:pPr>
              <w:pStyle w:val="2"/>
              <w:numPr>
                <w:ilvl w:val="0"/>
                <w:numId w:val="3"/>
              </w:numPr>
              <w:rPr>
                <w:del w:id="625" w:author="haha" w:date="2019-01-14T10:04:00Z"/>
                <w:rFonts w:ascii="微软雅黑" w:eastAsia="微软雅黑" w:hAnsi="微软雅黑" w:cs="微软雅黑"/>
                <w:sz w:val="18"/>
                <w:szCs w:val="18"/>
              </w:rPr>
              <w:pPrChange w:id="626" w:author="haha" w:date="2019-01-14T10:04:00Z">
                <w:pPr>
                  <w:pStyle w:val="Axure"/>
                  <w:framePr w:hSpace="180" w:wrap="around" w:vAnchor="text" w:hAnchor="margin" w:xAlign="center" w:y="87"/>
                  <w:suppressOverlap/>
                </w:pPr>
              </w:pPrChange>
            </w:pPr>
            <w:del w:id="627" w:author="haha" w:date="2019-01-14T10:04:00Z">
              <w:r w:rsidDel="00B41C85">
                <w:rPr>
                  <w:rFonts w:ascii="微软雅黑" w:eastAsia="微软雅黑" w:hAnsi="微软雅黑" w:cs="微软雅黑" w:hint="eastAsia"/>
                  <w:sz w:val="18"/>
                  <w:szCs w:val="18"/>
                </w:rPr>
                <w:delText>可多选或者逐条的进行删除</w:delText>
              </w:r>
            </w:del>
          </w:p>
        </w:tc>
        <w:tc>
          <w:tcPr>
            <w:tcW w:w="1712" w:type="dxa"/>
          </w:tcPr>
          <w:p w14:paraId="05F57752" w14:textId="3A2A15B3" w:rsidR="00454CB7" w:rsidDel="00B41C85" w:rsidRDefault="00454CB7">
            <w:pPr>
              <w:pStyle w:val="2"/>
              <w:numPr>
                <w:ilvl w:val="0"/>
                <w:numId w:val="3"/>
              </w:numPr>
              <w:rPr>
                <w:del w:id="628" w:author="haha" w:date="2019-01-14T10:04:00Z"/>
                <w:rFonts w:ascii="微软雅黑" w:eastAsia="微软雅黑" w:hAnsi="微软雅黑" w:cs="宋体"/>
                <w:kern w:val="0"/>
                <w:sz w:val="18"/>
                <w:szCs w:val="18"/>
              </w:rPr>
              <w:pPrChange w:id="629" w:author="haha" w:date="2019-01-14T10:04:00Z">
                <w:pPr>
                  <w:framePr w:hSpace="180" w:wrap="around" w:vAnchor="text" w:hAnchor="margin" w:xAlign="center" w:y="87"/>
                  <w:widowControl/>
                  <w:suppressOverlap/>
                  <w:jc w:val="left"/>
                </w:pPr>
              </w:pPrChange>
            </w:pPr>
          </w:p>
        </w:tc>
      </w:tr>
      <w:tr w:rsidR="00454CB7" w:rsidDel="00B41C85" w14:paraId="075CA3EC" w14:textId="5D6ADE69"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30" w:author="haha" w:date="2019-01-14T10:04:00Z"/>
        </w:trPr>
        <w:tc>
          <w:tcPr>
            <w:tcW w:w="802" w:type="dxa"/>
          </w:tcPr>
          <w:p w14:paraId="59D3D8DA" w14:textId="6F3CA313" w:rsidR="00454CB7" w:rsidDel="00B41C85" w:rsidRDefault="00454CB7">
            <w:pPr>
              <w:pStyle w:val="2"/>
              <w:numPr>
                <w:ilvl w:val="0"/>
                <w:numId w:val="3"/>
              </w:numPr>
              <w:rPr>
                <w:del w:id="631" w:author="haha" w:date="2019-01-14T10:04:00Z"/>
                <w:rFonts w:ascii="微软雅黑" w:eastAsia="微软雅黑" w:hAnsi="微软雅黑" w:cs="宋体"/>
                <w:kern w:val="0"/>
                <w:sz w:val="18"/>
                <w:szCs w:val="18"/>
              </w:rPr>
              <w:pPrChange w:id="632" w:author="haha" w:date="2019-01-14T10:04:00Z">
                <w:pPr>
                  <w:framePr w:hSpace="180" w:wrap="around" w:vAnchor="text" w:hAnchor="margin" w:xAlign="center" w:y="87"/>
                  <w:widowControl/>
                  <w:suppressOverlap/>
                  <w:jc w:val="center"/>
                </w:pPr>
              </w:pPrChange>
            </w:pPr>
            <w:del w:id="633" w:author="haha" w:date="2019-01-14T10:04:00Z">
              <w:r w:rsidDel="00B41C85">
                <w:rPr>
                  <w:rFonts w:ascii="微软雅黑" w:eastAsia="微软雅黑" w:hAnsi="微软雅黑" w:cs="宋体" w:hint="eastAsia"/>
                  <w:kern w:val="0"/>
                  <w:sz w:val="18"/>
                  <w:szCs w:val="18"/>
                </w:rPr>
                <w:delText>7</w:delText>
              </w:r>
            </w:del>
          </w:p>
        </w:tc>
        <w:tc>
          <w:tcPr>
            <w:tcW w:w="1309" w:type="dxa"/>
            <w:gridSpan w:val="2"/>
          </w:tcPr>
          <w:p w14:paraId="2F32FA73" w14:textId="017A5374" w:rsidR="00454CB7" w:rsidDel="00B41C85" w:rsidRDefault="00454CB7">
            <w:pPr>
              <w:pStyle w:val="2"/>
              <w:numPr>
                <w:ilvl w:val="0"/>
                <w:numId w:val="3"/>
              </w:numPr>
              <w:rPr>
                <w:del w:id="634" w:author="haha" w:date="2019-01-14T10:04:00Z"/>
                <w:rFonts w:ascii="微软雅黑" w:eastAsia="微软雅黑" w:hAnsi="微软雅黑" w:cs="微软雅黑"/>
                <w:color w:val="000000"/>
                <w:sz w:val="18"/>
                <w:szCs w:val="18"/>
              </w:rPr>
              <w:pPrChange w:id="635" w:author="haha" w:date="2019-01-14T10:04:00Z">
                <w:pPr>
                  <w:framePr w:hSpace="180" w:wrap="around" w:vAnchor="text" w:hAnchor="margin" w:xAlign="center" w:y="87"/>
                  <w:widowControl/>
                  <w:suppressOverlap/>
                  <w:jc w:val="left"/>
                </w:pPr>
              </w:pPrChange>
            </w:pPr>
            <w:del w:id="636" w:author="haha" w:date="2019-01-14T10:04:00Z">
              <w:r w:rsidDel="00B41C85">
                <w:rPr>
                  <w:rFonts w:ascii="微软雅黑" w:eastAsia="微软雅黑" w:hAnsi="微软雅黑" w:cs="微软雅黑" w:hint="eastAsia"/>
                  <w:color w:val="000000"/>
                  <w:sz w:val="18"/>
                  <w:szCs w:val="18"/>
                </w:rPr>
                <w:delText>上传名单按钮</w:delText>
              </w:r>
            </w:del>
          </w:p>
        </w:tc>
        <w:tc>
          <w:tcPr>
            <w:tcW w:w="3000" w:type="dxa"/>
          </w:tcPr>
          <w:p w14:paraId="51BEE871" w14:textId="52935EC9" w:rsidR="00454CB7" w:rsidDel="00B41C85" w:rsidRDefault="00454CB7">
            <w:pPr>
              <w:pStyle w:val="2"/>
              <w:numPr>
                <w:ilvl w:val="0"/>
                <w:numId w:val="3"/>
              </w:numPr>
              <w:rPr>
                <w:del w:id="637" w:author="haha" w:date="2019-01-14T10:04:00Z"/>
                <w:rFonts w:ascii="微软雅黑" w:eastAsia="微软雅黑" w:hAnsi="微软雅黑" w:cs="微软雅黑"/>
                <w:color w:val="000000"/>
                <w:sz w:val="18"/>
                <w:szCs w:val="18"/>
              </w:rPr>
              <w:pPrChange w:id="638" w:author="haha" w:date="2019-01-14T10:04:00Z">
                <w:pPr>
                  <w:framePr w:hSpace="180" w:wrap="around" w:vAnchor="text" w:hAnchor="margin" w:xAlign="center" w:y="87"/>
                  <w:widowControl/>
                  <w:suppressOverlap/>
                  <w:jc w:val="left"/>
                </w:pPr>
              </w:pPrChange>
            </w:pPr>
            <w:del w:id="639" w:author="haha" w:date="2019-01-14T10:04:00Z">
              <w:r w:rsidDel="00B41C85">
                <w:rPr>
                  <w:rFonts w:ascii="微软雅黑" w:eastAsia="微软雅黑" w:hAnsi="微软雅黑" w:cs="微软雅黑" w:hint="eastAsia"/>
                  <w:color w:val="000000"/>
                  <w:sz w:val="18"/>
                  <w:szCs w:val="18"/>
                </w:rPr>
                <w:delText>可点击</w:delText>
              </w:r>
            </w:del>
          </w:p>
        </w:tc>
        <w:tc>
          <w:tcPr>
            <w:tcW w:w="3209" w:type="dxa"/>
          </w:tcPr>
          <w:p w14:paraId="23E808A6" w14:textId="1F2D6A2A" w:rsidR="00454CB7" w:rsidDel="00B41C85" w:rsidRDefault="00454CB7">
            <w:pPr>
              <w:pStyle w:val="2"/>
              <w:numPr>
                <w:ilvl w:val="0"/>
                <w:numId w:val="3"/>
              </w:numPr>
              <w:rPr>
                <w:del w:id="640" w:author="haha" w:date="2019-01-14T10:04:00Z"/>
                <w:rFonts w:ascii="微软雅黑" w:eastAsia="微软雅黑" w:hAnsi="微软雅黑" w:cs="微软雅黑"/>
                <w:sz w:val="18"/>
                <w:szCs w:val="18"/>
              </w:rPr>
              <w:pPrChange w:id="641" w:author="haha" w:date="2019-01-14T10:04:00Z">
                <w:pPr>
                  <w:pStyle w:val="Axure"/>
                  <w:framePr w:hSpace="180" w:wrap="around" w:vAnchor="text" w:hAnchor="margin" w:xAlign="center" w:y="87"/>
                  <w:suppressOverlap/>
                </w:pPr>
              </w:pPrChange>
            </w:pPr>
            <w:del w:id="642" w:author="haha" w:date="2019-01-14T10:04:00Z">
              <w:r w:rsidDel="00B41C85">
                <w:rPr>
                  <w:rFonts w:ascii="微软雅黑" w:eastAsia="微软雅黑" w:hAnsi="微软雅黑" w:cs="微软雅黑" w:hint="eastAsia"/>
                  <w:sz w:val="18"/>
                  <w:szCs w:val="18"/>
                </w:rPr>
                <w:delText>名单上传弹框</w:delText>
              </w:r>
            </w:del>
          </w:p>
        </w:tc>
        <w:tc>
          <w:tcPr>
            <w:tcW w:w="1712" w:type="dxa"/>
          </w:tcPr>
          <w:p w14:paraId="17A09ABB" w14:textId="2C4E9305" w:rsidR="00454CB7" w:rsidDel="00B41C85" w:rsidRDefault="00454CB7">
            <w:pPr>
              <w:pStyle w:val="2"/>
              <w:numPr>
                <w:ilvl w:val="0"/>
                <w:numId w:val="3"/>
              </w:numPr>
              <w:rPr>
                <w:del w:id="643" w:author="haha" w:date="2019-01-14T10:04:00Z"/>
                <w:rFonts w:ascii="微软雅黑" w:eastAsia="微软雅黑" w:hAnsi="微软雅黑" w:cs="宋体"/>
                <w:kern w:val="0"/>
                <w:sz w:val="18"/>
                <w:szCs w:val="18"/>
              </w:rPr>
              <w:pPrChange w:id="644" w:author="haha" w:date="2019-01-14T10:04:00Z">
                <w:pPr>
                  <w:framePr w:hSpace="180" w:wrap="around" w:vAnchor="text" w:hAnchor="margin" w:xAlign="center" w:y="87"/>
                  <w:widowControl/>
                  <w:suppressOverlap/>
                  <w:jc w:val="left"/>
                </w:pPr>
              </w:pPrChange>
            </w:pPr>
          </w:p>
        </w:tc>
      </w:tr>
      <w:tr w:rsidR="00454CB7" w:rsidDel="00B41C85" w14:paraId="40D017B6" w14:textId="6E634D42"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45" w:author="haha" w:date="2019-01-14T10:04:00Z"/>
        </w:trPr>
        <w:tc>
          <w:tcPr>
            <w:tcW w:w="802" w:type="dxa"/>
          </w:tcPr>
          <w:p w14:paraId="080939C1" w14:textId="17F910C0" w:rsidR="00454CB7" w:rsidDel="00B41C85" w:rsidRDefault="00454CB7">
            <w:pPr>
              <w:pStyle w:val="2"/>
              <w:numPr>
                <w:ilvl w:val="0"/>
                <w:numId w:val="3"/>
              </w:numPr>
              <w:rPr>
                <w:del w:id="646" w:author="haha" w:date="2019-01-14T10:04:00Z"/>
                <w:rFonts w:ascii="微软雅黑" w:eastAsia="微软雅黑" w:hAnsi="微软雅黑" w:cs="宋体"/>
                <w:kern w:val="0"/>
                <w:sz w:val="18"/>
                <w:szCs w:val="18"/>
              </w:rPr>
              <w:pPrChange w:id="647" w:author="haha" w:date="2019-01-14T10:04:00Z">
                <w:pPr>
                  <w:framePr w:hSpace="180" w:wrap="around" w:vAnchor="text" w:hAnchor="margin" w:xAlign="center" w:y="87"/>
                  <w:widowControl/>
                  <w:suppressOverlap/>
                  <w:jc w:val="center"/>
                </w:pPr>
              </w:pPrChange>
            </w:pPr>
            <w:del w:id="648" w:author="haha" w:date="2019-01-14T10:04:00Z">
              <w:r w:rsidDel="00B41C85">
                <w:rPr>
                  <w:rFonts w:ascii="微软雅黑" w:eastAsia="微软雅黑" w:hAnsi="微软雅黑" w:cs="宋体" w:hint="eastAsia"/>
                  <w:kern w:val="0"/>
                  <w:sz w:val="18"/>
                  <w:szCs w:val="18"/>
                </w:rPr>
                <w:delText>8</w:delText>
              </w:r>
            </w:del>
          </w:p>
        </w:tc>
        <w:tc>
          <w:tcPr>
            <w:tcW w:w="1309" w:type="dxa"/>
            <w:gridSpan w:val="2"/>
          </w:tcPr>
          <w:p w14:paraId="64F94A3F" w14:textId="45D2F839" w:rsidR="00454CB7" w:rsidDel="00B41C85" w:rsidRDefault="00454CB7">
            <w:pPr>
              <w:pStyle w:val="2"/>
              <w:numPr>
                <w:ilvl w:val="0"/>
                <w:numId w:val="3"/>
              </w:numPr>
              <w:rPr>
                <w:del w:id="649" w:author="haha" w:date="2019-01-14T10:04:00Z"/>
                <w:rFonts w:ascii="微软雅黑" w:eastAsia="微软雅黑" w:hAnsi="微软雅黑" w:cs="微软雅黑"/>
                <w:color w:val="000000"/>
                <w:sz w:val="18"/>
                <w:szCs w:val="18"/>
              </w:rPr>
              <w:pPrChange w:id="650" w:author="haha" w:date="2019-01-14T10:04:00Z">
                <w:pPr>
                  <w:framePr w:hSpace="180" w:wrap="around" w:vAnchor="text" w:hAnchor="margin" w:xAlign="center" w:y="87"/>
                  <w:widowControl/>
                  <w:suppressOverlap/>
                  <w:jc w:val="left"/>
                </w:pPr>
              </w:pPrChange>
            </w:pPr>
            <w:del w:id="651" w:author="haha" w:date="2019-01-14T10:04:00Z">
              <w:r w:rsidDel="00B41C85">
                <w:rPr>
                  <w:rFonts w:ascii="微软雅黑" w:eastAsia="微软雅黑" w:hAnsi="微软雅黑" w:cs="微软雅黑" w:hint="eastAsia"/>
                  <w:color w:val="000000"/>
                  <w:sz w:val="18"/>
                  <w:szCs w:val="18"/>
                </w:rPr>
                <w:delText>名单上传页面</w:delText>
              </w:r>
            </w:del>
          </w:p>
        </w:tc>
        <w:tc>
          <w:tcPr>
            <w:tcW w:w="3000" w:type="dxa"/>
          </w:tcPr>
          <w:p w14:paraId="4AA24860" w14:textId="3B0B9211" w:rsidR="00454CB7" w:rsidDel="00B41C85" w:rsidRDefault="00454CB7">
            <w:pPr>
              <w:pStyle w:val="2"/>
              <w:numPr>
                <w:ilvl w:val="0"/>
                <w:numId w:val="3"/>
              </w:numPr>
              <w:rPr>
                <w:del w:id="652" w:author="haha" w:date="2019-01-14T10:04:00Z"/>
                <w:rFonts w:ascii="微软雅黑" w:eastAsia="微软雅黑" w:hAnsi="微软雅黑" w:cs="微软雅黑"/>
                <w:color w:val="000000"/>
                <w:sz w:val="18"/>
                <w:szCs w:val="18"/>
              </w:rPr>
              <w:pPrChange w:id="653" w:author="haha" w:date="2019-01-14T10:04:00Z">
                <w:pPr>
                  <w:framePr w:hSpace="180" w:wrap="around" w:vAnchor="text" w:hAnchor="margin" w:xAlign="center" w:y="87"/>
                  <w:widowControl/>
                  <w:suppressOverlap/>
                  <w:jc w:val="left"/>
                </w:pPr>
              </w:pPrChange>
            </w:pPr>
            <w:del w:id="654" w:author="haha" w:date="2019-01-14T10:04:00Z">
              <w:r w:rsidDel="00B41C85">
                <w:rPr>
                  <w:rFonts w:ascii="微软雅黑" w:eastAsia="微软雅黑" w:hAnsi="微软雅黑" w:cs="微软雅黑" w:hint="eastAsia"/>
                  <w:color w:val="000000"/>
                  <w:sz w:val="18"/>
                  <w:szCs w:val="18"/>
                </w:rPr>
                <w:delText>点击上传名单按钮后跳转，</w:delText>
              </w:r>
            </w:del>
          </w:p>
          <w:p w14:paraId="4EBF5D85" w14:textId="416DD973" w:rsidR="00454CB7" w:rsidDel="00B41C85" w:rsidRDefault="00454CB7">
            <w:pPr>
              <w:pStyle w:val="2"/>
              <w:numPr>
                <w:ilvl w:val="0"/>
                <w:numId w:val="3"/>
              </w:numPr>
              <w:rPr>
                <w:del w:id="655" w:author="haha" w:date="2019-01-14T10:04:00Z"/>
                <w:rFonts w:ascii="微软雅黑" w:eastAsia="微软雅黑" w:hAnsi="微软雅黑" w:cs="微软雅黑"/>
                <w:color w:val="000000"/>
                <w:sz w:val="18"/>
                <w:szCs w:val="18"/>
              </w:rPr>
              <w:pPrChange w:id="656" w:author="haha" w:date="2019-01-14T10:04:00Z">
                <w:pPr>
                  <w:framePr w:hSpace="180" w:wrap="around" w:vAnchor="text" w:hAnchor="margin" w:xAlign="center" w:y="87"/>
                  <w:widowControl/>
                  <w:suppressOverlap/>
                  <w:jc w:val="left"/>
                </w:pPr>
              </w:pPrChange>
            </w:pPr>
            <w:del w:id="657" w:author="haha" w:date="2019-01-14T10:04:00Z">
              <w:r w:rsidDel="00B41C85">
                <w:rPr>
                  <w:rFonts w:ascii="微软雅黑" w:eastAsia="微软雅黑" w:hAnsi="微软雅黑" w:cs="微软雅黑" w:hint="eastAsia"/>
                  <w:color w:val="000000"/>
                  <w:sz w:val="18"/>
                  <w:szCs w:val="18"/>
                </w:rPr>
                <w:delText>可上传Excel文件，大小在1</w:delText>
              </w:r>
              <w:r w:rsidDel="00B41C85">
                <w:rPr>
                  <w:rFonts w:ascii="微软雅黑" w:eastAsia="微软雅黑" w:hAnsi="微软雅黑" w:cs="微软雅黑"/>
                  <w:color w:val="000000"/>
                  <w:sz w:val="18"/>
                  <w:szCs w:val="18"/>
                </w:rPr>
                <w:delText>0M</w:delText>
              </w:r>
              <w:r w:rsidDel="00B41C85">
                <w:rPr>
                  <w:rFonts w:ascii="微软雅黑" w:eastAsia="微软雅黑" w:hAnsi="微软雅黑" w:cs="微软雅黑" w:hint="eastAsia"/>
                  <w:color w:val="000000"/>
                  <w:sz w:val="18"/>
                  <w:szCs w:val="18"/>
                </w:rPr>
                <w:delText>内，电话号码项必填，</w:delText>
              </w:r>
              <w:r w:rsidR="00033E77" w:rsidDel="00B41C85">
                <w:rPr>
                  <w:rFonts w:ascii="微软雅黑" w:eastAsia="微软雅黑" w:hAnsi="微软雅黑" w:cs="微软雅黑" w:hint="eastAsia"/>
                  <w:color w:val="000000"/>
                  <w:sz w:val="18"/>
                  <w:szCs w:val="18"/>
                </w:rPr>
                <w:delText>显示去重条数和最终上传数量</w:delText>
              </w:r>
              <w:r w:rsidR="003464DD" w:rsidDel="00B41C85">
                <w:rPr>
                  <w:rFonts w:ascii="微软雅黑" w:eastAsia="微软雅黑" w:hAnsi="微软雅黑" w:cs="微软雅黑" w:hint="eastAsia"/>
                  <w:color w:val="000000"/>
                  <w:sz w:val="18"/>
                  <w:szCs w:val="18"/>
                </w:rPr>
                <w:delText>的提示</w:delText>
              </w:r>
            </w:del>
          </w:p>
        </w:tc>
        <w:tc>
          <w:tcPr>
            <w:tcW w:w="3209" w:type="dxa"/>
          </w:tcPr>
          <w:p w14:paraId="1E739E92" w14:textId="4A8ACDBE" w:rsidR="00454CB7" w:rsidDel="00B41C85" w:rsidRDefault="001A68F3">
            <w:pPr>
              <w:pStyle w:val="2"/>
              <w:numPr>
                <w:ilvl w:val="0"/>
                <w:numId w:val="3"/>
              </w:numPr>
              <w:rPr>
                <w:del w:id="658" w:author="haha" w:date="2019-01-14T10:04:00Z"/>
                <w:rFonts w:ascii="微软雅黑" w:eastAsia="微软雅黑" w:hAnsi="微软雅黑" w:cs="微软雅黑"/>
                <w:sz w:val="18"/>
                <w:szCs w:val="18"/>
              </w:rPr>
              <w:pPrChange w:id="659" w:author="haha" w:date="2019-01-14T10:04:00Z">
                <w:pPr>
                  <w:pStyle w:val="Axure"/>
                  <w:framePr w:hSpace="180" w:wrap="around" w:vAnchor="text" w:hAnchor="margin" w:xAlign="center" w:y="87"/>
                  <w:suppressOverlap/>
                </w:pPr>
              </w:pPrChange>
            </w:pPr>
            <w:del w:id="660" w:author="haha" w:date="2019-01-14T10:04:00Z">
              <w:r w:rsidDel="00B41C85">
                <w:rPr>
                  <w:rFonts w:ascii="微软雅黑" w:eastAsia="微软雅黑" w:hAnsi="微软雅黑" w:cs="微软雅黑" w:hint="eastAsia"/>
                  <w:sz w:val="18"/>
                  <w:szCs w:val="18"/>
                </w:rPr>
                <w:delText>文件上传后出现上传总数以及去重数量的提示</w:delText>
              </w:r>
            </w:del>
          </w:p>
        </w:tc>
        <w:tc>
          <w:tcPr>
            <w:tcW w:w="1712" w:type="dxa"/>
          </w:tcPr>
          <w:p w14:paraId="5497060E" w14:textId="7112841D" w:rsidR="00454CB7" w:rsidDel="00B41C85" w:rsidRDefault="001A68F3">
            <w:pPr>
              <w:pStyle w:val="2"/>
              <w:numPr>
                <w:ilvl w:val="0"/>
                <w:numId w:val="3"/>
              </w:numPr>
              <w:rPr>
                <w:del w:id="661" w:author="haha" w:date="2019-01-14T10:04:00Z"/>
                <w:rFonts w:ascii="微软雅黑" w:eastAsia="微软雅黑" w:hAnsi="微软雅黑" w:cs="宋体"/>
                <w:kern w:val="0"/>
                <w:sz w:val="18"/>
                <w:szCs w:val="18"/>
              </w:rPr>
              <w:pPrChange w:id="662" w:author="haha" w:date="2019-01-14T10:04:00Z">
                <w:pPr>
                  <w:framePr w:hSpace="180" w:wrap="around" w:vAnchor="text" w:hAnchor="margin" w:xAlign="center" w:y="87"/>
                  <w:widowControl/>
                  <w:suppressOverlap/>
                  <w:jc w:val="left"/>
                </w:pPr>
              </w:pPrChange>
            </w:pPr>
            <w:del w:id="663" w:author="haha" w:date="2019-01-14T10:04:00Z">
              <w:r w:rsidDel="00B41C85">
                <w:rPr>
                  <w:rFonts w:ascii="微软雅黑" w:eastAsia="微软雅黑" w:hAnsi="微软雅黑" w:cs="宋体" w:hint="eastAsia"/>
                  <w:kern w:val="0"/>
                  <w:sz w:val="18"/>
                  <w:szCs w:val="18"/>
                </w:rPr>
                <w:delText>只能上传Excel格式，最大1</w:delText>
              </w:r>
              <w:r w:rsidDel="00B41C85">
                <w:rPr>
                  <w:rFonts w:ascii="微软雅黑" w:eastAsia="微软雅黑" w:hAnsi="微软雅黑" w:cs="宋体"/>
                  <w:kern w:val="0"/>
                  <w:sz w:val="18"/>
                  <w:szCs w:val="18"/>
                </w:rPr>
                <w:delText>0M</w:delText>
              </w:r>
              <w:r w:rsidDel="00B41C85">
                <w:rPr>
                  <w:rFonts w:ascii="微软雅黑" w:eastAsia="微软雅黑" w:hAnsi="微软雅黑" w:cs="宋体" w:hint="eastAsia"/>
                  <w:kern w:val="0"/>
                  <w:sz w:val="18"/>
                  <w:szCs w:val="18"/>
                </w:rPr>
                <w:delText>内容，电话号必填其他可无</w:delText>
              </w:r>
            </w:del>
          </w:p>
        </w:tc>
      </w:tr>
      <w:tr w:rsidR="001A68F3" w:rsidDel="00B41C85" w14:paraId="6F0F7C64" w14:textId="6AEAD4F6"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64" w:author="haha" w:date="2019-01-14T10:04:00Z"/>
        </w:trPr>
        <w:tc>
          <w:tcPr>
            <w:tcW w:w="802" w:type="dxa"/>
          </w:tcPr>
          <w:p w14:paraId="0A2A65AE" w14:textId="4768FB52" w:rsidR="001A68F3" w:rsidDel="00B41C85" w:rsidRDefault="001A68F3">
            <w:pPr>
              <w:pStyle w:val="2"/>
              <w:numPr>
                <w:ilvl w:val="0"/>
                <w:numId w:val="3"/>
              </w:numPr>
              <w:rPr>
                <w:del w:id="665" w:author="haha" w:date="2019-01-14T10:04:00Z"/>
                <w:rFonts w:ascii="微软雅黑" w:eastAsia="微软雅黑" w:hAnsi="微软雅黑" w:cs="宋体"/>
                <w:kern w:val="0"/>
                <w:sz w:val="18"/>
                <w:szCs w:val="18"/>
              </w:rPr>
              <w:pPrChange w:id="666" w:author="haha" w:date="2019-01-14T10:04:00Z">
                <w:pPr>
                  <w:framePr w:hSpace="180" w:wrap="around" w:vAnchor="text" w:hAnchor="margin" w:xAlign="center" w:y="87"/>
                  <w:widowControl/>
                  <w:suppressOverlap/>
                  <w:jc w:val="center"/>
                </w:pPr>
              </w:pPrChange>
            </w:pPr>
            <w:del w:id="667" w:author="haha" w:date="2019-01-14T10:04:00Z">
              <w:r w:rsidDel="00B41C85">
                <w:rPr>
                  <w:rFonts w:ascii="微软雅黑" w:eastAsia="微软雅黑" w:hAnsi="微软雅黑" w:cs="宋体" w:hint="eastAsia"/>
                  <w:kern w:val="0"/>
                  <w:sz w:val="18"/>
                  <w:szCs w:val="18"/>
                </w:rPr>
                <w:delText>9</w:delText>
              </w:r>
            </w:del>
          </w:p>
        </w:tc>
        <w:tc>
          <w:tcPr>
            <w:tcW w:w="1309" w:type="dxa"/>
            <w:gridSpan w:val="2"/>
          </w:tcPr>
          <w:p w14:paraId="178B7F68" w14:textId="04ADCDC1" w:rsidR="001A68F3" w:rsidDel="00B41C85" w:rsidRDefault="001A68F3">
            <w:pPr>
              <w:pStyle w:val="2"/>
              <w:numPr>
                <w:ilvl w:val="0"/>
                <w:numId w:val="3"/>
              </w:numPr>
              <w:rPr>
                <w:del w:id="668" w:author="haha" w:date="2019-01-14T10:04:00Z"/>
                <w:rFonts w:ascii="微软雅黑" w:eastAsia="微软雅黑" w:hAnsi="微软雅黑" w:cs="微软雅黑"/>
                <w:color w:val="000000"/>
                <w:sz w:val="18"/>
                <w:szCs w:val="18"/>
              </w:rPr>
              <w:pPrChange w:id="669" w:author="haha" w:date="2019-01-14T10:04:00Z">
                <w:pPr>
                  <w:framePr w:hSpace="180" w:wrap="around" w:vAnchor="text" w:hAnchor="margin" w:xAlign="center" w:y="87"/>
                  <w:widowControl/>
                  <w:suppressOverlap/>
                  <w:jc w:val="left"/>
                </w:pPr>
              </w:pPrChange>
            </w:pPr>
            <w:del w:id="670" w:author="haha" w:date="2019-01-14T10:04:00Z">
              <w:r w:rsidDel="00B41C85">
                <w:rPr>
                  <w:rFonts w:ascii="微软雅黑" w:eastAsia="微软雅黑" w:hAnsi="微软雅黑" w:cs="微软雅黑" w:hint="eastAsia"/>
                  <w:color w:val="000000"/>
                  <w:sz w:val="18"/>
                  <w:szCs w:val="18"/>
                </w:rPr>
                <w:delText>名单详情表</w:delText>
              </w:r>
            </w:del>
          </w:p>
        </w:tc>
        <w:tc>
          <w:tcPr>
            <w:tcW w:w="3000" w:type="dxa"/>
          </w:tcPr>
          <w:p w14:paraId="5DA37F4A" w14:textId="145B052C" w:rsidR="001A68F3" w:rsidDel="00B41C85" w:rsidRDefault="001A68F3">
            <w:pPr>
              <w:pStyle w:val="2"/>
              <w:numPr>
                <w:ilvl w:val="0"/>
                <w:numId w:val="3"/>
              </w:numPr>
              <w:rPr>
                <w:del w:id="671" w:author="haha" w:date="2019-01-14T10:04:00Z"/>
                <w:rFonts w:ascii="微软雅黑" w:eastAsia="微软雅黑" w:hAnsi="微软雅黑" w:cs="微软雅黑"/>
                <w:color w:val="000000"/>
                <w:sz w:val="18"/>
                <w:szCs w:val="18"/>
              </w:rPr>
              <w:pPrChange w:id="672" w:author="haha" w:date="2019-01-14T10:04:00Z">
                <w:pPr>
                  <w:framePr w:hSpace="180" w:wrap="around" w:vAnchor="text" w:hAnchor="margin" w:xAlign="center" w:y="87"/>
                  <w:widowControl/>
                  <w:suppressOverlap/>
                  <w:jc w:val="left"/>
                </w:pPr>
              </w:pPrChange>
            </w:pPr>
            <w:del w:id="673" w:author="haha" w:date="2019-01-14T10:04:00Z">
              <w:r w:rsidDel="00B41C85">
                <w:rPr>
                  <w:rFonts w:ascii="微软雅黑" w:eastAsia="微软雅黑" w:hAnsi="微软雅黑" w:cs="微软雅黑" w:hint="eastAsia"/>
                  <w:color w:val="000000"/>
                  <w:sz w:val="18"/>
                  <w:szCs w:val="18"/>
                </w:rPr>
                <w:delText>根据创建时间的倒叙排序最新上传的在上面，创建时间就是名单上传的时间，根据上传的文件进行显示，身份证号和姓名可空</w:delText>
              </w:r>
            </w:del>
          </w:p>
        </w:tc>
        <w:tc>
          <w:tcPr>
            <w:tcW w:w="3209" w:type="dxa"/>
          </w:tcPr>
          <w:p w14:paraId="645710CC" w14:textId="02E220F6" w:rsidR="001A68F3" w:rsidDel="00B41C85" w:rsidRDefault="001A68F3">
            <w:pPr>
              <w:pStyle w:val="2"/>
              <w:numPr>
                <w:ilvl w:val="0"/>
                <w:numId w:val="3"/>
              </w:numPr>
              <w:rPr>
                <w:del w:id="674" w:author="haha" w:date="2019-01-14T10:04:00Z"/>
                <w:rFonts w:ascii="微软雅黑" w:eastAsia="微软雅黑" w:hAnsi="微软雅黑" w:cs="微软雅黑"/>
                <w:sz w:val="18"/>
                <w:szCs w:val="18"/>
              </w:rPr>
              <w:pPrChange w:id="675" w:author="haha" w:date="2019-01-14T10:04:00Z">
                <w:pPr>
                  <w:pStyle w:val="Axure"/>
                  <w:framePr w:hSpace="180" w:wrap="around" w:vAnchor="text" w:hAnchor="margin" w:xAlign="center" w:y="87"/>
                  <w:suppressOverlap/>
                </w:pPr>
              </w:pPrChange>
            </w:pPr>
          </w:p>
        </w:tc>
        <w:tc>
          <w:tcPr>
            <w:tcW w:w="1712" w:type="dxa"/>
          </w:tcPr>
          <w:p w14:paraId="7B2C56EB" w14:textId="381724C8" w:rsidR="001A68F3" w:rsidDel="00B41C85" w:rsidRDefault="001A68F3">
            <w:pPr>
              <w:pStyle w:val="2"/>
              <w:numPr>
                <w:ilvl w:val="0"/>
                <w:numId w:val="3"/>
              </w:numPr>
              <w:rPr>
                <w:del w:id="676" w:author="haha" w:date="2019-01-14T10:04:00Z"/>
                <w:rFonts w:ascii="微软雅黑" w:eastAsia="微软雅黑" w:hAnsi="微软雅黑" w:cs="宋体"/>
                <w:kern w:val="0"/>
                <w:sz w:val="18"/>
                <w:szCs w:val="18"/>
              </w:rPr>
              <w:pPrChange w:id="677" w:author="haha" w:date="2019-01-14T10:04:00Z">
                <w:pPr>
                  <w:framePr w:hSpace="180" w:wrap="around" w:vAnchor="text" w:hAnchor="margin" w:xAlign="center" w:y="87"/>
                  <w:widowControl/>
                  <w:suppressOverlap/>
                  <w:jc w:val="left"/>
                </w:pPr>
              </w:pPrChange>
            </w:pPr>
          </w:p>
        </w:tc>
      </w:tr>
      <w:tr w:rsidR="001A68F3" w:rsidDel="00B41C85" w14:paraId="25099ED7" w14:textId="5A0C6975" w:rsidTr="00976B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del w:id="678" w:author="haha" w:date="2019-01-14T10:04:00Z"/>
        </w:trPr>
        <w:tc>
          <w:tcPr>
            <w:tcW w:w="802" w:type="dxa"/>
          </w:tcPr>
          <w:p w14:paraId="4023EE75" w14:textId="1835021D" w:rsidR="001A68F3" w:rsidDel="00B41C85" w:rsidRDefault="001A68F3">
            <w:pPr>
              <w:pStyle w:val="2"/>
              <w:numPr>
                <w:ilvl w:val="0"/>
                <w:numId w:val="3"/>
              </w:numPr>
              <w:rPr>
                <w:del w:id="679" w:author="haha" w:date="2019-01-14T10:04:00Z"/>
                <w:rFonts w:ascii="微软雅黑" w:eastAsia="微软雅黑" w:hAnsi="微软雅黑" w:cs="宋体"/>
                <w:kern w:val="0"/>
                <w:sz w:val="18"/>
                <w:szCs w:val="18"/>
              </w:rPr>
              <w:pPrChange w:id="680" w:author="haha" w:date="2019-01-14T10:04:00Z">
                <w:pPr>
                  <w:framePr w:hSpace="180" w:wrap="around" w:vAnchor="text" w:hAnchor="margin" w:xAlign="center" w:y="87"/>
                  <w:widowControl/>
                  <w:suppressOverlap/>
                  <w:jc w:val="center"/>
                </w:pPr>
              </w:pPrChange>
            </w:pPr>
            <w:del w:id="681" w:author="haha" w:date="2019-01-14T10:04:00Z">
              <w:r w:rsidDel="00B41C85">
                <w:rPr>
                  <w:rFonts w:ascii="微软雅黑" w:eastAsia="微软雅黑" w:hAnsi="微软雅黑" w:cs="宋体" w:hint="eastAsia"/>
                  <w:kern w:val="0"/>
                  <w:sz w:val="18"/>
                  <w:szCs w:val="18"/>
                </w:rPr>
                <w:delText>1</w:delText>
              </w:r>
            </w:del>
            <w:del w:id="682" w:author="haha" w:date="2018-12-19T10:08:00Z">
              <w:r w:rsidDel="00A9143E">
                <w:rPr>
                  <w:rFonts w:ascii="微软雅黑" w:eastAsia="微软雅黑" w:hAnsi="微软雅黑" w:cs="宋体"/>
                  <w:kern w:val="0"/>
                  <w:sz w:val="18"/>
                  <w:szCs w:val="18"/>
                </w:rPr>
                <w:delText>0</w:delText>
              </w:r>
            </w:del>
          </w:p>
        </w:tc>
        <w:tc>
          <w:tcPr>
            <w:tcW w:w="1309" w:type="dxa"/>
            <w:gridSpan w:val="2"/>
          </w:tcPr>
          <w:p w14:paraId="3D7FC829" w14:textId="192DBDA1" w:rsidR="001A68F3" w:rsidDel="00B41C85" w:rsidRDefault="001A68F3">
            <w:pPr>
              <w:pStyle w:val="2"/>
              <w:numPr>
                <w:ilvl w:val="0"/>
                <w:numId w:val="3"/>
              </w:numPr>
              <w:rPr>
                <w:del w:id="683" w:author="haha" w:date="2019-01-14T10:04:00Z"/>
                <w:rFonts w:ascii="微软雅黑" w:eastAsia="微软雅黑" w:hAnsi="微软雅黑" w:cs="微软雅黑"/>
                <w:color w:val="000000"/>
                <w:sz w:val="18"/>
                <w:szCs w:val="18"/>
              </w:rPr>
              <w:pPrChange w:id="684" w:author="haha" w:date="2019-01-14T10:04:00Z">
                <w:pPr>
                  <w:framePr w:hSpace="180" w:wrap="around" w:vAnchor="text" w:hAnchor="margin" w:xAlign="center" w:y="87"/>
                  <w:widowControl/>
                  <w:suppressOverlap/>
                  <w:jc w:val="left"/>
                </w:pPr>
              </w:pPrChange>
            </w:pPr>
            <w:del w:id="685" w:author="haha" w:date="2019-01-14T10:04:00Z">
              <w:r w:rsidDel="00B41C85">
                <w:rPr>
                  <w:rFonts w:ascii="微软雅黑" w:eastAsia="微软雅黑" w:hAnsi="微软雅黑" w:cs="微软雅黑" w:hint="eastAsia"/>
                  <w:color w:val="000000"/>
                  <w:sz w:val="18"/>
                  <w:szCs w:val="18"/>
                </w:rPr>
                <w:delText>操作下删除</w:delText>
              </w:r>
            </w:del>
          </w:p>
        </w:tc>
        <w:tc>
          <w:tcPr>
            <w:tcW w:w="3000" w:type="dxa"/>
          </w:tcPr>
          <w:p w14:paraId="6A2E9593" w14:textId="40F9A16F" w:rsidR="001A68F3" w:rsidDel="00B41C85" w:rsidRDefault="001A68F3">
            <w:pPr>
              <w:pStyle w:val="2"/>
              <w:numPr>
                <w:ilvl w:val="0"/>
                <w:numId w:val="3"/>
              </w:numPr>
              <w:rPr>
                <w:del w:id="686" w:author="haha" w:date="2019-01-14T10:04:00Z"/>
                <w:rFonts w:ascii="微软雅黑" w:eastAsia="微软雅黑" w:hAnsi="微软雅黑" w:cs="微软雅黑"/>
                <w:color w:val="000000"/>
                <w:sz w:val="18"/>
                <w:szCs w:val="18"/>
              </w:rPr>
              <w:pPrChange w:id="687" w:author="haha" w:date="2019-01-14T10:04:00Z">
                <w:pPr>
                  <w:framePr w:hSpace="180" w:wrap="around" w:vAnchor="text" w:hAnchor="margin" w:xAlign="center" w:y="87"/>
                  <w:widowControl/>
                  <w:suppressOverlap/>
                  <w:jc w:val="left"/>
                </w:pPr>
              </w:pPrChange>
            </w:pPr>
            <w:del w:id="688" w:author="haha" w:date="2018-12-19T10:32:00Z">
              <w:r w:rsidDel="0049436F">
                <w:rPr>
                  <w:rFonts w:ascii="微软雅黑" w:eastAsia="微软雅黑" w:hAnsi="微软雅黑" w:cs="微软雅黑"/>
                  <w:color w:val="000000"/>
                  <w:sz w:val="18"/>
                  <w:szCs w:val="18"/>
                </w:rPr>
                <w:delText>I</w:delText>
              </w:r>
            </w:del>
            <w:del w:id="689" w:author="haha" w:date="2019-01-14T10:04:00Z">
              <w:r w:rsidDel="00B41C85">
                <w:rPr>
                  <w:rFonts w:ascii="微软雅黑" w:eastAsia="微软雅黑" w:hAnsi="微软雅黑" w:cs="微软雅黑" w:hint="eastAsia"/>
                  <w:color w:val="000000"/>
                  <w:sz w:val="18"/>
                  <w:szCs w:val="18"/>
                </w:rPr>
                <w:delText>con</w:delText>
              </w:r>
              <w:r w:rsidDel="00B41C85">
                <w:rPr>
                  <w:rFonts w:ascii="微软雅黑" w:eastAsia="微软雅黑" w:hAnsi="微软雅黑" w:cs="微软雅黑"/>
                  <w:color w:val="000000"/>
                  <w:sz w:val="18"/>
                  <w:szCs w:val="18"/>
                </w:rPr>
                <w:delText xml:space="preserve"> </w:delText>
              </w:r>
              <w:r w:rsidDel="00B41C85">
                <w:rPr>
                  <w:rFonts w:ascii="微软雅黑" w:eastAsia="微软雅黑" w:hAnsi="微软雅黑" w:cs="微软雅黑" w:hint="eastAsia"/>
                  <w:color w:val="000000"/>
                  <w:sz w:val="18"/>
                  <w:szCs w:val="18"/>
                </w:rPr>
                <w:delText>可点击</w:delText>
              </w:r>
            </w:del>
          </w:p>
        </w:tc>
        <w:tc>
          <w:tcPr>
            <w:tcW w:w="3209" w:type="dxa"/>
          </w:tcPr>
          <w:p w14:paraId="182D0996" w14:textId="45D3BD7F" w:rsidR="001A68F3" w:rsidDel="00B41C85" w:rsidRDefault="001A68F3">
            <w:pPr>
              <w:pStyle w:val="2"/>
              <w:numPr>
                <w:ilvl w:val="0"/>
                <w:numId w:val="3"/>
              </w:numPr>
              <w:rPr>
                <w:del w:id="690" w:author="haha" w:date="2019-01-14T10:04:00Z"/>
                <w:rFonts w:ascii="微软雅黑" w:eastAsia="微软雅黑" w:hAnsi="微软雅黑" w:cs="微软雅黑"/>
                <w:sz w:val="18"/>
                <w:szCs w:val="18"/>
              </w:rPr>
              <w:pPrChange w:id="691" w:author="haha" w:date="2019-01-14T10:04:00Z">
                <w:pPr>
                  <w:pStyle w:val="Axure"/>
                  <w:framePr w:hSpace="180" w:wrap="around" w:vAnchor="text" w:hAnchor="margin" w:xAlign="center" w:y="87"/>
                  <w:suppressOverlap/>
                </w:pPr>
              </w:pPrChange>
            </w:pPr>
            <w:del w:id="692" w:author="haha" w:date="2019-01-14T10:04:00Z">
              <w:r w:rsidDel="00B41C85">
                <w:rPr>
                  <w:rFonts w:ascii="微软雅黑" w:eastAsia="微软雅黑" w:hAnsi="微软雅黑" w:cs="微软雅黑" w:hint="eastAsia"/>
                  <w:sz w:val="18"/>
                  <w:szCs w:val="18"/>
                </w:rPr>
                <w:delText>可逐条删除名单</w:delText>
              </w:r>
            </w:del>
          </w:p>
        </w:tc>
        <w:tc>
          <w:tcPr>
            <w:tcW w:w="1712" w:type="dxa"/>
          </w:tcPr>
          <w:p w14:paraId="12D58986" w14:textId="67198B93" w:rsidR="001A68F3" w:rsidDel="00B41C85" w:rsidRDefault="001A68F3">
            <w:pPr>
              <w:pStyle w:val="2"/>
              <w:numPr>
                <w:ilvl w:val="0"/>
                <w:numId w:val="3"/>
              </w:numPr>
              <w:rPr>
                <w:del w:id="693" w:author="haha" w:date="2019-01-14T10:04:00Z"/>
                <w:rFonts w:ascii="微软雅黑" w:eastAsia="微软雅黑" w:hAnsi="微软雅黑" w:cs="宋体"/>
                <w:kern w:val="0"/>
                <w:sz w:val="18"/>
                <w:szCs w:val="18"/>
              </w:rPr>
              <w:pPrChange w:id="694" w:author="haha" w:date="2019-01-14T10:04:00Z">
                <w:pPr>
                  <w:framePr w:hSpace="180" w:wrap="around" w:vAnchor="text" w:hAnchor="margin" w:xAlign="center" w:y="87"/>
                  <w:widowControl/>
                  <w:suppressOverlap/>
                  <w:jc w:val="left"/>
                </w:pPr>
              </w:pPrChange>
            </w:pPr>
          </w:p>
        </w:tc>
      </w:tr>
    </w:tbl>
    <w:p w14:paraId="7D1F6AAE" w14:textId="7E371FED" w:rsidR="00DE1B6C" w:rsidRPr="001D11CF" w:rsidRDefault="007902F8">
      <w:pPr>
        <w:pStyle w:val="2"/>
        <w:rPr>
          <w:ins w:id="695" w:author="haha" w:date="2019-01-16T13:44:00Z"/>
          <w:rPrChange w:id="696" w:author="haha" w:date="2019-01-16T13:59:00Z">
            <w:rPr>
              <w:ins w:id="697" w:author="haha" w:date="2019-01-16T13:44:00Z"/>
            </w:rPr>
          </w:rPrChange>
        </w:rPr>
        <w:pPrChange w:id="698" w:author="haha" w:date="2019-01-16T13:59:00Z">
          <w:pPr/>
        </w:pPrChange>
      </w:pPr>
      <w:ins w:id="699" w:author="haha" w:date="2019-01-16T13:43:00Z">
        <w:r w:rsidRPr="001D11CF">
          <w:rPr>
            <w:rFonts w:hint="eastAsia"/>
            <w:rPrChange w:id="700" w:author="haha" w:date="2019-01-16T13:59:00Z">
              <w:rPr>
                <w:rFonts w:hint="eastAsia"/>
                <w:b/>
                <w:bCs/>
              </w:rPr>
            </w:rPrChange>
          </w:rPr>
          <w:t>任务管理主管页面</w:t>
        </w:r>
      </w:ins>
      <w:ins w:id="701" w:author="haha" w:date="2019-01-16T13:44:00Z">
        <w:r w:rsidR="00D20118" w:rsidRPr="001D11CF">
          <w:rPr>
            <w:rFonts w:hint="eastAsia"/>
            <w:rPrChange w:id="702" w:author="haha" w:date="2019-01-16T13:59:00Z">
              <w:rPr>
                <w:rFonts w:hint="eastAsia"/>
                <w:b/>
                <w:bCs/>
              </w:rPr>
            </w:rPrChange>
          </w:rPr>
          <w:t>转移操作，</w:t>
        </w:r>
      </w:ins>
      <w:ins w:id="703" w:author="haha" w:date="2019-01-16T13:58:00Z">
        <w:r w:rsidR="001D11CF" w:rsidRPr="001D11CF">
          <w:rPr>
            <w:rFonts w:hint="eastAsia"/>
            <w:rPrChange w:id="704" w:author="haha" w:date="2019-01-16T13:59:00Z">
              <w:rPr>
                <w:rFonts w:hint="eastAsia"/>
                <w:b/>
                <w:bCs/>
              </w:rPr>
            </w:rPrChange>
          </w:rPr>
          <w:t>弹出框内当前负责的人默认勾选状态，可再次点击取消，取消勾选</w:t>
        </w:r>
      </w:ins>
      <w:ins w:id="705" w:author="haha" w:date="2019-01-16T13:59:00Z">
        <w:r w:rsidR="001D11CF" w:rsidRPr="001D11CF">
          <w:rPr>
            <w:rFonts w:hint="eastAsia"/>
            <w:rPrChange w:id="706" w:author="haha" w:date="2019-01-16T13:59:00Z">
              <w:rPr>
                <w:rFonts w:hint="eastAsia"/>
                <w:b/>
                <w:bCs/>
              </w:rPr>
            </w:rPrChange>
          </w:rPr>
          <w:t>为不在负责此任务。</w:t>
        </w:r>
      </w:ins>
      <w:ins w:id="707" w:author="haha" w:date="2019-01-16T13:58:00Z">
        <w:r w:rsidR="001D11CF" w:rsidRPr="001D11CF">
          <w:rPr>
            <w:rPrChange w:id="708" w:author="haha" w:date="2019-01-16T13:59:00Z">
              <w:rPr>
                <w:b/>
                <w:bCs/>
              </w:rPr>
            </w:rPrChange>
          </w:rPr>
          <w:t xml:space="preserve"> </w:t>
        </w:r>
      </w:ins>
    </w:p>
    <w:p w14:paraId="68AA444F" w14:textId="549BD509" w:rsidR="00D20118" w:rsidRDefault="00D20118">
      <w:pPr>
        <w:rPr>
          <w:ins w:id="709" w:author="haha" w:date="2019-01-16T13:44:00Z"/>
        </w:rPr>
      </w:pPr>
      <w:ins w:id="710" w:author="haha" w:date="2019-01-16T13:44:00Z">
        <w:r w:rsidRPr="00D20118">
          <w:rPr>
            <w:noProof/>
          </w:rPr>
          <w:drawing>
            <wp:inline distT="0" distB="0" distL="0" distR="0" wp14:anchorId="448BB473" wp14:editId="6F63F4DB">
              <wp:extent cx="4724400" cy="2562225"/>
              <wp:effectExtent l="0" t="0" r="0" b="9525"/>
              <wp:docPr id="9" name="图片 9" descr="C:\Users\haha\AppData\Local\Temp\WeChat Files\1e5d1a21fa641dd243dba9e77a4ab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ha\AppData\Local\Temp\WeChat Files\1e5d1a21fa641dd243dba9e77a4abb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2562225"/>
                      </a:xfrm>
                      <a:prstGeom prst="rect">
                        <a:avLst/>
                      </a:prstGeom>
                      <a:noFill/>
                      <a:ln>
                        <a:noFill/>
                      </a:ln>
                    </pic:spPr>
                  </pic:pic>
                </a:graphicData>
              </a:graphic>
            </wp:inline>
          </w:drawing>
        </w:r>
      </w:ins>
    </w:p>
    <w:tbl>
      <w:tblPr>
        <w:tblpPr w:leftFromText="180" w:rightFromText="180" w:vertAnchor="text" w:horzAnchor="margin" w:tblpXSpec="center" w:tblpY="87"/>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20118" w14:paraId="5F9C0E41" w14:textId="77777777" w:rsidTr="000A3F4F">
        <w:trPr>
          <w:trHeight w:val="90"/>
          <w:ins w:id="711" w:author="haha" w:date="2019-01-16T13:44:00Z"/>
        </w:trPr>
        <w:tc>
          <w:tcPr>
            <w:tcW w:w="1245" w:type="dxa"/>
            <w:gridSpan w:val="2"/>
            <w:tcBorders>
              <w:top w:val="nil"/>
              <w:left w:val="single" w:sz="4" w:space="0" w:color="auto"/>
              <w:bottom w:val="single" w:sz="4" w:space="0" w:color="auto"/>
              <w:right w:val="single" w:sz="4" w:space="0" w:color="auto"/>
            </w:tcBorders>
          </w:tcPr>
          <w:p w14:paraId="61EA5136" w14:textId="77777777" w:rsidR="00D20118" w:rsidRDefault="00D20118" w:rsidP="000A3F4F">
            <w:pPr>
              <w:widowControl/>
              <w:jc w:val="left"/>
              <w:rPr>
                <w:ins w:id="712" w:author="haha" w:date="2019-01-16T13:44:00Z"/>
                <w:rFonts w:ascii="微软雅黑" w:eastAsia="微软雅黑" w:hAnsi="微软雅黑" w:cs="宋体"/>
                <w:b/>
                <w:bCs/>
                <w:color w:val="000000"/>
                <w:kern w:val="0"/>
                <w:sz w:val="18"/>
                <w:szCs w:val="18"/>
              </w:rPr>
            </w:pPr>
            <w:ins w:id="713" w:author="haha" w:date="2019-01-16T13:44:00Z">
              <w:r>
                <w:rPr>
                  <w:rFonts w:ascii="微软雅黑" w:eastAsia="微软雅黑" w:hAnsi="微软雅黑" w:cs="宋体" w:hint="eastAsia"/>
                  <w:b/>
                  <w:bCs/>
                  <w:color w:val="000000"/>
                  <w:kern w:val="0"/>
                  <w:sz w:val="18"/>
                  <w:szCs w:val="18"/>
                </w:rPr>
                <w:t>所属页面</w:t>
              </w:r>
            </w:ins>
          </w:p>
        </w:tc>
        <w:tc>
          <w:tcPr>
            <w:tcW w:w="8787" w:type="dxa"/>
            <w:gridSpan w:val="4"/>
            <w:tcBorders>
              <w:top w:val="single" w:sz="4" w:space="0" w:color="auto"/>
              <w:left w:val="nil"/>
              <w:bottom w:val="single" w:sz="4" w:space="0" w:color="auto"/>
              <w:right w:val="single" w:sz="4" w:space="0" w:color="auto"/>
            </w:tcBorders>
          </w:tcPr>
          <w:p w14:paraId="753A7B60" w14:textId="4B8197A6" w:rsidR="00D20118" w:rsidRDefault="00D20118" w:rsidP="000A3F4F">
            <w:pPr>
              <w:pStyle w:val="11"/>
              <w:widowControl/>
              <w:ind w:firstLineChars="0" w:firstLine="0"/>
              <w:jc w:val="left"/>
              <w:rPr>
                <w:ins w:id="714" w:author="haha" w:date="2019-01-16T13:44:00Z"/>
                <w:rFonts w:ascii="微软雅黑" w:eastAsia="微软雅黑" w:hAnsi="微软雅黑" w:cs="宋体"/>
                <w:color w:val="000000"/>
                <w:kern w:val="0"/>
                <w:sz w:val="18"/>
                <w:szCs w:val="18"/>
              </w:rPr>
            </w:pPr>
            <w:ins w:id="715" w:author="haha" w:date="2019-01-16T13:44:00Z">
              <w:r>
                <w:rPr>
                  <w:rFonts w:ascii="微软雅黑" w:eastAsia="微软雅黑" w:hAnsi="微软雅黑" w:cs="宋体" w:hint="eastAsia"/>
                  <w:color w:val="000000"/>
                  <w:kern w:val="0"/>
                  <w:sz w:val="18"/>
                  <w:szCs w:val="18"/>
                </w:rPr>
                <w:t>任务管理（主管页）</w:t>
              </w:r>
            </w:ins>
          </w:p>
        </w:tc>
      </w:tr>
      <w:tr w:rsidR="00D20118" w14:paraId="50A13BA6" w14:textId="77777777" w:rsidTr="000A3F4F">
        <w:trPr>
          <w:trHeight w:val="408"/>
          <w:ins w:id="716" w:author="haha" w:date="2019-01-16T13:44:00Z"/>
        </w:trPr>
        <w:tc>
          <w:tcPr>
            <w:tcW w:w="1245" w:type="dxa"/>
            <w:gridSpan w:val="2"/>
            <w:tcBorders>
              <w:top w:val="nil"/>
              <w:left w:val="single" w:sz="4" w:space="0" w:color="auto"/>
              <w:bottom w:val="single" w:sz="4" w:space="0" w:color="auto"/>
              <w:right w:val="single" w:sz="4" w:space="0" w:color="auto"/>
            </w:tcBorders>
          </w:tcPr>
          <w:p w14:paraId="00DBC18A" w14:textId="77777777" w:rsidR="00D20118" w:rsidRDefault="00D20118" w:rsidP="000A3F4F">
            <w:pPr>
              <w:widowControl/>
              <w:jc w:val="left"/>
              <w:rPr>
                <w:ins w:id="717" w:author="haha" w:date="2019-01-16T13:44:00Z"/>
                <w:rFonts w:ascii="微软雅黑" w:eastAsia="微软雅黑" w:hAnsi="微软雅黑" w:cs="宋体"/>
                <w:b/>
                <w:bCs/>
                <w:kern w:val="0"/>
                <w:sz w:val="18"/>
                <w:szCs w:val="18"/>
              </w:rPr>
            </w:pPr>
            <w:ins w:id="718" w:author="haha" w:date="2019-01-16T13:44:00Z">
              <w:r>
                <w:rPr>
                  <w:rFonts w:ascii="微软雅黑" w:eastAsia="微软雅黑" w:hAnsi="微软雅黑" w:cs="宋体" w:hint="eastAsia"/>
                  <w:b/>
                  <w:bCs/>
                  <w:kern w:val="0"/>
                  <w:sz w:val="18"/>
                  <w:szCs w:val="18"/>
                </w:rPr>
                <w:t>页面入口</w:t>
              </w:r>
            </w:ins>
          </w:p>
        </w:tc>
        <w:tc>
          <w:tcPr>
            <w:tcW w:w="8787" w:type="dxa"/>
            <w:gridSpan w:val="4"/>
            <w:tcBorders>
              <w:top w:val="single" w:sz="4" w:space="0" w:color="auto"/>
              <w:left w:val="nil"/>
              <w:bottom w:val="single" w:sz="4" w:space="0" w:color="auto"/>
              <w:right w:val="single" w:sz="4" w:space="0" w:color="auto"/>
            </w:tcBorders>
          </w:tcPr>
          <w:p w14:paraId="099C6A28" w14:textId="77777777" w:rsidR="00D20118" w:rsidRDefault="00D20118" w:rsidP="000A3F4F">
            <w:pPr>
              <w:widowControl/>
              <w:jc w:val="left"/>
              <w:rPr>
                <w:ins w:id="719" w:author="haha" w:date="2019-01-16T13:44:00Z"/>
                <w:rFonts w:ascii="微软雅黑" w:eastAsia="微软雅黑" w:hAnsi="微软雅黑" w:cs="宋体"/>
                <w:kern w:val="0"/>
                <w:sz w:val="18"/>
                <w:szCs w:val="18"/>
              </w:rPr>
            </w:pPr>
            <w:ins w:id="720" w:author="haha" w:date="2019-01-16T13:44:00Z">
              <w:r>
                <w:rPr>
                  <w:rFonts w:ascii="微软雅黑" w:eastAsia="微软雅黑" w:hAnsi="微软雅黑" w:cs="宋体" w:hint="eastAsia"/>
                  <w:kern w:val="0"/>
                  <w:sz w:val="18"/>
                  <w:szCs w:val="18"/>
                </w:rPr>
                <w:t>左侧导航栏</w:t>
              </w:r>
            </w:ins>
          </w:p>
        </w:tc>
      </w:tr>
      <w:tr w:rsidR="00D20118" w14:paraId="3F39D29A" w14:textId="77777777" w:rsidTr="000A3F4F">
        <w:trPr>
          <w:trHeight w:val="423"/>
          <w:ins w:id="721" w:author="haha" w:date="2019-01-16T13:44:00Z"/>
        </w:trPr>
        <w:tc>
          <w:tcPr>
            <w:tcW w:w="1245" w:type="dxa"/>
            <w:gridSpan w:val="2"/>
            <w:tcBorders>
              <w:top w:val="nil"/>
              <w:left w:val="single" w:sz="4" w:space="0" w:color="auto"/>
              <w:bottom w:val="single" w:sz="4" w:space="0" w:color="auto"/>
              <w:right w:val="single" w:sz="4" w:space="0" w:color="auto"/>
            </w:tcBorders>
          </w:tcPr>
          <w:p w14:paraId="547A40B5" w14:textId="77777777" w:rsidR="00D20118" w:rsidRDefault="00D20118" w:rsidP="000A3F4F">
            <w:pPr>
              <w:widowControl/>
              <w:jc w:val="left"/>
              <w:rPr>
                <w:ins w:id="722" w:author="haha" w:date="2019-01-16T13:44:00Z"/>
                <w:rFonts w:ascii="微软雅黑" w:eastAsia="微软雅黑" w:hAnsi="微软雅黑" w:cs="宋体"/>
                <w:b/>
                <w:bCs/>
                <w:kern w:val="0"/>
                <w:sz w:val="18"/>
                <w:szCs w:val="18"/>
              </w:rPr>
            </w:pPr>
            <w:ins w:id="723" w:author="haha" w:date="2019-01-16T13:44:00Z">
              <w:r>
                <w:rPr>
                  <w:rFonts w:ascii="微软雅黑" w:eastAsia="微软雅黑" w:hAnsi="微软雅黑" w:cs="宋体" w:hint="eastAsia"/>
                  <w:b/>
                  <w:bCs/>
                  <w:kern w:val="0"/>
                  <w:sz w:val="18"/>
                  <w:szCs w:val="18"/>
                </w:rPr>
                <w:t>页面出口</w:t>
              </w:r>
            </w:ins>
          </w:p>
        </w:tc>
        <w:tc>
          <w:tcPr>
            <w:tcW w:w="8787" w:type="dxa"/>
            <w:gridSpan w:val="4"/>
            <w:tcBorders>
              <w:top w:val="single" w:sz="4" w:space="0" w:color="auto"/>
              <w:left w:val="nil"/>
              <w:bottom w:val="single" w:sz="4" w:space="0" w:color="auto"/>
              <w:right w:val="single" w:sz="4" w:space="0" w:color="auto"/>
            </w:tcBorders>
          </w:tcPr>
          <w:p w14:paraId="71114966" w14:textId="77777777" w:rsidR="00D20118" w:rsidRDefault="00D20118" w:rsidP="000A3F4F">
            <w:pPr>
              <w:widowControl/>
              <w:jc w:val="left"/>
              <w:rPr>
                <w:ins w:id="724" w:author="haha" w:date="2019-01-16T13:44:00Z"/>
                <w:rFonts w:ascii="微软雅黑" w:eastAsia="微软雅黑" w:hAnsi="微软雅黑" w:cs="宋体"/>
                <w:kern w:val="0"/>
                <w:sz w:val="18"/>
                <w:szCs w:val="18"/>
              </w:rPr>
            </w:pPr>
            <w:ins w:id="725" w:author="haha" w:date="2019-01-16T13:44:00Z">
              <w:r>
                <w:rPr>
                  <w:rFonts w:ascii="微软雅黑" w:eastAsia="微软雅黑" w:hAnsi="微软雅黑" w:cs="宋体" w:hint="eastAsia"/>
                  <w:kern w:val="0"/>
                  <w:sz w:val="18"/>
                  <w:szCs w:val="18"/>
                </w:rPr>
                <w:t>其他页面跳转</w:t>
              </w:r>
            </w:ins>
          </w:p>
        </w:tc>
      </w:tr>
      <w:tr w:rsidR="00D20118" w14:paraId="50B31639" w14:textId="77777777" w:rsidTr="000A3F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26" w:author="haha" w:date="2019-01-16T13:44:00Z"/>
        </w:trPr>
        <w:tc>
          <w:tcPr>
            <w:tcW w:w="10032" w:type="dxa"/>
            <w:gridSpan w:val="6"/>
          </w:tcPr>
          <w:p w14:paraId="28514439" w14:textId="77777777" w:rsidR="00D20118" w:rsidRDefault="00D20118" w:rsidP="000A3F4F">
            <w:pPr>
              <w:widowControl/>
              <w:jc w:val="left"/>
              <w:rPr>
                <w:ins w:id="727" w:author="haha" w:date="2019-01-16T13:44:00Z"/>
                <w:rFonts w:ascii="微软雅黑" w:eastAsia="微软雅黑" w:hAnsi="微软雅黑" w:cs="宋体"/>
                <w:b/>
                <w:bCs/>
                <w:kern w:val="0"/>
                <w:sz w:val="18"/>
                <w:szCs w:val="18"/>
              </w:rPr>
            </w:pPr>
            <w:ins w:id="728" w:author="haha" w:date="2019-01-16T13:44:00Z">
              <w:r>
                <w:rPr>
                  <w:rFonts w:ascii="微软雅黑" w:eastAsia="微软雅黑" w:hAnsi="微软雅黑" w:cs="宋体" w:hint="eastAsia"/>
                  <w:b/>
                  <w:bCs/>
                  <w:kern w:val="0"/>
                  <w:sz w:val="18"/>
                  <w:szCs w:val="18"/>
                </w:rPr>
                <w:t>操作说明</w:t>
              </w:r>
            </w:ins>
          </w:p>
        </w:tc>
      </w:tr>
      <w:tr w:rsidR="00D20118" w14:paraId="19B1F76A" w14:textId="77777777" w:rsidTr="000A3F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29" w:author="haha" w:date="2019-01-16T13:44:00Z"/>
        </w:trPr>
        <w:tc>
          <w:tcPr>
            <w:tcW w:w="802" w:type="dxa"/>
          </w:tcPr>
          <w:p w14:paraId="0168688B" w14:textId="77777777" w:rsidR="00D20118" w:rsidRDefault="00D20118" w:rsidP="000A3F4F">
            <w:pPr>
              <w:widowControl/>
              <w:jc w:val="left"/>
              <w:rPr>
                <w:ins w:id="730" w:author="haha" w:date="2019-01-16T13:44:00Z"/>
                <w:rFonts w:ascii="微软雅黑" w:eastAsia="微软雅黑" w:hAnsi="微软雅黑" w:cs="宋体"/>
                <w:b/>
                <w:bCs/>
                <w:kern w:val="0"/>
                <w:sz w:val="18"/>
                <w:szCs w:val="18"/>
              </w:rPr>
            </w:pPr>
            <w:ins w:id="731" w:author="haha" w:date="2019-01-16T13:44:00Z">
              <w:r>
                <w:rPr>
                  <w:rFonts w:ascii="微软雅黑" w:eastAsia="微软雅黑" w:hAnsi="微软雅黑" w:cs="宋体" w:hint="eastAsia"/>
                  <w:b/>
                  <w:bCs/>
                  <w:kern w:val="0"/>
                  <w:sz w:val="18"/>
                  <w:szCs w:val="18"/>
                </w:rPr>
                <w:t>序号</w:t>
              </w:r>
            </w:ins>
          </w:p>
        </w:tc>
        <w:tc>
          <w:tcPr>
            <w:tcW w:w="1309" w:type="dxa"/>
            <w:gridSpan w:val="2"/>
          </w:tcPr>
          <w:p w14:paraId="1D7F5C30" w14:textId="77777777" w:rsidR="00D20118" w:rsidRDefault="00D20118" w:rsidP="000A3F4F">
            <w:pPr>
              <w:widowControl/>
              <w:jc w:val="left"/>
              <w:rPr>
                <w:ins w:id="732" w:author="haha" w:date="2019-01-16T13:44:00Z"/>
                <w:rFonts w:ascii="微软雅黑" w:eastAsia="微软雅黑" w:hAnsi="微软雅黑" w:cs="宋体"/>
                <w:kern w:val="0"/>
                <w:sz w:val="18"/>
                <w:szCs w:val="18"/>
              </w:rPr>
            </w:pPr>
            <w:ins w:id="733" w:author="haha" w:date="2019-01-16T13:44:00Z">
              <w:r>
                <w:rPr>
                  <w:rFonts w:ascii="微软雅黑" w:eastAsia="微软雅黑" w:hAnsi="微软雅黑" w:cs="宋体" w:hint="eastAsia"/>
                  <w:kern w:val="0"/>
                  <w:sz w:val="18"/>
                  <w:szCs w:val="18"/>
                </w:rPr>
                <w:t>名称</w:t>
              </w:r>
            </w:ins>
          </w:p>
        </w:tc>
        <w:tc>
          <w:tcPr>
            <w:tcW w:w="3000" w:type="dxa"/>
          </w:tcPr>
          <w:p w14:paraId="3A00600D" w14:textId="77777777" w:rsidR="00D20118" w:rsidRDefault="00D20118" w:rsidP="000A3F4F">
            <w:pPr>
              <w:widowControl/>
              <w:jc w:val="left"/>
              <w:rPr>
                <w:ins w:id="734" w:author="haha" w:date="2019-01-16T13:44:00Z"/>
                <w:rFonts w:ascii="微软雅黑" w:eastAsia="微软雅黑" w:hAnsi="微软雅黑" w:cs="宋体"/>
                <w:kern w:val="0"/>
                <w:sz w:val="18"/>
                <w:szCs w:val="18"/>
              </w:rPr>
            </w:pPr>
            <w:ins w:id="735" w:author="haha" w:date="2019-01-16T13:44:00Z">
              <w:r>
                <w:rPr>
                  <w:rFonts w:ascii="微软雅黑" w:eastAsia="微软雅黑" w:hAnsi="微软雅黑" w:cs="宋体" w:hint="eastAsia"/>
                  <w:kern w:val="0"/>
                  <w:sz w:val="18"/>
                  <w:szCs w:val="18"/>
                </w:rPr>
                <w:t>说明（默认值、规则、数据需求）</w:t>
              </w:r>
            </w:ins>
          </w:p>
        </w:tc>
        <w:tc>
          <w:tcPr>
            <w:tcW w:w="3209" w:type="dxa"/>
          </w:tcPr>
          <w:p w14:paraId="3B71A40F" w14:textId="77777777" w:rsidR="00D20118" w:rsidRDefault="00D20118" w:rsidP="000A3F4F">
            <w:pPr>
              <w:widowControl/>
              <w:jc w:val="left"/>
              <w:rPr>
                <w:ins w:id="736" w:author="haha" w:date="2019-01-16T13:44:00Z"/>
                <w:rFonts w:ascii="微软雅黑" w:eastAsia="微软雅黑" w:hAnsi="微软雅黑" w:cs="宋体"/>
                <w:b/>
                <w:bCs/>
                <w:kern w:val="0"/>
                <w:sz w:val="18"/>
                <w:szCs w:val="18"/>
              </w:rPr>
            </w:pPr>
            <w:ins w:id="737" w:author="haha" w:date="2019-01-16T13:44:00Z">
              <w:r>
                <w:rPr>
                  <w:rFonts w:ascii="微软雅黑" w:eastAsia="微软雅黑" w:hAnsi="微软雅黑" w:cs="宋体" w:hint="eastAsia"/>
                  <w:b/>
                  <w:bCs/>
                  <w:kern w:val="0"/>
                  <w:sz w:val="18"/>
                  <w:szCs w:val="18"/>
                </w:rPr>
                <w:t>交互（跳转页面等）</w:t>
              </w:r>
            </w:ins>
          </w:p>
        </w:tc>
        <w:tc>
          <w:tcPr>
            <w:tcW w:w="1712" w:type="dxa"/>
          </w:tcPr>
          <w:p w14:paraId="11AFA0A1" w14:textId="77777777" w:rsidR="00D20118" w:rsidRDefault="00D20118" w:rsidP="000A3F4F">
            <w:pPr>
              <w:widowControl/>
              <w:jc w:val="left"/>
              <w:rPr>
                <w:ins w:id="738" w:author="haha" w:date="2019-01-16T13:44:00Z"/>
                <w:rFonts w:ascii="微软雅黑" w:eastAsia="微软雅黑" w:hAnsi="微软雅黑" w:cs="宋体"/>
                <w:b/>
                <w:bCs/>
                <w:kern w:val="0"/>
                <w:sz w:val="18"/>
                <w:szCs w:val="18"/>
              </w:rPr>
            </w:pPr>
            <w:ins w:id="739" w:author="haha" w:date="2019-01-16T13:44:00Z">
              <w:r>
                <w:rPr>
                  <w:rFonts w:ascii="微软雅黑" w:eastAsia="微软雅黑" w:hAnsi="微软雅黑" w:cs="宋体" w:hint="eastAsia"/>
                  <w:b/>
                  <w:bCs/>
                  <w:kern w:val="0"/>
                  <w:sz w:val="18"/>
                  <w:szCs w:val="18"/>
                </w:rPr>
                <w:t>异常逻辑</w:t>
              </w:r>
            </w:ins>
          </w:p>
        </w:tc>
      </w:tr>
      <w:tr w:rsidR="00D20118" w14:paraId="757A1278" w14:textId="77777777" w:rsidTr="000A3F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ins w:id="740" w:author="haha" w:date="2019-01-16T13:44:00Z"/>
        </w:trPr>
        <w:tc>
          <w:tcPr>
            <w:tcW w:w="802" w:type="dxa"/>
          </w:tcPr>
          <w:p w14:paraId="5B6D5674" w14:textId="77777777" w:rsidR="00D20118" w:rsidRDefault="00D20118" w:rsidP="000A3F4F">
            <w:pPr>
              <w:widowControl/>
              <w:jc w:val="center"/>
              <w:rPr>
                <w:ins w:id="741" w:author="haha" w:date="2019-01-16T13:44:00Z"/>
                <w:rFonts w:ascii="微软雅黑" w:eastAsia="微软雅黑" w:hAnsi="微软雅黑" w:cs="宋体"/>
                <w:bCs/>
                <w:kern w:val="0"/>
                <w:sz w:val="18"/>
                <w:szCs w:val="18"/>
              </w:rPr>
            </w:pPr>
            <w:ins w:id="742" w:author="haha" w:date="2019-01-16T13:44:00Z">
              <w:r>
                <w:rPr>
                  <w:rFonts w:ascii="微软雅黑" w:eastAsia="微软雅黑" w:hAnsi="微软雅黑" w:cs="宋体" w:hint="eastAsia"/>
                  <w:bCs/>
                  <w:kern w:val="0"/>
                  <w:sz w:val="18"/>
                  <w:szCs w:val="18"/>
                </w:rPr>
                <w:t>1</w:t>
              </w:r>
            </w:ins>
          </w:p>
        </w:tc>
        <w:tc>
          <w:tcPr>
            <w:tcW w:w="1309" w:type="dxa"/>
            <w:gridSpan w:val="2"/>
          </w:tcPr>
          <w:p w14:paraId="0C9A7BC8" w14:textId="5072645D" w:rsidR="00D20118" w:rsidRDefault="00D20118" w:rsidP="000A3F4F">
            <w:pPr>
              <w:widowControl/>
              <w:jc w:val="left"/>
              <w:rPr>
                <w:ins w:id="743" w:author="haha" w:date="2019-01-16T13:44:00Z"/>
                <w:rFonts w:ascii="微软雅黑" w:eastAsia="微软雅黑" w:hAnsi="微软雅黑" w:cs="微软雅黑"/>
                <w:color w:val="000000"/>
                <w:sz w:val="18"/>
                <w:szCs w:val="18"/>
              </w:rPr>
            </w:pPr>
            <w:ins w:id="744" w:author="haha" w:date="2019-01-16T13:45:00Z">
              <w:r>
                <w:rPr>
                  <w:rFonts w:ascii="微软雅黑" w:eastAsia="微软雅黑" w:hAnsi="微软雅黑" w:cs="微软雅黑" w:hint="eastAsia"/>
                  <w:color w:val="000000"/>
                  <w:sz w:val="18"/>
                  <w:szCs w:val="18"/>
                </w:rPr>
                <w:t>转移操作弹框</w:t>
              </w:r>
            </w:ins>
          </w:p>
        </w:tc>
        <w:tc>
          <w:tcPr>
            <w:tcW w:w="3000" w:type="dxa"/>
          </w:tcPr>
          <w:p w14:paraId="1D8B60C1" w14:textId="4F3093B8" w:rsidR="00D20118" w:rsidRDefault="001D11CF" w:rsidP="000A3F4F">
            <w:pPr>
              <w:widowControl/>
              <w:jc w:val="left"/>
              <w:rPr>
                <w:ins w:id="745" w:author="haha" w:date="2019-01-16T13:44:00Z"/>
                <w:rFonts w:ascii="微软雅黑" w:eastAsia="微软雅黑" w:hAnsi="微软雅黑" w:cs="微软雅黑"/>
                <w:color w:val="000000"/>
                <w:sz w:val="18"/>
                <w:szCs w:val="18"/>
              </w:rPr>
            </w:pPr>
            <w:ins w:id="746" w:author="haha" w:date="2019-01-16T13:59:00Z">
              <w:r>
                <w:rPr>
                  <w:rFonts w:ascii="微软雅黑" w:eastAsia="微软雅黑" w:hAnsi="微软雅黑" w:cs="微软雅黑" w:hint="eastAsia"/>
                  <w:color w:val="000000"/>
                  <w:sz w:val="18"/>
                  <w:szCs w:val="18"/>
                </w:rPr>
                <w:t>当前任务的专员默认样式为勾选状态，可在此点击取消操作，取消对勾</w:t>
              </w:r>
            </w:ins>
            <w:ins w:id="747" w:author="haha" w:date="2019-01-16T14:00:00Z">
              <w:r>
                <w:rPr>
                  <w:rFonts w:ascii="微软雅黑" w:eastAsia="微软雅黑" w:hAnsi="微软雅黑" w:cs="微软雅黑" w:hint="eastAsia"/>
                  <w:color w:val="000000"/>
                  <w:sz w:val="18"/>
                  <w:szCs w:val="18"/>
                </w:rPr>
                <w:t>者不在负责当前任务</w:t>
              </w:r>
            </w:ins>
          </w:p>
        </w:tc>
        <w:tc>
          <w:tcPr>
            <w:tcW w:w="3209" w:type="dxa"/>
          </w:tcPr>
          <w:p w14:paraId="070B8F54" w14:textId="279E43E6" w:rsidR="00D20118" w:rsidRDefault="001D11CF" w:rsidP="000A3F4F">
            <w:pPr>
              <w:pStyle w:val="Axure"/>
              <w:rPr>
                <w:ins w:id="748" w:author="haha" w:date="2019-01-16T13:44:00Z"/>
                <w:rFonts w:ascii="微软雅黑" w:eastAsia="微软雅黑" w:hAnsi="微软雅黑" w:cs="微软雅黑"/>
                <w:sz w:val="18"/>
                <w:szCs w:val="18"/>
              </w:rPr>
            </w:pPr>
            <w:ins w:id="749" w:author="haha" w:date="2019-01-16T14:00:00Z">
              <w:r>
                <w:rPr>
                  <w:rFonts w:ascii="微软雅黑" w:eastAsia="微软雅黑" w:hAnsi="微软雅黑" w:cs="微软雅黑" w:hint="eastAsia"/>
                  <w:sz w:val="18"/>
                  <w:szCs w:val="18"/>
                </w:rPr>
                <w:t>选择与未选择交互效果区分</w:t>
              </w:r>
            </w:ins>
          </w:p>
        </w:tc>
        <w:tc>
          <w:tcPr>
            <w:tcW w:w="1712" w:type="dxa"/>
          </w:tcPr>
          <w:p w14:paraId="61863A5E" w14:textId="140482A2" w:rsidR="00D20118" w:rsidRDefault="001D11CF" w:rsidP="000A3F4F">
            <w:pPr>
              <w:widowControl/>
              <w:jc w:val="left"/>
              <w:rPr>
                <w:ins w:id="750" w:author="haha" w:date="2019-01-16T13:44:00Z"/>
                <w:rFonts w:ascii="微软雅黑" w:eastAsia="微软雅黑" w:hAnsi="微软雅黑" w:cs="宋体"/>
                <w:bCs/>
                <w:kern w:val="0"/>
                <w:sz w:val="18"/>
                <w:szCs w:val="18"/>
              </w:rPr>
            </w:pPr>
            <w:ins w:id="751" w:author="haha" w:date="2019-01-16T14:00:00Z">
              <w:r>
                <w:rPr>
                  <w:rFonts w:ascii="微软雅黑" w:eastAsia="微软雅黑" w:hAnsi="微软雅黑" w:cs="宋体" w:hint="eastAsia"/>
                  <w:bCs/>
                  <w:kern w:val="0"/>
                  <w:sz w:val="18"/>
                  <w:szCs w:val="18"/>
                </w:rPr>
                <w:t>当前任务负责专员有交互样式，可在此点击</w:t>
              </w:r>
            </w:ins>
            <w:ins w:id="752" w:author="haha" w:date="2019-01-16T14:01:00Z">
              <w:r>
                <w:rPr>
                  <w:rFonts w:ascii="微软雅黑" w:eastAsia="微软雅黑" w:hAnsi="微软雅黑" w:cs="宋体" w:hint="eastAsia"/>
                  <w:bCs/>
                  <w:kern w:val="0"/>
                  <w:sz w:val="18"/>
                  <w:szCs w:val="18"/>
                </w:rPr>
                <w:t>取消勾选，取消者不在负责当前任务，也可新增其他可分配专员。</w:t>
              </w:r>
            </w:ins>
          </w:p>
        </w:tc>
      </w:tr>
    </w:tbl>
    <w:p w14:paraId="794893A8" w14:textId="61D2302A" w:rsidR="00D20118" w:rsidRDefault="00937C20">
      <w:pPr>
        <w:rPr>
          <w:ins w:id="753" w:author="haha" w:date="2019-02-14T17:46:00Z"/>
        </w:rPr>
      </w:pPr>
      <w:ins w:id="754" w:author="haha" w:date="2019-02-14T17:46:00Z">
        <w:r w:rsidRPr="0032170E">
          <w:rPr>
            <w:rFonts w:asciiTheme="majorHAnsi" w:eastAsiaTheme="majorEastAsia" w:hAnsiTheme="majorHAnsi" w:cstheme="majorBidi" w:hint="eastAsia"/>
            <w:b/>
            <w:bCs/>
            <w:sz w:val="32"/>
            <w:szCs w:val="32"/>
            <w:rPrChange w:id="755" w:author="haha" w:date="2019-02-14T18:04:00Z">
              <w:rPr>
                <w:rFonts w:hint="eastAsia"/>
              </w:rPr>
            </w:rPrChange>
          </w:rPr>
          <w:t>部分遗留问题的修改</w:t>
        </w:r>
      </w:ins>
    </w:p>
    <w:p w14:paraId="017583EC" w14:textId="29F07B80" w:rsidR="00937C20" w:rsidRDefault="00937C20" w:rsidP="00937C20">
      <w:pPr>
        <w:pStyle w:val="a3"/>
        <w:numPr>
          <w:ilvl w:val="0"/>
          <w:numId w:val="12"/>
        </w:numPr>
        <w:ind w:firstLineChars="0"/>
        <w:rPr>
          <w:ins w:id="756" w:author="haha" w:date="2019-02-14T17:47:00Z"/>
          <w:rFonts w:ascii="Open Sans" w:hAnsi="Open Sans" w:cs="Open Sans"/>
          <w:color w:val="333333"/>
          <w:shd w:val="clear" w:color="auto" w:fill="FFFFFF"/>
        </w:rPr>
      </w:pPr>
      <w:ins w:id="757" w:author="haha" w:date="2019-02-14T17:46:00Z">
        <w:r w:rsidRPr="00937C20">
          <w:rPr>
            <w:rFonts w:ascii="Open Sans" w:hAnsi="Open Sans" w:cs="Open Sans" w:hint="eastAsia"/>
            <w:color w:val="333333"/>
            <w:shd w:val="clear" w:color="auto" w:fill="FFFFFF"/>
            <w:rPrChange w:id="758" w:author="haha" w:date="2019-02-14T17:47:00Z">
              <w:rPr>
                <w:rFonts w:hint="eastAsia"/>
                <w:shd w:val="clear" w:color="auto" w:fill="FFFFFF"/>
              </w:rPr>
            </w:rPrChange>
          </w:rPr>
          <w:t>产品管理：所属机构由</w:t>
        </w:r>
        <w:r w:rsidRPr="00937C20">
          <w:rPr>
            <w:rFonts w:ascii="Open Sans" w:hAnsi="Open Sans" w:cs="Open Sans"/>
            <w:color w:val="333333"/>
            <w:shd w:val="clear" w:color="auto" w:fill="FFFFFF"/>
            <w:rPrChange w:id="759" w:author="haha" w:date="2019-02-14T17:47:00Z">
              <w:rPr>
                <w:shd w:val="clear" w:color="auto" w:fill="FFFFFF"/>
              </w:rPr>
            </w:rPrChange>
          </w:rPr>
          <w:t>A</w:t>
        </w:r>
        <w:r w:rsidRPr="00937C20">
          <w:rPr>
            <w:rFonts w:ascii="Open Sans" w:hAnsi="Open Sans" w:cs="Open Sans" w:hint="eastAsia"/>
            <w:color w:val="333333"/>
            <w:shd w:val="clear" w:color="auto" w:fill="FFFFFF"/>
            <w:rPrChange w:id="760" w:author="haha" w:date="2019-02-14T17:47:00Z">
              <w:rPr>
                <w:rFonts w:hint="eastAsia"/>
                <w:shd w:val="clear" w:color="auto" w:fill="FFFFFF"/>
              </w:rPr>
            </w:rPrChange>
          </w:rPr>
          <w:t>（有数据）选择</w:t>
        </w:r>
        <w:r w:rsidRPr="00937C20">
          <w:rPr>
            <w:rFonts w:ascii="Open Sans" w:hAnsi="Open Sans" w:cs="Open Sans"/>
            <w:color w:val="333333"/>
            <w:shd w:val="clear" w:color="auto" w:fill="FFFFFF"/>
            <w:rPrChange w:id="761" w:author="haha" w:date="2019-02-14T17:47:00Z">
              <w:rPr>
                <w:shd w:val="clear" w:color="auto" w:fill="FFFFFF"/>
              </w:rPr>
            </w:rPrChange>
          </w:rPr>
          <w:t>B</w:t>
        </w:r>
        <w:r w:rsidRPr="00937C20">
          <w:rPr>
            <w:rFonts w:ascii="Open Sans" w:hAnsi="Open Sans" w:cs="Open Sans" w:hint="eastAsia"/>
            <w:color w:val="333333"/>
            <w:shd w:val="clear" w:color="auto" w:fill="FFFFFF"/>
            <w:rPrChange w:id="762" w:author="haha" w:date="2019-02-14T17:47:00Z">
              <w:rPr>
                <w:rFonts w:hint="eastAsia"/>
                <w:shd w:val="clear" w:color="auto" w:fill="FFFFFF"/>
              </w:rPr>
            </w:rPrChange>
          </w:rPr>
          <w:t>，由有数据选择为无数据，再选择为有数据的</w:t>
        </w:r>
        <w:r w:rsidRPr="00937C20">
          <w:rPr>
            <w:rFonts w:ascii="Open Sans" w:hAnsi="Open Sans" w:cs="Open Sans"/>
            <w:color w:val="333333"/>
            <w:shd w:val="clear" w:color="auto" w:fill="FFFFFF"/>
            <w:rPrChange w:id="763" w:author="haha" w:date="2019-02-14T17:47:00Z">
              <w:rPr>
                <w:shd w:val="clear" w:color="auto" w:fill="FFFFFF"/>
              </w:rPr>
            </w:rPrChange>
          </w:rPr>
          <w:t>A</w:t>
        </w:r>
        <w:r w:rsidRPr="00937C20">
          <w:rPr>
            <w:rFonts w:ascii="Open Sans" w:hAnsi="Open Sans" w:cs="Open Sans" w:hint="eastAsia"/>
            <w:color w:val="333333"/>
            <w:shd w:val="clear" w:color="auto" w:fill="FFFFFF"/>
            <w:rPrChange w:id="764" w:author="haha" w:date="2019-02-14T17:47:00Z">
              <w:rPr>
                <w:rFonts w:hint="eastAsia"/>
                <w:shd w:val="clear" w:color="auto" w:fill="FFFFFF"/>
              </w:rPr>
            </w:rPrChange>
          </w:rPr>
          <w:t>时，页面展示</w:t>
        </w:r>
        <w:r w:rsidRPr="00937C20">
          <w:rPr>
            <w:rFonts w:ascii="Open Sans" w:hAnsi="Open Sans" w:cs="Open Sans"/>
            <w:color w:val="333333"/>
            <w:shd w:val="clear" w:color="auto" w:fill="FFFFFF"/>
            <w:rPrChange w:id="765" w:author="haha" w:date="2019-02-14T17:47:00Z">
              <w:rPr>
                <w:shd w:val="clear" w:color="auto" w:fill="FFFFFF"/>
              </w:rPr>
            </w:rPrChange>
          </w:rPr>
          <w:t>0</w:t>
        </w:r>
        <w:r w:rsidRPr="00937C20">
          <w:rPr>
            <w:rFonts w:ascii="Open Sans" w:hAnsi="Open Sans" w:cs="Open Sans" w:hint="eastAsia"/>
            <w:color w:val="333333"/>
            <w:shd w:val="clear" w:color="auto" w:fill="FFFFFF"/>
            <w:rPrChange w:id="766" w:author="haha" w:date="2019-02-14T17:47:00Z">
              <w:rPr>
                <w:rFonts w:hint="eastAsia"/>
                <w:shd w:val="clear" w:color="auto" w:fill="FFFFFF"/>
              </w:rPr>
            </w:rPrChange>
          </w:rPr>
          <w:t>条</w:t>
        </w:r>
      </w:ins>
    </w:p>
    <w:p w14:paraId="09BEB133" w14:textId="557A525E" w:rsidR="00937C20" w:rsidRDefault="00937C20" w:rsidP="00937C20">
      <w:pPr>
        <w:rPr>
          <w:ins w:id="767" w:author="haha" w:date="2019-02-14T17:47:00Z"/>
          <w:rFonts w:ascii="Open Sans" w:hAnsi="Open Sans" w:cs="Open Sans"/>
          <w:color w:val="333333"/>
          <w:shd w:val="clear" w:color="auto" w:fill="FFFFFF"/>
        </w:rPr>
      </w:pPr>
      <w:ins w:id="768" w:author="haha" w:date="2019-02-14T17:47:00Z">
        <w:r>
          <w:rPr>
            <w:rFonts w:ascii="Open Sans" w:hAnsi="Open Sans" w:cs="Open Sans"/>
            <w:noProof/>
            <w:color w:val="333333"/>
            <w:shd w:val="clear" w:color="auto" w:fill="FFFFFF"/>
          </w:rPr>
          <w:lastRenderedPageBreak/>
          <w:drawing>
            <wp:inline distT="0" distB="0" distL="0" distR="0" wp14:anchorId="357FABD5" wp14:editId="51D0E1FC">
              <wp:extent cx="4175185" cy="1885876"/>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8268" cy="1896302"/>
                      </a:xfrm>
                      <a:prstGeom prst="rect">
                        <a:avLst/>
                      </a:prstGeom>
                      <a:noFill/>
                      <a:ln>
                        <a:noFill/>
                      </a:ln>
                    </pic:spPr>
                  </pic:pic>
                </a:graphicData>
              </a:graphic>
            </wp:inline>
          </w:drawing>
        </w:r>
      </w:ins>
    </w:p>
    <w:p w14:paraId="50B6C779" w14:textId="66C283A4" w:rsidR="00937C20" w:rsidRPr="00937C20" w:rsidRDefault="00937C20">
      <w:pPr>
        <w:pStyle w:val="a3"/>
        <w:numPr>
          <w:ilvl w:val="0"/>
          <w:numId w:val="12"/>
        </w:numPr>
        <w:ind w:firstLineChars="0"/>
        <w:rPr>
          <w:ins w:id="769" w:author="haha" w:date="2019-02-14T17:47:00Z"/>
          <w:rFonts w:ascii="Open Sans" w:hAnsi="Open Sans" w:cs="Open Sans"/>
          <w:color w:val="333333"/>
          <w:shd w:val="clear" w:color="auto" w:fill="FFFFFF"/>
          <w:rPrChange w:id="770" w:author="haha" w:date="2019-02-14T17:47:00Z">
            <w:rPr>
              <w:ins w:id="771" w:author="haha" w:date="2019-02-14T17:47:00Z"/>
              <w:shd w:val="clear" w:color="auto" w:fill="FFFFFF"/>
            </w:rPr>
          </w:rPrChange>
        </w:rPr>
        <w:pPrChange w:id="772" w:author="haha" w:date="2019-02-14T17:47:00Z">
          <w:pPr/>
        </w:pPrChange>
      </w:pPr>
      <w:ins w:id="773" w:author="haha" w:date="2019-02-14T17:47:00Z">
        <w:r w:rsidRPr="00937C20">
          <w:rPr>
            <w:rFonts w:ascii="Open Sans" w:hAnsi="Open Sans" w:cs="Open Sans" w:hint="eastAsia"/>
            <w:color w:val="333333"/>
            <w:shd w:val="clear" w:color="auto" w:fill="FFFFFF"/>
            <w:rPrChange w:id="774" w:author="haha" w:date="2019-02-14T17:47:00Z">
              <w:rPr>
                <w:rFonts w:hint="eastAsia"/>
                <w:shd w:val="clear" w:color="auto" w:fill="FFFFFF"/>
              </w:rPr>
            </w:rPrChange>
          </w:rPr>
          <w:t>所属机构和合作方的清空按钮</w:t>
        </w:r>
      </w:ins>
    </w:p>
    <w:p w14:paraId="04884FF3" w14:textId="74F2286F" w:rsidR="00937C20" w:rsidRDefault="00D80E84" w:rsidP="00937C20">
      <w:pPr>
        <w:rPr>
          <w:ins w:id="775" w:author="haha" w:date="2019-02-14T18:02:00Z"/>
          <w:rFonts w:ascii="Open Sans" w:hAnsi="Open Sans" w:cs="Open Sans"/>
          <w:b/>
          <w:color w:val="333333"/>
          <w:shd w:val="clear" w:color="auto" w:fill="FFFFFF"/>
        </w:rPr>
      </w:pPr>
      <w:ins w:id="776" w:author="haha" w:date="2019-02-14T18:02:00Z">
        <w:r>
          <w:rPr>
            <w:noProof/>
          </w:rPr>
          <w:drawing>
            <wp:inline distT="0" distB="0" distL="0" distR="0" wp14:anchorId="57908784" wp14:editId="2A114E36">
              <wp:extent cx="5270500" cy="1770380"/>
              <wp:effectExtent l="0" t="0" r="635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770380"/>
                      </a:xfrm>
                      <a:prstGeom prst="rect">
                        <a:avLst/>
                      </a:prstGeom>
                      <a:noFill/>
                      <a:ln>
                        <a:noFill/>
                      </a:ln>
                    </pic:spPr>
                  </pic:pic>
                </a:graphicData>
              </a:graphic>
            </wp:inline>
          </w:drawing>
        </w:r>
      </w:ins>
    </w:p>
    <w:p w14:paraId="09061AB8" w14:textId="5C28A362" w:rsidR="00D80E84" w:rsidRPr="00D80E84" w:rsidRDefault="00D80E84">
      <w:pPr>
        <w:pStyle w:val="a3"/>
        <w:numPr>
          <w:ilvl w:val="0"/>
          <w:numId w:val="12"/>
        </w:numPr>
        <w:ind w:firstLineChars="0"/>
        <w:rPr>
          <w:ins w:id="777" w:author="haha" w:date="2019-02-14T18:02:00Z"/>
          <w:rFonts w:ascii="Open Sans" w:hAnsi="Open Sans" w:cs="Open Sans"/>
          <w:color w:val="333333"/>
          <w:shd w:val="clear" w:color="auto" w:fill="FFFFFF"/>
          <w:rPrChange w:id="778" w:author="haha" w:date="2019-02-14T18:02:00Z">
            <w:rPr>
              <w:ins w:id="779" w:author="haha" w:date="2019-02-14T18:02:00Z"/>
              <w:shd w:val="clear" w:color="auto" w:fill="FFFFFF"/>
            </w:rPr>
          </w:rPrChange>
        </w:rPr>
        <w:pPrChange w:id="780" w:author="haha" w:date="2019-02-14T18:02:00Z">
          <w:pPr/>
        </w:pPrChange>
      </w:pPr>
      <w:ins w:id="781" w:author="haha" w:date="2019-02-14T18:02:00Z">
        <w:r w:rsidRPr="00D80E84">
          <w:rPr>
            <w:rFonts w:ascii="Open Sans" w:hAnsi="Open Sans" w:cs="Open Sans" w:hint="eastAsia"/>
            <w:color w:val="333333"/>
            <w:shd w:val="clear" w:color="auto" w:fill="FFFFFF"/>
            <w:rPrChange w:id="782" w:author="haha" w:date="2019-02-14T18:02:00Z">
              <w:rPr>
                <w:rFonts w:hint="eastAsia"/>
                <w:shd w:val="clear" w:color="auto" w:fill="FFFFFF"/>
              </w:rPr>
            </w:rPrChange>
          </w:rPr>
          <w:t>添加产品，先选择内部产品，再选择外部产品，合作方返显为</w:t>
        </w:r>
        <w:r w:rsidRPr="00D80E84">
          <w:rPr>
            <w:rFonts w:ascii="Open Sans" w:hAnsi="Open Sans" w:cs="Open Sans"/>
            <w:color w:val="333333"/>
            <w:shd w:val="clear" w:color="auto" w:fill="FFFFFF"/>
            <w:rPrChange w:id="783" w:author="haha" w:date="2019-02-14T18:02:00Z">
              <w:rPr>
                <w:shd w:val="clear" w:color="auto" w:fill="FFFFFF"/>
              </w:rPr>
            </w:rPrChange>
          </w:rPr>
          <w:t>“</w:t>
        </w:r>
        <w:r w:rsidRPr="00D80E84">
          <w:rPr>
            <w:rFonts w:ascii="Open Sans" w:hAnsi="Open Sans" w:cs="Open Sans" w:hint="eastAsia"/>
            <w:color w:val="333333"/>
            <w:shd w:val="clear" w:color="auto" w:fill="FFFFFF"/>
            <w:rPrChange w:id="784" w:author="haha" w:date="2019-02-14T18:02:00Z">
              <w:rPr>
                <w:rFonts w:hint="eastAsia"/>
                <w:shd w:val="clear" w:color="auto" w:fill="FFFFFF"/>
              </w:rPr>
            </w:rPrChange>
          </w:rPr>
          <w:t>内部产品</w:t>
        </w:r>
        <w:r w:rsidRPr="00D80E84">
          <w:rPr>
            <w:rFonts w:ascii="Open Sans" w:hAnsi="Open Sans" w:cs="Open Sans"/>
            <w:color w:val="333333"/>
            <w:shd w:val="clear" w:color="auto" w:fill="FFFFFF"/>
            <w:rPrChange w:id="785" w:author="haha" w:date="2019-02-14T18:02:00Z">
              <w:rPr>
                <w:shd w:val="clear" w:color="auto" w:fill="FFFFFF"/>
              </w:rPr>
            </w:rPrChange>
          </w:rPr>
          <w:t>”</w:t>
        </w:r>
        <w:r w:rsidRPr="00D80E84">
          <w:rPr>
            <w:rFonts w:ascii="Open Sans" w:hAnsi="Open Sans" w:cs="Open Sans" w:hint="eastAsia"/>
            <w:color w:val="333333"/>
            <w:shd w:val="clear" w:color="auto" w:fill="FFFFFF"/>
            <w:rPrChange w:id="786" w:author="haha" w:date="2019-02-14T18:02:00Z">
              <w:rPr>
                <w:rFonts w:hint="eastAsia"/>
                <w:shd w:val="clear" w:color="auto" w:fill="FFFFFF"/>
              </w:rPr>
            </w:rPrChange>
          </w:rPr>
          <w:t>所对应的机构名称</w:t>
        </w:r>
      </w:ins>
      <w:ins w:id="787" w:author=" " w:date="2019-02-26T14:14:00Z">
        <w:r w:rsidR="00BA6467">
          <w:rPr>
            <w:rFonts w:ascii="Open Sans" w:hAnsi="Open Sans" w:cs="Open Sans" w:hint="eastAsia"/>
            <w:color w:val="333333"/>
            <w:shd w:val="clear" w:color="auto" w:fill="FFFFFF"/>
          </w:rPr>
          <w:t>——</w:t>
        </w:r>
      </w:ins>
      <w:ins w:id="788" w:author=" " w:date="2019-02-26T14:15:00Z">
        <w:r w:rsidR="00BA6467" w:rsidRPr="00BA6467">
          <w:rPr>
            <w:rFonts w:ascii="Open Sans" w:hAnsi="Open Sans" w:cs="Open Sans" w:hint="eastAsia"/>
            <w:color w:val="333333"/>
            <w:highlight w:val="yellow"/>
            <w:shd w:val="clear" w:color="auto" w:fill="FFFFFF"/>
            <w:rPrChange w:id="789" w:author=" " w:date="2019-02-26T14:15:00Z">
              <w:rPr>
                <w:rFonts w:ascii="Open Sans" w:hAnsi="Open Sans" w:cs="Open Sans" w:hint="eastAsia"/>
                <w:color w:val="333333"/>
                <w:shd w:val="clear" w:color="auto" w:fill="FFFFFF"/>
              </w:rPr>
            </w:rPrChange>
          </w:rPr>
          <w:t>已修复</w:t>
        </w:r>
      </w:ins>
    </w:p>
    <w:p w14:paraId="6BF988BA" w14:textId="551DEA0B" w:rsidR="00D80E84" w:rsidRDefault="00D80E84" w:rsidP="00D80E84">
      <w:pPr>
        <w:rPr>
          <w:ins w:id="790" w:author="haha" w:date="2019-02-14T18:02:00Z"/>
          <w:rFonts w:ascii="Open Sans" w:hAnsi="Open Sans" w:cs="Open Sans"/>
          <w:b/>
          <w:color w:val="333333"/>
          <w:shd w:val="clear" w:color="auto" w:fill="FFFFFF"/>
        </w:rPr>
      </w:pPr>
      <w:ins w:id="791" w:author="haha" w:date="2019-02-14T18:02:00Z">
        <w:r>
          <w:rPr>
            <w:noProof/>
          </w:rPr>
          <w:drawing>
            <wp:inline distT="0" distB="0" distL="0" distR="0" wp14:anchorId="69C5A5D2" wp14:editId="21F52876">
              <wp:extent cx="5046453" cy="1926164"/>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023" cy="1930198"/>
                      </a:xfrm>
                      <a:prstGeom prst="rect">
                        <a:avLst/>
                      </a:prstGeom>
                      <a:noFill/>
                      <a:ln>
                        <a:noFill/>
                      </a:ln>
                    </pic:spPr>
                  </pic:pic>
                </a:graphicData>
              </a:graphic>
            </wp:inline>
          </w:drawing>
        </w:r>
      </w:ins>
    </w:p>
    <w:p w14:paraId="77A88428" w14:textId="12520005" w:rsidR="00D80E84" w:rsidRPr="00D80E84" w:rsidRDefault="00D80E84">
      <w:pPr>
        <w:pStyle w:val="a3"/>
        <w:numPr>
          <w:ilvl w:val="0"/>
          <w:numId w:val="12"/>
        </w:numPr>
        <w:ind w:firstLineChars="0"/>
        <w:rPr>
          <w:ins w:id="792" w:author="haha" w:date="2019-02-14T18:03:00Z"/>
          <w:rFonts w:ascii="Open Sans" w:hAnsi="Open Sans" w:cs="Open Sans"/>
          <w:color w:val="333333"/>
          <w:shd w:val="clear" w:color="auto" w:fill="FFFFFF"/>
          <w:rPrChange w:id="793" w:author="haha" w:date="2019-02-14T18:03:00Z">
            <w:rPr>
              <w:ins w:id="794" w:author="haha" w:date="2019-02-14T18:03:00Z"/>
              <w:shd w:val="clear" w:color="auto" w:fill="FFFFFF"/>
            </w:rPr>
          </w:rPrChange>
        </w:rPr>
        <w:pPrChange w:id="795" w:author="haha" w:date="2019-02-14T18:03:00Z">
          <w:pPr/>
        </w:pPrChange>
      </w:pPr>
      <w:ins w:id="796" w:author="haha" w:date="2019-02-14T18:02:00Z">
        <w:r w:rsidRPr="00D80E84">
          <w:rPr>
            <w:rFonts w:ascii="Open Sans" w:hAnsi="Open Sans" w:cs="Open Sans" w:hint="eastAsia"/>
            <w:color w:val="333333"/>
            <w:shd w:val="clear" w:color="auto" w:fill="FFFFFF"/>
            <w:rPrChange w:id="797" w:author="haha" w:date="2019-02-14T18:03:00Z">
              <w:rPr>
                <w:rFonts w:hint="eastAsia"/>
                <w:shd w:val="clear" w:color="auto" w:fill="FFFFFF"/>
              </w:rPr>
            </w:rPrChange>
          </w:rPr>
          <w:t>任务列表</w:t>
        </w:r>
        <w:r w:rsidRPr="00D80E84">
          <w:rPr>
            <w:rFonts w:ascii="Open Sans" w:hAnsi="Open Sans" w:cs="Open Sans"/>
            <w:color w:val="333333"/>
            <w:shd w:val="clear" w:color="auto" w:fill="FFFFFF"/>
            <w:rPrChange w:id="798" w:author="haha" w:date="2019-02-14T18:03:00Z">
              <w:rPr>
                <w:shd w:val="clear" w:color="auto" w:fill="FFFFFF"/>
              </w:rPr>
            </w:rPrChange>
          </w:rPr>
          <w:t>——</w:t>
        </w:r>
        <w:r w:rsidRPr="00D80E84">
          <w:rPr>
            <w:rFonts w:ascii="Open Sans" w:hAnsi="Open Sans" w:cs="Open Sans" w:hint="eastAsia"/>
            <w:color w:val="333333"/>
            <w:shd w:val="clear" w:color="auto" w:fill="FFFFFF"/>
            <w:rPrChange w:id="799" w:author="haha" w:date="2019-02-14T18:03:00Z">
              <w:rPr>
                <w:rFonts w:hint="eastAsia"/>
                <w:shd w:val="clear" w:color="auto" w:fill="FFFFFF"/>
              </w:rPr>
            </w:rPrChange>
          </w:rPr>
          <w:t>主管页，任务分配不选择专员，直接点击提交时提示</w:t>
        </w:r>
        <w:r w:rsidRPr="00D80E84">
          <w:rPr>
            <w:rFonts w:ascii="Open Sans" w:hAnsi="Open Sans" w:cs="Open Sans"/>
            <w:color w:val="333333"/>
            <w:shd w:val="clear" w:color="auto" w:fill="FFFFFF"/>
            <w:rPrChange w:id="800" w:author="haha" w:date="2019-02-14T18:03:00Z">
              <w:rPr>
                <w:shd w:val="clear" w:color="auto" w:fill="FFFFFF"/>
              </w:rPr>
            </w:rPrChange>
          </w:rPr>
          <w:t>“</w:t>
        </w:r>
        <w:r w:rsidRPr="00D80E84">
          <w:rPr>
            <w:rFonts w:ascii="Open Sans" w:hAnsi="Open Sans" w:cs="Open Sans" w:hint="eastAsia"/>
            <w:color w:val="333333"/>
            <w:shd w:val="clear" w:color="auto" w:fill="FFFFFF"/>
            <w:rPrChange w:id="801" w:author="haha" w:date="2019-02-14T18:03:00Z">
              <w:rPr>
                <w:rFonts w:hint="eastAsia"/>
                <w:shd w:val="clear" w:color="auto" w:fill="FFFFFF"/>
              </w:rPr>
            </w:rPrChange>
          </w:rPr>
          <w:t>未选择外呼专员</w:t>
        </w:r>
        <w:r w:rsidRPr="00D80E84">
          <w:rPr>
            <w:rFonts w:ascii="Open Sans" w:hAnsi="Open Sans" w:cs="Open Sans"/>
            <w:color w:val="333333"/>
            <w:shd w:val="clear" w:color="auto" w:fill="FFFFFF"/>
            <w:rPrChange w:id="802" w:author="haha" w:date="2019-02-14T18:03:00Z">
              <w:rPr>
                <w:shd w:val="clear" w:color="auto" w:fill="FFFFFF"/>
              </w:rPr>
            </w:rPrChange>
          </w:rPr>
          <w:t>”</w:t>
        </w:r>
      </w:ins>
      <w:ins w:id="803" w:author=" " w:date="2019-02-26T14:15:00Z">
        <w:r w:rsidR="005E3DD2">
          <w:rPr>
            <w:rFonts w:ascii="Open Sans" w:hAnsi="Open Sans" w:cs="Open Sans" w:hint="eastAsia"/>
            <w:color w:val="333333"/>
            <w:shd w:val="clear" w:color="auto" w:fill="FFFFFF"/>
          </w:rPr>
          <w:t>——</w:t>
        </w:r>
        <w:r w:rsidR="005E3DD2" w:rsidRPr="005E3DD2">
          <w:rPr>
            <w:rFonts w:ascii="Open Sans" w:hAnsi="Open Sans" w:cs="Open Sans" w:hint="eastAsia"/>
            <w:color w:val="333333"/>
            <w:highlight w:val="yellow"/>
            <w:shd w:val="clear" w:color="auto" w:fill="FFFFFF"/>
            <w:rPrChange w:id="804" w:author=" " w:date="2019-02-26T14:15:00Z">
              <w:rPr>
                <w:rFonts w:ascii="Open Sans" w:hAnsi="Open Sans" w:cs="Open Sans" w:hint="eastAsia"/>
                <w:color w:val="333333"/>
                <w:shd w:val="clear" w:color="auto" w:fill="FFFFFF"/>
              </w:rPr>
            </w:rPrChange>
          </w:rPr>
          <w:t>与“成功”出现重叠</w:t>
        </w:r>
      </w:ins>
    </w:p>
    <w:p w14:paraId="2F9B632A" w14:textId="36C5714F" w:rsidR="00D80E84" w:rsidRDefault="00D80E84" w:rsidP="00D80E84">
      <w:pPr>
        <w:rPr>
          <w:ins w:id="805" w:author="haha" w:date="2019-02-14T18:03:00Z"/>
          <w:rFonts w:ascii="Open Sans" w:hAnsi="Open Sans" w:cs="Open Sans"/>
          <w:b/>
          <w:color w:val="333333"/>
          <w:shd w:val="clear" w:color="auto" w:fill="FFFFFF"/>
        </w:rPr>
      </w:pPr>
      <w:ins w:id="806" w:author="haha" w:date="2019-02-14T18:03:00Z">
        <w:r>
          <w:rPr>
            <w:noProof/>
          </w:rPr>
          <w:drawing>
            <wp:inline distT="0" distB="0" distL="0" distR="0" wp14:anchorId="62BE4550" wp14:editId="341C2508">
              <wp:extent cx="5270500" cy="9461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946150"/>
                      </a:xfrm>
                      <a:prstGeom prst="rect">
                        <a:avLst/>
                      </a:prstGeom>
                      <a:noFill/>
                      <a:ln>
                        <a:noFill/>
                      </a:ln>
                    </pic:spPr>
                  </pic:pic>
                </a:graphicData>
              </a:graphic>
            </wp:inline>
          </w:drawing>
        </w:r>
      </w:ins>
    </w:p>
    <w:p w14:paraId="4F98AF87" w14:textId="353BF16E" w:rsidR="00D80E84" w:rsidRPr="00D80E84" w:rsidRDefault="00D80E84">
      <w:pPr>
        <w:pStyle w:val="a3"/>
        <w:numPr>
          <w:ilvl w:val="0"/>
          <w:numId w:val="12"/>
        </w:numPr>
        <w:ind w:firstLineChars="0"/>
        <w:rPr>
          <w:ins w:id="807" w:author="haha" w:date="2019-02-14T18:03:00Z"/>
          <w:rFonts w:ascii="Open Sans" w:hAnsi="Open Sans" w:cs="Open Sans"/>
          <w:color w:val="333333"/>
          <w:shd w:val="clear" w:color="auto" w:fill="FFFFFF"/>
          <w:rPrChange w:id="808" w:author="haha" w:date="2019-02-14T18:03:00Z">
            <w:rPr>
              <w:ins w:id="809" w:author="haha" w:date="2019-02-14T18:03:00Z"/>
              <w:shd w:val="clear" w:color="auto" w:fill="FFFFFF"/>
            </w:rPr>
          </w:rPrChange>
        </w:rPr>
        <w:pPrChange w:id="810" w:author="haha" w:date="2019-02-14T18:03:00Z">
          <w:pPr/>
        </w:pPrChange>
      </w:pPr>
      <w:ins w:id="811" w:author="haha" w:date="2019-02-14T18:03:00Z">
        <w:r w:rsidRPr="00D80E84">
          <w:rPr>
            <w:rFonts w:ascii="Open Sans" w:hAnsi="Open Sans" w:cs="Open Sans" w:hint="eastAsia"/>
            <w:color w:val="333333"/>
            <w:shd w:val="clear" w:color="auto" w:fill="FFFFFF"/>
            <w:rPrChange w:id="812" w:author="haha" w:date="2019-02-14T18:03:00Z">
              <w:rPr>
                <w:rFonts w:hint="eastAsia"/>
                <w:shd w:val="clear" w:color="auto" w:fill="FFFFFF"/>
              </w:rPr>
            </w:rPrChange>
          </w:rPr>
          <w:t>任务管理</w:t>
        </w:r>
        <w:r w:rsidRPr="00D80E84">
          <w:rPr>
            <w:rFonts w:ascii="Open Sans" w:hAnsi="Open Sans" w:cs="Open Sans"/>
            <w:color w:val="333333"/>
            <w:shd w:val="clear" w:color="auto" w:fill="FFFFFF"/>
            <w:rPrChange w:id="813" w:author="haha" w:date="2019-02-14T18:03:00Z">
              <w:rPr>
                <w:shd w:val="clear" w:color="auto" w:fill="FFFFFF"/>
              </w:rPr>
            </w:rPrChange>
          </w:rPr>
          <w:t>——</w:t>
        </w:r>
        <w:r w:rsidRPr="00D80E84">
          <w:rPr>
            <w:rFonts w:ascii="Open Sans" w:hAnsi="Open Sans" w:cs="Open Sans" w:hint="eastAsia"/>
            <w:color w:val="333333"/>
            <w:shd w:val="clear" w:color="auto" w:fill="FFFFFF"/>
            <w:rPrChange w:id="814" w:author="haha" w:date="2019-02-14T18:03:00Z">
              <w:rPr>
                <w:rFonts w:hint="eastAsia"/>
                <w:shd w:val="clear" w:color="auto" w:fill="FFFFFF"/>
              </w:rPr>
            </w:rPrChange>
          </w:rPr>
          <w:t>机构管理员</w:t>
        </w:r>
        <w:r w:rsidRPr="00D80E84">
          <w:rPr>
            <w:rFonts w:ascii="Open Sans" w:hAnsi="Open Sans" w:cs="Open Sans"/>
            <w:color w:val="333333"/>
            <w:shd w:val="clear" w:color="auto" w:fill="FFFFFF"/>
            <w:rPrChange w:id="815" w:author="haha" w:date="2019-02-14T18:03:00Z">
              <w:rPr>
                <w:shd w:val="clear" w:color="auto" w:fill="FFFFFF"/>
              </w:rPr>
            </w:rPrChange>
          </w:rPr>
          <w:t>——</w:t>
        </w:r>
        <w:r w:rsidRPr="00D80E84">
          <w:rPr>
            <w:rFonts w:ascii="Open Sans" w:hAnsi="Open Sans" w:cs="Open Sans" w:hint="eastAsia"/>
            <w:color w:val="333333"/>
            <w:shd w:val="clear" w:color="auto" w:fill="FFFFFF"/>
            <w:rPrChange w:id="816" w:author="haha" w:date="2019-02-14T18:03:00Z">
              <w:rPr>
                <w:rFonts w:hint="eastAsia"/>
                <w:shd w:val="clear" w:color="auto" w:fill="FFFFFF"/>
              </w:rPr>
            </w:rPrChange>
          </w:rPr>
          <w:t>编辑时</w:t>
        </w:r>
        <w:r w:rsidRPr="00D80E84">
          <w:rPr>
            <w:rFonts w:ascii="Open Sans" w:hAnsi="Open Sans" w:cs="Open Sans"/>
            <w:color w:val="333333"/>
            <w:shd w:val="clear" w:color="auto" w:fill="FFFFFF"/>
            <w:rPrChange w:id="817" w:author="haha" w:date="2019-02-14T18:03:00Z">
              <w:rPr>
                <w:shd w:val="clear" w:color="auto" w:fill="FFFFFF"/>
              </w:rPr>
            </w:rPrChange>
          </w:rPr>
          <w:t>,</w:t>
        </w:r>
        <w:r w:rsidRPr="00D80E84">
          <w:rPr>
            <w:rFonts w:ascii="Open Sans" w:hAnsi="Open Sans" w:cs="Open Sans" w:hint="eastAsia"/>
            <w:color w:val="333333"/>
            <w:shd w:val="clear" w:color="auto" w:fill="FFFFFF"/>
            <w:rPrChange w:id="818" w:author="haha" w:date="2019-02-14T18:03:00Z">
              <w:rPr>
                <w:rFonts w:hint="eastAsia"/>
                <w:shd w:val="clear" w:color="auto" w:fill="FFFFFF"/>
              </w:rPr>
            </w:rPrChange>
          </w:rPr>
          <w:t>任务的提取范围限制大于</w:t>
        </w:r>
        <w:r w:rsidRPr="00D80E84">
          <w:rPr>
            <w:rFonts w:ascii="Open Sans" w:hAnsi="Open Sans" w:cs="Open Sans"/>
            <w:color w:val="333333"/>
            <w:shd w:val="clear" w:color="auto" w:fill="FFFFFF"/>
            <w:rPrChange w:id="819" w:author="haha" w:date="2019-02-14T18:03:00Z">
              <w:rPr>
                <w:shd w:val="clear" w:color="auto" w:fill="FFFFFF"/>
              </w:rPr>
            </w:rPrChange>
          </w:rPr>
          <w:t>10</w:t>
        </w:r>
        <w:r w:rsidRPr="00D80E84">
          <w:rPr>
            <w:rFonts w:ascii="Open Sans" w:hAnsi="Open Sans" w:cs="Open Sans" w:hint="eastAsia"/>
            <w:color w:val="333333"/>
            <w:shd w:val="clear" w:color="auto" w:fill="FFFFFF"/>
            <w:rPrChange w:id="820" w:author="haha" w:date="2019-02-14T18:03:00Z">
              <w:rPr>
                <w:rFonts w:hint="eastAsia"/>
                <w:shd w:val="clear" w:color="auto" w:fill="FFFFFF"/>
              </w:rPr>
            </w:rPrChange>
          </w:rPr>
          <w:t>位数</w:t>
        </w:r>
        <w:r w:rsidRPr="00D80E84">
          <w:rPr>
            <w:rFonts w:ascii="Open Sans" w:hAnsi="Open Sans" w:cs="Open Sans" w:hint="eastAsia"/>
            <w:color w:val="333333"/>
            <w:shd w:val="clear" w:color="auto" w:fill="FFFFFF"/>
            <w:rPrChange w:id="821" w:author="haha" w:date="2019-02-14T18:03:00Z">
              <w:rPr>
                <w:rFonts w:hint="eastAsia"/>
                <w:shd w:val="clear" w:color="auto" w:fill="FFFFFF"/>
              </w:rPr>
            </w:rPrChange>
          </w:rPr>
          <w:lastRenderedPageBreak/>
          <w:t>（提示输入范围有误），提示服务器开小差</w:t>
        </w:r>
      </w:ins>
      <w:ins w:id="822" w:author=" " w:date="2019-02-26T14:15:00Z">
        <w:r w:rsidR="005E3DD2" w:rsidRPr="005E3DD2">
          <w:rPr>
            <w:rFonts w:ascii="Open Sans" w:hAnsi="Open Sans" w:cs="Open Sans" w:hint="eastAsia"/>
            <w:color w:val="333333"/>
            <w:highlight w:val="yellow"/>
            <w:shd w:val="clear" w:color="auto" w:fill="FFFFFF"/>
            <w:rPrChange w:id="823" w:author=" " w:date="2019-02-26T14:15:00Z">
              <w:rPr>
                <w:rFonts w:ascii="Open Sans" w:hAnsi="Open Sans" w:cs="Open Sans" w:hint="eastAsia"/>
                <w:color w:val="333333"/>
                <w:shd w:val="clear" w:color="auto" w:fill="FFFFFF"/>
              </w:rPr>
            </w:rPrChange>
          </w:rPr>
          <w:t>（已做限制）</w:t>
        </w:r>
      </w:ins>
    </w:p>
    <w:p w14:paraId="61CE3997" w14:textId="1B085878" w:rsidR="00D80E84" w:rsidRDefault="00D80E84" w:rsidP="00D80E84">
      <w:pPr>
        <w:rPr>
          <w:ins w:id="824" w:author="haha" w:date="2019-02-14T18:03:00Z"/>
          <w:rFonts w:ascii="Open Sans" w:hAnsi="Open Sans" w:cs="Open Sans"/>
          <w:b/>
          <w:color w:val="333333"/>
          <w:shd w:val="clear" w:color="auto" w:fill="FFFFFF"/>
        </w:rPr>
      </w:pPr>
      <w:ins w:id="825" w:author="haha" w:date="2019-02-14T18:03:00Z">
        <w:r>
          <w:rPr>
            <w:noProof/>
          </w:rPr>
          <w:drawing>
            <wp:inline distT="0" distB="0" distL="0" distR="0" wp14:anchorId="49EBB298" wp14:editId="194F875A">
              <wp:extent cx="5270500" cy="1386840"/>
              <wp:effectExtent l="0" t="0" r="635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1386840"/>
                      </a:xfrm>
                      <a:prstGeom prst="rect">
                        <a:avLst/>
                      </a:prstGeom>
                      <a:noFill/>
                      <a:ln>
                        <a:noFill/>
                      </a:ln>
                    </pic:spPr>
                  </pic:pic>
                </a:graphicData>
              </a:graphic>
            </wp:inline>
          </w:drawing>
        </w:r>
      </w:ins>
    </w:p>
    <w:p w14:paraId="36940F77" w14:textId="13A9F7D8" w:rsidR="00D80E84" w:rsidRDefault="00D80E84" w:rsidP="00D80E84">
      <w:pPr>
        <w:pStyle w:val="a3"/>
        <w:numPr>
          <w:ilvl w:val="0"/>
          <w:numId w:val="12"/>
        </w:numPr>
        <w:ind w:firstLineChars="0"/>
        <w:rPr>
          <w:ins w:id="826" w:author="haha" w:date="2019-02-14T18:03:00Z"/>
          <w:rFonts w:ascii="Open Sans" w:hAnsi="Open Sans" w:cs="Open Sans"/>
          <w:color w:val="333333"/>
          <w:shd w:val="clear" w:color="auto" w:fill="FFFFFF"/>
        </w:rPr>
      </w:pPr>
      <w:ins w:id="827" w:author="haha" w:date="2019-02-14T18:03:00Z">
        <w:r w:rsidRPr="00D80E84">
          <w:rPr>
            <w:rFonts w:ascii="Open Sans" w:hAnsi="Open Sans" w:cs="Open Sans" w:hint="eastAsia"/>
            <w:color w:val="333333"/>
            <w:shd w:val="clear" w:color="auto" w:fill="FFFFFF"/>
            <w:rPrChange w:id="828" w:author="haha" w:date="2019-02-14T18:03:00Z">
              <w:rPr>
                <w:rFonts w:hint="eastAsia"/>
                <w:shd w:val="clear" w:color="auto" w:fill="FFFFFF"/>
              </w:rPr>
            </w:rPrChange>
          </w:rPr>
          <w:t>产品管理</w:t>
        </w:r>
        <w:r w:rsidRPr="00D80E84">
          <w:rPr>
            <w:rFonts w:ascii="Open Sans" w:hAnsi="Open Sans" w:cs="Open Sans"/>
            <w:color w:val="333333"/>
            <w:shd w:val="clear" w:color="auto" w:fill="FFFFFF"/>
            <w:rPrChange w:id="829" w:author="haha" w:date="2019-02-14T18:03:00Z">
              <w:rPr>
                <w:shd w:val="clear" w:color="auto" w:fill="FFFFFF"/>
              </w:rPr>
            </w:rPrChange>
          </w:rPr>
          <w:t>——</w:t>
        </w:r>
        <w:r w:rsidRPr="00D80E84">
          <w:rPr>
            <w:rFonts w:ascii="Open Sans" w:hAnsi="Open Sans" w:cs="Open Sans" w:hint="eastAsia"/>
            <w:color w:val="333333"/>
            <w:shd w:val="clear" w:color="auto" w:fill="FFFFFF"/>
            <w:rPrChange w:id="830" w:author="haha" w:date="2019-02-14T18:03:00Z">
              <w:rPr>
                <w:rFonts w:hint="eastAsia"/>
                <w:shd w:val="clear" w:color="auto" w:fill="FFFFFF"/>
              </w:rPr>
            </w:rPrChange>
          </w:rPr>
          <w:t>所有筛选项都填写，显示数据应为</w:t>
        </w:r>
        <w:r w:rsidRPr="00D80E84">
          <w:rPr>
            <w:rFonts w:ascii="Open Sans" w:hAnsi="Open Sans" w:cs="Open Sans"/>
            <w:color w:val="333333"/>
            <w:shd w:val="clear" w:color="auto" w:fill="FFFFFF"/>
            <w:rPrChange w:id="831" w:author="haha" w:date="2019-02-14T18:03:00Z">
              <w:rPr>
                <w:shd w:val="clear" w:color="auto" w:fill="FFFFFF"/>
              </w:rPr>
            </w:rPrChange>
          </w:rPr>
          <w:t>1</w:t>
        </w:r>
        <w:r w:rsidRPr="00D80E84">
          <w:rPr>
            <w:rFonts w:ascii="Open Sans" w:hAnsi="Open Sans" w:cs="Open Sans" w:hint="eastAsia"/>
            <w:color w:val="333333"/>
            <w:shd w:val="clear" w:color="auto" w:fill="FFFFFF"/>
            <w:rPrChange w:id="832" w:author="haha" w:date="2019-02-14T18:03:00Z">
              <w:rPr>
                <w:rFonts w:hint="eastAsia"/>
                <w:shd w:val="clear" w:color="auto" w:fill="FFFFFF"/>
              </w:rPr>
            </w:rPrChange>
          </w:rPr>
          <w:t>条，实际显示所有，且再点击别的按钮无反应（</w:t>
        </w:r>
        <w:r w:rsidRPr="00D80E84">
          <w:rPr>
            <w:rFonts w:ascii="Open Sans" w:hAnsi="Open Sans" w:cs="Open Sans"/>
            <w:color w:val="333333"/>
            <w:shd w:val="clear" w:color="auto" w:fill="FFFFFF"/>
            <w:rPrChange w:id="833" w:author="haha" w:date="2019-02-14T18:03:00Z">
              <w:rPr>
                <w:shd w:val="clear" w:color="auto" w:fill="FFFFFF"/>
              </w:rPr>
            </w:rPrChange>
          </w:rPr>
          <w:t>admin</w:t>
        </w:r>
        <w:r w:rsidRPr="00D80E84">
          <w:rPr>
            <w:rFonts w:ascii="Open Sans" w:hAnsi="Open Sans" w:cs="Open Sans" w:hint="eastAsia"/>
            <w:color w:val="333333"/>
            <w:shd w:val="clear" w:color="auto" w:fill="FFFFFF"/>
            <w:rPrChange w:id="834" w:author="haha" w:date="2019-02-14T18:03:00Z">
              <w:rPr>
                <w:rFonts w:hint="eastAsia"/>
                <w:shd w:val="clear" w:color="auto" w:fill="FFFFFF"/>
              </w:rPr>
            </w:rPrChange>
          </w:rPr>
          <w:t>正常）</w:t>
        </w:r>
      </w:ins>
    </w:p>
    <w:p w14:paraId="7A95CA2B" w14:textId="6EBC35A1" w:rsidR="00D80E84" w:rsidRDefault="00D80E84">
      <w:pPr>
        <w:rPr>
          <w:ins w:id="835" w:author="haha" w:date="2019-02-20T10:43:00Z"/>
          <w:rFonts w:ascii="Open Sans" w:hAnsi="Open Sans" w:cs="Open Sans"/>
          <w:color w:val="333333"/>
          <w:shd w:val="clear" w:color="auto" w:fill="FFFFFF"/>
        </w:rPr>
      </w:pPr>
      <w:ins w:id="836" w:author="haha" w:date="2019-02-14T18:04:00Z">
        <w:r w:rsidRPr="00D80E84">
          <w:rPr>
            <w:rFonts w:ascii="Open Sans" w:hAnsi="Open Sans" w:cs="Open Sans"/>
            <w:noProof/>
            <w:color w:val="333333"/>
            <w:shd w:val="clear" w:color="auto" w:fill="FFFFFF"/>
          </w:rPr>
          <w:drawing>
            <wp:inline distT="0" distB="0" distL="0" distR="0" wp14:anchorId="713F18D0" wp14:editId="6048FD3B">
              <wp:extent cx="4416725" cy="1994444"/>
              <wp:effectExtent l="0" t="0" r="3175" b="6350"/>
              <wp:docPr id="19" name="图片 19" descr="C:\Users\haha\AppData\Local\Temp\WeChat Files\4a9faeb3aed0c929a8b260200fc7f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ha\AppData\Local\Temp\WeChat Files\4a9faeb3aed0c929a8b260200fc7f2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7603" cy="1999356"/>
                      </a:xfrm>
                      <a:prstGeom prst="rect">
                        <a:avLst/>
                      </a:prstGeom>
                      <a:noFill/>
                      <a:ln>
                        <a:noFill/>
                      </a:ln>
                    </pic:spPr>
                  </pic:pic>
                </a:graphicData>
              </a:graphic>
            </wp:inline>
          </w:drawing>
        </w:r>
      </w:ins>
    </w:p>
    <w:p w14:paraId="45625B8C" w14:textId="77777777" w:rsidR="00377310" w:rsidRPr="00D80E84" w:rsidRDefault="00377310">
      <w:pPr>
        <w:rPr>
          <w:rFonts w:ascii="Open Sans" w:hAnsi="Open Sans" w:cs="Open Sans"/>
          <w:color w:val="333333"/>
          <w:shd w:val="clear" w:color="auto" w:fill="FFFFFF"/>
          <w:rPrChange w:id="837" w:author="haha" w:date="2019-02-14T18:03:00Z">
            <w:rPr/>
          </w:rPrChange>
        </w:rPr>
      </w:pPr>
    </w:p>
    <w:sectPr w:rsidR="00377310" w:rsidRPr="00D80E84" w:rsidSect="00F5066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AC11E" w14:textId="77777777" w:rsidR="006E3623" w:rsidRDefault="006E3623" w:rsidP="0072109D">
      <w:r>
        <w:separator/>
      </w:r>
    </w:p>
  </w:endnote>
  <w:endnote w:type="continuationSeparator" w:id="0">
    <w:p w14:paraId="2704E166" w14:textId="77777777" w:rsidR="006E3623" w:rsidRDefault="006E3623" w:rsidP="00721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08C68" w14:textId="77777777" w:rsidR="006E3623" w:rsidRDefault="006E3623" w:rsidP="0072109D">
      <w:r>
        <w:separator/>
      </w:r>
    </w:p>
  </w:footnote>
  <w:footnote w:type="continuationSeparator" w:id="0">
    <w:p w14:paraId="51F796AB" w14:textId="77777777" w:rsidR="006E3623" w:rsidRDefault="006E3623" w:rsidP="00721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096"/>
    <w:multiLevelType w:val="hybridMultilevel"/>
    <w:tmpl w:val="306C1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F10EC7"/>
    <w:multiLevelType w:val="hybridMultilevel"/>
    <w:tmpl w:val="1CE870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0732FF"/>
    <w:multiLevelType w:val="hybridMultilevel"/>
    <w:tmpl w:val="188C1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5167B20"/>
    <w:multiLevelType w:val="hybridMultilevel"/>
    <w:tmpl w:val="8BF48A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373734"/>
    <w:multiLevelType w:val="hybridMultilevel"/>
    <w:tmpl w:val="E7624D6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227F9C"/>
    <w:multiLevelType w:val="hybridMultilevel"/>
    <w:tmpl w:val="8DD0F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F018D3"/>
    <w:multiLevelType w:val="hybridMultilevel"/>
    <w:tmpl w:val="F97EEE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4D61A5"/>
    <w:multiLevelType w:val="hybridMultilevel"/>
    <w:tmpl w:val="91BAF6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FA0606"/>
    <w:multiLevelType w:val="hybridMultilevel"/>
    <w:tmpl w:val="8AF2FD90"/>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2F6848"/>
    <w:multiLevelType w:val="hybridMultilevel"/>
    <w:tmpl w:val="DAE8776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196C51"/>
    <w:multiLevelType w:val="hybridMultilevel"/>
    <w:tmpl w:val="7A70A004"/>
    <w:lvl w:ilvl="0" w:tplc="A04E77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0"/>
  </w:num>
  <w:num w:numId="4">
    <w:abstractNumId w:val="6"/>
  </w:num>
  <w:num w:numId="5">
    <w:abstractNumId w:val="10"/>
  </w:num>
  <w:num w:numId="6">
    <w:abstractNumId w:val="9"/>
  </w:num>
  <w:num w:numId="7">
    <w:abstractNumId w:val="2"/>
  </w:num>
  <w:num w:numId="8">
    <w:abstractNumId w:val="1"/>
  </w:num>
  <w:num w:numId="9">
    <w:abstractNumId w:val="5"/>
  </w:num>
  <w:num w:numId="10">
    <w:abstractNumId w:val="7"/>
  </w:num>
  <w:num w:numId="11">
    <w:abstractNumId w:val="4"/>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ha">
    <w15:presenceInfo w15:providerId="None" w15:userId="haha"/>
  </w15:person>
  <w15:person w15:author=" ">
    <w15:presenceInfo w15:providerId="Windows Live" w15:userId="455b89ca35dfeb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01F6D"/>
    <w:rsid w:val="00005FCA"/>
    <w:rsid w:val="00031B82"/>
    <w:rsid w:val="00033E77"/>
    <w:rsid w:val="000376F2"/>
    <w:rsid w:val="000428BC"/>
    <w:rsid w:val="00077431"/>
    <w:rsid w:val="000849DD"/>
    <w:rsid w:val="000B1694"/>
    <w:rsid w:val="000C4F0D"/>
    <w:rsid w:val="000E5709"/>
    <w:rsid w:val="001103FD"/>
    <w:rsid w:val="0011079D"/>
    <w:rsid w:val="001241D6"/>
    <w:rsid w:val="001254AD"/>
    <w:rsid w:val="0016004A"/>
    <w:rsid w:val="00177CEB"/>
    <w:rsid w:val="001A68F3"/>
    <w:rsid w:val="001B50ED"/>
    <w:rsid w:val="001D11CF"/>
    <w:rsid w:val="00215B93"/>
    <w:rsid w:val="00241FD2"/>
    <w:rsid w:val="00254FDD"/>
    <w:rsid w:val="00272FC6"/>
    <w:rsid w:val="00275DDD"/>
    <w:rsid w:val="002870A9"/>
    <w:rsid w:val="00291695"/>
    <w:rsid w:val="002919BF"/>
    <w:rsid w:val="00292EE2"/>
    <w:rsid w:val="002A3FD1"/>
    <w:rsid w:val="002B2A41"/>
    <w:rsid w:val="002C7E5C"/>
    <w:rsid w:val="002E3EE0"/>
    <w:rsid w:val="002E692A"/>
    <w:rsid w:val="002F23CA"/>
    <w:rsid w:val="00317E07"/>
    <w:rsid w:val="0032170E"/>
    <w:rsid w:val="0034245B"/>
    <w:rsid w:val="003464DD"/>
    <w:rsid w:val="00376BAC"/>
    <w:rsid w:val="00377310"/>
    <w:rsid w:val="003D30CD"/>
    <w:rsid w:val="003E03A1"/>
    <w:rsid w:val="003F6C0D"/>
    <w:rsid w:val="00411FAB"/>
    <w:rsid w:val="004139E9"/>
    <w:rsid w:val="00454CB7"/>
    <w:rsid w:val="00484188"/>
    <w:rsid w:val="0049436F"/>
    <w:rsid w:val="00511454"/>
    <w:rsid w:val="0052234E"/>
    <w:rsid w:val="00531B70"/>
    <w:rsid w:val="00547E14"/>
    <w:rsid w:val="00552984"/>
    <w:rsid w:val="005864E8"/>
    <w:rsid w:val="005E3DD2"/>
    <w:rsid w:val="00606B94"/>
    <w:rsid w:val="00624118"/>
    <w:rsid w:val="0063286F"/>
    <w:rsid w:val="00633085"/>
    <w:rsid w:val="0068008B"/>
    <w:rsid w:val="006A3B95"/>
    <w:rsid w:val="006B2459"/>
    <w:rsid w:val="006E3623"/>
    <w:rsid w:val="00710E3F"/>
    <w:rsid w:val="00715445"/>
    <w:rsid w:val="0072109D"/>
    <w:rsid w:val="007473D5"/>
    <w:rsid w:val="00770C87"/>
    <w:rsid w:val="007902F8"/>
    <w:rsid w:val="007C2D10"/>
    <w:rsid w:val="007C7EA8"/>
    <w:rsid w:val="0084508F"/>
    <w:rsid w:val="008623C3"/>
    <w:rsid w:val="008C21AA"/>
    <w:rsid w:val="00912890"/>
    <w:rsid w:val="00917CA2"/>
    <w:rsid w:val="0093508B"/>
    <w:rsid w:val="00936CAF"/>
    <w:rsid w:val="00937C20"/>
    <w:rsid w:val="009417B0"/>
    <w:rsid w:val="009536F1"/>
    <w:rsid w:val="00966CB4"/>
    <w:rsid w:val="00976B58"/>
    <w:rsid w:val="00983C47"/>
    <w:rsid w:val="009F1077"/>
    <w:rsid w:val="00A20259"/>
    <w:rsid w:val="00A22D97"/>
    <w:rsid w:val="00A34E41"/>
    <w:rsid w:val="00A60C84"/>
    <w:rsid w:val="00A6459D"/>
    <w:rsid w:val="00A649EB"/>
    <w:rsid w:val="00A9143E"/>
    <w:rsid w:val="00A91E25"/>
    <w:rsid w:val="00AA6D03"/>
    <w:rsid w:val="00AE1D82"/>
    <w:rsid w:val="00B30A0C"/>
    <w:rsid w:val="00B41C85"/>
    <w:rsid w:val="00B615CA"/>
    <w:rsid w:val="00BA1313"/>
    <w:rsid w:val="00BA35AA"/>
    <w:rsid w:val="00BA6467"/>
    <w:rsid w:val="00C54C66"/>
    <w:rsid w:val="00C64058"/>
    <w:rsid w:val="00C7335D"/>
    <w:rsid w:val="00C73B32"/>
    <w:rsid w:val="00CC2F87"/>
    <w:rsid w:val="00CC7007"/>
    <w:rsid w:val="00D20118"/>
    <w:rsid w:val="00D741E8"/>
    <w:rsid w:val="00D77719"/>
    <w:rsid w:val="00D80E84"/>
    <w:rsid w:val="00D861C0"/>
    <w:rsid w:val="00DE1B6C"/>
    <w:rsid w:val="00DE2816"/>
    <w:rsid w:val="00E039D6"/>
    <w:rsid w:val="00E15A27"/>
    <w:rsid w:val="00E72492"/>
    <w:rsid w:val="00EC041A"/>
    <w:rsid w:val="00F07295"/>
    <w:rsid w:val="00F14C65"/>
    <w:rsid w:val="00F4120F"/>
    <w:rsid w:val="00F50667"/>
    <w:rsid w:val="00F5498F"/>
    <w:rsid w:val="00F56E7E"/>
    <w:rsid w:val="00F57EDA"/>
    <w:rsid w:val="00F66CF7"/>
    <w:rsid w:val="00F958AD"/>
    <w:rsid w:val="00FA1FA4"/>
    <w:rsid w:val="00FE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2D8052"/>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10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03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paragraph" w:styleId="a4">
    <w:name w:val="header"/>
    <w:basedOn w:val="a"/>
    <w:link w:val="a5"/>
    <w:uiPriority w:val="99"/>
    <w:unhideWhenUsed/>
    <w:rsid w:val="007210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109D"/>
    <w:rPr>
      <w:sz w:val="18"/>
      <w:szCs w:val="18"/>
    </w:rPr>
  </w:style>
  <w:style w:type="paragraph" w:styleId="a6">
    <w:name w:val="footer"/>
    <w:basedOn w:val="a"/>
    <w:link w:val="a7"/>
    <w:uiPriority w:val="99"/>
    <w:unhideWhenUsed/>
    <w:rsid w:val="0072109D"/>
    <w:pPr>
      <w:tabs>
        <w:tab w:val="center" w:pos="4153"/>
        <w:tab w:val="right" w:pos="8306"/>
      </w:tabs>
      <w:snapToGrid w:val="0"/>
      <w:jc w:val="left"/>
    </w:pPr>
    <w:rPr>
      <w:sz w:val="18"/>
      <w:szCs w:val="18"/>
    </w:rPr>
  </w:style>
  <w:style w:type="character" w:customStyle="1" w:styleId="a7">
    <w:name w:val="页脚 字符"/>
    <w:basedOn w:val="a0"/>
    <w:link w:val="a6"/>
    <w:uiPriority w:val="99"/>
    <w:rsid w:val="0072109D"/>
    <w:rPr>
      <w:sz w:val="18"/>
      <w:szCs w:val="18"/>
    </w:rPr>
  </w:style>
  <w:style w:type="character" w:customStyle="1" w:styleId="10">
    <w:name w:val="标题 1 字符"/>
    <w:basedOn w:val="a0"/>
    <w:link w:val="1"/>
    <w:uiPriority w:val="9"/>
    <w:rsid w:val="0072109D"/>
    <w:rPr>
      <w:b/>
      <w:bCs/>
      <w:kern w:val="44"/>
      <w:sz w:val="44"/>
      <w:szCs w:val="44"/>
    </w:rPr>
  </w:style>
  <w:style w:type="character" w:customStyle="1" w:styleId="20">
    <w:name w:val="标题 2 字符"/>
    <w:basedOn w:val="a0"/>
    <w:link w:val="2"/>
    <w:uiPriority w:val="9"/>
    <w:rsid w:val="001103FD"/>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CC2F87"/>
    <w:rPr>
      <w:sz w:val="21"/>
      <w:szCs w:val="21"/>
    </w:rPr>
  </w:style>
  <w:style w:type="paragraph" w:styleId="a9">
    <w:name w:val="annotation text"/>
    <w:basedOn w:val="a"/>
    <w:link w:val="aa"/>
    <w:uiPriority w:val="99"/>
    <w:semiHidden/>
    <w:unhideWhenUsed/>
    <w:rsid w:val="00CC2F87"/>
    <w:pPr>
      <w:jc w:val="left"/>
    </w:pPr>
  </w:style>
  <w:style w:type="character" w:customStyle="1" w:styleId="aa">
    <w:name w:val="批注文字 字符"/>
    <w:basedOn w:val="a0"/>
    <w:link w:val="a9"/>
    <w:uiPriority w:val="99"/>
    <w:semiHidden/>
    <w:rsid w:val="00CC2F87"/>
  </w:style>
  <w:style w:type="paragraph" w:styleId="ab">
    <w:name w:val="annotation subject"/>
    <w:basedOn w:val="a9"/>
    <w:next w:val="a9"/>
    <w:link w:val="ac"/>
    <w:uiPriority w:val="99"/>
    <w:semiHidden/>
    <w:unhideWhenUsed/>
    <w:rsid w:val="00CC2F87"/>
    <w:rPr>
      <w:b/>
      <w:bCs/>
    </w:rPr>
  </w:style>
  <w:style w:type="character" w:customStyle="1" w:styleId="ac">
    <w:name w:val="批注主题 字符"/>
    <w:basedOn w:val="aa"/>
    <w:link w:val="ab"/>
    <w:uiPriority w:val="99"/>
    <w:semiHidden/>
    <w:rsid w:val="00CC2F87"/>
    <w:rPr>
      <w:b/>
      <w:bCs/>
    </w:rPr>
  </w:style>
  <w:style w:type="paragraph" w:styleId="ad">
    <w:name w:val="Balloon Text"/>
    <w:basedOn w:val="a"/>
    <w:link w:val="ae"/>
    <w:uiPriority w:val="99"/>
    <w:semiHidden/>
    <w:unhideWhenUsed/>
    <w:rsid w:val="00CC2F87"/>
    <w:rPr>
      <w:sz w:val="18"/>
      <w:szCs w:val="18"/>
    </w:rPr>
  </w:style>
  <w:style w:type="character" w:customStyle="1" w:styleId="ae">
    <w:name w:val="批注框文本 字符"/>
    <w:basedOn w:val="a0"/>
    <w:link w:val="ad"/>
    <w:uiPriority w:val="99"/>
    <w:semiHidden/>
    <w:rsid w:val="00CC2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3E9A9-DAE5-4DCF-B435-0803CC28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 </cp:lastModifiedBy>
  <cp:revision>5</cp:revision>
  <dcterms:created xsi:type="dcterms:W3CDTF">2019-02-20T09:41:00Z</dcterms:created>
  <dcterms:modified xsi:type="dcterms:W3CDTF">2019-02-26T07:02:00Z</dcterms:modified>
</cp:coreProperties>
</file>