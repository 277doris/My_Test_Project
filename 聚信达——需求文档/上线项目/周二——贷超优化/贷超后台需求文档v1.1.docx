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522" w:rsidRPr="00C877EC" w:rsidRDefault="00DA6347" w:rsidP="00DA6347">
      <w:pPr>
        <w:jc w:val="center"/>
        <w:rPr>
          <w:sz w:val="28"/>
        </w:rPr>
      </w:pPr>
      <w:r w:rsidRPr="00C877EC">
        <w:rPr>
          <w:rFonts w:hint="eastAsia"/>
          <w:sz w:val="28"/>
        </w:rPr>
        <w:t>APP管理</w:t>
      </w:r>
    </w:p>
    <w:p w:rsidR="00DA6347" w:rsidRDefault="00DA6347" w:rsidP="00DA6347">
      <w:pPr>
        <w:rPr>
          <w:rFonts w:hint="eastAsia"/>
        </w:rPr>
      </w:pPr>
      <w:r>
        <w:rPr>
          <w:rFonts w:hint="eastAsia"/>
        </w:rPr>
        <w:t>产品上架管理</w:t>
      </w:r>
    </w:p>
    <w:p w:rsidR="00DA6347" w:rsidRDefault="00DA6347" w:rsidP="00DA63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页面展示</w:t>
      </w:r>
    </w:p>
    <w:p w:rsidR="00DA6347" w:rsidRDefault="00DA6347" w:rsidP="00DA63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状态筛选框，根据产品当前状态进行筛选（已上架、已下架）</w:t>
      </w:r>
    </w:p>
    <w:p w:rsidR="00DA6347" w:rsidRDefault="00DA6347" w:rsidP="00DA63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产品名称搜索框，根据产品名称进行搜索，</w:t>
      </w:r>
      <w:del w:id="0" w:author="Microsoft Office User" w:date="2018-10-22T16:34:00Z">
        <w:r w:rsidDel="00BF355C">
          <w:rPr>
            <w:rFonts w:hint="eastAsia"/>
          </w:rPr>
          <w:delText>可以支持后模糊搜索</w:delText>
        </w:r>
      </w:del>
      <w:ins w:id="1" w:author="Microsoft Office User" w:date="2018-10-22T16:34:00Z">
        <w:r w:rsidR="00BF355C">
          <w:rPr>
            <w:rFonts w:hint="eastAsia"/>
          </w:rPr>
          <w:t>可以支持</w:t>
        </w:r>
        <w:r w:rsidR="00BF355C">
          <w:rPr>
            <w:rFonts w:hint="eastAsia"/>
          </w:rPr>
          <w:t>右</w:t>
        </w:r>
        <w:r w:rsidR="00BF355C">
          <w:rPr>
            <w:rFonts w:hint="eastAsia"/>
          </w:rPr>
          <w:t>模糊搜索</w:t>
        </w:r>
      </w:ins>
      <w:r>
        <w:rPr>
          <w:rFonts w:hint="eastAsia"/>
        </w:rPr>
        <w:t>。</w:t>
      </w:r>
    </w:p>
    <w:p w:rsidR="00DA6347" w:rsidRDefault="00DA6347" w:rsidP="00DA63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产品列表框体，包含字段见原型。</w:t>
      </w:r>
    </w:p>
    <w:p w:rsidR="00DA6347" w:rsidRDefault="00DA6347" w:rsidP="00DA63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操作按钮，包含下架/上架、移除、编辑</w:t>
      </w:r>
    </w:p>
    <w:p w:rsidR="00305457" w:rsidRDefault="00305457" w:rsidP="003054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上架/下架可以控制当前产品状态</w:t>
      </w:r>
    </w:p>
    <w:p w:rsidR="00305457" w:rsidRDefault="00305457" w:rsidP="003054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移除按钮点击后，产品删除</w:t>
      </w:r>
    </w:p>
    <w:p w:rsidR="00305457" w:rsidRDefault="00305457" w:rsidP="003054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编辑按钮点击后可对产品进行编辑</w:t>
      </w:r>
    </w:p>
    <w:tbl>
      <w:tblPr>
        <w:tblpPr w:leftFromText="180" w:rightFromText="180" w:vertAnchor="text" w:horzAnchor="page" w:tblpX="1080" w:tblpY="297"/>
        <w:tblOverlap w:val="never"/>
        <w:tblW w:w="10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305457" w:rsidTr="00305457">
        <w:trPr>
          <w:trHeight w:val="90"/>
        </w:trPr>
        <w:tc>
          <w:tcPr>
            <w:tcW w:w="1245" w:type="dxa"/>
            <w:gridSpan w:val="2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</w:tcPr>
          <w:p w:rsidR="00305457" w:rsidRDefault="00305457" w:rsidP="00FE3731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产品上架管理</w:t>
            </w:r>
          </w:p>
        </w:tc>
      </w:tr>
      <w:tr w:rsidR="00305457" w:rsidTr="00305457">
        <w:trPr>
          <w:trHeight w:val="408"/>
        </w:trPr>
        <w:tc>
          <w:tcPr>
            <w:tcW w:w="1245" w:type="dxa"/>
            <w:gridSpan w:val="2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APP管理——产品上架管理</w:t>
            </w:r>
          </w:p>
        </w:tc>
      </w:tr>
      <w:tr w:rsidR="00305457" w:rsidTr="00305457">
        <w:trPr>
          <w:trHeight w:val="423"/>
        </w:trPr>
        <w:tc>
          <w:tcPr>
            <w:tcW w:w="1245" w:type="dxa"/>
            <w:gridSpan w:val="2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05457" w:rsidTr="00FE3731">
        <w:trPr>
          <w:trHeight w:val="345"/>
        </w:trPr>
        <w:tc>
          <w:tcPr>
            <w:tcW w:w="10032" w:type="dxa"/>
            <w:gridSpan w:val="6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305457" w:rsidTr="00FE3731">
        <w:trPr>
          <w:trHeight w:val="345"/>
        </w:trPr>
        <w:tc>
          <w:tcPr>
            <w:tcW w:w="802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305457" w:rsidTr="00FE3731">
        <w:trPr>
          <w:trHeight w:val="345"/>
        </w:trPr>
        <w:tc>
          <w:tcPr>
            <w:tcW w:w="802" w:type="dxa"/>
          </w:tcPr>
          <w:p w:rsidR="00305457" w:rsidRDefault="00305457" w:rsidP="00FE3731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状态筛选框</w:t>
            </w:r>
          </w:p>
        </w:tc>
        <w:tc>
          <w:tcPr>
            <w:tcW w:w="3000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筛选产品状态，可不选择</w:t>
            </w:r>
          </w:p>
        </w:tc>
        <w:tc>
          <w:tcPr>
            <w:tcW w:w="3209" w:type="dxa"/>
          </w:tcPr>
          <w:p w:rsidR="00305457" w:rsidRDefault="00305457" w:rsidP="0030545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点击后状态包括：已上架、已下架</w:t>
            </w:r>
          </w:p>
          <w:p w:rsidR="00305457" w:rsidRPr="00305457" w:rsidRDefault="00305457" w:rsidP="0030545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默认筛选条件为：请选择</w:t>
            </w:r>
          </w:p>
        </w:tc>
        <w:tc>
          <w:tcPr>
            <w:tcW w:w="1712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305457" w:rsidTr="00FE3731">
        <w:trPr>
          <w:trHeight w:val="272"/>
        </w:trPr>
        <w:tc>
          <w:tcPr>
            <w:tcW w:w="802" w:type="dxa"/>
          </w:tcPr>
          <w:p w:rsidR="00305457" w:rsidRDefault="00305457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产品名称搜索</w:t>
            </w:r>
          </w:p>
        </w:tc>
        <w:tc>
          <w:tcPr>
            <w:tcW w:w="3000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输入产品名称后进行搜索</w:t>
            </w:r>
          </w:p>
        </w:tc>
        <w:tc>
          <w:tcPr>
            <w:tcW w:w="3209" w:type="dxa"/>
          </w:tcPr>
          <w:p w:rsidR="00305457" w:rsidRDefault="00305457" w:rsidP="0030545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输入后，根据输入的文字和状态筛选框中的状态进行联合查询</w:t>
            </w:r>
            <w:r w:rsidR="00262CA5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。查询支持后模糊查询，例：超%%</w:t>
            </w:r>
          </w:p>
        </w:tc>
        <w:tc>
          <w:tcPr>
            <w:tcW w:w="1712" w:type="dxa"/>
          </w:tcPr>
          <w:p w:rsidR="00305457" w:rsidRPr="00305457" w:rsidRDefault="00305457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05457" w:rsidTr="00FE3731">
        <w:trPr>
          <w:trHeight w:val="272"/>
        </w:trPr>
        <w:tc>
          <w:tcPr>
            <w:tcW w:w="802" w:type="dxa"/>
          </w:tcPr>
          <w:p w:rsidR="00305457" w:rsidRDefault="00305457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305457" w:rsidRDefault="009F1CF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上架</w:t>
            </w:r>
          </w:p>
        </w:tc>
        <w:tc>
          <w:tcPr>
            <w:tcW w:w="3000" w:type="dxa"/>
          </w:tcPr>
          <w:p w:rsidR="00305457" w:rsidRDefault="009F1CF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可以更改产品当前状态</w:t>
            </w:r>
          </w:p>
        </w:tc>
        <w:tc>
          <w:tcPr>
            <w:tcW w:w="3209" w:type="dxa"/>
          </w:tcPr>
          <w:p w:rsidR="00305457" w:rsidRDefault="009F1CF6" w:rsidP="0030545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点击上架后，弹出确认框体“确认上架</w:t>
            </w:r>
            <w:r w:rsidR="00262CA5">
              <w:rPr>
                <w:rFonts w:ascii="微软雅黑" w:eastAsia="微软雅黑" w:hAnsi="微软雅黑" w:cs="微软雅黑" w:hint="eastAsia"/>
                <w:sz w:val="18"/>
                <w:szCs w:val="18"/>
              </w:rPr>
              <w:t>？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”</w:t>
            </w:r>
            <w:r w:rsidR="00262C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点击确认按钮后，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上架按钮变为下架按钮，产品状态变为‘已上架’</w:t>
            </w:r>
          </w:p>
        </w:tc>
        <w:tc>
          <w:tcPr>
            <w:tcW w:w="1712" w:type="dxa"/>
          </w:tcPr>
          <w:p w:rsidR="00305457" w:rsidRPr="00305457" w:rsidRDefault="009F1CF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所有产品默认状态为已下架</w:t>
            </w:r>
          </w:p>
        </w:tc>
      </w:tr>
      <w:tr w:rsidR="00262CA5" w:rsidTr="00FE3731">
        <w:trPr>
          <w:trHeight w:val="272"/>
        </w:trPr>
        <w:tc>
          <w:tcPr>
            <w:tcW w:w="802" w:type="dxa"/>
          </w:tcPr>
          <w:p w:rsidR="00262CA5" w:rsidRDefault="00262CA5" w:rsidP="00262C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262CA5" w:rsidRDefault="00262CA5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下架</w:t>
            </w:r>
          </w:p>
        </w:tc>
        <w:tc>
          <w:tcPr>
            <w:tcW w:w="3000" w:type="dxa"/>
          </w:tcPr>
          <w:p w:rsidR="00262CA5" w:rsidRDefault="00262CA5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可以更改产品当前状态</w:t>
            </w:r>
          </w:p>
        </w:tc>
        <w:tc>
          <w:tcPr>
            <w:tcW w:w="3209" w:type="dxa"/>
          </w:tcPr>
          <w:p w:rsidR="00262CA5" w:rsidRDefault="00262CA5" w:rsidP="00262C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点击下架后，弹出确认框体“确认下架？”点击确认按钮后，下架按钮变为上架按钮，产品状态变为‘已下架’</w:t>
            </w:r>
          </w:p>
        </w:tc>
        <w:tc>
          <w:tcPr>
            <w:tcW w:w="1712" w:type="dxa"/>
          </w:tcPr>
          <w:p w:rsidR="00262CA5" w:rsidRDefault="00262CA5" w:rsidP="00262C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62CA5" w:rsidTr="00FE3731">
        <w:trPr>
          <w:trHeight w:val="272"/>
        </w:trPr>
        <w:tc>
          <w:tcPr>
            <w:tcW w:w="802" w:type="dxa"/>
          </w:tcPr>
          <w:p w:rsidR="00262CA5" w:rsidRDefault="00262CA5" w:rsidP="00262C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262CA5" w:rsidRDefault="00464411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移除</w:t>
            </w:r>
          </w:p>
        </w:tc>
        <w:tc>
          <w:tcPr>
            <w:tcW w:w="3000" w:type="dxa"/>
          </w:tcPr>
          <w:p w:rsidR="00262CA5" w:rsidRDefault="00464411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可将产品从列表中</w:t>
            </w:r>
          </w:p>
        </w:tc>
        <w:tc>
          <w:tcPr>
            <w:tcW w:w="3209" w:type="dxa"/>
          </w:tcPr>
          <w:p w:rsidR="00262CA5" w:rsidRDefault="00464411" w:rsidP="00262C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点击移除后，弹出确认框体“确认移除？”点击确认按钮后，产品从列表中移除，无法再搜索到产品。</w:t>
            </w:r>
          </w:p>
        </w:tc>
        <w:tc>
          <w:tcPr>
            <w:tcW w:w="1712" w:type="dxa"/>
          </w:tcPr>
          <w:p w:rsidR="00262CA5" w:rsidRDefault="00262CA5" w:rsidP="00262C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62CA5" w:rsidTr="00FE3731">
        <w:trPr>
          <w:trHeight w:val="272"/>
        </w:trPr>
        <w:tc>
          <w:tcPr>
            <w:tcW w:w="802" w:type="dxa"/>
          </w:tcPr>
          <w:p w:rsidR="00262CA5" w:rsidRDefault="00262CA5" w:rsidP="00262C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262CA5" w:rsidRDefault="00464411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编辑</w:t>
            </w:r>
          </w:p>
        </w:tc>
        <w:tc>
          <w:tcPr>
            <w:tcW w:w="3000" w:type="dxa"/>
          </w:tcPr>
          <w:p w:rsidR="00262CA5" w:rsidRDefault="00464411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可编辑产品中字段</w:t>
            </w:r>
          </w:p>
        </w:tc>
        <w:tc>
          <w:tcPr>
            <w:tcW w:w="3209" w:type="dxa"/>
          </w:tcPr>
          <w:p w:rsidR="00262CA5" w:rsidRDefault="00464411" w:rsidP="00262C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除产品名称无法更改外，所有字段都可以进行编辑、更改、保存。</w:t>
            </w:r>
          </w:p>
        </w:tc>
        <w:tc>
          <w:tcPr>
            <w:tcW w:w="1712" w:type="dxa"/>
          </w:tcPr>
          <w:p w:rsidR="00262CA5" w:rsidRDefault="00262CA5" w:rsidP="00262C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2AA0" w:rsidTr="00FE3731">
        <w:trPr>
          <w:trHeight w:val="272"/>
        </w:trPr>
        <w:tc>
          <w:tcPr>
            <w:tcW w:w="802" w:type="dxa"/>
          </w:tcPr>
          <w:p w:rsidR="00A32AA0" w:rsidRDefault="00A32AA0" w:rsidP="00262C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A32AA0" w:rsidRDefault="00A32AA0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</w:t>
            </w:r>
          </w:p>
        </w:tc>
        <w:tc>
          <w:tcPr>
            <w:tcW w:w="3000" w:type="dxa"/>
          </w:tcPr>
          <w:p w:rsidR="00A32AA0" w:rsidRDefault="00A32AA0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查询指定信息</w:t>
            </w:r>
          </w:p>
        </w:tc>
        <w:tc>
          <w:tcPr>
            <w:tcW w:w="3209" w:type="dxa"/>
          </w:tcPr>
          <w:p w:rsidR="00A32AA0" w:rsidRDefault="00A32AA0" w:rsidP="00262C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点击后，根据筛选条件进行联合查询，如果没有条件，查询所有数据。</w:t>
            </w:r>
          </w:p>
        </w:tc>
        <w:tc>
          <w:tcPr>
            <w:tcW w:w="1712" w:type="dxa"/>
          </w:tcPr>
          <w:p w:rsidR="00A32AA0" w:rsidRDefault="00A32AA0" w:rsidP="00262C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652C3" w:rsidTr="00FE3731">
        <w:trPr>
          <w:trHeight w:val="272"/>
          <w:ins w:id="2" w:author="Microsoft Office User" w:date="2018-10-22T16:56:00Z"/>
        </w:trPr>
        <w:tc>
          <w:tcPr>
            <w:tcW w:w="802" w:type="dxa"/>
          </w:tcPr>
          <w:p w:rsidR="00A652C3" w:rsidRDefault="00A652C3" w:rsidP="00262CA5">
            <w:pPr>
              <w:widowControl/>
              <w:jc w:val="center"/>
              <w:rPr>
                <w:ins w:id="3" w:author="Microsoft Office User" w:date="2018-10-22T16:56:00Z"/>
                <w:rFonts w:ascii="微软雅黑" w:eastAsia="微软雅黑" w:hAnsi="微软雅黑" w:cs="微软雅黑" w:hint="eastAsia"/>
                <w:sz w:val="18"/>
                <w:szCs w:val="18"/>
              </w:rPr>
            </w:pPr>
            <w:ins w:id="4" w:author="Microsoft Office User" w:date="2018-10-22T16:56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8</w:t>
              </w:r>
            </w:ins>
          </w:p>
        </w:tc>
        <w:tc>
          <w:tcPr>
            <w:tcW w:w="1309" w:type="dxa"/>
            <w:gridSpan w:val="2"/>
          </w:tcPr>
          <w:p w:rsidR="00A652C3" w:rsidRDefault="00A652C3" w:rsidP="00262CA5">
            <w:pPr>
              <w:widowControl/>
              <w:jc w:val="left"/>
              <w:rPr>
                <w:ins w:id="5" w:author="Microsoft Office User" w:date="2018-10-22T16:56:00Z"/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ins w:id="6" w:author="Microsoft Office User" w:date="2018-10-22T16:56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短链地址</w:t>
              </w:r>
            </w:ins>
          </w:p>
        </w:tc>
        <w:tc>
          <w:tcPr>
            <w:tcW w:w="3000" w:type="dxa"/>
          </w:tcPr>
          <w:p w:rsidR="00A652C3" w:rsidRDefault="00A652C3" w:rsidP="00262CA5">
            <w:pPr>
              <w:widowControl/>
              <w:jc w:val="left"/>
              <w:rPr>
                <w:ins w:id="7" w:author="Microsoft Office User" w:date="2018-10-22T16:56:00Z"/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ins w:id="8" w:author="Microsoft Office User" w:date="2018-10-22T16:56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系统自动</w:t>
              </w:r>
            </w:ins>
            <w:ins w:id="9" w:author="Microsoft Office User" w:date="2018-10-22T16:57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生成短链显示</w:t>
              </w:r>
            </w:ins>
          </w:p>
        </w:tc>
        <w:tc>
          <w:tcPr>
            <w:tcW w:w="3209" w:type="dxa"/>
          </w:tcPr>
          <w:p w:rsidR="00A652C3" w:rsidRDefault="00A652C3" w:rsidP="00262CA5">
            <w:pPr>
              <w:pStyle w:val="Axure"/>
              <w:rPr>
                <w:ins w:id="10" w:author="Microsoft Office User" w:date="2018-10-22T16:56:00Z"/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2" w:type="dxa"/>
          </w:tcPr>
          <w:p w:rsidR="00A652C3" w:rsidRDefault="00A652C3" w:rsidP="00262CA5">
            <w:pPr>
              <w:widowControl/>
              <w:jc w:val="left"/>
              <w:rPr>
                <w:ins w:id="11" w:author="Microsoft Office User" w:date="2018-10-22T16:56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2560E0" w:rsidRDefault="002560E0" w:rsidP="00256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添加产品</w:t>
      </w:r>
    </w:p>
    <w:p w:rsidR="002560E0" w:rsidRDefault="002560E0" w:rsidP="0025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点击添加产品后弹出框体，配置产品基本信息，详见原型。</w:t>
      </w:r>
    </w:p>
    <w:tbl>
      <w:tblPr>
        <w:tblpPr w:leftFromText="180" w:rightFromText="180" w:vertAnchor="text" w:horzAnchor="page" w:tblpX="1080" w:tblpY="297"/>
        <w:tblOverlap w:val="never"/>
        <w:tblW w:w="10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9B3562" w:rsidTr="00FE3731">
        <w:trPr>
          <w:trHeight w:val="90"/>
        </w:trPr>
        <w:tc>
          <w:tcPr>
            <w:tcW w:w="1245" w:type="dxa"/>
            <w:gridSpan w:val="2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</w:tcPr>
          <w:p w:rsidR="009B3562" w:rsidRDefault="009B3562" w:rsidP="00FE3731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产品上架管理</w:t>
            </w:r>
          </w:p>
        </w:tc>
      </w:tr>
      <w:tr w:rsidR="009B3562" w:rsidTr="00FE3731">
        <w:trPr>
          <w:trHeight w:val="408"/>
        </w:trPr>
        <w:tc>
          <w:tcPr>
            <w:tcW w:w="1245" w:type="dxa"/>
            <w:gridSpan w:val="2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lastRenderedPageBreak/>
              <w:t>页面入口</w:t>
            </w:r>
          </w:p>
        </w:tc>
        <w:tc>
          <w:tcPr>
            <w:tcW w:w="8787" w:type="dxa"/>
            <w:gridSpan w:val="4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APP管理——产品上架管理</w:t>
            </w:r>
            <w:r w:rsidR="005B45B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——添加产品</w:t>
            </w:r>
          </w:p>
        </w:tc>
      </w:tr>
      <w:tr w:rsidR="009B3562" w:rsidTr="00FE3731">
        <w:trPr>
          <w:trHeight w:val="423"/>
        </w:trPr>
        <w:tc>
          <w:tcPr>
            <w:tcW w:w="1245" w:type="dxa"/>
            <w:gridSpan w:val="2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B3562" w:rsidTr="00FE3731">
        <w:trPr>
          <w:trHeight w:val="345"/>
        </w:trPr>
        <w:tc>
          <w:tcPr>
            <w:tcW w:w="10032" w:type="dxa"/>
            <w:gridSpan w:val="6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  <w:r w:rsidR="005B45B6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：原型中字段前带</w:t>
            </w:r>
            <w:r w:rsidR="005B45B6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*</w:t>
            </w:r>
            <w:r w:rsidR="005B45B6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号的字段都为必填字段</w:t>
            </w:r>
          </w:p>
        </w:tc>
      </w:tr>
      <w:tr w:rsidR="009B3562" w:rsidTr="00FE3731">
        <w:trPr>
          <w:trHeight w:val="345"/>
        </w:trPr>
        <w:tc>
          <w:tcPr>
            <w:tcW w:w="802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9B3562" w:rsidTr="00FE3731">
        <w:trPr>
          <w:trHeight w:val="345"/>
        </w:trPr>
        <w:tc>
          <w:tcPr>
            <w:tcW w:w="802" w:type="dxa"/>
          </w:tcPr>
          <w:p w:rsidR="009B3562" w:rsidRDefault="009B3562" w:rsidP="00FE3731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9B3562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产品名称</w:t>
            </w:r>
          </w:p>
        </w:tc>
        <w:tc>
          <w:tcPr>
            <w:tcW w:w="3000" w:type="dxa"/>
          </w:tcPr>
          <w:p w:rsidR="009B3562" w:rsidRDefault="00E7737B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业务人员填写产品</w:t>
            </w:r>
            <w:r w:rsidR="00D8514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名称，产品名称限制为2-1</w:t>
            </w:r>
            <w:r w:rsidR="00D85143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5</w:t>
            </w:r>
            <w:r w:rsidR="00D8514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个字符以内，允许使用英文、汉字、数字、符号</w:t>
            </w:r>
            <w:r w:rsidR="00B80E7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3209" w:type="dxa"/>
          </w:tcPr>
          <w:p w:rsidR="009B3562" w:rsidRPr="00305457" w:rsidRDefault="009B3562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9B3562" w:rsidTr="00FE3731">
        <w:trPr>
          <w:trHeight w:val="272"/>
        </w:trPr>
        <w:tc>
          <w:tcPr>
            <w:tcW w:w="802" w:type="dxa"/>
          </w:tcPr>
          <w:p w:rsidR="009B3562" w:rsidRDefault="009B3562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9B3562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产品利率</w:t>
            </w:r>
          </w:p>
        </w:tc>
        <w:tc>
          <w:tcPr>
            <w:tcW w:w="3000" w:type="dxa"/>
          </w:tcPr>
          <w:p w:rsidR="009B3562" w:rsidRDefault="00A32AA0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业务人员填写产品利率，产品</w:t>
            </w:r>
            <w:r w:rsidR="00B80E7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利率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限制为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个字符以内，允许使用英文、汉字、数字、符号</w:t>
            </w:r>
            <w:r w:rsidR="00B80E7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3209" w:type="dxa"/>
          </w:tcPr>
          <w:p w:rsidR="009B3562" w:rsidRDefault="009B3562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B3562" w:rsidRPr="00305457" w:rsidRDefault="009B3562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B3562" w:rsidTr="00FE3731">
        <w:trPr>
          <w:trHeight w:val="272"/>
        </w:trPr>
        <w:tc>
          <w:tcPr>
            <w:tcW w:w="802" w:type="dxa"/>
          </w:tcPr>
          <w:p w:rsidR="009B3562" w:rsidRDefault="009B3562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9B3562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产品期限</w:t>
            </w:r>
          </w:p>
        </w:tc>
        <w:tc>
          <w:tcPr>
            <w:tcW w:w="3000" w:type="dxa"/>
          </w:tcPr>
          <w:p w:rsidR="009B3562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业务人员填写产品期限，产品期限限制为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个字符以内，允许使用英文、汉字、数字、符号。</w:t>
            </w:r>
          </w:p>
        </w:tc>
        <w:tc>
          <w:tcPr>
            <w:tcW w:w="3209" w:type="dxa"/>
          </w:tcPr>
          <w:p w:rsidR="009B3562" w:rsidRDefault="009B3562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B3562" w:rsidRPr="00305457" w:rsidRDefault="009B3562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B3562" w:rsidTr="00FE3731">
        <w:trPr>
          <w:trHeight w:val="272"/>
        </w:trPr>
        <w:tc>
          <w:tcPr>
            <w:tcW w:w="802" w:type="dxa"/>
          </w:tcPr>
          <w:p w:rsidR="009B3562" w:rsidRDefault="009B3562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9B3562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</w:t>
            </w:r>
            <w:r w:rsidR="00A806B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000" w:type="dxa"/>
          </w:tcPr>
          <w:p w:rsidR="009B3562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业务人员选择产品</w:t>
            </w:r>
            <w:del w:id="12" w:author="Microsoft Office User" w:date="2018-10-22T17:11:00Z">
              <w:r w:rsidDel="00CD4107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优先级，目前分为高、低，根据选择优先级不同产品在贷超中的页面不同</w:delText>
              </w:r>
            </w:del>
            <w:ins w:id="13" w:author="Microsoft Office User" w:date="2018-10-22T17:11:00Z">
              <w:r w:rsidR="00CD4107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类型，不同类型的产品所属的</w:t>
              </w:r>
            </w:ins>
            <w:ins w:id="14" w:author="Microsoft Office User" w:date="2018-10-22T17:12:00Z">
              <w:r w:rsidR="00CD4107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展示页面不同。</w:t>
              </w:r>
            </w:ins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3209" w:type="dxa"/>
          </w:tcPr>
          <w:p w:rsidR="009B3562" w:rsidRPr="00B80E73" w:rsidRDefault="009B3562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B3562" w:rsidTr="00FE3731">
        <w:trPr>
          <w:trHeight w:val="272"/>
        </w:trPr>
        <w:tc>
          <w:tcPr>
            <w:tcW w:w="802" w:type="dxa"/>
          </w:tcPr>
          <w:p w:rsidR="009B3562" w:rsidRDefault="009B3562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9B3562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产品额度</w:t>
            </w:r>
          </w:p>
        </w:tc>
        <w:tc>
          <w:tcPr>
            <w:tcW w:w="3000" w:type="dxa"/>
          </w:tcPr>
          <w:p w:rsidR="009B3562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业务人员填写产品额度，产品额度限制为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个字符以内，允许使用英文、汉字、数字、符号。</w:t>
            </w:r>
          </w:p>
        </w:tc>
        <w:tc>
          <w:tcPr>
            <w:tcW w:w="3209" w:type="dxa"/>
          </w:tcPr>
          <w:p w:rsidR="009B3562" w:rsidRDefault="009B3562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B3562" w:rsidTr="00FE3731">
        <w:trPr>
          <w:trHeight w:val="272"/>
        </w:trPr>
        <w:tc>
          <w:tcPr>
            <w:tcW w:w="802" w:type="dxa"/>
          </w:tcPr>
          <w:p w:rsidR="009B3562" w:rsidRDefault="009B3562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9B3562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产品简介</w:t>
            </w:r>
          </w:p>
        </w:tc>
        <w:tc>
          <w:tcPr>
            <w:tcW w:w="3000" w:type="dxa"/>
          </w:tcPr>
          <w:p w:rsidR="009B3562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业务人员填写产品简介，产品简介限制为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30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个字符以内，允许使用英文、汉字、数字、符号。</w:t>
            </w:r>
          </w:p>
        </w:tc>
        <w:tc>
          <w:tcPr>
            <w:tcW w:w="3209" w:type="dxa"/>
          </w:tcPr>
          <w:p w:rsidR="009B3562" w:rsidRDefault="009B3562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B45B6" w:rsidTr="00FE3731">
        <w:trPr>
          <w:trHeight w:val="272"/>
        </w:trPr>
        <w:tc>
          <w:tcPr>
            <w:tcW w:w="802" w:type="dxa"/>
          </w:tcPr>
          <w:p w:rsidR="005B45B6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产品详情</w:t>
            </w:r>
          </w:p>
        </w:tc>
        <w:tc>
          <w:tcPr>
            <w:tcW w:w="3000" w:type="dxa"/>
          </w:tcPr>
          <w:p w:rsidR="005B45B6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业务人员填写产品详情，产品详情限制为200个字符以内，允许使用英文、汉字、数字、符号。</w:t>
            </w:r>
          </w:p>
        </w:tc>
        <w:tc>
          <w:tcPr>
            <w:tcW w:w="3209" w:type="dxa"/>
          </w:tcPr>
          <w:p w:rsidR="005B45B6" w:rsidRDefault="005B45B6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B45B6" w:rsidTr="00FE3731">
        <w:trPr>
          <w:trHeight w:val="272"/>
        </w:trPr>
        <w:tc>
          <w:tcPr>
            <w:tcW w:w="802" w:type="dxa"/>
          </w:tcPr>
          <w:p w:rsidR="005B45B6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产品图片</w:t>
            </w:r>
          </w:p>
        </w:tc>
        <w:tc>
          <w:tcPr>
            <w:tcW w:w="3000" w:type="dxa"/>
          </w:tcPr>
          <w:p w:rsidR="005B45B6" w:rsidRDefault="00B80E73" w:rsidP="00FE3731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业务人员点击</w:t>
            </w:r>
            <w:r w:rsidR="0017170A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框体后可以上传图片文件，也可以拖拽文件</w:t>
            </w:r>
            <w:r w:rsidR="00A806B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，JPG</w:t>
            </w:r>
            <w:r w:rsidR="00A806BD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-</w:t>
            </w:r>
            <w:r w:rsidR="00A806B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PNG-JEPG</w:t>
            </w:r>
            <w:r w:rsidR="00A806BD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  <w:r w:rsidR="00A806B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限制大小</w:t>
            </w:r>
            <w:r w:rsidR="001425C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2MB</w:t>
            </w:r>
          </w:p>
        </w:tc>
        <w:tc>
          <w:tcPr>
            <w:tcW w:w="3209" w:type="dxa"/>
          </w:tcPr>
          <w:p w:rsidR="005B45B6" w:rsidRDefault="005B45B6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B45B6" w:rsidTr="00FE3731">
        <w:trPr>
          <w:trHeight w:val="272"/>
        </w:trPr>
        <w:tc>
          <w:tcPr>
            <w:tcW w:w="802" w:type="dxa"/>
          </w:tcPr>
          <w:p w:rsidR="005B45B6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办理流程</w:t>
            </w:r>
          </w:p>
        </w:tc>
        <w:tc>
          <w:tcPr>
            <w:tcW w:w="3000" w:type="dxa"/>
          </w:tcPr>
          <w:p w:rsidR="005B45B6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业务人员填写办理流程，办理流程限制为200个字符以内，允许使用英文、汉字、数字、符号。</w:t>
            </w:r>
          </w:p>
        </w:tc>
        <w:tc>
          <w:tcPr>
            <w:tcW w:w="3209" w:type="dxa"/>
          </w:tcPr>
          <w:p w:rsidR="005B45B6" w:rsidRDefault="005B45B6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B45B6" w:rsidTr="00FE3731">
        <w:trPr>
          <w:trHeight w:val="272"/>
        </w:trPr>
        <w:tc>
          <w:tcPr>
            <w:tcW w:w="802" w:type="dxa"/>
          </w:tcPr>
          <w:p w:rsidR="005B45B6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1309" w:type="dxa"/>
            <w:gridSpan w:val="2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申请条件</w:t>
            </w:r>
          </w:p>
        </w:tc>
        <w:tc>
          <w:tcPr>
            <w:tcW w:w="3000" w:type="dxa"/>
          </w:tcPr>
          <w:p w:rsidR="005B45B6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业务人员填写申请条件，申请条件限制为200个字符以内，允许使用英文、汉字、数字、符号。</w:t>
            </w:r>
          </w:p>
        </w:tc>
        <w:tc>
          <w:tcPr>
            <w:tcW w:w="3209" w:type="dxa"/>
          </w:tcPr>
          <w:p w:rsidR="005B45B6" w:rsidRDefault="005B45B6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B45B6" w:rsidTr="00FE3731">
        <w:trPr>
          <w:trHeight w:val="272"/>
        </w:trPr>
        <w:tc>
          <w:tcPr>
            <w:tcW w:w="802" w:type="dxa"/>
          </w:tcPr>
          <w:p w:rsidR="005B45B6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1309" w:type="dxa"/>
            <w:gridSpan w:val="2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所需材料</w:t>
            </w:r>
          </w:p>
        </w:tc>
        <w:tc>
          <w:tcPr>
            <w:tcW w:w="3000" w:type="dxa"/>
          </w:tcPr>
          <w:p w:rsidR="005B45B6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业务人员填写所需材料，所需材料限制为200个字符以内，允许使用英文、汉字、数字、符号。</w:t>
            </w:r>
          </w:p>
        </w:tc>
        <w:tc>
          <w:tcPr>
            <w:tcW w:w="3209" w:type="dxa"/>
          </w:tcPr>
          <w:p w:rsidR="005B45B6" w:rsidRDefault="005B45B6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B45B6" w:rsidTr="00FE3731">
        <w:trPr>
          <w:trHeight w:val="272"/>
        </w:trPr>
        <w:tc>
          <w:tcPr>
            <w:tcW w:w="802" w:type="dxa"/>
          </w:tcPr>
          <w:p w:rsidR="005B45B6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12</w:t>
            </w:r>
          </w:p>
        </w:tc>
        <w:tc>
          <w:tcPr>
            <w:tcW w:w="1309" w:type="dxa"/>
            <w:gridSpan w:val="2"/>
          </w:tcPr>
          <w:p w:rsidR="005B45B6" w:rsidRDefault="00E7737B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后台链接</w:t>
            </w:r>
          </w:p>
        </w:tc>
        <w:tc>
          <w:tcPr>
            <w:tcW w:w="3000" w:type="dxa"/>
          </w:tcPr>
          <w:p w:rsidR="005B45B6" w:rsidRDefault="0017170A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记录三方开立后台链接，长度200个字符以内，允许使用英文、汉字、数字、符号。</w:t>
            </w:r>
          </w:p>
        </w:tc>
        <w:tc>
          <w:tcPr>
            <w:tcW w:w="3209" w:type="dxa"/>
          </w:tcPr>
          <w:p w:rsidR="005B45B6" w:rsidRDefault="005B45B6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7737B" w:rsidTr="00FE3731">
        <w:trPr>
          <w:trHeight w:val="272"/>
        </w:trPr>
        <w:tc>
          <w:tcPr>
            <w:tcW w:w="802" w:type="dxa"/>
          </w:tcPr>
          <w:p w:rsidR="00E7737B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13</w:t>
            </w:r>
          </w:p>
        </w:tc>
        <w:tc>
          <w:tcPr>
            <w:tcW w:w="1309" w:type="dxa"/>
            <w:gridSpan w:val="2"/>
          </w:tcPr>
          <w:p w:rsidR="00E7737B" w:rsidRDefault="00E7737B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后台账号</w:t>
            </w:r>
          </w:p>
        </w:tc>
        <w:tc>
          <w:tcPr>
            <w:tcW w:w="3000" w:type="dxa"/>
          </w:tcPr>
          <w:p w:rsidR="00E7737B" w:rsidRDefault="0017170A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记录三方开立账号，长度1-20个字符以内，允许使用英文、汉字、数字、符号。</w:t>
            </w:r>
          </w:p>
        </w:tc>
        <w:tc>
          <w:tcPr>
            <w:tcW w:w="3209" w:type="dxa"/>
          </w:tcPr>
          <w:p w:rsidR="00E7737B" w:rsidRDefault="00E7737B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7737B" w:rsidRDefault="00E7737B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7737B" w:rsidTr="00FE3731">
        <w:trPr>
          <w:trHeight w:val="272"/>
        </w:trPr>
        <w:tc>
          <w:tcPr>
            <w:tcW w:w="802" w:type="dxa"/>
          </w:tcPr>
          <w:p w:rsidR="00E7737B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309" w:type="dxa"/>
            <w:gridSpan w:val="2"/>
          </w:tcPr>
          <w:p w:rsidR="00E7737B" w:rsidRDefault="00E7737B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后台密码</w:t>
            </w:r>
          </w:p>
        </w:tc>
        <w:tc>
          <w:tcPr>
            <w:tcW w:w="3000" w:type="dxa"/>
          </w:tcPr>
          <w:p w:rsidR="00E7737B" w:rsidRDefault="0017170A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记录三方开立账号密码，长度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个字符以内，允许使用英文、汉字、数字、符号。</w:t>
            </w:r>
          </w:p>
        </w:tc>
        <w:tc>
          <w:tcPr>
            <w:tcW w:w="3209" w:type="dxa"/>
          </w:tcPr>
          <w:p w:rsidR="00E7737B" w:rsidRDefault="00E7737B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7737B" w:rsidRDefault="00E7737B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A3A51" w:rsidTr="00FE3731">
        <w:trPr>
          <w:trHeight w:val="272"/>
        </w:trPr>
        <w:tc>
          <w:tcPr>
            <w:tcW w:w="802" w:type="dxa"/>
          </w:tcPr>
          <w:p w:rsidR="00AA3A51" w:rsidRDefault="00AA3A5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  <w:tc>
          <w:tcPr>
            <w:tcW w:w="1309" w:type="dxa"/>
            <w:gridSpan w:val="2"/>
          </w:tcPr>
          <w:p w:rsidR="00AA3A51" w:rsidRDefault="00AA3A5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保存</w:t>
            </w:r>
          </w:p>
        </w:tc>
        <w:tc>
          <w:tcPr>
            <w:tcW w:w="3000" w:type="dxa"/>
          </w:tcPr>
          <w:p w:rsidR="00AA3A51" w:rsidRDefault="00AA3A5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保存已经编辑或创建完成的产品信息</w:t>
            </w:r>
          </w:p>
        </w:tc>
        <w:tc>
          <w:tcPr>
            <w:tcW w:w="3209" w:type="dxa"/>
          </w:tcPr>
          <w:p w:rsidR="00AA3A51" w:rsidRDefault="00AA3A5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保存成功后跳转至‘产品上架管理’页面。新创建的产品状态默认为：已下架</w:t>
            </w:r>
          </w:p>
        </w:tc>
        <w:tc>
          <w:tcPr>
            <w:tcW w:w="1712" w:type="dxa"/>
          </w:tcPr>
          <w:p w:rsidR="00AA3A51" w:rsidRDefault="00AA3A5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必填信息未填写，弹出框体提示“请将信息填写完整”同时将未填写的必填信息用红色框体标记。</w:t>
            </w:r>
          </w:p>
        </w:tc>
      </w:tr>
      <w:tr w:rsidR="001425C3" w:rsidTr="00FE3731">
        <w:trPr>
          <w:trHeight w:val="272"/>
          <w:ins w:id="15" w:author="Microsoft Office User" w:date="2018-10-22T15:59:00Z"/>
        </w:trPr>
        <w:tc>
          <w:tcPr>
            <w:tcW w:w="802" w:type="dxa"/>
          </w:tcPr>
          <w:p w:rsidR="001425C3" w:rsidRDefault="001425C3" w:rsidP="00FE3731">
            <w:pPr>
              <w:widowControl/>
              <w:jc w:val="center"/>
              <w:rPr>
                <w:ins w:id="16" w:author="Microsoft Office User" w:date="2018-10-22T15:59:00Z"/>
                <w:rFonts w:ascii="微软雅黑" w:eastAsia="微软雅黑" w:hAnsi="微软雅黑" w:cs="微软雅黑" w:hint="eastAsia"/>
                <w:sz w:val="18"/>
                <w:szCs w:val="18"/>
              </w:rPr>
            </w:pPr>
            <w:ins w:id="17" w:author="Microsoft Office User" w:date="2018-10-22T15:5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 w:cs="微软雅黑"/>
                  <w:sz w:val="18"/>
                  <w:szCs w:val="18"/>
                </w:rPr>
                <w:t>6</w:t>
              </w:r>
            </w:ins>
          </w:p>
        </w:tc>
        <w:tc>
          <w:tcPr>
            <w:tcW w:w="1309" w:type="dxa"/>
            <w:gridSpan w:val="2"/>
          </w:tcPr>
          <w:p w:rsidR="001425C3" w:rsidRDefault="00BC5D2F" w:rsidP="00FE3731">
            <w:pPr>
              <w:widowControl/>
              <w:jc w:val="left"/>
              <w:rPr>
                <w:ins w:id="18" w:author="Microsoft Office User" w:date="2018-10-22T15:59:00Z"/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ins w:id="19" w:author="Microsoft Office User" w:date="2018-10-22T16:29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产品</w:t>
              </w:r>
            </w:ins>
            <w:ins w:id="20" w:author="Microsoft Office User" w:date="2018-10-22T15:59:00Z">
              <w:r w:rsidR="001425C3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链接（必填）</w:t>
              </w:r>
            </w:ins>
          </w:p>
        </w:tc>
        <w:tc>
          <w:tcPr>
            <w:tcW w:w="3000" w:type="dxa"/>
          </w:tcPr>
          <w:p w:rsidR="001425C3" w:rsidRDefault="001425C3" w:rsidP="00FE3731">
            <w:pPr>
              <w:widowControl/>
              <w:jc w:val="left"/>
              <w:rPr>
                <w:ins w:id="21" w:author="Microsoft Office User" w:date="2018-10-22T15:59:00Z"/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ins w:id="22" w:author="Microsoft Office User" w:date="2018-10-22T15:59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填写</w:t>
              </w:r>
            </w:ins>
            <w:ins w:id="23" w:author="Microsoft Office User" w:date="2018-10-22T16:00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贷超长链接</w:t>
              </w:r>
            </w:ins>
            <w:ins w:id="24" w:author="Microsoft Office User" w:date="2018-10-22T16:33:00Z">
              <w:r w:rsidR="00BF355C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，产品链接限制2</w:t>
              </w:r>
              <w:r w:rsidR="00BF355C">
                <w:rPr>
                  <w:rFonts w:ascii="微软雅黑" w:eastAsia="微软雅黑" w:hAnsi="微软雅黑" w:cs="微软雅黑"/>
                  <w:color w:val="000000"/>
                  <w:sz w:val="18"/>
                  <w:szCs w:val="18"/>
                </w:rPr>
                <w:t>00</w:t>
              </w:r>
              <w:r w:rsidR="00BF355C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字符以内</w:t>
              </w:r>
            </w:ins>
          </w:p>
        </w:tc>
        <w:tc>
          <w:tcPr>
            <w:tcW w:w="3209" w:type="dxa"/>
          </w:tcPr>
          <w:p w:rsidR="001425C3" w:rsidRDefault="001425C3" w:rsidP="00FE3731">
            <w:pPr>
              <w:pStyle w:val="Axure"/>
              <w:rPr>
                <w:ins w:id="25" w:author="Microsoft Office User" w:date="2018-10-22T15:59:00Z"/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712" w:type="dxa"/>
          </w:tcPr>
          <w:p w:rsidR="001425C3" w:rsidRDefault="001425C3" w:rsidP="00FE3731">
            <w:pPr>
              <w:widowControl/>
              <w:jc w:val="left"/>
              <w:rPr>
                <w:ins w:id="26" w:author="Microsoft Office User" w:date="2018-10-22T15:59:00Z"/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1425C3" w:rsidTr="00FE3731">
        <w:trPr>
          <w:trHeight w:val="272"/>
          <w:ins w:id="27" w:author="Microsoft Office User" w:date="2018-10-22T16:01:00Z"/>
        </w:trPr>
        <w:tc>
          <w:tcPr>
            <w:tcW w:w="802" w:type="dxa"/>
          </w:tcPr>
          <w:p w:rsidR="001425C3" w:rsidRDefault="001425C3" w:rsidP="00FE3731">
            <w:pPr>
              <w:widowControl/>
              <w:jc w:val="center"/>
              <w:rPr>
                <w:ins w:id="28" w:author="Microsoft Office User" w:date="2018-10-22T16:01:00Z"/>
                <w:rFonts w:ascii="微软雅黑" w:eastAsia="微软雅黑" w:hAnsi="微软雅黑" w:cs="微软雅黑" w:hint="eastAsia"/>
                <w:sz w:val="18"/>
                <w:szCs w:val="18"/>
              </w:rPr>
            </w:pPr>
            <w:ins w:id="29" w:author="Microsoft Office User" w:date="2018-10-22T16:01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 w:cs="微软雅黑"/>
                  <w:sz w:val="18"/>
                  <w:szCs w:val="18"/>
                </w:rPr>
                <w:t>7</w:t>
              </w:r>
            </w:ins>
          </w:p>
        </w:tc>
        <w:tc>
          <w:tcPr>
            <w:tcW w:w="1309" w:type="dxa"/>
            <w:gridSpan w:val="2"/>
          </w:tcPr>
          <w:p w:rsidR="001425C3" w:rsidRDefault="001425C3" w:rsidP="00FE3731">
            <w:pPr>
              <w:widowControl/>
              <w:jc w:val="left"/>
              <w:rPr>
                <w:ins w:id="30" w:author="Microsoft Office User" w:date="2018-10-22T16:01:00Z"/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ins w:id="31" w:author="Microsoft Office User" w:date="2018-10-22T16:01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短链选择</w:t>
              </w:r>
            </w:ins>
          </w:p>
        </w:tc>
        <w:tc>
          <w:tcPr>
            <w:tcW w:w="3000" w:type="dxa"/>
          </w:tcPr>
          <w:p w:rsidR="001425C3" w:rsidRDefault="001425C3" w:rsidP="00FE3731">
            <w:pPr>
              <w:widowControl/>
              <w:jc w:val="left"/>
              <w:rPr>
                <w:ins w:id="32" w:author="Microsoft Office User" w:date="2018-10-22T16:01:00Z"/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ins w:id="33" w:author="Microsoft Office User" w:date="2018-10-22T16:01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百度、新浪短链选择</w:t>
              </w:r>
            </w:ins>
          </w:p>
        </w:tc>
        <w:tc>
          <w:tcPr>
            <w:tcW w:w="3209" w:type="dxa"/>
          </w:tcPr>
          <w:p w:rsidR="00BF355C" w:rsidRDefault="00BF355C" w:rsidP="00FE3731">
            <w:pPr>
              <w:pStyle w:val="Axure"/>
              <w:rPr>
                <w:ins w:id="34" w:author="Microsoft Office User" w:date="2018-10-22T16:01:00Z"/>
                <w:rFonts w:ascii="微软雅黑" w:eastAsia="微软雅黑" w:hAnsi="微软雅黑" w:cs="微软雅黑" w:hint="eastAsia"/>
                <w:sz w:val="18"/>
                <w:szCs w:val="18"/>
              </w:rPr>
            </w:pPr>
            <w:ins w:id="35" w:author="Microsoft Office User" w:date="2018-10-22T16:33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默认选择t</w:t>
              </w:r>
              <w:r>
                <w:rPr>
                  <w:rFonts w:ascii="微软雅黑" w:eastAsia="微软雅黑" w:hAnsi="微软雅黑" w:cs="微软雅黑"/>
                  <w:sz w:val="18"/>
                  <w:szCs w:val="18"/>
                </w:rPr>
                <w:t>.cn</w:t>
              </w:r>
            </w:ins>
          </w:p>
        </w:tc>
        <w:tc>
          <w:tcPr>
            <w:tcW w:w="1712" w:type="dxa"/>
          </w:tcPr>
          <w:p w:rsidR="001425C3" w:rsidRDefault="001425C3" w:rsidP="00FE3731">
            <w:pPr>
              <w:widowControl/>
              <w:jc w:val="left"/>
              <w:rPr>
                <w:ins w:id="36" w:author="Microsoft Office User" w:date="2018-10-22T16:01:00Z"/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</w:tbl>
    <w:p w:rsidR="009B3562" w:rsidRPr="009B3562" w:rsidRDefault="009B3562" w:rsidP="009B3562"/>
    <w:p w:rsidR="00DA6347" w:rsidRDefault="00DA6347" w:rsidP="00DA6347">
      <w:r>
        <w:rPr>
          <w:rFonts w:hint="eastAsia"/>
        </w:rPr>
        <w:t>产品数据监控</w:t>
      </w:r>
    </w:p>
    <w:p w:rsidR="00AA3A51" w:rsidRDefault="00AA3A51" w:rsidP="00AA3A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产品数据主要监控访问量和有效点击量。</w:t>
      </w:r>
    </w:p>
    <w:p w:rsidR="00AA3A51" w:rsidRDefault="00AA3A51" w:rsidP="00AA3A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根据不同产品进行区分，也可以根据不同时间段进行筛选。</w:t>
      </w:r>
    </w:p>
    <w:p w:rsidR="00AA3A51" w:rsidRDefault="00AA3A51" w:rsidP="00AA3A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页面默认查询</w:t>
      </w:r>
      <w:r w:rsidR="00FE3731">
        <w:rPr>
          <w:rFonts w:hint="eastAsia"/>
        </w:rPr>
        <w:t>近7天全部产品的访问和点击情况。</w:t>
      </w:r>
    </w:p>
    <w:tbl>
      <w:tblPr>
        <w:tblpPr w:leftFromText="180" w:rightFromText="180" w:vertAnchor="text" w:horzAnchor="page" w:tblpX="1080" w:tblpY="297"/>
        <w:tblOverlap w:val="never"/>
        <w:tblW w:w="10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FE3731" w:rsidTr="00FE3731">
        <w:trPr>
          <w:trHeight w:val="90"/>
        </w:trPr>
        <w:tc>
          <w:tcPr>
            <w:tcW w:w="1245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</w:tcPr>
          <w:p w:rsidR="00FE3731" w:rsidRDefault="00FE3731" w:rsidP="00FE3731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产品数据监控</w:t>
            </w:r>
          </w:p>
        </w:tc>
      </w:tr>
      <w:tr w:rsidR="00FE3731" w:rsidTr="00FE3731">
        <w:trPr>
          <w:trHeight w:val="408"/>
        </w:trPr>
        <w:tc>
          <w:tcPr>
            <w:tcW w:w="1245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APP管理——产品数据监控</w:t>
            </w:r>
          </w:p>
        </w:tc>
      </w:tr>
      <w:tr w:rsidR="00FE3731" w:rsidTr="00FE3731">
        <w:trPr>
          <w:trHeight w:val="423"/>
        </w:trPr>
        <w:tc>
          <w:tcPr>
            <w:tcW w:w="1245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E3731" w:rsidTr="00FE3731">
        <w:trPr>
          <w:trHeight w:val="345"/>
        </w:trPr>
        <w:tc>
          <w:tcPr>
            <w:tcW w:w="10032" w:type="dxa"/>
            <w:gridSpan w:val="6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操作说明：</w:t>
            </w:r>
          </w:p>
        </w:tc>
      </w:tr>
      <w:tr w:rsidR="00FE3731" w:rsidTr="00FE3731">
        <w:trPr>
          <w:trHeight w:val="345"/>
        </w:trPr>
        <w:tc>
          <w:tcPr>
            <w:tcW w:w="80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FE3731" w:rsidTr="00FE3731">
        <w:trPr>
          <w:trHeight w:val="345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产品名称筛选</w:t>
            </w:r>
          </w:p>
        </w:tc>
        <w:tc>
          <w:tcPr>
            <w:tcW w:w="3000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可以筛选未被移除的所有产品，默认选择的是未被移除的所有产品。</w:t>
            </w:r>
          </w:p>
        </w:tc>
        <w:tc>
          <w:tcPr>
            <w:tcW w:w="3209" w:type="dxa"/>
          </w:tcPr>
          <w:p w:rsidR="00FE3731" w:rsidRPr="00305457" w:rsidRDefault="00FE373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下拉框进行选择，点击查询后查询结果。</w:t>
            </w:r>
          </w:p>
        </w:tc>
        <w:tc>
          <w:tcPr>
            <w:tcW w:w="171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FE3731" w:rsidRPr="00305457" w:rsidTr="00FE3731">
        <w:trPr>
          <w:trHeight w:val="272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日期筛选</w:t>
            </w:r>
          </w:p>
        </w:tc>
        <w:tc>
          <w:tcPr>
            <w:tcW w:w="3000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日期可以对时间段进行筛选，或者对特定某天进行筛选。</w:t>
            </w:r>
          </w:p>
        </w:tc>
        <w:tc>
          <w:tcPr>
            <w:tcW w:w="3209" w:type="dxa"/>
          </w:tcPr>
          <w:p w:rsidR="00FE3731" w:rsidRDefault="003D6CEE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点击日期筛选框体后，可以快速选择“今天、昨天、近一周、近30天、本月</w:t>
            </w:r>
            <w:r w:rsidR="00FE3731">
              <w:rPr>
                <w:rFonts w:ascii="微软雅黑" w:eastAsia="微软雅黑" w:hAnsi="微软雅黑" w:cs="微软雅黑" w:hint="eastAsia"/>
                <w:sz w:val="18"/>
                <w:szCs w:val="18"/>
              </w:rPr>
              <w:t>”点击查询后查询结果。</w:t>
            </w:r>
          </w:p>
        </w:tc>
        <w:tc>
          <w:tcPr>
            <w:tcW w:w="1712" w:type="dxa"/>
          </w:tcPr>
          <w:p w:rsidR="00FE3731" w:rsidRPr="00305457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E3731" w:rsidRPr="00305457" w:rsidTr="00FE3731">
        <w:trPr>
          <w:trHeight w:val="272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图表展示</w:t>
            </w:r>
          </w:p>
        </w:tc>
        <w:tc>
          <w:tcPr>
            <w:tcW w:w="3000" w:type="dxa"/>
          </w:tcPr>
          <w:p w:rsidR="00FE3731" w:rsidRDefault="003D6CEE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图表使用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Echarts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</w:t>
            </w:r>
          </w:p>
        </w:tc>
        <w:tc>
          <w:tcPr>
            <w:tcW w:w="3209" w:type="dxa"/>
          </w:tcPr>
          <w:p w:rsidR="00FE3731" w:rsidRDefault="00FE373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E3731" w:rsidRPr="00305457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E3731" w:rsidTr="00FE3731">
        <w:trPr>
          <w:trHeight w:val="272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汇总表格</w:t>
            </w:r>
          </w:p>
        </w:tc>
        <w:tc>
          <w:tcPr>
            <w:tcW w:w="3000" w:type="dxa"/>
          </w:tcPr>
          <w:p w:rsidR="00FE3731" w:rsidRDefault="003D6CEE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显示图表范围内的汇总数据</w:t>
            </w:r>
          </w:p>
        </w:tc>
        <w:tc>
          <w:tcPr>
            <w:tcW w:w="3209" w:type="dxa"/>
          </w:tcPr>
          <w:p w:rsidR="00FE3731" w:rsidRPr="00B80E73" w:rsidRDefault="00FE373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E3731" w:rsidTr="00FE3731">
        <w:trPr>
          <w:trHeight w:val="272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有效点击</w:t>
            </w:r>
          </w:p>
        </w:tc>
        <w:tc>
          <w:tcPr>
            <w:tcW w:w="3000" w:type="dxa"/>
          </w:tcPr>
          <w:p w:rsidR="00FE3731" w:rsidRDefault="003D6CEE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1天之内1个用户或1个设备点击多次只记录1次有效点击。</w:t>
            </w:r>
          </w:p>
        </w:tc>
        <w:tc>
          <w:tcPr>
            <w:tcW w:w="3209" w:type="dxa"/>
          </w:tcPr>
          <w:p w:rsidR="00FE3731" w:rsidRDefault="00FE373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E3731" w:rsidTr="00FE3731">
        <w:trPr>
          <w:trHeight w:val="272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访问量</w:t>
            </w:r>
          </w:p>
        </w:tc>
        <w:tc>
          <w:tcPr>
            <w:tcW w:w="3000" w:type="dxa"/>
          </w:tcPr>
          <w:p w:rsidR="00FE3731" w:rsidRDefault="003D6CEE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产品被点击的总次数，可计算重复点击。</w:t>
            </w:r>
          </w:p>
        </w:tc>
        <w:tc>
          <w:tcPr>
            <w:tcW w:w="3209" w:type="dxa"/>
          </w:tcPr>
          <w:p w:rsidR="00FE3731" w:rsidRDefault="00FE373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E3731" w:rsidTr="00FE3731">
        <w:trPr>
          <w:trHeight w:val="272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37" w:author="Microsoft Office User" w:date="2018-10-22T16:04:00Z">
              <w:r w:rsidDel="001425C3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地址</w:delText>
              </w:r>
            </w:del>
            <w:ins w:id="38" w:author="Microsoft Office User" w:date="2018-10-22T16:57:00Z">
              <w:r w:rsidR="00A652C3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产品</w:t>
              </w:r>
            </w:ins>
            <w:ins w:id="39" w:author="Microsoft Office User" w:date="2018-10-22T16:04:00Z">
              <w:r w:rsidR="001425C3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名称</w:t>
              </w:r>
            </w:ins>
          </w:p>
        </w:tc>
        <w:tc>
          <w:tcPr>
            <w:tcW w:w="3000" w:type="dxa"/>
          </w:tcPr>
          <w:p w:rsidR="00FE3731" w:rsidRDefault="00356ED0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40" w:author="Microsoft Office User" w:date="2018-10-22T16:44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显示当前产品名称</w:t>
              </w:r>
            </w:ins>
            <w:del w:id="41" w:author="Microsoft Office User" w:date="2018-10-22T16:04:00Z">
              <w:r w:rsidR="003D6CEE" w:rsidDel="001425C3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产品的访问地址链接。</w:delText>
              </w:r>
            </w:del>
          </w:p>
        </w:tc>
        <w:tc>
          <w:tcPr>
            <w:tcW w:w="3209" w:type="dxa"/>
          </w:tcPr>
          <w:p w:rsidR="00FE3731" w:rsidRDefault="00FE373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FE3731" w:rsidRDefault="00FE3731" w:rsidP="00FE3731">
      <w:pPr>
        <w:rPr>
          <w:ins w:id="42" w:author="Microsoft Office User" w:date="2018-10-22T17:07:00Z"/>
        </w:rPr>
      </w:pPr>
    </w:p>
    <w:p w:rsidR="00CD4107" w:rsidRDefault="00CD4107" w:rsidP="00FE3731">
      <w:pPr>
        <w:rPr>
          <w:ins w:id="43" w:author="Microsoft Office User" w:date="2018-10-22T17:07:00Z"/>
        </w:rPr>
      </w:pPr>
      <w:ins w:id="44" w:author="Microsoft Office User" w:date="2018-10-22T17:07:00Z">
        <w:r>
          <w:rPr>
            <w:rFonts w:hint="eastAsia"/>
          </w:rPr>
          <w:t>产品排名</w:t>
        </w:r>
      </w:ins>
    </w:p>
    <w:p w:rsidR="00CD4107" w:rsidRDefault="00CD4107" w:rsidP="00CD4107">
      <w:pPr>
        <w:pStyle w:val="a3"/>
        <w:numPr>
          <w:ilvl w:val="0"/>
          <w:numId w:val="4"/>
        </w:numPr>
        <w:ind w:firstLineChars="0"/>
        <w:rPr>
          <w:ins w:id="45" w:author="Microsoft Office User" w:date="2018-10-22T17:08:00Z"/>
        </w:rPr>
      </w:pPr>
      <w:ins w:id="46" w:author="Microsoft Office User" w:date="2018-10-22T17:08:00Z">
        <w:r>
          <w:rPr>
            <w:rFonts w:hint="eastAsia"/>
          </w:rPr>
          <w:t>展示不同类型的产品在贷超平台的排名情况。</w:t>
        </w:r>
      </w:ins>
    </w:p>
    <w:p w:rsidR="00CD4107" w:rsidRDefault="00CD4107" w:rsidP="00CD4107">
      <w:pPr>
        <w:pStyle w:val="a3"/>
        <w:numPr>
          <w:ilvl w:val="0"/>
          <w:numId w:val="4"/>
        </w:numPr>
        <w:ind w:firstLineChars="0"/>
        <w:rPr>
          <w:ins w:id="47" w:author="Microsoft Office User" w:date="2018-10-22T17:13:00Z"/>
        </w:rPr>
      </w:pPr>
      <w:ins w:id="48" w:author="Microsoft Office User" w:date="2018-10-22T17:11:00Z">
        <w:r>
          <w:rPr>
            <w:rFonts w:hint="eastAsia"/>
          </w:rPr>
          <w:t>点击调整按钮后可以对当前类型的所有贷超进行调整。</w:t>
        </w:r>
      </w:ins>
    </w:p>
    <w:tbl>
      <w:tblPr>
        <w:tblpPr w:leftFromText="180" w:rightFromText="180" w:vertAnchor="text" w:horzAnchor="page" w:tblpX="1080" w:tblpY="297"/>
        <w:tblOverlap w:val="never"/>
        <w:tblW w:w="10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CD4107" w:rsidTr="003C67BE">
        <w:trPr>
          <w:trHeight w:val="90"/>
          <w:ins w:id="49" w:author="Microsoft Office User" w:date="2018-10-22T17:13:00Z"/>
        </w:trPr>
        <w:tc>
          <w:tcPr>
            <w:tcW w:w="1245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50" w:author="Microsoft Office User" w:date="2018-10-22T17:13:00Z"/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ins w:id="51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t>所属页面</w:t>
              </w:r>
            </w:ins>
          </w:p>
        </w:tc>
        <w:tc>
          <w:tcPr>
            <w:tcW w:w="8787" w:type="dxa"/>
            <w:gridSpan w:val="4"/>
          </w:tcPr>
          <w:p w:rsidR="00CD4107" w:rsidRDefault="00CD4107" w:rsidP="003C67BE">
            <w:pPr>
              <w:pStyle w:val="1"/>
              <w:widowControl/>
              <w:ind w:firstLineChars="0" w:firstLine="0"/>
              <w:jc w:val="left"/>
              <w:rPr>
                <w:ins w:id="52" w:author="Microsoft Office User" w:date="2018-10-22T17:13:00Z"/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ins w:id="53" w:author="Microsoft Office User" w:date="2018-10-22T17:13:00Z">
              <w:r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产品排名</w:t>
              </w:r>
            </w:ins>
          </w:p>
        </w:tc>
      </w:tr>
      <w:tr w:rsidR="00CD4107" w:rsidTr="003C67BE">
        <w:trPr>
          <w:trHeight w:val="408"/>
          <w:ins w:id="54" w:author="Microsoft Office User" w:date="2018-10-22T17:13:00Z"/>
        </w:trPr>
        <w:tc>
          <w:tcPr>
            <w:tcW w:w="1245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55" w:author="Microsoft Office User" w:date="2018-10-22T17:13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56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lastRenderedPageBreak/>
                <w:t>页面入口</w:t>
              </w:r>
            </w:ins>
          </w:p>
        </w:tc>
        <w:tc>
          <w:tcPr>
            <w:tcW w:w="8787" w:type="dxa"/>
            <w:gridSpan w:val="4"/>
          </w:tcPr>
          <w:p w:rsidR="00CD4107" w:rsidRDefault="00CD4107" w:rsidP="003C67BE">
            <w:pPr>
              <w:widowControl/>
              <w:jc w:val="left"/>
              <w:rPr>
                <w:ins w:id="57" w:author="Microsoft Office User" w:date="2018-10-22T17:13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58" w:author="Microsoft Office User" w:date="2018-10-22T17:13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APP管理——</w:t>
              </w:r>
            </w:ins>
            <w:ins w:id="59" w:author="Microsoft Office User" w:date="2018-10-22T17:14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产品排名——调整</w:t>
              </w:r>
            </w:ins>
          </w:p>
        </w:tc>
      </w:tr>
      <w:tr w:rsidR="00CD4107" w:rsidTr="003C67BE">
        <w:trPr>
          <w:trHeight w:val="423"/>
          <w:ins w:id="60" w:author="Microsoft Office User" w:date="2018-10-22T17:13:00Z"/>
        </w:trPr>
        <w:tc>
          <w:tcPr>
            <w:tcW w:w="1245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61" w:author="Microsoft Office User" w:date="2018-10-22T17:13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62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页面出口</w:t>
              </w:r>
            </w:ins>
          </w:p>
        </w:tc>
        <w:tc>
          <w:tcPr>
            <w:tcW w:w="8787" w:type="dxa"/>
            <w:gridSpan w:val="4"/>
          </w:tcPr>
          <w:p w:rsidR="00CD4107" w:rsidRDefault="00CD4107" w:rsidP="003C67BE">
            <w:pPr>
              <w:widowControl/>
              <w:jc w:val="left"/>
              <w:rPr>
                <w:ins w:id="63" w:author="Microsoft Office User" w:date="2018-10-22T17:13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D4107" w:rsidTr="003C67BE">
        <w:trPr>
          <w:trHeight w:val="345"/>
          <w:ins w:id="64" w:author="Microsoft Office User" w:date="2018-10-22T17:13:00Z"/>
        </w:trPr>
        <w:tc>
          <w:tcPr>
            <w:tcW w:w="10032" w:type="dxa"/>
            <w:gridSpan w:val="6"/>
          </w:tcPr>
          <w:p w:rsidR="00CD4107" w:rsidRDefault="00CD4107" w:rsidP="003C67BE">
            <w:pPr>
              <w:widowControl/>
              <w:jc w:val="left"/>
              <w:rPr>
                <w:ins w:id="65" w:author="Microsoft Office User" w:date="2018-10-22T17:13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66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操作说明：</w:t>
              </w:r>
            </w:ins>
          </w:p>
        </w:tc>
      </w:tr>
      <w:tr w:rsidR="00CD4107" w:rsidTr="003C67BE">
        <w:trPr>
          <w:trHeight w:val="345"/>
          <w:ins w:id="67" w:author="Microsoft Office User" w:date="2018-10-22T17:13:00Z"/>
        </w:trPr>
        <w:tc>
          <w:tcPr>
            <w:tcW w:w="802" w:type="dxa"/>
          </w:tcPr>
          <w:p w:rsidR="00CD4107" w:rsidRDefault="00CD4107" w:rsidP="003C67BE">
            <w:pPr>
              <w:widowControl/>
              <w:jc w:val="left"/>
              <w:rPr>
                <w:ins w:id="68" w:author="Microsoft Office User" w:date="2018-10-22T17:13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69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序号</w:t>
              </w:r>
            </w:ins>
          </w:p>
        </w:tc>
        <w:tc>
          <w:tcPr>
            <w:tcW w:w="1309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70" w:author="Microsoft Office User" w:date="2018-10-22T17:13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71" w:author="Microsoft Office User" w:date="2018-10-22T17:13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名称</w:t>
              </w:r>
            </w:ins>
          </w:p>
        </w:tc>
        <w:tc>
          <w:tcPr>
            <w:tcW w:w="3000" w:type="dxa"/>
          </w:tcPr>
          <w:p w:rsidR="00CD4107" w:rsidRDefault="00CD4107" w:rsidP="003C67BE">
            <w:pPr>
              <w:widowControl/>
              <w:jc w:val="left"/>
              <w:rPr>
                <w:ins w:id="72" w:author="Microsoft Office User" w:date="2018-10-22T17:13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73" w:author="Microsoft Office User" w:date="2018-10-22T17:13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说明（默认值、规则、数据需求）</w:t>
              </w:r>
            </w:ins>
          </w:p>
        </w:tc>
        <w:tc>
          <w:tcPr>
            <w:tcW w:w="3209" w:type="dxa"/>
          </w:tcPr>
          <w:p w:rsidR="00CD4107" w:rsidRDefault="00CD4107" w:rsidP="003C67BE">
            <w:pPr>
              <w:widowControl/>
              <w:jc w:val="left"/>
              <w:rPr>
                <w:ins w:id="74" w:author="Microsoft Office User" w:date="2018-10-22T17:13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75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交互（跳转页面等）</w:t>
              </w:r>
            </w:ins>
          </w:p>
        </w:tc>
        <w:tc>
          <w:tcPr>
            <w:tcW w:w="1712" w:type="dxa"/>
          </w:tcPr>
          <w:p w:rsidR="00CD4107" w:rsidRDefault="00CD4107" w:rsidP="003C67BE">
            <w:pPr>
              <w:widowControl/>
              <w:jc w:val="left"/>
              <w:rPr>
                <w:ins w:id="76" w:author="Microsoft Office User" w:date="2018-10-22T17:13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77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异常逻辑</w:t>
              </w:r>
            </w:ins>
          </w:p>
        </w:tc>
      </w:tr>
      <w:tr w:rsidR="00CD4107" w:rsidTr="003C67BE">
        <w:trPr>
          <w:trHeight w:val="345"/>
          <w:ins w:id="78" w:author="Microsoft Office User" w:date="2018-10-22T17:13:00Z"/>
        </w:trPr>
        <w:tc>
          <w:tcPr>
            <w:tcW w:w="802" w:type="dxa"/>
          </w:tcPr>
          <w:p w:rsidR="00CD4107" w:rsidRDefault="00CD4107" w:rsidP="003C67BE">
            <w:pPr>
              <w:widowControl/>
              <w:jc w:val="center"/>
              <w:rPr>
                <w:ins w:id="79" w:author="Microsoft Office User" w:date="2018-10-22T17:13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ins w:id="80" w:author="Microsoft Office User" w:date="2018-10-22T17:13:00Z">
              <w:r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1</w:t>
              </w:r>
            </w:ins>
          </w:p>
        </w:tc>
        <w:tc>
          <w:tcPr>
            <w:tcW w:w="1309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81" w:author="Microsoft Office User" w:date="2018-10-22T17:13:00Z"/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ins w:id="82" w:author="Microsoft Office User" w:date="2018-10-22T17:14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排名展示框体</w:t>
              </w:r>
            </w:ins>
          </w:p>
        </w:tc>
        <w:tc>
          <w:tcPr>
            <w:tcW w:w="3000" w:type="dxa"/>
          </w:tcPr>
          <w:p w:rsidR="00CD4107" w:rsidRDefault="00CD4107" w:rsidP="003C67BE">
            <w:pPr>
              <w:widowControl/>
              <w:jc w:val="left"/>
              <w:rPr>
                <w:ins w:id="83" w:author="Microsoft Office User" w:date="2018-10-22T17:13:00Z"/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ins w:id="84" w:author="Microsoft Office User" w:date="2018-10-22T17:15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按照当前排名进行产品展示，操作人员可以进行单选，对产品排名进行调整</w:t>
              </w:r>
            </w:ins>
          </w:p>
        </w:tc>
        <w:tc>
          <w:tcPr>
            <w:tcW w:w="3209" w:type="dxa"/>
          </w:tcPr>
          <w:p w:rsidR="00CD4107" w:rsidRPr="00305457" w:rsidRDefault="00CD4107" w:rsidP="003C67BE">
            <w:pPr>
              <w:pStyle w:val="Axure"/>
              <w:rPr>
                <w:ins w:id="85" w:author="Microsoft Office User" w:date="2018-10-22T17:13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CD4107" w:rsidRDefault="00CD4107" w:rsidP="003C67BE">
            <w:pPr>
              <w:widowControl/>
              <w:jc w:val="left"/>
              <w:rPr>
                <w:ins w:id="86" w:author="Microsoft Office User" w:date="2018-10-22T17:13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CD4107" w:rsidRPr="00305457" w:rsidTr="003C67BE">
        <w:trPr>
          <w:trHeight w:val="272"/>
          <w:ins w:id="87" w:author="Microsoft Office User" w:date="2018-10-22T17:13:00Z"/>
        </w:trPr>
        <w:tc>
          <w:tcPr>
            <w:tcW w:w="802" w:type="dxa"/>
          </w:tcPr>
          <w:p w:rsidR="00CD4107" w:rsidRDefault="00CD4107" w:rsidP="003C67BE">
            <w:pPr>
              <w:widowControl/>
              <w:jc w:val="center"/>
              <w:rPr>
                <w:ins w:id="88" w:author="Microsoft Office User" w:date="2018-10-22T17:13:00Z"/>
                <w:rFonts w:ascii="微软雅黑" w:eastAsia="微软雅黑" w:hAnsi="微软雅黑" w:cs="微软雅黑"/>
                <w:sz w:val="18"/>
                <w:szCs w:val="18"/>
              </w:rPr>
            </w:pPr>
            <w:ins w:id="89" w:author="Microsoft Office User" w:date="2018-10-22T17:13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2</w:t>
              </w:r>
            </w:ins>
          </w:p>
        </w:tc>
        <w:tc>
          <w:tcPr>
            <w:tcW w:w="1309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90" w:author="Microsoft Office User" w:date="2018-10-22T17:13:00Z"/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ins w:id="91" w:author="Microsoft Office User" w:date="2018-10-22T17:15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向上</w:t>
              </w:r>
            </w:ins>
            <w:ins w:id="92" w:author="Microsoft Office User" w:date="2018-10-22T17:16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/向下</w:t>
              </w:r>
            </w:ins>
            <w:ins w:id="93" w:author="Microsoft Office User" w:date="2018-10-22T17:15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按钮</w:t>
              </w:r>
            </w:ins>
          </w:p>
        </w:tc>
        <w:tc>
          <w:tcPr>
            <w:tcW w:w="3000" w:type="dxa"/>
          </w:tcPr>
          <w:p w:rsidR="00CD4107" w:rsidRDefault="00CD4107" w:rsidP="003C67BE">
            <w:pPr>
              <w:widowControl/>
              <w:jc w:val="left"/>
              <w:rPr>
                <w:ins w:id="94" w:author="Microsoft Office User" w:date="2018-10-22T17:13:00Z"/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ins w:id="95" w:author="Microsoft Office User" w:date="2018-10-22T17:15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选择一个</w:t>
              </w:r>
            </w:ins>
            <w:ins w:id="96" w:author="Microsoft Office User" w:date="2018-10-22T17:16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产品后，点击向上按钮，可将排名向上调整一位。向下按钮同理</w:t>
              </w:r>
            </w:ins>
          </w:p>
        </w:tc>
        <w:tc>
          <w:tcPr>
            <w:tcW w:w="3209" w:type="dxa"/>
          </w:tcPr>
          <w:p w:rsidR="00CD4107" w:rsidRDefault="00CD4107" w:rsidP="003C67BE">
            <w:pPr>
              <w:pStyle w:val="Axure"/>
              <w:rPr>
                <w:ins w:id="97" w:author="Microsoft Office User" w:date="2018-10-22T17:13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CD4107" w:rsidRPr="00305457" w:rsidRDefault="00CD4107" w:rsidP="003C67BE">
            <w:pPr>
              <w:widowControl/>
              <w:jc w:val="left"/>
              <w:rPr>
                <w:ins w:id="98" w:author="Microsoft Office User" w:date="2018-10-22T17:13:00Z"/>
                <w:rFonts w:ascii="微软雅黑" w:eastAsia="微软雅黑" w:hAnsi="微软雅黑" w:cs="微软雅黑" w:hint="eastAsia"/>
                <w:sz w:val="18"/>
                <w:szCs w:val="18"/>
              </w:rPr>
            </w:pPr>
            <w:ins w:id="99" w:author="Microsoft Office User" w:date="2018-10-22T17:16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若没有选择任何产品，</w:t>
              </w:r>
            </w:ins>
            <w:ins w:id="100" w:author="Microsoft Office User" w:date="2018-10-22T17:17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弹出提示：请选择需要调整的产品</w:t>
              </w:r>
            </w:ins>
          </w:p>
        </w:tc>
      </w:tr>
      <w:tr w:rsidR="00CD4107" w:rsidRPr="00305457" w:rsidTr="003C67BE">
        <w:trPr>
          <w:trHeight w:val="272"/>
          <w:ins w:id="101" w:author="Microsoft Office User" w:date="2018-10-22T17:13:00Z"/>
        </w:trPr>
        <w:tc>
          <w:tcPr>
            <w:tcW w:w="802" w:type="dxa"/>
          </w:tcPr>
          <w:p w:rsidR="00CD4107" w:rsidRDefault="00CD4107" w:rsidP="003C67BE">
            <w:pPr>
              <w:widowControl/>
              <w:jc w:val="center"/>
              <w:rPr>
                <w:ins w:id="102" w:author="Microsoft Office User" w:date="2018-10-22T17:13:00Z"/>
                <w:rFonts w:ascii="微软雅黑" w:eastAsia="微软雅黑" w:hAnsi="微软雅黑" w:cs="微软雅黑"/>
                <w:sz w:val="18"/>
                <w:szCs w:val="18"/>
              </w:rPr>
            </w:pPr>
            <w:ins w:id="103" w:author="Microsoft Office User" w:date="2018-10-22T17:13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3</w:t>
              </w:r>
            </w:ins>
          </w:p>
        </w:tc>
        <w:tc>
          <w:tcPr>
            <w:tcW w:w="1309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104" w:author="Microsoft Office User" w:date="2018-10-22T17:13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105" w:author="Microsoft Office User" w:date="2018-10-22T17:17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保存</w:t>
              </w:r>
            </w:ins>
          </w:p>
        </w:tc>
        <w:tc>
          <w:tcPr>
            <w:tcW w:w="3000" w:type="dxa"/>
          </w:tcPr>
          <w:p w:rsidR="00CD4107" w:rsidRDefault="00CD4107" w:rsidP="003C67BE">
            <w:pPr>
              <w:widowControl/>
              <w:jc w:val="left"/>
              <w:rPr>
                <w:ins w:id="106" w:author="Microsoft Office User" w:date="2018-10-22T17:13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107" w:author="Microsoft Office User" w:date="2018-10-22T17:17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保存已经调整好的排名</w:t>
              </w:r>
            </w:ins>
          </w:p>
        </w:tc>
        <w:tc>
          <w:tcPr>
            <w:tcW w:w="3209" w:type="dxa"/>
          </w:tcPr>
          <w:p w:rsidR="00CD4107" w:rsidRDefault="00CD4107" w:rsidP="003C67BE">
            <w:pPr>
              <w:pStyle w:val="Axure"/>
              <w:rPr>
                <w:ins w:id="108" w:author="Microsoft Office User" w:date="2018-10-22T17:17:00Z"/>
                <w:rFonts w:ascii="微软雅黑" w:eastAsia="微软雅黑" w:hAnsi="微软雅黑" w:cs="微软雅黑"/>
                <w:sz w:val="18"/>
                <w:szCs w:val="18"/>
              </w:rPr>
            </w:pPr>
            <w:ins w:id="109" w:author="Microsoft Office User" w:date="2018-10-22T17:17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点击保存后弹出框体：</w:t>
              </w:r>
              <w:r w:rsidR="007971A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确认保存排名？</w:t>
              </w:r>
            </w:ins>
          </w:p>
          <w:p w:rsidR="007971A1" w:rsidRDefault="007971A1" w:rsidP="003C67BE">
            <w:pPr>
              <w:pStyle w:val="Axure"/>
              <w:rPr>
                <w:ins w:id="110" w:author="Microsoft Office User" w:date="2018-10-22T17:13:00Z"/>
                <w:rFonts w:ascii="微软雅黑" w:eastAsia="微软雅黑" w:hAnsi="微软雅黑" w:cs="微软雅黑" w:hint="eastAsia"/>
                <w:sz w:val="18"/>
                <w:szCs w:val="18"/>
              </w:rPr>
            </w:pPr>
            <w:ins w:id="111" w:author="Microsoft Office User" w:date="2018-10-22T17:17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点击确认后当前排名实时</w:t>
              </w:r>
            </w:ins>
            <w:ins w:id="112" w:author="Microsoft Office User" w:date="2018-10-22T17:18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生效。</w:t>
              </w:r>
            </w:ins>
          </w:p>
        </w:tc>
        <w:tc>
          <w:tcPr>
            <w:tcW w:w="1712" w:type="dxa"/>
          </w:tcPr>
          <w:p w:rsidR="00CD4107" w:rsidRPr="00305457" w:rsidRDefault="007971A1" w:rsidP="003C67BE">
            <w:pPr>
              <w:widowControl/>
              <w:jc w:val="left"/>
              <w:rPr>
                <w:ins w:id="113" w:author="Microsoft Office User" w:date="2018-10-22T17:13:00Z"/>
                <w:rFonts w:ascii="微软雅黑" w:eastAsia="微软雅黑" w:hAnsi="微软雅黑" w:cs="微软雅黑" w:hint="eastAsia"/>
                <w:sz w:val="18"/>
                <w:szCs w:val="18"/>
              </w:rPr>
            </w:pPr>
            <w:ins w:id="114" w:author="Microsoft Office User" w:date="2018-10-22T17:18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若没有做任何调整，同样弹出确认框，点击确认后再次</w:t>
              </w:r>
              <w:bookmarkStart w:id="115" w:name="_GoBack"/>
              <w:bookmarkEnd w:id="115"/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生效当前排名。</w:t>
              </w:r>
            </w:ins>
          </w:p>
        </w:tc>
      </w:tr>
    </w:tbl>
    <w:p w:rsidR="00CD4107" w:rsidRPr="003D6CEE" w:rsidRDefault="00CD4107" w:rsidP="00CD4107">
      <w:pPr>
        <w:rPr>
          <w:rFonts w:hint="eastAsia"/>
        </w:rPr>
      </w:pPr>
    </w:p>
    <w:sectPr w:rsidR="00CD4107" w:rsidRPr="003D6CEE" w:rsidSect="00E220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46AD"/>
    <w:multiLevelType w:val="hybridMultilevel"/>
    <w:tmpl w:val="4EB04C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A778C0"/>
    <w:multiLevelType w:val="hybridMultilevel"/>
    <w:tmpl w:val="825EB1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1828A5"/>
    <w:multiLevelType w:val="hybridMultilevel"/>
    <w:tmpl w:val="EBEEC0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BA14FC"/>
    <w:multiLevelType w:val="hybridMultilevel"/>
    <w:tmpl w:val="9F6EA8DE"/>
    <w:lvl w:ilvl="0" w:tplc="5FC22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22"/>
    <w:rsid w:val="001425C3"/>
    <w:rsid w:val="0017170A"/>
    <w:rsid w:val="002560E0"/>
    <w:rsid w:val="00262CA5"/>
    <w:rsid w:val="00305457"/>
    <w:rsid w:val="00356ED0"/>
    <w:rsid w:val="003D0AD7"/>
    <w:rsid w:val="003D6CEE"/>
    <w:rsid w:val="00464411"/>
    <w:rsid w:val="005B45B6"/>
    <w:rsid w:val="006D7522"/>
    <w:rsid w:val="007971A1"/>
    <w:rsid w:val="009B3562"/>
    <w:rsid w:val="009F1CF6"/>
    <w:rsid w:val="00A32AA0"/>
    <w:rsid w:val="00A652C3"/>
    <w:rsid w:val="00A806BD"/>
    <w:rsid w:val="00AA3A51"/>
    <w:rsid w:val="00B80E73"/>
    <w:rsid w:val="00BC5D2F"/>
    <w:rsid w:val="00BF355C"/>
    <w:rsid w:val="00C877EC"/>
    <w:rsid w:val="00CD4107"/>
    <w:rsid w:val="00D85143"/>
    <w:rsid w:val="00DA6347"/>
    <w:rsid w:val="00E22051"/>
    <w:rsid w:val="00E7737B"/>
    <w:rsid w:val="00F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A1643"/>
  <w15:chartTrackingRefBased/>
  <w15:docId w15:val="{E0FB038B-93E6-BA4C-8CC5-78BD8106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347"/>
    <w:pPr>
      <w:ind w:firstLineChars="200" w:firstLine="420"/>
    </w:pPr>
  </w:style>
  <w:style w:type="paragraph" w:customStyle="1" w:styleId="Axure">
    <w:name w:val="Axure表格正常文本"/>
    <w:basedOn w:val="a"/>
    <w:qFormat/>
    <w:rsid w:val="00305457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">
    <w:name w:val="列出段落1"/>
    <w:basedOn w:val="a"/>
    <w:uiPriority w:val="34"/>
    <w:qFormat/>
    <w:rsid w:val="00305457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1425C3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425C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2018-10-16T02:11:00Z</dcterms:created>
  <dcterms:modified xsi:type="dcterms:W3CDTF">2018-10-22T09:18:00Z</dcterms:modified>
</cp:coreProperties>
</file>