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431"/>
        <w:tblOverlap w:val="never"/>
        <w:tblW w:w="10032" w:type="dxa"/>
        <w:tblLayout w:type="fixed"/>
        <w:tblLook w:val="04A0" w:firstRow="1" w:lastRow="0" w:firstColumn="1" w:lastColumn="0" w:noHBand="0" w:noVBand="1"/>
        <w:tblPrChange w:id="0" w:author=" " w:date="2018-12-06T15:19:00Z">
          <w:tblPr>
            <w:tblpPr w:leftFromText="180" w:rightFromText="180" w:vertAnchor="text" w:horzAnchor="margin" w:tblpXSpec="center" w:tblpY="431"/>
            <w:tblOverlap w:val="never"/>
            <w:tblW w:w="10032" w:type="dxa"/>
            <w:tblLayout w:type="fixed"/>
            <w:tblLook w:val="04A0" w:firstRow="1" w:lastRow="0" w:firstColumn="1" w:lastColumn="0" w:noHBand="0" w:noVBand="1"/>
          </w:tblPr>
        </w:tblPrChange>
      </w:tblPr>
      <w:tblGrid>
        <w:gridCol w:w="802"/>
        <w:gridCol w:w="443"/>
        <w:gridCol w:w="866"/>
        <w:gridCol w:w="3000"/>
        <w:gridCol w:w="3209"/>
        <w:gridCol w:w="1712"/>
        <w:tblGridChange w:id="1">
          <w:tblGrid>
            <w:gridCol w:w="802"/>
            <w:gridCol w:w="443"/>
            <w:gridCol w:w="866"/>
            <w:gridCol w:w="3000"/>
            <w:gridCol w:w="3209"/>
            <w:gridCol w:w="1712"/>
          </w:tblGrid>
        </w:tblGridChange>
      </w:tblGrid>
      <w:tr w:rsidR="00812841" w:rsidRPr="006F6602" w:rsidDel="00812841" w14:paraId="55FE5D85" w14:textId="77777777" w:rsidTr="00F213C7">
        <w:trPr>
          <w:gridAfter w:val="4"/>
          <w:trHeight w:val="90"/>
          <w:del w:id="2" w:author=" " w:date="2018-12-06T15:18:00Z"/>
          <w:trPrChange w:id="3" w:author=" " w:date="2018-12-06T15:19:00Z">
            <w:trPr>
              <w:gridAfter w:val="4"/>
              <w:trHeight w:val="90"/>
            </w:trPr>
          </w:trPrChange>
        </w:trPr>
        <w:tc>
          <w:tcPr>
            <w:tcW w:w="1245" w:type="dxa"/>
            <w:gridSpan w:val="2"/>
            <w:tcBorders>
              <w:top w:val="nil"/>
              <w:left w:val="single" w:sz="4" w:space="0" w:color="auto"/>
              <w:bottom w:val="single" w:sz="4" w:space="0" w:color="auto"/>
              <w:right w:val="single" w:sz="4" w:space="0" w:color="auto"/>
            </w:tcBorders>
            <w:tcPrChange w:id="4" w:author=" " w:date="2018-12-06T15:19:00Z">
              <w:tcPr>
                <w:tcW w:w="1245" w:type="dxa"/>
                <w:gridSpan w:val="2"/>
                <w:tcBorders>
                  <w:top w:val="nil"/>
                  <w:left w:val="single" w:sz="4" w:space="0" w:color="auto"/>
                  <w:bottom w:val="single" w:sz="4" w:space="0" w:color="auto"/>
                  <w:right w:val="single" w:sz="4" w:space="0" w:color="auto"/>
                </w:tcBorders>
              </w:tcPr>
            </w:tcPrChange>
          </w:tcPr>
          <w:p w14:paraId="4BFF8FC0" w14:textId="61AA2A33" w:rsidR="00812841" w:rsidRPr="001A6A46" w:rsidDel="00812841" w:rsidRDefault="00812841">
            <w:pPr>
              <w:widowControl/>
              <w:spacing w:line="276" w:lineRule="auto"/>
              <w:jc w:val="left"/>
              <w:rPr>
                <w:del w:id="5" w:author=" " w:date="2018-12-06T15:18:00Z"/>
                <w:rFonts w:ascii="微软雅黑" w:eastAsia="微软雅黑" w:hAnsi="微软雅黑" w:cs="宋体"/>
                <w:b/>
                <w:bCs/>
                <w:color w:val="000000"/>
                <w:kern w:val="0"/>
                <w:sz w:val="18"/>
                <w:szCs w:val="18"/>
              </w:rPr>
              <w:pPrChange w:id="6" w:author=" " w:date="2018-12-06T15:21:00Z">
                <w:pPr>
                  <w:framePr w:hSpace="180" w:wrap="around" w:vAnchor="text" w:hAnchor="margin" w:xAlign="center" w:y="431"/>
                  <w:widowControl/>
                  <w:suppressOverlap/>
                  <w:jc w:val="left"/>
                </w:pPr>
              </w:pPrChange>
            </w:pPr>
            <w:del w:id="7" w:author=" " w:date="2018-12-06T15:18:00Z">
              <w:r w:rsidRPr="006F6602" w:rsidDel="00812841">
                <w:rPr>
                  <w:rFonts w:ascii="微软雅黑" w:eastAsia="微软雅黑" w:hAnsi="微软雅黑" w:cs="宋体" w:hint="eastAsia"/>
                  <w:b/>
                  <w:bCs/>
                  <w:color w:val="000000"/>
                  <w:kern w:val="0"/>
                  <w:sz w:val="18"/>
                  <w:szCs w:val="18"/>
                </w:rPr>
                <w:delText>所</w:delText>
              </w:r>
              <w:r w:rsidRPr="001A6A46" w:rsidDel="00812841">
                <w:rPr>
                  <w:rFonts w:ascii="微软雅黑" w:eastAsia="微软雅黑" w:hAnsi="微软雅黑" w:cs="宋体" w:hint="eastAsia"/>
                  <w:b/>
                  <w:bCs/>
                  <w:color w:val="000000"/>
                  <w:kern w:val="0"/>
                  <w:sz w:val="18"/>
                  <w:szCs w:val="18"/>
                </w:rPr>
                <w:delText>属页面</w:delText>
              </w:r>
            </w:del>
          </w:p>
        </w:tc>
      </w:tr>
      <w:tr w:rsidR="00812841" w:rsidRPr="006F6602" w:rsidDel="00812841" w14:paraId="1A56A5FD" w14:textId="77777777" w:rsidTr="00F213C7">
        <w:trPr>
          <w:gridAfter w:val="4"/>
          <w:trHeight w:val="408"/>
          <w:del w:id="8" w:author=" " w:date="2018-12-06T15:18:00Z"/>
          <w:trPrChange w:id="9" w:author=" " w:date="2018-12-06T15:19:00Z">
            <w:trPr>
              <w:gridAfter w:val="4"/>
              <w:trHeight w:val="408"/>
            </w:trPr>
          </w:trPrChange>
        </w:trPr>
        <w:tc>
          <w:tcPr>
            <w:tcW w:w="1245" w:type="dxa"/>
            <w:gridSpan w:val="2"/>
            <w:tcBorders>
              <w:top w:val="nil"/>
              <w:left w:val="single" w:sz="4" w:space="0" w:color="auto"/>
              <w:bottom w:val="single" w:sz="4" w:space="0" w:color="auto"/>
              <w:right w:val="single" w:sz="4" w:space="0" w:color="auto"/>
            </w:tcBorders>
            <w:tcPrChange w:id="10" w:author=" " w:date="2018-12-06T15:19:00Z">
              <w:tcPr>
                <w:tcW w:w="1245" w:type="dxa"/>
                <w:gridSpan w:val="2"/>
                <w:tcBorders>
                  <w:top w:val="nil"/>
                  <w:left w:val="single" w:sz="4" w:space="0" w:color="auto"/>
                  <w:bottom w:val="single" w:sz="4" w:space="0" w:color="auto"/>
                  <w:right w:val="single" w:sz="4" w:space="0" w:color="auto"/>
                </w:tcBorders>
              </w:tcPr>
            </w:tcPrChange>
          </w:tcPr>
          <w:p w14:paraId="3FF0B67D" w14:textId="2369A455" w:rsidR="00812841" w:rsidRPr="006F6602" w:rsidDel="00812841" w:rsidRDefault="00812841">
            <w:pPr>
              <w:widowControl/>
              <w:spacing w:line="276" w:lineRule="auto"/>
              <w:jc w:val="left"/>
              <w:rPr>
                <w:del w:id="11" w:author=" " w:date="2018-12-06T15:18:00Z"/>
                <w:rFonts w:ascii="微软雅黑" w:eastAsia="微软雅黑" w:hAnsi="微软雅黑" w:cs="宋体"/>
                <w:b/>
                <w:bCs/>
                <w:kern w:val="0"/>
                <w:sz w:val="18"/>
                <w:szCs w:val="18"/>
              </w:rPr>
              <w:pPrChange w:id="12" w:author=" " w:date="2018-12-06T15:21:00Z">
                <w:pPr>
                  <w:framePr w:hSpace="180" w:wrap="around" w:vAnchor="text" w:hAnchor="margin" w:xAlign="center" w:y="431"/>
                  <w:widowControl/>
                  <w:suppressOverlap/>
                  <w:jc w:val="left"/>
                </w:pPr>
              </w:pPrChange>
            </w:pPr>
            <w:del w:id="13" w:author=" " w:date="2018-12-06T15:18:00Z">
              <w:r w:rsidRPr="006F6602" w:rsidDel="00812841">
                <w:rPr>
                  <w:rFonts w:ascii="微软雅黑" w:eastAsia="微软雅黑" w:hAnsi="微软雅黑" w:cs="宋体" w:hint="eastAsia"/>
                  <w:b/>
                  <w:bCs/>
                  <w:kern w:val="0"/>
                  <w:sz w:val="18"/>
                  <w:szCs w:val="18"/>
                </w:rPr>
                <w:delText>页面入口</w:delText>
              </w:r>
            </w:del>
          </w:p>
        </w:tc>
      </w:tr>
      <w:tr w:rsidR="00812841" w:rsidRPr="006F6602" w:rsidDel="00812841" w14:paraId="092A9941" w14:textId="77777777" w:rsidTr="00F213C7">
        <w:trPr>
          <w:gridAfter w:val="4"/>
          <w:trHeight w:val="423"/>
          <w:del w:id="14" w:author=" " w:date="2018-12-06T15:18:00Z"/>
          <w:trPrChange w:id="15" w:author=" " w:date="2018-12-06T15:19:00Z">
            <w:trPr>
              <w:gridAfter w:val="4"/>
              <w:trHeight w:val="423"/>
            </w:trPr>
          </w:trPrChange>
        </w:trPr>
        <w:tc>
          <w:tcPr>
            <w:tcW w:w="1245" w:type="dxa"/>
            <w:gridSpan w:val="2"/>
            <w:tcBorders>
              <w:top w:val="nil"/>
              <w:left w:val="single" w:sz="4" w:space="0" w:color="auto"/>
              <w:bottom w:val="single" w:sz="4" w:space="0" w:color="auto"/>
              <w:right w:val="single" w:sz="4" w:space="0" w:color="auto"/>
            </w:tcBorders>
            <w:tcPrChange w:id="16" w:author=" " w:date="2018-12-06T15:19:00Z">
              <w:tcPr>
                <w:tcW w:w="1245" w:type="dxa"/>
                <w:gridSpan w:val="2"/>
                <w:tcBorders>
                  <w:top w:val="nil"/>
                  <w:left w:val="single" w:sz="4" w:space="0" w:color="auto"/>
                  <w:bottom w:val="single" w:sz="4" w:space="0" w:color="auto"/>
                  <w:right w:val="single" w:sz="4" w:space="0" w:color="auto"/>
                </w:tcBorders>
              </w:tcPr>
            </w:tcPrChange>
          </w:tcPr>
          <w:p w14:paraId="2E59CB4F" w14:textId="437521FC" w:rsidR="00812841" w:rsidRPr="006F6602" w:rsidDel="00812841" w:rsidRDefault="00812841">
            <w:pPr>
              <w:widowControl/>
              <w:spacing w:line="276" w:lineRule="auto"/>
              <w:jc w:val="left"/>
              <w:rPr>
                <w:del w:id="17" w:author=" " w:date="2018-12-06T15:18:00Z"/>
                <w:rFonts w:ascii="微软雅黑" w:eastAsia="微软雅黑" w:hAnsi="微软雅黑" w:cs="宋体"/>
                <w:b/>
                <w:bCs/>
                <w:kern w:val="0"/>
                <w:sz w:val="18"/>
                <w:szCs w:val="18"/>
              </w:rPr>
              <w:pPrChange w:id="18" w:author=" " w:date="2018-12-06T15:21:00Z">
                <w:pPr>
                  <w:framePr w:hSpace="180" w:wrap="around" w:vAnchor="text" w:hAnchor="margin" w:xAlign="center" w:y="431"/>
                  <w:widowControl/>
                  <w:suppressOverlap/>
                  <w:jc w:val="left"/>
                </w:pPr>
              </w:pPrChange>
            </w:pPr>
            <w:del w:id="19" w:author=" " w:date="2018-12-06T15:18:00Z">
              <w:r w:rsidRPr="006F6602" w:rsidDel="00812841">
                <w:rPr>
                  <w:rFonts w:ascii="微软雅黑" w:eastAsia="微软雅黑" w:hAnsi="微软雅黑" w:cs="宋体" w:hint="eastAsia"/>
                  <w:b/>
                  <w:bCs/>
                  <w:kern w:val="0"/>
                  <w:sz w:val="18"/>
                  <w:szCs w:val="18"/>
                </w:rPr>
                <w:delText>页面出口</w:delText>
              </w:r>
            </w:del>
          </w:p>
        </w:tc>
      </w:tr>
      <w:tr w:rsidR="00F213C7" w14:paraId="7530EDFB" w14:textId="77777777" w:rsidTr="00F213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14:paraId="699307A3" w14:textId="77777777" w:rsidR="00F213C7" w:rsidRDefault="00F213C7" w:rsidP="00F213C7">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14:paraId="4898F62B" w14:textId="77777777" w:rsidR="00F213C7" w:rsidRDefault="00F213C7" w:rsidP="00F213C7">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14:paraId="2F28B66D" w14:textId="77777777" w:rsidR="00F213C7" w:rsidRDefault="00F213C7" w:rsidP="00F213C7">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14:paraId="47EB2F2A" w14:textId="77777777" w:rsidR="00F213C7" w:rsidRDefault="00F213C7" w:rsidP="00F213C7">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14:paraId="247D479C" w14:textId="77777777" w:rsidR="00F213C7" w:rsidRDefault="00F213C7" w:rsidP="00F213C7">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F213C7" w14:paraId="2D450BA2" w14:textId="77777777" w:rsidTr="00F213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14:paraId="7126ACDE" w14:textId="77777777" w:rsidR="00F213C7" w:rsidRDefault="00F213C7" w:rsidP="00F213C7">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14:paraId="73C2B60F" w14:textId="77777777" w:rsidR="00F213C7" w:rsidRDefault="00F213C7" w:rsidP="00F213C7">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用户名称</w:t>
            </w:r>
          </w:p>
        </w:tc>
        <w:tc>
          <w:tcPr>
            <w:tcW w:w="3000" w:type="dxa"/>
          </w:tcPr>
          <w:p w14:paraId="0FCF4F91" w14:textId="573E4760" w:rsidR="00F213C7" w:rsidRDefault="00F213C7" w:rsidP="00F213C7">
            <w:pPr>
              <w:widowControl/>
              <w:jc w:val="left"/>
              <w:rPr>
                <w:rFonts w:ascii="微软雅黑" w:eastAsia="微软雅黑" w:hAnsi="微软雅黑" w:cs="微软雅黑" w:hint="eastAsia"/>
                <w:color w:val="000000"/>
                <w:sz w:val="18"/>
                <w:szCs w:val="18"/>
              </w:rPr>
            </w:pPr>
            <w:r>
              <w:rPr>
                <w:rFonts w:ascii="微软雅黑" w:eastAsia="微软雅黑" w:hAnsi="微软雅黑" w:cs="微软雅黑" w:hint="eastAsia"/>
                <w:color w:val="000000"/>
                <w:sz w:val="18"/>
                <w:szCs w:val="18"/>
              </w:rPr>
              <w:t>输入正确用户名，</w:t>
            </w:r>
            <w:r w:rsidRPr="006C50DE">
              <w:rPr>
                <w:rFonts w:ascii="微软雅黑" w:eastAsia="微软雅黑" w:hAnsi="微软雅黑" w:cs="微软雅黑" w:hint="eastAsia"/>
                <w:color w:val="000000"/>
                <w:sz w:val="18"/>
                <w:szCs w:val="18"/>
                <w:highlight w:val="darkCyan"/>
              </w:rPr>
              <w:t>用户名称只能是英文小写字母开头，后缀是英文加数字组合，长度在</w:t>
            </w:r>
            <w:r w:rsidRPr="006C50DE">
              <w:rPr>
                <w:rFonts w:ascii="微软雅黑" w:eastAsia="微软雅黑" w:hAnsi="微软雅黑" w:cs="微软雅黑"/>
                <w:color w:val="000000"/>
                <w:sz w:val="18"/>
                <w:szCs w:val="18"/>
                <w:highlight w:val="darkCyan"/>
              </w:rPr>
              <w:t>10</w:t>
            </w:r>
          </w:p>
        </w:tc>
        <w:tc>
          <w:tcPr>
            <w:tcW w:w="3209" w:type="dxa"/>
          </w:tcPr>
          <w:p w14:paraId="1F2C39BB" w14:textId="418BCC8E" w:rsidR="00F213C7" w:rsidRDefault="00C46C82" w:rsidP="00F213C7">
            <w:pPr>
              <w:pStyle w:val="Axure"/>
              <w:ind w:firstLine="360"/>
              <w:rPr>
                <w:rFonts w:ascii="微软雅黑" w:eastAsia="微软雅黑" w:hAnsi="微软雅黑" w:cs="微软雅黑" w:hint="eastAsia"/>
                <w:sz w:val="18"/>
                <w:szCs w:val="18"/>
              </w:rPr>
            </w:pPr>
            <w:r>
              <w:rPr>
                <w:rFonts w:ascii="微软雅黑" w:eastAsia="微软雅黑" w:hAnsi="微软雅黑" w:cs="微软雅黑" w:hint="eastAsia"/>
                <w:sz w:val="18"/>
                <w:szCs w:val="18"/>
              </w:rPr>
              <w:t>字母数字组成、字母开头，小于1</w:t>
            </w:r>
            <w:r>
              <w:rPr>
                <w:rFonts w:ascii="微软雅黑" w:eastAsia="微软雅黑" w:hAnsi="微软雅黑" w:cs="微软雅黑"/>
                <w:sz w:val="18"/>
                <w:szCs w:val="18"/>
              </w:rPr>
              <w:t>1</w:t>
            </w:r>
            <w:r>
              <w:rPr>
                <w:rFonts w:ascii="微软雅黑" w:eastAsia="微软雅黑" w:hAnsi="微软雅黑" w:cs="微软雅黑" w:hint="eastAsia"/>
                <w:sz w:val="18"/>
                <w:szCs w:val="18"/>
              </w:rPr>
              <w:t>位</w:t>
            </w:r>
          </w:p>
        </w:tc>
        <w:tc>
          <w:tcPr>
            <w:tcW w:w="1712" w:type="dxa"/>
          </w:tcPr>
          <w:p w14:paraId="7EAF7C6B" w14:textId="77777777" w:rsidR="00F213C7" w:rsidRDefault="00F213C7" w:rsidP="00F213C7">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用户名不正确/请填写用户名</w:t>
            </w:r>
          </w:p>
        </w:tc>
      </w:tr>
      <w:tr w:rsidR="00F213C7" w14:paraId="7FF968CE" w14:textId="77777777" w:rsidTr="00F213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14:paraId="4CDC1BF2" w14:textId="77777777" w:rsidR="00F213C7" w:rsidRDefault="00F213C7" w:rsidP="00F213C7">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14:paraId="3328E171" w14:textId="77777777" w:rsidR="00F213C7" w:rsidRDefault="00F213C7" w:rsidP="00F213C7">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登录密码</w:t>
            </w:r>
          </w:p>
        </w:tc>
        <w:tc>
          <w:tcPr>
            <w:tcW w:w="3000" w:type="dxa"/>
          </w:tcPr>
          <w:p w14:paraId="425D6D50" w14:textId="77777777" w:rsidR="00F213C7" w:rsidRDefault="00F213C7" w:rsidP="00F213C7">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 xml:space="preserve">输入正确的登录密码 </w:t>
            </w:r>
            <w:r w:rsidRPr="00DF747C">
              <w:rPr>
                <w:rFonts w:ascii="微软雅黑" w:eastAsia="微软雅黑" w:hAnsi="微软雅黑" w:cs="微软雅黑" w:hint="eastAsia"/>
                <w:color w:val="000000"/>
                <w:sz w:val="18"/>
                <w:szCs w:val="18"/>
                <w:highlight w:val="darkCyan"/>
              </w:rPr>
              <w:t>英文及数字字符都可以</w:t>
            </w:r>
            <w:r w:rsidRPr="00DF747C">
              <w:rPr>
                <w:rFonts w:ascii="微软雅黑" w:eastAsia="微软雅黑" w:hAnsi="微软雅黑" w:cs="微软雅黑"/>
                <w:color w:val="000000"/>
                <w:sz w:val="18"/>
                <w:szCs w:val="18"/>
                <w:highlight w:val="darkCyan"/>
              </w:rPr>
              <w:t xml:space="preserve"> 区分大小写</w:t>
            </w:r>
            <w:r w:rsidRPr="00DF747C">
              <w:rPr>
                <w:rFonts w:ascii="微软雅黑" w:eastAsia="微软雅黑" w:hAnsi="微软雅黑" w:cs="微软雅黑" w:hint="eastAsia"/>
                <w:color w:val="000000"/>
                <w:sz w:val="18"/>
                <w:szCs w:val="18"/>
                <w:highlight w:val="darkCyan"/>
              </w:rPr>
              <w:t>长度为</w:t>
            </w:r>
            <w:r w:rsidRPr="00DF747C">
              <w:rPr>
                <w:rFonts w:ascii="微软雅黑" w:eastAsia="微软雅黑" w:hAnsi="微软雅黑" w:cs="微软雅黑"/>
                <w:color w:val="000000"/>
                <w:sz w:val="18"/>
                <w:szCs w:val="18"/>
                <w:highlight w:val="darkCyan"/>
              </w:rPr>
              <w:t>16</w:t>
            </w:r>
          </w:p>
        </w:tc>
        <w:tc>
          <w:tcPr>
            <w:tcW w:w="3209" w:type="dxa"/>
          </w:tcPr>
          <w:p w14:paraId="153777EC" w14:textId="77777777" w:rsidR="00F213C7" w:rsidRDefault="00F213C7" w:rsidP="00F213C7">
            <w:pPr>
              <w:pStyle w:val="Axure"/>
              <w:ind w:firstLine="360"/>
              <w:rPr>
                <w:rFonts w:ascii="微软雅黑" w:eastAsia="微软雅黑" w:hAnsi="微软雅黑" w:cs="微软雅黑"/>
                <w:sz w:val="18"/>
                <w:szCs w:val="18"/>
              </w:rPr>
            </w:pPr>
          </w:p>
        </w:tc>
        <w:tc>
          <w:tcPr>
            <w:tcW w:w="1712" w:type="dxa"/>
          </w:tcPr>
          <w:p w14:paraId="0C0054C1" w14:textId="77777777" w:rsidR="00F213C7" w:rsidRDefault="00F213C7" w:rsidP="00F213C7">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登录密码不正确/</w:t>
            </w:r>
          </w:p>
          <w:p w14:paraId="03C0368D" w14:textId="77777777" w:rsidR="00F213C7" w:rsidRDefault="00F213C7" w:rsidP="00F213C7">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请填写登录密码</w:t>
            </w:r>
          </w:p>
        </w:tc>
      </w:tr>
      <w:tr w:rsidR="00F213C7" w14:paraId="29F125F3" w14:textId="77777777" w:rsidTr="00F213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14:paraId="1E369FC6" w14:textId="77777777" w:rsidR="00F213C7" w:rsidRDefault="00F213C7" w:rsidP="00F213C7">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gridSpan w:val="2"/>
          </w:tcPr>
          <w:p w14:paraId="309C2900" w14:textId="77777777" w:rsidR="00F213C7" w:rsidRDefault="00F213C7" w:rsidP="00F213C7">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登录按钮</w:t>
            </w:r>
          </w:p>
        </w:tc>
        <w:tc>
          <w:tcPr>
            <w:tcW w:w="3000" w:type="dxa"/>
          </w:tcPr>
          <w:p w14:paraId="71DDB612" w14:textId="77777777" w:rsidR="00F213C7" w:rsidRDefault="00F213C7" w:rsidP="00F213C7">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点击登录</w:t>
            </w:r>
          </w:p>
        </w:tc>
        <w:tc>
          <w:tcPr>
            <w:tcW w:w="3209" w:type="dxa"/>
          </w:tcPr>
          <w:p w14:paraId="619EBEE8" w14:textId="77777777" w:rsidR="00F213C7" w:rsidRDefault="00F213C7" w:rsidP="00F213C7">
            <w:pPr>
              <w:pStyle w:val="Axure"/>
              <w:ind w:firstLine="360"/>
              <w:rPr>
                <w:rFonts w:ascii="微软雅黑" w:eastAsia="微软雅黑" w:hAnsi="微软雅黑" w:cs="微软雅黑"/>
                <w:sz w:val="18"/>
                <w:szCs w:val="18"/>
              </w:rPr>
            </w:pPr>
            <w:r>
              <w:rPr>
                <w:rFonts w:ascii="微软雅黑" w:eastAsia="微软雅黑" w:hAnsi="微软雅黑" w:cs="微软雅黑" w:hint="eastAsia"/>
                <w:sz w:val="18"/>
                <w:szCs w:val="18"/>
              </w:rPr>
              <w:t>首页</w:t>
            </w:r>
          </w:p>
        </w:tc>
        <w:tc>
          <w:tcPr>
            <w:tcW w:w="1712" w:type="dxa"/>
          </w:tcPr>
          <w:p w14:paraId="220EB98D" w14:textId="77777777" w:rsidR="00F213C7" w:rsidRDefault="00F213C7" w:rsidP="00F213C7">
            <w:pPr>
              <w:widowControl/>
              <w:jc w:val="left"/>
              <w:rPr>
                <w:rFonts w:ascii="微软雅黑" w:eastAsia="微软雅黑" w:hAnsi="微软雅黑" w:cs="微软雅黑"/>
                <w:sz w:val="18"/>
                <w:szCs w:val="18"/>
              </w:rPr>
            </w:pPr>
          </w:p>
        </w:tc>
      </w:tr>
    </w:tbl>
    <w:p w14:paraId="492E3CB3" w14:textId="2080D3AC" w:rsidR="00F213C7" w:rsidRPr="00F213C7" w:rsidRDefault="00F213C7" w:rsidP="00F213C7">
      <w:pPr>
        <w:jc w:val="left"/>
        <w:rPr>
          <w:rFonts w:hint="eastAsia"/>
          <w:sz w:val="22"/>
        </w:rPr>
      </w:pPr>
      <w:r w:rsidRPr="00F213C7">
        <w:rPr>
          <w:rFonts w:hint="eastAsia"/>
          <w:sz w:val="22"/>
        </w:rPr>
        <w:t>一、登录</w:t>
      </w:r>
    </w:p>
    <w:tbl>
      <w:tblPr>
        <w:tblW w:w="11233" w:type="dxa"/>
        <w:tblInd w:w="-1423" w:type="dxa"/>
        <w:tblLook w:val="04A0" w:firstRow="1" w:lastRow="0" w:firstColumn="1" w:lastColumn="0" w:noHBand="0" w:noVBand="1"/>
      </w:tblPr>
      <w:tblGrid>
        <w:gridCol w:w="1134"/>
        <w:gridCol w:w="1702"/>
        <w:gridCol w:w="1276"/>
        <w:gridCol w:w="1842"/>
        <w:gridCol w:w="2202"/>
        <w:gridCol w:w="1303"/>
        <w:gridCol w:w="1991"/>
      </w:tblGrid>
      <w:tr w:rsidR="006000E7" w:rsidRPr="006000E7" w14:paraId="525972ED" w14:textId="77777777" w:rsidTr="006000E7">
        <w:trPr>
          <w:trHeight w:val="475"/>
        </w:trPr>
        <w:tc>
          <w:tcPr>
            <w:tcW w:w="11233" w:type="dxa"/>
            <w:gridSpan w:val="7"/>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4789E2F" w14:textId="77777777" w:rsidR="006000E7" w:rsidRPr="006000E7" w:rsidRDefault="006000E7" w:rsidP="006000E7">
            <w:pPr>
              <w:widowControl/>
              <w:jc w:val="center"/>
              <w:rPr>
                <w:rFonts w:ascii="等线" w:eastAsia="等线" w:hAnsi="等线" w:cs="宋体"/>
                <w:color w:val="000000"/>
                <w:kern w:val="0"/>
                <w:sz w:val="40"/>
                <w:szCs w:val="40"/>
              </w:rPr>
            </w:pPr>
            <w:r w:rsidRPr="006000E7">
              <w:rPr>
                <w:rFonts w:ascii="等线" w:eastAsia="等线" w:hAnsi="等线" w:cs="宋体" w:hint="eastAsia"/>
                <w:color w:val="000000"/>
                <w:kern w:val="0"/>
                <w:sz w:val="40"/>
                <w:szCs w:val="40"/>
              </w:rPr>
              <w:t>登录</w:t>
            </w:r>
          </w:p>
        </w:tc>
      </w:tr>
      <w:tr w:rsidR="006000E7" w:rsidRPr="006000E7" w14:paraId="616C2CFB" w14:textId="77777777" w:rsidTr="006000E7">
        <w:trPr>
          <w:trHeight w:val="333"/>
        </w:trPr>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C9ABFB2" w14:textId="77777777" w:rsidR="006000E7" w:rsidRPr="006000E7" w:rsidRDefault="006000E7" w:rsidP="006000E7">
            <w:pPr>
              <w:widowControl/>
              <w:jc w:val="center"/>
              <w:rPr>
                <w:rFonts w:ascii="等线" w:eastAsia="等线" w:hAnsi="等线" w:cs="宋体" w:hint="eastAsia"/>
                <w:color w:val="000000"/>
                <w:kern w:val="0"/>
                <w:sz w:val="28"/>
                <w:szCs w:val="28"/>
              </w:rPr>
            </w:pPr>
            <w:r w:rsidRPr="006000E7">
              <w:rPr>
                <w:rFonts w:ascii="等线" w:eastAsia="等线" w:hAnsi="等线" w:cs="宋体" w:hint="eastAsia"/>
                <w:color w:val="000000"/>
                <w:kern w:val="0"/>
                <w:sz w:val="28"/>
                <w:szCs w:val="28"/>
              </w:rPr>
              <w:t>序号</w:t>
            </w:r>
          </w:p>
        </w:tc>
        <w:tc>
          <w:tcPr>
            <w:tcW w:w="4820" w:type="dxa"/>
            <w:gridSpan w:val="3"/>
            <w:tcBorders>
              <w:top w:val="single" w:sz="4" w:space="0" w:color="auto"/>
              <w:left w:val="nil"/>
              <w:bottom w:val="single" w:sz="4" w:space="0" w:color="auto"/>
              <w:right w:val="single" w:sz="4" w:space="0" w:color="auto"/>
            </w:tcBorders>
            <w:shd w:val="clear" w:color="000000" w:fill="92D050"/>
            <w:noWrap/>
            <w:vAlign w:val="center"/>
            <w:hideMark/>
          </w:tcPr>
          <w:p w14:paraId="67B8E215" w14:textId="77777777" w:rsidR="006000E7" w:rsidRPr="006000E7" w:rsidRDefault="006000E7" w:rsidP="006000E7">
            <w:pPr>
              <w:widowControl/>
              <w:jc w:val="center"/>
              <w:rPr>
                <w:rFonts w:ascii="等线" w:eastAsia="等线" w:hAnsi="等线" w:cs="宋体" w:hint="eastAsia"/>
                <w:color w:val="000000"/>
                <w:kern w:val="0"/>
                <w:sz w:val="28"/>
                <w:szCs w:val="28"/>
              </w:rPr>
            </w:pPr>
            <w:r w:rsidRPr="006000E7">
              <w:rPr>
                <w:rFonts w:ascii="等线" w:eastAsia="等线" w:hAnsi="等线" w:cs="宋体" w:hint="eastAsia"/>
                <w:color w:val="000000"/>
                <w:kern w:val="0"/>
                <w:sz w:val="28"/>
                <w:szCs w:val="28"/>
              </w:rPr>
              <w:t>用户名</w:t>
            </w:r>
          </w:p>
        </w:tc>
        <w:tc>
          <w:tcPr>
            <w:tcW w:w="5279" w:type="dxa"/>
            <w:gridSpan w:val="3"/>
            <w:tcBorders>
              <w:top w:val="single" w:sz="4" w:space="0" w:color="auto"/>
              <w:left w:val="nil"/>
              <w:bottom w:val="single" w:sz="4" w:space="0" w:color="auto"/>
              <w:right w:val="single" w:sz="4" w:space="0" w:color="auto"/>
            </w:tcBorders>
            <w:shd w:val="clear" w:color="000000" w:fill="FF0000"/>
            <w:noWrap/>
            <w:vAlign w:val="center"/>
            <w:hideMark/>
          </w:tcPr>
          <w:p w14:paraId="3AC63857" w14:textId="77777777" w:rsidR="006000E7" w:rsidRPr="006000E7" w:rsidRDefault="006000E7" w:rsidP="006000E7">
            <w:pPr>
              <w:widowControl/>
              <w:jc w:val="center"/>
              <w:rPr>
                <w:rFonts w:ascii="等线" w:eastAsia="等线" w:hAnsi="等线" w:cs="宋体" w:hint="eastAsia"/>
                <w:color w:val="000000"/>
                <w:kern w:val="0"/>
                <w:sz w:val="28"/>
                <w:szCs w:val="28"/>
              </w:rPr>
            </w:pPr>
            <w:r w:rsidRPr="006000E7">
              <w:rPr>
                <w:rFonts w:ascii="等线" w:eastAsia="等线" w:hAnsi="等线" w:cs="宋体" w:hint="eastAsia"/>
                <w:color w:val="000000"/>
                <w:kern w:val="0"/>
                <w:sz w:val="28"/>
                <w:szCs w:val="28"/>
              </w:rPr>
              <w:t>登录密码</w:t>
            </w:r>
          </w:p>
        </w:tc>
      </w:tr>
      <w:tr w:rsidR="006000E7" w:rsidRPr="006000E7" w14:paraId="1FDD1824" w14:textId="77777777" w:rsidTr="006000E7">
        <w:trPr>
          <w:trHeight w:val="333"/>
        </w:trPr>
        <w:tc>
          <w:tcPr>
            <w:tcW w:w="1134" w:type="dxa"/>
            <w:vMerge/>
            <w:tcBorders>
              <w:top w:val="nil"/>
              <w:left w:val="single" w:sz="4" w:space="0" w:color="auto"/>
              <w:bottom w:val="single" w:sz="4" w:space="0" w:color="auto"/>
              <w:right w:val="single" w:sz="4" w:space="0" w:color="auto"/>
            </w:tcBorders>
            <w:vAlign w:val="center"/>
            <w:hideMark/>
          </w:tcPr>
          <w:p w14:paraId="0E068F0D" w14:textId="77777777" w:rsidR="006000E7" w:rsidRPr="006000E7" w:rsidRDefault="006000E7" w:rsidP="006000E7">
            <w:pPr>
              <w:widowControl/>
              <w:jc w:val="left"/>
              <w:rPr>
                <w:rFonts w:ascii="等线" w:eastAsia="等线" w:hAnsi="等线" w:cs="宋体"/>
                <w:color w:val="000000"/>
                <w:kern w:val="0"/>
                <w:sz w:val="28"/>
                <w:szCs w:val="28"/>
              </w:rPr>
            </w:pPr>
          </w:p>
        </w:tc>
        <w:tc>
          <w:tcPr>
            <w:tcW w:w="1702" w:type="dxa"/>
            <w:tcBorders>
              <w:top w:val="nil"/>
              <w:left w:val="nil"/>
              <w:bottom w:val="single" w:sz="4" w:space="0" w:color="auto"/>
              <w:right w:val="single" w:sz="4" w:space="0" w:color="auto"/>
            </w:tcBorders>
            <w:shd w:val="clear" w:color="auto" w:fill="auto"/>
            <w:noWrap/>
            <w:vAlign w:val="center"/>
            <w:hideMark/>
          </w:tcPr>
          <w:p w14:paraId="2CAA8E7C" w14:textId="77777777" w:rsidR="006000E7" w:rsidRPr="006000E7" w:rsidRDefault="006000E7" w:rsidP="006000E7">
            <w:pPr>
              <w:widowControl/>
              <w:jc w:val="center"/>
              <w:rPr>
                <w:rFonts w:ascii="等线" w:eastAsia="等线" w:hAnsi="等线" w:cs="宋体" w:hint="eastAsia"/>
                <w:color w:val="000000"/>
                <w:kern w:val="0"/>
                <w:sz w:val="28"/>
                <w:szCs w:val="28"/>
              </w:rPr>
            </w:pPr>
            <w:r w:rsidRPr="006000E7">
              <w:rPr>
                <w:rFonts w:ascii="等线" w:eastAsia="等线" w:hAnsi="等线" w:cs="宋体" w:hint="eastAsia"/>
                <w:color w:val="000000"/>
                <w:kern w:val="0"/>
                <w:sz w:val="28"/>
                <w:szCs w:val="28"/>
              </w:rPr>
              <w:t>格式</w:t>
            </w:r>
          </w:p>
        </w:tc>
        <w:tc>
          <w:tcPr>
            <w:tcW w:w="1276" w:type="dxa"/>
            <w:tcBorders>
              <w:top w:val="nil"/>
              <w:left w:val="nil"/>
              <w:bottom w:val="single" w:sz="4" w:space="0" w:color="auto"/>
              <w:right w:val="single" w:sz="4" w:space="0" w:color="auto"/>
            </w:tcBorders>
            <w:shd w:val="clear" w:color="auto" w:fill="auto"/>
            <w:noWrap/>
            <w:vAlign w:val="center"/>
            <w:hideMark/>
          </w:tcPr>
          <w:p w14:paraId="2628FDB2" w14:textId="77777777" w:rsidR="006000E7" w:rsidRPr="006000E7" w:rsidRDefault="006000E7" w:rsidP="006000E7">
            <w:pPr>
              <w:widowControl/>
              <w:jc w:val="center"/>
              <w:rPr>
                <w:rFonts w:ascii="等线" w:eastAsia="等线" w:hAnsi="等线" w:cs="宋体" w:hint="eastAsia"/>
                <w:color w:val="000000"/>
                <w:kern w:val="0"/>
                <w:sz w:val="28"/>
                <w:szCs w:val="28"/>
              </w:rPr>
            </w:pPr>
            <w:r w:rsidRPr="006000E7">
              <w:rPr>
                <w:rFonts w:ascii="等线" w:eastAsia="等线" w:hAnsi="等线" w:cs="宋体" w:hint="eastAsia"/>
                <w:color w:val="000000"/>
                <w:kern w:val="0"/>
                <w:sz w:val="28"/>
                <w:szCs w:val="28"/>
              </w:rPr>
              <w:t>长度</w:t>
            </w:r>
          </w:p>
        </w:tc>
        <w:tc>
          <w:tcPr>
            <w:tcW w:w="1842" w:type="dxa"/>
            <w:tcBorders>
              <w:top w:val="nil"/>
              <w:left w:val="nil"/>
              <w:bottom w:val="single" w:sz="4" w:space="0" w:color="auto"/>
              <w:right w:val="single" w:sz="4" w:space="0" w:color="auto"/>
            </w:tcBorders>
            <w:shd w:val="clear" w:color="auto" w:fill="auto"/>
            <w:noWrap/>
            <w:vAlign w:val="center"/>
            <w:hideMark/>
          </w:tcPr>
          <w:p w14:paraId="0D99568E" w14:textId="77777777" w:rsidR="006000E7" w:rsidRPr="006000E7" w:rsidRDefault="006000E7" w:rsidP="006000E7">
            <w:pPr>
              <w:widowControl/>
              <w:jc w:val="center"/>
              <w:rPr>
                <w:rFonts w:ascii="等线" w:eastAsia="等线" w:hAnsi="等线" w:cs="宋体" w:hint="eastAsia"/>
                <w:color w:val="000000"/>
                <w:kern w:val="0"/>
                <w:sz w:val="28"/>
                <w:szCs w:val="28"/>
              </w:rPr>
            </w:pPr>
            <w:r w:rsidRPr="006000E7">
              <w:rPr>
                <w:rFonts w:ascii="等线" w:eastAsia="等线" w:hAnsi="等线" w:cs="宋体" w:hint="eastAsia"/>
                <w:color w:val="000000"/>
                <w:kern w:val="0"/>
                <w:sz w:val="28"/>
                <w:szCs w:val="28"/>
              </w:rPr>
              <w:t>预期</w:t>
            </w:r>
          </w:p>
        </w:tc>
        <w:tc>
          <w:tcPr>
            <w:tcW w:w="1985" w:type="dxa"/>
            <w:tcBorders>
              <w:top w:val="nil"/>
              <w:left w:val="nil"/>
              <w:bottom w:val="single" w:sz="4" w:space="0" w:color="auto"/>
              <w:right w:val="single" w:sz="4" w:space="0" w:color="auto"/>
            </w:tcBorders>
            <w:shd w:val="clear" w:color="auto" w:fill="auto"/>
            <w:noWrap/>
            <w:vAlign w:val="center"/>
            <w:hideMark/>
          </w:tcPr>
          <w:p w14:paraId="4E9A449A" w14:textId="77777777" w:rsidR="006000E7" w:rsidRPr="006000E7" w:rsidRDefault="006000E7" w:rsidP="006000E7">
            <w:pPr>
              <w:widowControl/>
              <w:jc w:val="center"/>
              <w:rPr>
                <w:rFonts w:ascii="等线" w:eastAsia="等线" w:hAnsi="等线" w:cs="宋体" w:hint="eastAsia"/>
                <w:color w:val="000000"/>
                <w:kern w:val="0"/>
                <w:sz w:val="28"/>
                <w:szCs w:val="28"/>
              </w:rPr>
            </w:pPr>
            <w:r w:rsidRPr="006000E7">
              <w:rPr>
                <w:rFonts w:ascii="等线" w:eastAsia="等线" w:hAnsi="等线" w:cs="宋体" w:hint="eastAsia"/>
                <w:color w:val="000000"/>
                <w:kern w:val="0"/>
                <w:sz w:val="28"/>
                <w:szCs w:val="28"/>
              </w:rPr>
              <w:t>格式</w:t>
            </w:r>
          </w:p>
        </w:tc>
        <w:tc>
          <w:tcPr>
            <w:tcW w:w="1303" w:type="dxa"/>
            <w:tcBorders>
              <w:top w:val="nil"/>
              <w:left w:val="nil"/>
              <w:bottom w:val="single" w:sz="4" w:space="0" w:color="auto"/>
              <w:right w:val="single" w:sz="4" w:space="0" w:color="auto"/>
            </w:tcBorders>
            <w:shd w:val="clear" w:color="auto" w:fill="auto"/>
            <w:noWrap/>
            <w:vAlign w:val="center"/>
            <w:hideMark/>
          </w:tcPr>
          <w:p w14:paraId="0F469892" w14:textId="77777777" w:rsidR="006000E7" w:rsidRPr="006000E7" w:rsidRDefault="006000E7" w:rsidP="006000E7">
            <w:pPr>
              <w:widowControl/>
              <w:jc w:val="center"/>
              <w:rPr>
                <w:rFonts w:ascii="等线" w:eastAsia="等线" w:hAnsi="等线" w:cs="宋体" w:hint="eastAsia"/>
                <w:color w:val="000000"/>
                <w:kern w:val="0"/>
                <w:sz w:val="28"/>
                <w:szCs w:val="28"/>
              </w:rPr>
            </w:pPr>
            <w:r w:rsidRPr="006000E7">
              <w:rPr>
                <w:rFonts w:ascii="等线" w:eastAsia="等线" w:hAnsi="等线" w:cs="宋体" w:hint="eastAsia"/>
                <w:color w:val="000000"/>
                <w:kern w:val="0"/>
                <w:sz w:val="28"/>
                <w:szCs w:val="28"/>
              </w:rPr>
              <w:t>长度</w:t>
            </w:r>
          </w:p>
        </w:tc>
        <w:tc>
          <w:tcPr>
            <w:tcW w:w="1991" w:type="dxa"/>
            <w:tcBorders>
              <w:top w:val="nil"/>
              <w:left w:val="nil"/>
              <w:bottom w:val="single" w:sz="4" w:space="0" w:color="auto"/>
              <w:right w:val="single" w:sz="4" w:space="0" w:color="auto"/>
            </w:tcBorders>
            <w:shd w:val="clear" w:color="auto" w:fill="auto"/>
            <w:noWrap/>
            <w:vAlign w:val="center"/>
            <w:hideMark/>
          </w:tcPr>
          <w:p w14:paraId="2257DD9A" w14:textId="77777777" w:rsidR="006000E7" w:rsidRPr="006000E7" w:rsidRDefault="006000E7" w:rsidP="006000E7">
            <w:pPr>
              <w:widowControl/>
              <w:jc w:val="center"/>
              <w:rPr>
                <w:rFonts w:ascii="等线" w:eastAsia="等线" w:hAnsi="等线" w:cs="宋体" w:hint="eastAsia"/>
                <w:color w:val="000000"/>
                <w:kern w:val="0"/>
                <w:sz w:val="28"/>
                <w:szCs w:val="28"/>
              </w:rPr>
            </w:pPr>
            <w:r w:rsidRPr="006000E7">
              <w:rPr>
                <w:rFonts w:ascii="等线" w:eastAsia="等线" w:hAnsi="等线" w:cs="宋体" w:hint="eastAsia"/>
                <w:color w:val="000000"/>
                <w:kern w:val="0"/>
                <w:sz w:val="28"/>
                <w:szCs w:val="28"/>
              </w:rPr>
              <w:t>预期</w:t>
            </w:r>
          </w:p>
        </w:tc>
      </w:tr>
      <w:tr w:rsidR="006000E7" w:rsidRPr="006000E7" w14:paraId="64726D58" w14:textId="77777777" w:rsidTr="006000E7">
        <w:trPr>
          <w:trHeight w:val="884"/>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7FF3E395" w14:textId="77777777" w:rsidR="006000E7" w:rsidRPr="006000E7" w:rsidRDefault="006000E7" w:rsidP="006000E7">
            <w:pPr>
              <w:widowControl/>
              <w:jc w:val="center"/>
              <w:rPr>
                <w:rFonts w:ascii="等线" w:eastAsia="等线" w:hAnsi="等线" w:cs="宋体" w:hint="eastAsia"/>
                <w:color w:val="000000"/>
                <w:kern w:val="0"/>
                <w:sz w:val="32"/>
                <w:szCs w:val="32"/>
              </w:rPr>
            </w:pPr>
            <w:r w:rsidRPr="006000E7">
              <w:rPr>
                <w:rFonts w:ascii="等线" w:eastAsia="等线" w:hAnsi="等线" w:cs="宋体" w:hint="eastAsia"/>
                <w:color w:val="000000"/>
                <w:kern w:val="0"/>
                <w:sz w:val="32"/>
                <w:szCs w:val="32"/>
              </w:rPr>
              <w:t>1</w:t>
            </w:r>
          </w:p>
        </w:tc>
        <w:tc>
          <w:tcPr>
            <w:tcW w:w="1702" w:type="dxa"/>
            <w:tcBorders>
              <w:top w:val="nil"/>
              <w:left w:val="nil"/>
              <w:bottom w:val="single" w:sz="4" w:space="0" w:color="auto"/>
              <w:right w:val="single" w:sz="4" w:space="0" w:color="auto"/>
            </w:tcBorders>
            <w:shd w:val="clear" w:color="auto" w:fill="auto"/>
            <w:noWrap/>
            <w:vAlign w:val="center"/>
            <w:hideMark/>
          </w:tcPr>
          <w:p w14:paraId="4A6EC869"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11111</w:t>
            </w:r>
          </w:p>
        </w:tc>
        <w:tc>
          <w:tcPr>
            <w:tcW w:w="1276" w:type="dxa"/>
            <w:tcBorders>
              <w:top w:val="nil"/>
              <w:left w:val="nil"/>
              <w:bottom w:val="single" w:sz="4" w:space="0" w:color="auto"/>
              <w:right w:val="single" w:sz="4" w:space="0" w:color="auto"/>
            </w:tcBorders>
            <w:shd w:val="clear" w:color="auto" w:fill="auto"/>
            <w:noWrap/>
            <w:vAlign w:val="center"/>
            <w:hideMark/>
          </w:tcPr>
          <w:p w14:paraId="170B3299"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5</w:t>
            </w:r>
          </w:p>
        </w:tc>
        <w:tc>
          <w:tcPr>
            <w:tcW w:w="1842" w:type="dxa"/>
            <w:tcBorders>
              <w:top w:val="nil"/>
              <w:left w:val="nil"/>
              <w:bottom w:val="single" w:sz="4" w:space="0" w:color="auto"/>
              <w:right w:val="single" w:sz="4" w:space="0" w:color="auto"/>
            </w:tcBorders>
            <w:shd w:val="clear" w:color="auto" w:fill="auto"/>
            <w:noWrap/>
            <w:vAlign w:val="center"/>
            <w:hideMark/>
          </w:tcPr>
          <w:p w14:paraId="23A0D1E1"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组成-格式错误</w:t>
            </w:r>
          </w:p>
        </w:tc>
        <w:tc>
          <w:tcPr>
            <w:tcW w:w="3288" w:type="dxa"/>
            <w:gridSpan w:val="2"/>
            <w:tcBorders>
              <w:top w:val="single" w:sz="4" w:space="0" w:color="auto"/>
              <w:left w:val="nil"/>
              <w:bottom w:val="single" w:sz="4" w:space="0" w:color="auto"/>
              <w:right w:val="single" w:sz="4" w:space="0" w:color="auto"/>
            </w:tcBorders>
            <w:shd w:val="clear" w:color="auto" w:fill="auto"/>
            <w:noWrap/>
            <w:vAlign w:val="center"/>
            <w:hideMark/>
          </w:tcPr>
          <w:p w14:paraId="6BA0645A"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邮箱自动发送</w:t>
            </w:r>
          </w:p>
        </w:tc>
        <w:tc>
          <w:tcPr>
            <w:tcW w:w="1991" w:type="dxa"/>
            <w:tcBorders>
              <w:top w:val="nil"/>
              <w:left w:val="nil"/>
              <w:bottom w:val="single" w:sz="4" w:space="0" w:color="auto"/>
              <w:right w:val="single" w:sz="4" w:space="0" w:color="auto"/>
            </w:tcBorders>
            <w:shd w:val="clear" w:color="auto" w:fill="auto"/>
            <w:vAlign w:val="center"/>
            <w:hideMark/>
          </w:tcPr>
          <w:p w14:paraId="0336B2B5"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英文、数字、8-16位；输入正确的登录密码（邮箱发送）</w:t>
            </w:r>
          </w:p>
        </w:tc>
      </w:tr>
      <w:tr w:rsidR="006000E7" w:rsidRPr="006000E7" w14:paraId="0861D971" w14:textId="77777777" w:rsidTr="006000E7">
        <w:trPr>
          <w:trHeight w:val="38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14D9AD87" w14:textId="77777777" w:rsidR="006000E7" w:rsidRPr="006000E7" w:rsidRDefault="006000E7" w:rsidP="006000E7">
            <w:pPr>
              <w:widowControl/>
              <w:jc w:val="center"/>
              <w:rPr>
                <w:rFonts w:ascii="等线" w:eastAsia="等线" w:hAnsi="等线" w:cs="宋体" w:hint="eastAsia"/>
                <w:color w:val="000000"/>
                <w:kern w:val="0"/>
                <w:sz w:val="32"/>
                <w:szCs w:val="32"/>
              </w:rPr>
            </w:pPr>
            <w:r w:rsidRPr="006000E7">
              <w:rPr>
                <w:rFonts w:ascii="等线" w:eastAsia="等线" w:hAnsi="等线" w:cs="宋体" w:hint="eastAsia"/>
                <w:color w:val="000000"/>
                <w:kern w:val="0"/>
                <w:sz w:val="32"/>
                <w:szCs w:val="32"/>
              </w:rPr>
              <w:t>2</w:t>
            </w:r>
          </w:p>
        </w:tc>
        <w:tc>
          <w:tcPr>
            <w:tcW w:w="1702" w:type="dxa"/>
            <w:tcBorders>
              <w:top w:val="nil"/>
              <w:left w:val="nil"/>
              <w:bottom w:val="single" w:sz="4" w:space="0" w:color="auto"/>
              <w:right w:val="single" w:sz="4" w:space="0" w:color="auto"/>
            </w:tcBorders>
            <w:shd w:val="clear" w:color="auto" w:fill="auto"/>
            <w:noWrap/>
            <w:vAlign w:val="center"/>
            <w:hideMark/>
          </w:tcPr>
          <w:p w14:paraId="7DE2D561" w14:textId="77777777" w:rsidR="006000E7" w:rsidRPr="006000E7" w:rsidRDefault="006000E7" w:rsidP="006000E7">
            <w:pPr>
              <w:widowControl/>
              <w:jc w:val="center"/>
              <w:rPr>
                <w:rFonts w:ascii="等线" w:eastAsia="等线" w:hAnsi="等线" w:cs="宋体" w:hint="eastAsia"/>
                <w:color w:val="000000"/>
                <w:kern w:val="0"/>
                <w:sz w:val="24"/>
                <w:szCs w:val="24"/>
              </w:rPr>
            </w:pPr>
            <w:proofErr w:type="spellStart"/>
            <w:r w:rsidRPr="006000E7">
              <w:rPr>
                <w:rFonts w:ascii="等线" w:eastAsia="等线" w:hAnsi="等线" w:cs="宋体" w:hint="eastAsia"/>
                <w:color w:val="000000"/>
                <w:kern w:val="0"/>
                <w:sz w:val="24"/>
                <w:szCs w:val="24"/>
              </w:rPr>
              <w:t>aaaaa</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0220D311"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5</w:t>
            </w:r>
          </w:p>
        </w:tc>
        <w:tc>
          <w:tcPr>
            <w:tcW w:w="1842" w:type="dxa"/>
            <w:tcBorders>
              <w:top w:val="nil"/>
              <w:left w:val="nil"/>
              <w:bottom w:val="single" w:sz="4" w:space="0" w:color="auto"/>
              <w:right w:val="single" w:sz="4" w:space="0" w:color="auto"/>
            </w:tcBorders>
            <w:shd w:val="clear" w:color="auto" w:fill="auto"/>
            <w:noWrap/>
            <w:vAlign w:val="center"/>
            <w:hideMark/>
          </w:tcPr>
          <w:p w14:paraId="404DEB26"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组成-格式错误</w:t>
            </w:r>
          </w:p>
        </w:tc>
        <w:tc>
          <w:tcPr>
            <w:tcW w:w="5279" w:type="dxa"/>
            <w:gridSpan w:val="3"/>
            <w:tcBorders>
              <w:top w:val="single" w:sz="4" w:space="0" w:color="auto"/>
              <w:left w:val="nil"/>
              <w:bottom w:val="single" w:sz="4" w:space="0" w:color="auto"/>
              <w:right w:val="single" w:sz="4" w:space="0" w:color="auto"/>
            </w:tcBorders>
            <w:shd w:val="clear" w:color="000000" w:fill="00B0F0"/>
            <w:noWrap/>
            <w:vAlign w:val="center"/>
            <w:hideMark/>
          </w:tcPr>
          <w:p w14:paraId="0842DE96"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修改密码-退出重登</w:t>
            </w:r>
          </w:p>
        </w:tc>
      </w:tr>
      <w:tr w:rsidR="006000E7" w:rsidRPr="006000E7" w14:paraId="58664486" w14:textId="77777777" w:rsidTr="006000E7">
        <w:trPr>
          <w:trHeight w:val="38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2CDF7954" w14:textId="77777777" w:rsidR="006000E7" w:rsidRPr="006000E7" w:rsidRDefault="006000E7" w:rsidP="006000E7">
            <w:pPr>
              <w:widowControl/>
              <w:jc w:val="center"/>
              <w:rPr>
                <w:rFonts w:ascii="等线" w:eastAsia="等线" w:hAnsi="等线" w:cs="宋体" w:hint="eastAsia"/>
                <w:color w:val="000000"/>
                <w:kern w:val="0"/>
                <w:sz w:val="32"/>
                <w:szCs w:val="32"/>
              </w:rPr>
            </w:pPr>
            <w:r w:rsidRPr="006000E7">
              <w:rPr>
                <w:rFonts w:ascii="等线" w:eastAsia="等线" w:hAnsi="等线" w:cs="宋体" w:hint="eastAsia"/>
                <w:color w:val="000000"/>
                <w:kern w:val="0"/>
                <w:sz w:val="32"/>
                <w:szCs w:val="32"/>
              </w:rPr>
              <w:t>3</w:t>
            </w:r>
          </w:p>
        </w:tc>
        <w:tc>
          <w:tcPr>
            <w:tcW w:w="1702" w:type="dxa"/>
            <w:tcBorders>
              <w:top w:val="nil"/>
              <w:left w:val="nil"/>
              <w:bottom w:val="single" w:sz="4" w:space="0" w:color="auto"/>
              <w:right w:val="single" w:sz="4" w:space="0" w:color="auto"/>
            </w:tcBorders>
            <w:shd w:val="clear" w:color="auto" w:fill="auto"/>
            <w:noWrap/>
            <w:vAlign w:val="center"/>
            <w:hideMark/>
          </w:tcPr>
          <w:p w14:paraId="143E449D"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好11111</w:t>
            </w:r>
          </w:p>
        </w:tc>
        <w:tc>
          <w:tcPr>
            <w:tcW w:w="1276" w:type="dxa"/>
            <w:tcBorders>
              <w:top w:val="nil"/>
              <w:left w:val="nil"/>
              <w:bottom w:val="single" w:sz="4" w:space="0" w:color="auto"/>
              <w:right w:val="single" w:sz="4" w:space="0" w:color="auto"/>
            </w:tcBorders>
            <w:shd w:val="clear" w:color="auto" w:fill="auto"/>
            <w:noWrap/>
            <w:vAlign w:val="center"/>
            <w:hideMark/>
          </w:tcPr>
          <w:p w14:paraId="33DAFE3F"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6</w:t>
            </w:r>
          </w:p>
        </w:tc>
        <w:tc>
          <w:tcPr>
            <w:tcW w:w="1842" w:type="dxa"/>
            <w:tcBorders>
              <w:top w:val="nil"/>
              <w:left w:val="nil"/>
              <w:bottom w:val="single" w:sz="4" w:space="0" w:color="auto"/>
              <w:right w:val="single" w:sz="4" w:space="0" w:color="auto"/>
            </w:tcBorders>
            <w:shd w:val="clear" w:color="auto" w:fill="auto"/>
            <w:noWrap/>
            <w:vAlign w:val="center"/>
            <w:hideMark/>
          </w:tcPr>
          <w:p w14:paraId="73588E1A"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开头-格式错误</w:t>
            </w:r>
          </w:p>
        </w:tc>
        <w:tc>
          <w:tcPr>
            <w:tcW w:w="1985" w:type="dxa"/>
            <w:tcBorders>
              <w:top w:val="nil"/>
              <w:left w:val="nil"/>
              <w:bottom w:val="single" w:sz="4" w:space="0" w:color="auto"/>
              <w:right w:val="single" w:sz="4" w:space="0" w:color="auto"/>
            </w:tcBorders>
            <w:shd w:val="clear" w:color="auto" w:fill="auto"/>
            <w:noWrap/>
            <w:vAlign w:val="center"/>
            <w:hideMark/>
          </w:tcPr>
          <w:p w14:paraId="275065C5"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格式</w:t>
            </w:r>
          </w:p>
        </w:tc>
        <w:tc>
          <w:tcPr>
            <w:tcW w:w="1303" w:type="dxa"/>
            <w:tcBorders>
              <w:top w:val="nil"/>
              <w:left w:val="nil"/>
              <w:bottom w:val="single" w:sz="4" w:space="0" w:color="auto"/>
              <w:right w:val="single" w:sz="4" w:space="0" w:color="auto"/>
            </w:tcBorders>
            <w:shd w:val="clear" w:color="auto" w:fill="auto"/>
            <w:noWrap/>
            <w:vAlign w:val="center"/>
            <w:hideMark/>
          </w:tcPr>
          <w:p w14:paraId="525D06D0"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长度</w:t>
            </w:r>
          </w:p>
        </w:tc>
        <w:tc>
          <w:tcPr>
            <w:tcW w:w="1991" w:type="dxa"/>
            <w:tcBorders>
              <w:top w:val="nil"/>
              <w:left w:val="nil"/>
              <w:bottom w:val="single" w:sz="4" w:space="0" w:color="auto"/>
              <w:right w:val="single" w:sz="4" w:space="0" w:color="auto"/>
            </w:tcBorders>
            <w:shd w:val="clear" w:color="auto" w:fill="auto"/>
            <w:noWrap/>
            <w:vAlign w:val="center"/>
            <w:hideMark/>
          </w:tcPr>
          <w:p w14:paraId="55DB4801"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预期</w:t>
            </w:r>
          </w:p>
        </w:tc>
      </w:tr>
      <w:tr w:rsidR="006000E7" w:rsidRPr="006000E7" w14:paraId="70112BBA" w14:textId="77777777" w:rsidTr="006000E7">
        <w:trPr>
          <w:trHeight w:val="38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665FB3AD" w14:textId="77777777" w:rsidR="006000E7" w:rsidRPr="006000E7" w:rsidRDefault="006000E7" w:rsidP="006000E7">
            <w:pPr>
              <w:widowControl/>
              <w:jc w:val="center"/>
              <w:rPr>
                <w:rFonts w:ascii="等线" w:eastAsia="等线" w:hAnsi="等线" w:cs="宋体" w:hint="eastAsia"/>
                <w:color w:val="000000"/>
                <w:kern w:val="0"/>
                <w:sz w:val="32"/>
                <w:szCs w:val="32"/>
              </w:rPr>
            </w:pPr>
            <w:r w:rsidRPr="006000E7">
              <w:rPr>
                <w:rFonts w:ascii="等线" w:eastAsia="等线" w:hAnsi="等线" w:cs="宋体" w:hint="eastAsia"/>
                <w:color w:val="000000"/>
                <w:kern w:val="0"/>
                <w:sz w:val="32"/>
                <w:szCs w:val="32"/>
              </w:rPr>
              <w:t>4</w:t>
            </w:r>
          </w:p>
        </w:tc>
        <w:tc>
          <w:tcPr>
            <w:tcW w:w="1702" w:type="dxa"/>
            <w:tcBorders>
              <w:top w:val="nil"/>
              <w:left w:val="nil"/>
              <w:bottom w:val="single" w:sz="4" w:space="0" w:color="auto"/>
              <w:right w:val="single" w:sz="4" w:space="0" w:color="auto"/>
            </w:tcBorders>
            <w:shd w:val="clear" w:color="auto" w:fill="auto"/>
            <w:noWrap/>
            <w:vAlign w:val="center"/>
            <w:hideMark/>
          </w:tcPr>
          <w:p w14:paraId="007CDC60"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23aaaa</w:t>
            </w:r>
          </w:p>
        </w:tc>
        <w:tc>
          <w:tcPr>
            <w:tcW w:w="1276" w:type="dxa"/>
            <w:tcBorders>
              <w:top w:val="nil"/>
              <w:left w:val="nil"/>
              <w:bottom w:val="single" w:sz="4" w:space="0" w:color="auto"/>
              <w:right w:val="single" w:sz="4" w:space="0" w:color="auto"/>
            </w:tcBorders>
            <w:shd w:val="clear" w:color="auto" w:fill="auto"/>
            <w:noWrap/>
            <w:vAlign w:val="center"/>
            <w:hideMark/>
          </w:tcPr>
          <w:p w14:paraId="511F1143"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6</w:t>
            </w:r>
          </w:p>
        </w:tc>
        <w:tc>
          <w:tcPr>
            <w:tcW w:w="1842" w:type="dxa"/>
            <w:tcBorders>
              <w:top w:val="nil"/>
              <w:left w:val="nil"/>
              <w:bottom w:val="single" w:sz="4" w:space="0" w:color="auto"/>
              <w:right w:val="single" w:sz="4" w:space="0" w:color="auto"/>
            </w:tcBorders>
            <w:shd w:val="clear" w:color="auto" w:fill="auto"/>
            <w:noWrap/>
            <w:vAlign w:val="center"/>
            <w:hideMark/>
          </w:tcPr>
          <w:p w14:paraId="2FE60EA2"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开头-格式错误</w:t>
            </w:r>
          </w:p>
        </w:tc>
        <w:tc>
          <w:tcPr>
            <w:tcW w:w="1985" w:type="dxa"/>
            <w:tcBorders>
              <w:top w:val="nil"/>
              <w:left w:val="nil"/>
              <w:bottom w:val="single" w:sz="4" w:space="0" w:color="auto"/>
              <w:right w:val="single" w:sz="4" w:space="0" w:color="auto"/>
            </w:tcBorders>
            <w:shd w:val="clear" w:color="auto" w:fill="auto"/>
            <w:noWrap/>
            <w:vAlign w:val="center"/>
            <w:hideMark/>
          </w:tcPr>
          <w:p w14:paraId="27CC333F"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abc123</w:t>
            </w:r>
          </w:p>
        </w:tc>
        <w:tc>
          <w:tcPr>
            <w:tcW w:w="1303" w:type="dxa"/>
            <w:tcBorders>
              <w:top w:val="nil"/>
              <w:left w:val="nil"/>
              <w:bottom w:val="single" w:sz="4" w:space="0" w:color="auto"/>
              <w:right w:val="single" w:sz="4" w:space="0" w:color="auto"/>
            </w:tcBorders>
            <w:shd w:val="clear" w:color="auto" w:fill="auto"/>
            <w:noWrap/>
            <w:vAlign w:val="center"/>
            <w:hideMark/>
          </w:tcPr>
          <w:p w14:paraId="5FD6BBEC"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6</w:t>
            </w:r>
          </w:p>
        </w:tc>
        <w:tc>
          <w:tcPr>
            <w:tcW w:w="1991" w:type="dxa"/>
            <w:tcBorders>
              <w:top w:val="nil"/>
              <w:left w:val="nil"/>
              <w:bottom w:val="single" w:sz="4" w:space="0" w:color="auto"/>
              <w:right w:val="single" w:sz="4" w:space="0" w:color="auto"/>
            </w:tcBorders>
            <w:shd w:val="clear" w:color="auto" w:fill="auto"/>
            <w:vAlign w:val="center"/>
            <w:hideMark/>
          </w:tcPr>
          <w:p w14:paraId="4BF423E0"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长度错误</w:t>
            </w:r>
          </w:p>
        </w:tc>
      </w:tr>
      <w:tr w:rsidR="006000E7" w:rsidRPr="006000E7" w14:paraId="7CF9717D" w14:textId="77777777" w:rsidTr="006000E7">
        <w:trPr>
          <w:trHeight w:val="38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5DC7793A" w14:textId="77777777" w:rsidR="006000E7" w:rsidRPr="006000E7" w:rsidRDefault="006000E7" w:rsidP="006000E7">
            <w:pPr>
              <w:widowControl/>
              <w:jc w:val="center"/>
              <w:rPr>
                <w:rFonts w:ascii="等线" w:eastAsia="等线" w:hAnsi="等线" w:cs="宋体" w:hint="eastAsia"/>
                <w:color w:val="000000"/>
                <w:kern w:val="0"/>
                <w:sz w:val="32"/>
                <w:szCs w:val="32"/>
              </w:rPr>
            </w:pPr>
            <w:r w:rsidRPr="006000E7">
              <w:rPr>
                <w:rFonts w:ascii="等线" w:eastAsia="等线" w:hAnsi="等线" w:cs="宋体" w:hint="eastAsia"/>
                <w:color w:val="000000"/>
                <w:kern w:val="0"/>
                <w:sz w:val="32"/>
                <w:szCs w:val="32"/>
              </w:rPr>
              <w:t>5</w:t>
            </w:r>
          </w:p>
        </w:tc>
        <w:tc>
          <w:tcPr>
            <w:tcW w:w="1702" w:type="dxa"/>
            <w:tcBorders>
              <w:top w:val="nil"/>
              <w:left w:val="nil"/>
              <w:bottom w:val="single" w:sz="4" w:space="0" w:color="auto"/>
              <w:right w:val="single" w:sz="4" w:space="0" w:color="auto"/>
            </w:tcBorders>
            <w:shd w:val="clear" w:color="auto" w:fill="auto"/>
            <w:noWrap/>
            <w:vAlign w:val="bottom"/>
            <w:hideMark/>
          </w:tcPr>
          <w:p w14:paraId="48828D3F" w14:textId="77777777" w:rsidR="006000E7" w:rsidRPr="006000E7" w:rsidRDefault="006000E7" w:rsidP="006000E7">
            <w:pPr>
              <w:widowControl/>
              <w:jc w:val="left"/>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Aa123456789</w:t>
            </w:r>
          </w:p>
        </w:tc>
        <w:tc>
          <w:tcPr>
            <w:tcW w:w="1276" w:type="dxa"/>
            <w:tcBorders>
              <w:top w:val="nil"/>
              <w:left w:val="nil"/>
              <w:bottom w:val="single" w:sz="4" w:space="0" w:color="auto"/>
              <w:right w:val="single" w:sz="4" w:space="0" w:color="auto"/>
            </w:tcBorders>
            <w:shd w:val="clear" w:color="auto" w:fill="auto"/>
            <w:noWrap/>
            <w:vAlign w:val="center"/>
            <w:hideMark/>
          </w:tcPr>
          <w:p w14:paraId="5371884C"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11</w:t>
            </w:r>
          </w:p>
        </w:tc>
        <w:tc>
          <w:tcPr>
            <w:tcW w:w="1842" w:type="dxa"/>
            <w:tcBorders>
              <w:top w:val="nil"/>
              <w:left w:val="nil"/>
              <w:bottom w:val="single" w:sz="4" w:space="0" w:color="auto"/>
              <w:right w:val="single" w:sz="4" w:space="0" w:color="auto"/>
            </w:tcBorders>
            <w:shd w:val="clear" w:color="auto" w:fill="auto"/>
            <w:noWrap/>
            <w:vAlign w:val="center"/>
            <w:hideMark/>
          </w:tcPr>
          <w:p w14:paraId="4586A05A"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长度错误</w:t>
            </w:r>
          </w:p>
        </w:tc>
        <w:tc>
          <w:tcPr>
            <w:tcW w:w="1985" w:type="dxa"/>
            <w:tcBorders>
              <w:top w:val="nil"/>
              <w:left w:val="nil"/>
              <w:bottom w:val="single" w:sz="4" w:space="0" w:color="auto"/>
              <w:right w:val="single" w:sz="4" w:space="0" w:color="auto"/>
            </w:tcBorders>
            <w:shd w:val="clear" w:color="auto" w:fill="auto"/>
            <w:noWrap/>
            <w:vAlign w:val="center"/>
            <w:hideMark/>
          </w:tcPr>
          <w:p w14:paraId="58C2873E"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111222111</w:t>
            </w:r>
          </w:p>
        </w:tc>
        <w:tc>
          <w:tcPr>
            <w:tcW w:w="1303" w:type="dxa"/>
            <w:tcBorders>
              <w:top w:val="nil"/>
              <w:left w:val="nil"/>
              <w:bottom w:val="single" w:sz="4" w:space="0" w:color="auto"/>
              <w:right w:val="single" w:sz="4" w:space="0" w:color="auto"/>
            </w:tcBorders>
            <w:shd w:val="clear" w:color="auto" w:fill="auto"/>
            <w:noWrap/>
            <w:vAlign w:val="center"/>
            <w:hideMark/>
          </w:tcPr>
          <w:p w14:paraId="39CB3A9A"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9</w:t>
            </w:r>
          </w:p>
        </w:tc>
        <w:tc>
          <w:tcPr>
            <w:tcW w:w="1991" w:type="dxa"/>
            <w:tcBorders>
              <w:top w:val="nil"/>
              <w:left w:val="nil"/>
              <w:bottom w:val="single" w:sz="4" w:space="0" w:color="auto"/>
              <w:right w:val="single" w:sz="4" w:space="0" w:color="auto"/>
            </w:tcBorders>
            <w:shd w:val="clear" w:color="auto" w:fill="auto"/>
            <w:vAlign w:val="center"/>
            <w:hideMark/>
          </w:tcPr>
          <w:p w14:paraId="4494010F"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格式错误</w:t>
            </w:r>
          </w:p>
        </w:tc>
      </w:tr>
      <w:tr w:rsidR="006000E7" w:rsidRPr="006000E7" w14:paraId="7766A635" w14:textId="77777777" w:rsidTr="006000E7">
        <w:trPr>
          <w:trHeight w:val="38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0883CED6" w14:textId="77777777" w:rsidR="006000E7" w:rsidRPr="006000E7" w:rsidRDefault="006000E7" w:rsidP="006000E7">
            <w:pPr>
              <w:widowControl/>
              <w:jc w:val="center"/>
              <w:rPr>
                <w:rFonts w:ascii="等线" w:eastAsia="等线" w:hAnsi="等线" w:cs="宋体" w:hint="eastAsia"/>
                <w:color w:val="000000"/>
                <w:kern w:val="0"/>
                <w:sz w:val="32"/>
                <w:szCs w:val="32"/>
              </w:rPr>
            </w:pPr>
            <w:r w:rsidRPr="006000E7">
              <w:rPr>
                <w:rFonts w:ascii="等线" w:eastAsia="等线" w:hAnsi="等线" w:cs="宋体" w:hint="eastAsia"/>
                <w:color w:val="000000"/>
                <w:kern w:val="0"/>
                <w:sz w:val="32"/>
                <w:szCs w:val="32"/>
              </w:rPr>
              <w:t>6</w:t>
            </w:r>
          </w:p>
        </w:tc>
        <w:tc>
          <w:tcPr>
            <w:tcW w:w="1702" w:type="dxa"/>
            <w:tcBorders>
              <w:top w:val="nil"/>
              <w:left w:val="nil"/>
              <w:bottom w:val="single" w:sz="4" w:space="0" w:color="auto"/>
              <w:right w:val="single" w:sz="4" w:space="0" w:color="auto"/>
            </w:tcBorders>
            <w:shd w:val="clear" w:color="auto" w:fill="auto"/>
            <w:noWrap/>
            <w:vAlign w:val="center"/>
            <w:hideMark/>
          </w:tcPr>
          <w:p w14:paraId="43A2961F"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A123</w:t>
            </w:r>
          </w:p>
        </w:tc>
        <w:tc>
          <w:tcPr>
            <w:tcW w:w="1276" w:type="dxa"/>
            <w:tcBorders>
              <w:top w:val="nil"/>
              <w:left w:val="nil"/>
              <w:bottom w:val="single" w:sz="4" w:space="0" w:color="auto"/>
              <w:right w:val="single" w:sz="4" w:space="0" w:color="auto"/>
            </w:tcBorders>
            <w:shd w:val="clear" w:color="auto" w:fill="auto"/>
            <w:noWrap/>
            <w:vAlign w:val="center"/>
            <w:hideMark/>
          </w:tcPr>
          <w:p w14:paraId="4F660DCF"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4</w:t>
            </w:r>
          </w:p>
        </w:tc>
        <w:tc>
          <w:tcPr>
            <w:tcW w:w="1842" w:type="dxa"/>
            <w:tcBorders>
              <w:top w:val="nil"/>
              <w:left w:val="nil"/>
              <w:bottom w:val="single" w:sz="4" w:space="0" w:color="auto"/>
              <w:right w:val="single" w:sz="4" w:space="0" w:color="auto"/>
            </w:tcBorders>
            <w:shd w:val="clear" w:color="auto" w:fill="auto"/>
            <w:noWrap/>
            <w:vAlign w:val="center"/>
            <w:hideMark/>
          </w:tcPr>
          <w:p w14:paraId="192CA348"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正确</w:t>
            </w:r>
          </w:p>
        </w:tc>
        <w:tc>
          <w:tcPr>
            <w:tcW w:w="1985" w:type="dxa"/>
            <w:tcBorders>
              <w:top w:val="nil"/>
              <w:left w:val="nil"/>
              <w:bottom w:val="single" w:sz="4" w:space="0" w:color="auto"/>
              <w:right w:val="single" w:sz="4" w:space="0" w:color="auto"/>
            </w:tcBorders>
            <w:shd w:val="clear" w:color="auto" w:fill="auto"/>
            <w:noWrap/>
            <w:vAlign w:val="center"/>
            <w:hideMark/>
          </w:tcPr>
          <w:p w14:paraId="6080B5E7"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a123abc1</w:t>
            </w:r>
          </w:p>
        </w:tc>
        <w:tc>
          <w:tcPr>
            <w:tcW w:w="1303" w:type="dxa"/>
            <w:tcBorders>
              <w:top w:val="nil"/>
              <w:left w:val="nil"/>
              <w:bottom w:val="single" w:sz="4" w:space="0" w:color="auto"/>
              <w:right w:val="single" w:sz="4" w:space="0" w:color="auto"/>
            </w:tcBorders>
            <w:shd w:val="clear" w:color="auto" w:fill="auto"/>
            <w:noWrap/>
            <w:vAlign w:val="center"/>
            <w:hideMark/>
          </w:tcPr>
          <w:p w14:paraId="44CF5A53"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8</w:t>
            </w:r>
          </w:p>
        </w:tc>
        <w:tc>
          <w:tcPr>
            <w:tcW w:w="1991" w:type="dxa"/>
            <w:tcBorders>
              <w:top w:val="nil"/>
              <w:left w:val="nil"/>
              <w:bottom w:val="single" w:sz="4" w:space="0" w:color="auto"/>
              <w:right w:val="single" w:sz="4" w:space="0" w:color="auto"/>
            </w:tcBorders>
            <w:shd w:val="clear" w:color="auto" w:fill="auto"/>
            <w:vAlign w:val="center"/>
            <w:hideMark/>
          </w:tcPr>
          <w:p w14:paraId="61C90235"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正确</w:t>
            </w:r>
          </w:p>
        </w:tc>
      </w:tr>
      <w:tr w:rsidR="006000E7" w:rsidRPr="006000E7" w14:paraId="50CF29E5" w14:textId="77777777" w:rsidTr="006000E7">
        <w:trPr>
          <w:trHeight w:val="38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3803423B" w14:textId="77777777" w:rsidR="006000E7" w:rsidRPr="006000E7" w:rsidRDefault="006000E7" w:rsidP="006000E7">
            <w:pPr>
              <w:widowControl/>
              <w:jc w:val="center"/>
              <w:rPr>
                <w:rFonts w:ascii="等线" w:eastAsia="等线" w:hAnsi="等线" w:cs="宋体" w:hint="eastAsia"/>
                <w:color w:val="000000"/>
                <w:kern w:val="0"/>
                <w:sz w:val="32"/>
                <w:szCs w:val="32"/>
              </w:rPr>
            </w:pPr>
            <w:r w:rsidRPr="006000E7">
              <w:rPr>
                <w:rFonts w:ascii="等线" w:eastAsia="等线" w:hAnsi="等线" w:cs="宋体" w:hint="eastAsia"/>
                <w:color w:val="000000"/>
                <w:kern w:val="0"/>
                <w:sz w:val="32"/>
                <w:szCs w:val="32"/>
              </w:rPr>
              <w:t>7</w:t>
            </w:r>
          </w:p>
        </w:tc>
        <w:tc>
          <w:tcPr>
            <w:tcW w:w="1702" w:type="dxa"/>
            <w:tcBorders>
              <w:top w:val="nil"/>
              <w:left w:val="nil"/>
              <w:bottom w:val="single" w:sz="4" w:space="0" w:color="auto"/>
              <w:right w:val="single" w:sz="4" w:space="0" w:color="auto"/>
            </w:tcBorders>
            <w:shd w:val="clear" w:color="auto" w:fill="auto"/>
            <w:noWrap/>
            <w:vAlign w:val="center"/>
            <w:hideMark/>
          </w:tcPr>
          <w:p w14:paraId="70109863"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a123</w:t>
            </w:r>
          </w:p>
        </w:tc>
        <w:tc>
          <w:tcPr>
            <w:tcW w:w="1276" w:type="dxa"/>
            <w:tcBorders>
              <w:top w:val="nil"/>
              <w:left w:val="nil"/>
              <w:bottom w:val="single" w:sz="4" w:space="0" w:color="auto"/>
              <w:right w:val="single" w:sz="4" w:space="0" w:color="auto"/>
            </w:tcBorders>
            <w:shd w:val="clear" w:color="auto" w:fill="auto"/>
            <w:noWrap/>
            <w:vAlign w:val="center"/>
            <w:hideMark/>
          </w:tcPr>
          <w:p w14:paraId="47B30EB1"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4</w:t>
            </w:r>
          </w:p>
        </w:tc>
        <w:tc>
          <w:tcPr>
            <w:tcW w:w="1842" w:type="dxa"/>
            <w:tcBorders>
              <w:top w:val="nil"/>
              <w:left w:val="nil"/>
              <w:bottom w:val="single" w:sz="4" w:space="0" w:color="auto"/>
              <w:right w:val="single" w:sz="4" w:space="0" w:color="auto"/>
            </w:tcBorders>
            <w:shd w:val="clear" w:color="auto" w:fill="auto"/>
            <w:noWrap/>
            <w:vAlign w:val="center"/>
            <w:hideMark/>
          </w:tcPr>
          <w:p w14:paraId="3B47788A"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正确区分大小写</w:t>
            </w:r>
          </w:p>
        </w:tc>
        <w:tc>
          <w:tcPr>
            <w:tcW w:w="1985" w:type="dxa"/>
            <w:tcBorders>
              <w:top w:val="nil"/>
              <w:left w:val="nil"/>
              <w:bottom w:val="single" w:sz="4" w:space="0" w:color="auto"/>
              <w:right w:val="single" w:sz="4" w:space="0" w:color="auto"/>
            </w:tcBorders>
            <w:shd w:val="clear" w:color="auto" w:fill="auto"/>
            <w:noWrap/>
            <w:vAlign w:val="center"/>
            <w:hideMark/>
          </w:tcPr>
          <w:p w14:paraId="3FE8109D"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a123abc1a123abc1</w:t>
            </w:r>
          </w:p>
        </w:tc>
        <w:tc>
          <w:tcPr>
            <w:tcW w:w="1303" w:type="dxa"/>
            <w:tcBorders>
              <w:top w:val="nil"/>
              <w:left w:val="nil"/>
              <w:bottom w:val="single" w:sz="4" w:space="0" w:color="auto"/>
              <w:right w:val="single" w:sz="4" w:space="0" w:color="auto"/>
            </w:tcBorders>
            <w:shd w:val="clear" w:color="auto" w:fill="auto"/>
            <w:noWrap/>
            <w:vAlign w:val="center"/>
            <w:hideMark/>
          </w:tcPr>
          <w:p w14:paraId="44D21FA4"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16</w:t>
            </w:r>
          </w:p>
        </w:tc>
        <w:tc>
          <w:tcPr>
            <w:tcW w:w="1991" w:type="dxa"/>
            <w:tcBorders>
              <w:top w:val="nil"/>
              <w:left w:val="nil"/>
              <w:bottom w:val="single" w:sz="4" w:space="0" w:color="auto"/>
              <w:right w:val="single" w:sz="4" w:space="0" w:color="auto"/>
            </w:tcBorders>
            <w:shd w:val="clear" w:color="auto" w:fill="auto"/>
            <w:vAlign w:val="center"/>
            <w:hideMark/>
          </w:tcPr>
          <w:p w14:paraId="4C14B0CB"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正确</w:t>
            </w:r>
          </w:p>
        </w:tc>
      </w:tr>
      <w:tr w:rsidR="006000E7" w:rsidRPr="006000E7" w14:paraId="79AEB964" w14:textId="77777777" w:rsidTr="006000E7">
        <w:trPr>
          <w:trHeight w:val="38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36872157" w14:textId="77777777" w:rsidR="006000E7" w:rsidRPr="006000E7" w:rsidRDefault="006000E7" w:rsidP="006000E7">
            <w:pPr>
              <w:widowControl/>
              <w:jc w:val="center"/>
              <w:rPr>
                <w:rFonts w:ascii="等线" w:eastAsia="等线" w:hAnsi="等线" w:cs="宋体" w:hint="eastAsia"/>
                <w:color w:val="000000"/>
                <w:kern w:val="0"/>
                <w:sz w:val="32"/>
                <w:szCs w:val="32"/>
              </w:rPr>
            </w:pPr>
            <w:r w:rsidRPr="006000E7">
              <w:rPr>
                <w:rFonts w:ascii="等线" w:eastAsia="等线" w:hAnsi="等线" w:cs="宋体" w:hint="eastAsia"/>
                <w:color w:val="000000"/>
                <w:kern w:val="0"/>
                <w:sz w:val="32"/>
                <w:szCs w:val="32"/>
              </w:rPr>
              <w:t>8</w:t>
            </w:r>
          </w:p>
        </w:tc>
        <w:tc>
          <w:tcPr>
            <w:tcW w:w="1702" w:type="dxa"/>
            <w:tcBorders>
              <w:top w:val="nil"/>
              <w:left w:val="nil"/>
              <w:bottom w:val="single" w:sz="4" w:space="0" w:color="auto"/>
              <w:right w:val="single" w:sz="4" w:space="0" w:color="auto"/>
            </w:tcBorders>
            <w:shd w:val="clear" w:color="auto" w:fill="auto"/>
            <w:noWrap/>
            <w:vAlign w:val="center"/>
            <w:hideMark/>
          </w:tcPr>
          <w:p w14:paraId="7916D6B3"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a1111a1111</w:t>
            </w:r>
          </w:p>
        </w:tc>
        <w:tc>
          <w:tcPr>
            <w:tcW w:w="1276" w:type="dxa"/>
            <w:tcBorders>
              <w:top w:val="nil"/>
              <w:left w:val="nil"/>
              <w:bottom w:val="single" w:sz="4" w:space="0" w:color="auto"/>
              <w:right w:val="single" w:sz="4" w:space="0" w:color="auto"/>
            </w:tcBorders>
            <w:shd w:val="clear" w:color="auto" w:fill="auto"/>
            <w:noWrap/>
            <w:vAlign w:val="center"/>
            <w:hideMark/>
          </w:tcPr>
          <w:p w14:paraId="7C3797E5"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10</w:t>
            </w:r>
          </w:p>
        </w:tc>
        <w:tc>
          <w:tcPr>
            <w:tcW w:w="1842" w:type="dxa"/>
            <w:tcBorders>
              <w:top w:val="nil"/>
              <w:left w:val="nil"/>
              <w:bottom w:val="single" w:sz="4" w:space="0" w:color="auto"/>
              <w:right w:val="single" w:sz="4" w:space="0" w:color="auto"/>
            </w:tcBorders>
            <w:shd w:val="clear" w:color="auto" w:fill="auto"/>
            <w:noWrap/>
            <w:vAlign w:val="center"/>
            <w:hideMark/>
          </w:tcPr>
          <w:p w14:paraId="7BCB2A98"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正确</w:t>
            </w:r>
          </w:p>
        </w:tc>
        <w:tc>
          <w:tcPr>
            <w:tcW w:w="1985" w:type="dxa"/>
            <w:tcBorders>
              <w:top w:val="nil"/>
              <w:left w:val="nil"/>
              <w:bottom w:val="single" w:sz="4" w:space="0" w:color="auto"/>
              <w:right w:val="single" w:sz="4" w:space="0" w:color="auto"/>
            </w:tcBorders>
            <w:shd w:val="clear" w:color="auto" w:fill="auto"/>
            <w:noWrap/>
            <w:vAlign w:val="center"/>
            <w:hideMark/>
          </w:tcPr>
          <w:p w14:paraId="3C2DF38B"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abc123abc</w:t>
            </w:r>
          </w:p>
        </w:tc>
        <w:tc>
          <w:tcPr>
            <w:tcW w:w="1303" w:type="dxa"/>
            <w:tcBorders>
              <w:top w:val="nil"/>
              <w:left w:val="nil"/>
              <w:bottom w:val="single" w:sz="4" w:space="0" w:color="auto"/>
              <w:right w:val="single" w:sz="4" w:space="0" w:color="auto"/>
            </w:tcBorders>
            <w:shd w:val="clear" w:color="auto" w:fill="auto"/>
            <w:noWrap/>
            <w:vAlign w:val="center"/>
            <w:hideMark/>
          </w:tcPr>
          <w:p w14:paraId="49E4EBBE"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9</w:t>
            </w:r>
          </w:p>
        </w:tc>
        <w:tc>
          <w:tcPr>
            <w:tcW w:w="1991" w:type="dxa"/>
            <w:tcBorders>
              <w:top w:val="nil"/>
              <w:left w:val="nil"/>
              <w:bottom w:val="single" w:sz="4" w:space="0" w:color="auto"/>
              <w:right w:val="single" w:sz="4" w:space="0" w:color="auto"/>
            </w:tcBorders>
            <w:shd w:val="clear" w:color="auto" w:fill="auto"/>
            <w:vAlign w:val="center"/>
            <w:hideMark/>
          </w:tcPr>
          <w:p w14:paraId="6E34C677"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1正确</w:t>
            </w:r>
          </w:p>
        </w:tc>
      </w:tr>
      <w:tr w:rsidR="006000E7" w:rsidRPr="006000E7" w14:paraId="51F47967" w14:textId="77777777" w:rsidTr="006000E7">
        <w:trPr>
          <w:trHeight w:val="38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3F0B1C67" w14:textId="77777777" w:rsidR="006000E7" w:rsidRPr="006000E7" w:rsidRDefault="006000E7" w:rsidP="006000E7">
            <w:pPr>
              <w:widowControl/>
              <w:jc w:val="center"/>
              <w:rPr>
                <w:rFonts w:ascii="等线" w:eastAsia="等线" w:hAnsi="等线" w:cs="宋体" w:hint="eastAsia"/>
                <w:color w:val="000000"/>
                <w:kern w:val="0"/>
                <w:sz w:val="32"/>
                <w:szCs w:val="32"/>
              </w:rPr>
            </w:pPr>
            <w:r w:rsidRPr="006000E7">
              <w:rPr>
                <w:rFonts w:ascii="等线" w:eastAsia="等线" w:hAnsi="等线" w:cs="宋体" w:hint="eastAsia"/>
                <w:color w:val="000000"/>
                <w:kern w:val="0"/>
                <w:sz w:val="32"/>
                <w:szCs w:val="32"/>
              </w:rPr>
              <w:t>9</w:t>
            </w:r>
          </w:p>
        </w:tc>
        <w:tc>
          <w:tcPr>
            <w:tcW w:w="1702" w:type="dxa"/>
            <w:tcBorders>
              <w:top w:val="nil"/>
              <w:left w:val="nil"/>
              <w:bottom w:val="single" w:sz="4" w:space="0" w:color="auto"/>
              <w:right w:val="single" w:sz="4" w:space="0" w:color="auto"/>
            </w:tcBorders>
            <w:shd w:val="clear" w:color="auto" w:fill="auto"/>
            <w:noWrap/>
            <w:vAlign w:val="bottom"/>
            <w:hideMark/>
          </w:tcPr>
          <w:p w14:paraId="284D64A0" w14:textId="77777777" w:rsidR="006000E7" w:rsidRPr="006000E7" w:rsidRDefault="006000E7" w:rsidP="006000E7">
            <w:pPr>
              <w:widowControl/>
              <w:jc w:val="left"/>
              <w:rPr>
                <w:rFonts w:ascii="等线" w:eastAsia="等线" w:hAnsi="等线" w:cs="宋体" w:hint="eastAsia"/>
                <w:color w:val="000000"/>
                <w:kern w:val="0"/>
                <w:sz w:val="22"/>
              </w:rPr>
            </w:pPr>
            <w:r w:rsidRPr="006000E7">
              <w:rPr>
                <w:rFonts w:ascii="等线" w:eastAsia="等线" w:hAnsi="等线" w:cs="宋体" w:hint="eastAsia"/>
                <w:color w:val="000000"/>
                <w:kern w:val="0"/>
                <w:sz w:val="22"/>
              </w:rPr>
              <w:t xml:space="preserve">　</w:t>
            </w:r>
          </w:p>
        </w:tc>
        <w:tc>
          <w:tcPr>
            <w:tcW w:w="1276" w:type="dxa"/>
            <w:tcBorders>
              <w:top w:val="nil"/>
              <w:left w:val="nil"/>
              <w:bottom w:val="single" w:sz="4" w:space="0" w:color="auto"/>
              <w:right w:val="single" w:sz="4" w:space="0" w:color="auto"/>
            </w:tcBorders>
            <w:shd w:val="clear" w:color="auto" w:fill="auto"/>
            <w:noWrap/>
            <w:vAlign w:val="bottom"/>
            <w:hideMark/>
          </w:tcPr>
          <w:p w14:paraId="3C1A135C" w14:textId="77777777" w:rsidR="006000E7" w:rsidRPr="006000E7" w:rsidRDefault="006000E7" w:rsidP="006000E7">
            <w:pPr>
              <w:widowControl/>
              <w:jc w:val="left"/>
              <w:rPr>
                <w:rFonts w:ascii="等线" w:eastAsia="等线" w:hAnsi="等线" w:cs="宋体" w:hint="eastAsia"/>
                <w:color w:val="000000"/>
                <w:kern w:val="0"/>
                <w:sz w:val="22"/>
              </w:rPr>
            </w:pPr>
            <w:r w:rsidRPr="006000E7">
              <w:rPr>
                <w:rFonts w:ascii="等线" w:eastAsia="等线" w:hAnsi="等线" w:cs="宋体" w:hint="eastAsia"/>
                <w:color w:val="000000"/>
                <w:kern w:val="0"/>
                <w:sz w:val="22"/>
              </w:rPr>
              <w:t xml:space="preserve">　</w:t>
            </w:r>
          </w:p>
        </w:tc>
        <w:tc>
          <w:tcPr>
            <w:tcW w:w="1842" w:type="dxa"/>
            <w:tcBorders>
              <w:top w:val="nil"/>
              <w:left w:val="nil"/>
              <w:bottom w:val="single" w:sz="4" w:space="0" w:color="auto"/>
              <w:right w:val="single" w:sz="4" w:space="0" w:color="auto"/>
            </w:tcBorders>
            <w:shd w:val="clear" w:color="auto" w:fill="auto"/>
            <w:noWrap/>
            <w:vAlign w:val="bottom"/>
            <w:hideMark/>
          </w:tcPr>
          <w:p w14:paraId="4F6583F7" w14:textId="77777777" w:rsidR="006000E7" w:rsidRPr="006000E7" w:rsidRDefault="006000E7" w:rsidP="006000E7">
            <w:pPr>
              <w:widowControl/>
              <w:jc w:val="left"/>
              <w:rPr>
                <w:rFonts w:ascii="等线" w:eastAsia="等线" w:hAnsi="等线" w:cs="宋体" w:hint="eastAsia"/>
                <w:color w:val="000000"/>
                <w:kern w:val="0"/>
                <w:sz w:val="22"/>
              </w:rPr>
            </w:pPr>
            <w:r w:rsidRPr="006000E7">
              <w:rPr>
                <w:rFonts w:ascii="等线" w:eastAsia="等线" w:hAnsi="等线" w:cs="宋体" w:hint="eastAsia"/>
                <w:color w:val="000000"/>
                <w:kern w:val="0"/>
                <w:sz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048488E1"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Abc123abc</w:t>
            </w:r>
          </w:p>
        </w:tc>
        <w:tc>
          <w:tcPr>
            <w:tcW w:w="1303" w:type="dxa"/>
            <w:tcBorders>
              <w:top w:val="nil"/>
              <w:left w:val="nil"/>
              <w:bottom w:val="single" w:sz="4" w:space="0" w:color="auto"/>
              <w:right w:val="single" w:sz="4" w:space="0" w:color="auto"/>
            </w:tcBorders>
            <w:shd w:val="clear" w:color="auto" w:fill="auto"/>
            <w:noWrap/>
            <w:vAlign w:val="center"/>
            <w:hideMark/>
          </w:tcPr>
          <w:p w14:paraId="6B83D3A9"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9</w:t>
            </w:r>
          </w:p>
        </w:tc>
        <w:tc>
          <w:tcPr>
            <w:tcW w:w="1991" w:type="dxa"/>
            <w:tcBorders>
              <w:top w:val="nil"/>
              <w:left w:val="nil"/>
              <w:bottom w:val="single" w:sz="4" w:space="0" w:color="auto"/>
              <w:right w:val="single" w:sz="4" w:space="0" w:color="auto"/>
            </w:tcBorders>
            <w:shd w:val="clear" w:color="auto" w:fill="auto"/>
            <w:vAlign w:val="center"/>
            <w:hideMark/>
          </w:tcPr>
          <w:p w14:paraId="3B5BF5E1"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2不正确（区分大小写）</w:t>
            </w:r>
          </w:p>
        </w:tc>
      </w:tr>
    </w:tbl>
    <w:p w14:paraId="54DDE9B1" w14:textId="3C81834E" w:rsidR="006E50BF" w:rsidRPr="006000E7" w:rsidRDefault="006E50BF" w:rsidP="006000E7">
      <w:pPr>
        <w:pStyle w:val="10"/>
        <w:spacing w:line="276" w:lineRule="auto"/>
      </w:pPr>
    </w:p>
    <w:p w14:paraId="4F9713B0" w14:textId="77777777" w:rsidR="006000E7" w:rsidRPr="006000E7" w:rsidDel="00812841" w:rsidRDefault="006000E7" w:rsidP="006000E7">
      <w:pPr>
        <w:rPr>
          <w:del w:id="20" w:author=" " w:date="2018-12-06T15:21:00Z"/>
          <w:rFonts w:hint="eastAsia"/>
          <w:rPrChange w:id="21" w:author=" " w:date="2018-12-06T15:45:00Z">
            <w:rPr>
              <w:del w:id="22" w:author=" " w:date="2018-12-06T15:21:00Z"/>
            </w:rPr>
          </w:rPrChange>
        </w:rPr>
        <w:pPrChange w:id="23" w:author=" " w:date="2018-12-06T15:21:00Z">
          <w:pPr>
            <w:pStyle w:val="a3"/>
            <w:ind w:left="420" w:firstLineChars="0" w:firstLine="0"/>
          </w:pPr>
        </w:pPrChange>
      </w:pPr>
    </w:p>
    <w:p w14:paraId="178E4421" w14:textId="18A717C6" w:rsidR="00F654B3" w:rsidRPr="006F6602" w:rsidRDefault="00496C19">
      <w:pPr>
        <w:pStyle w:val="10"/>
        <w:spacing w:line="276" w:lineRule="auto"/>
        <w:rPr>
          <w:sz w:val="28"/>
          <w:rPrChange w:id="24" w:author=" " w:date="2018-12-06T15:45:00Z">
            <w:rPr/>
          </w:rPrChange>
        </w:rPr>
        <w:pPrChange w:id="25" w:author=" " w:date="2018-12-06T15:21:00Z">
          <w:pPr>
            <w:pStyle w:val="10"/>
          </w:pPr>
        </w:pPrChange>
      </w:pPr>
      <w:bookmarkStart w:id="26" w:name="_Toc531797981"/>
      <w:del w:id="27" w:author=" " w:date="2018-12-06T15:22:00Z">
        <w:r w:rsidRPr="006F6602" w:rsidDel="00812841">
          <w:rPr>
            <w:rFonts w:hint="eastAsia"/>
            <w:sz w:val="28"/>
            <w:rPrChange w:id="28" w:author=" " w:date="2018-12-06T15:45:00Z">
              <w:rPr>
                <w:rFonts w:hint="eastAsia"/>
              </w:rPr>
            </w:rPrChange>
          </w:rPr>
          <w:delText>三</w:delText>
        </w:r>
      </w:del>
      <w:ins w:id="29" w:author=" " w:date="2018-12-06T15:22:00Z">
        <w:r w:rsidR="00812841" w:rsidRPr="006F6602">
          <w:rPr>
            <w:rFonts w:hint="eastAsia"/>
            <w:sz w:val="28"/>
            <w:rPrChange w:id="30" w:author=" " w:date="2018-12-06T15:45:00Z">
              <w:rPr>
                <w:rFonts w:hint="eastAsia"/>
              </w:rPr>
            </w:rPrChange>
          </w:rPr>
          <w:t>二</w:t>
        </w:r>
      </w:ins>
      <w:r w:rsidRPr="006F6602">
        <w:rPr>
          <w:rFonts w:hint="eastAsia"/>
          <w:sz w:val="28"/>
          <w:rPrChange w:id="31" w:author=" " w:date="2018-12-06T15:45:00Z">
            <w:rPr>
              <w:rFonts w:hint="eastAsia"/>
            </w:rPr>
          </w:rPrChange>
        </w:rPr>
        <w:t>、</w:t>
      </w:r>
      <w:r w:rsidR="00F654B3" w:rsidRPr="006F6602">
        <w:rPr>
          <w:rFonts w:hint="eastAsia"/>
          <w:sz w:val="28"/>
          <w:rPrChange w:id="32" w:author=" " w:date="2018-12-06T15:45:00Z">
            <w:rPr>
              <w:rFonts w:hint="eastAsia"/>
            </w:rPr>
          </w:rPrChange>
        </w:rPr>
        <w:t>首页</w:t>
      </w:r>
      <w:del w:id="33" w:author=" " w:date="2018-12-06T15:24:00Z">
        <w:r w:rsidR="00F654B3" w:rsidRPr="006F6602" w:rsidDel="00812841">
          <w:rPr>
            <w:rFonts w:hint="eastAsia"/>
            <w:sz w:val="28"/>
            <w:rPrChange w:id="34" w:author=" " w:date="2018-12-06T15:45:00Z">
              <w:rPr>
                <w:rFonts w:hint="eastAsia"/>
              </w:rPr>
            </w:rPrChange>
          </w:rPr>
          <w:delText>的展示内容（外呼统计、历史下款数据、历史拨打个数以及历史接通数据）</w:delText>
        </w:r>
      </w:del>
      <w:bookmarkEnd w:id="26"/>
    </w:p>
    <w:p w14:paraId="47D85E7C" w14:textId="3F939568" w:rsidR="00F654B3" w:rsidRPr="001A6A46" w:rsidDel="00812841" w:rsidRDefault="00812841" w:rsidP="00F654B3">
      <w:pPr>
        <w:pStyle w:val="a3"/>
        <w:numPr>
          <w:ilvl w:val="0"/>
          <w:numId w:val="4"/>
        </w:numPr>
        <w:ind w:firstLineChars="0"/>
        <w:rPr>
          <w:del w:id="35" w:author=" " w:date="2018-12-06T15:24:00Z"/>
        </w:rPr>
      </w:pPr>
      <w:ins w:id="36" w:author=" " w:date="2018-12-06T15:24:00Z">
        <w:r w:rsidRPr="006F6602">
          <w:rPr>
            <w:noProof/>
          </w:rPr>
          <w:drawing>
            <wp:inline distT="0" distB="0" distL="0" distR="0" wp14:anchorId="1BD77C51" wp14:editId="4CBE9147">
              <wp:extent cx="4902200" cy="1252784"/>
              <wp:effectExtent l="0" t="0" r="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1551" cy="1257729"/>
                      </a:xfrm>
                      <a:prstGeom prst="rect">
                        <a:avLst/>
                      </a:prstGeom>
                    </pic:spPr>
                  </pic:pic>
                </a:graphicData>
              </a:graphic>
            </wp:inline>
          </w:drawing>
        </w:r>
      </w:ins>
      <w:del w:id="37" w:author=" " w:date="2018-12-06T15:24:00Z">
        <w:r w:rsidR="00F654B3" w:rsidRPr="006F6602" w:rsidDel="00812841">
          <w:rPr>
            <w:rFonts w:hint="eastAsia"/>
          </w:rPr>
          <w:delText>管理</w:delText>
        </w:r>
        <w:r w:rsidR="00BE5293" w:rsidRPr="006F6602" w:rsidDel="00812841">
          <w:rPr>
            <w:rFonts w:hint="eastAsia"/>
          </w:rPr>
          <w:delText>者</w:delText>
        </w:r>
        <w:r w:rsidR="00F654B3" w:rsidRPr="001A6A46" w:rsidDel="00812841">
          <w:rPr>
            <w:rFonts w:hint="eastAsia"/>
          </w:rPr>
          <w:delText>首页</w:delText>
        </w:r>
        <w:r w:rsidR="00BE5293" w:rsidRPr="001A6A46" w:rsidDel="00812841">
          <w:rPr>
            <w:rFonts w:hint="eastAsia"/>
          </w:rPr>
          <w:delText>左侧</w:delText>
        </w:r>
        <w:r w:rsidR="00F654B3" w:rsidRPr="001A6A46" w:rsidDel="00812841">
          <w:rPr>
            <w:rFonts w:hint="eastAsia"/>
          </w:rPr>
          <w:delText>显示权限内的人员通话数量状态，外呼专员</w:delText>
        </w:r>
        <w:r w:rsidR="00BE5293" w:rsidRPr="001A6A46" w:rsidDel="00812841">
          <w:rPr>
            <w:rFonts w:hint="eastAsia"/>
          </w:rPr>
          <w:delText>首页</w:delText>
        </w:r>
        <w:r w:rsidR="00F654B3" w:rsidRPr="001A6A46" w:rsidDel="00812841">
          <w:rPr>
            <w:rFonts w:hint="eastAsia"/>
          </w:rPr>
          <w:delText>显示自己的通话数量状态可根据时间筛选</w:delText>
        </w:r>
      </w:del>
    </w:p>
    <w:p w14:paraId="52AD933D" w14:textId="3BDCE353" w:rsidR="00F654B3" w:rsidRPr="00E578D0" w:rsidDel="00812841" w:rsidRDefault="00BE5293" w:rsidP="00F654B3">
      <w:pPr>
        <w:pStyle w:val="a3"/>
        <w:numPr>
          <w:ilvl w:val="0"/>
          <w:numId w:val="4"/>
        </w:numPr>
        <w:ind w:firstLineChars="0"/>
        <w:rPr>
          <w:del w:id="38" w:author=" " w:date="2018-12-06T15:24:00Z"/>
        </w:rPr>
      </w:pPr>
      <w:del w:id="39" w:author=" " w:date="2018-12-06T15:24:00Z">
        <w:r w:rsidRPr="00E578D0" w:rsidDel="00812841">
          <w:rPr>
            <w:rFonts w:hint="eastAsia"/>
          </w:rPr>
          <w:delText>管理者首页右侧显示客户手机号，客户姓名，放款产品，名单批次，外呼员以及外呼总数，外呼专员右侧显示自己任务内的客户手机号，客户姓名，放款产品，名单批次以及外呼总数。</w:delText>
        </w:r>
      </w:del>
    </w:p>
    <w:p w14:paraId="67F65CFB" w14:textId="231B7A85" w:rsidR="00BE5293" w:rsidRPr="006F6602" w:rsidDel="00812841" w:rsidRDefault="00BE5293" w:rsidP="00F654B3">
      <w:pPr>
        <w:pStyle w:val="a3"/>
        <w:numPr>
          <w:ilvl w:val="0"/>
          <w:numId w:val="4"/>
        </w:numPr>
        <w:ind w:firstLineChars="0"/>
        <w:rPr>
          <w:ins w:id="40" w:author="haha" w:date="2018-11-28T14:41:00Z"/>
          <w:del w:id="41" w:author=" " w:date="2018-12-06T15:24:00Z"/>
        </w:rPr>
      </w:pPr>
      <w:del w:id="42" w:author=" " w:date="2018-12-06T15:24:00Z">
        <w:r w:rsidRPr="006F6602" w:rsidDel="00812841">
          <w:rPr>
            <w:rFonts w:hint="eastAsia"/>
          </w:rPr>
          <w:delText>可根据日期，放款产品，名单批次进行筛选查看</w:delText>
        </w:r>
      </w:del>
    </w:p>
    <w:p w14:paraId="048A5426" w14:textId="7C51381A" w:rsidR="006D1DA0" w:rsidRPr="006F6602" w:rsidDel="00812841" w:rsidRDefault="00650673" w:rsidP="00F654B3">
      <w:pPr>
        <w:pStyle w:val="a3"/>
        <w:numPr>
          <w:ilvl w:val="0"/>
          <w:numId w:val="4"/>
        </w:numPr>
        <w:ind w:firstLineChars="0"/>
        <w:rPr>
          <w:ins w:id="43" w:author="Microsoft Office User" w:date="2018-11-26T13:41:00Z"/>
          <w:del w:id="44" w:author=" " w:date="2018-12-06T15:24:00Z"/>
        </w:rPr>
      </w:pPr>
      <w:del w:id="45" w:author=" " w:date="2018-12-06T15:24:00Z">
        <w:r w:rsidRPr="006F6602" w:rsidDel="00812841">
          <w:rPr>
            <w:rFonts w:hint="eastAsia"/>
            <w:color w:val="000000" w:themeColor="text1"/>
          </w:rPr>
          <w:delText>及</w:delText>
        </w:r>
      </w:del>
      <w:ins w:id="46" w:author="haha" w:date="2018-11-28T14:42:00Z">
        <w:del w:id="47" w:author=" " w:date="2018-12-06T15:24:00Z">
          <w:r w:rsidR="006D1DA0" w:rsidRPr="006F6602" w:rsidDel="00812841">
            <w:rPr>
              <w:rFonts w:hint="eastAsia"/>
            </w:rPr>
            <w:delText>外呼专员在此页面可进行申请名单操作</w:delText>
          </w:r>
        </w:del>
      </w:ins>
    </w:p>
    <w:p w14:paraId="7159F082" w14:textId="022D691A" w:rsidR="00FA2F12" w:rsidRPr="006F6602" w:rsidDel="00812841" w:rsidRDefault="00FA2F12" w:rsidP="00F654B3">
      <w:pPr>
        <w:pStyle w:val="a3"/>
        <w:numPr>
          <w:ilvl w:val="0"/>
          <w:numId w:val="4"/>
        </w:numPr>
        <w:ind w:firstLineChars="0"/>
        <w:rPr>
          <w:del w:id="48" w:author=" " w:date="2018-12-06T15:24:00Z"/>
        </w:rPr>
      </w:pPr>
      <w:ins w:id="49" w:author="Microsoft Office User" w:date="2018-11-26T13:41:00Z">
        <w:del w:id="50" w:author=" " w:date="2018-12-06T15:24:00Z">
          <w:r w:rsidRPr="006F6602" w:rsidDel="00812841">
            <w:rPr>
              <w:rFonts w:hint="eastAsia"/>
            </w:rPr>
            <w:delText>左图中需要展示字段包括：</w:delText>
          </w:r>
        </w:del>
      </w:ins>
      <w:ins w:id="51" w:author="Microsoft Office User" w:date="2018-11-26T13:42:00Z">
        <w:del w:id="52" w:author=" " w:date="2018-12-06T15:24:00Z">
          <w:r w:rsidRPr="006F6602" w:rsidDel="00812841">
            <w:rPr>
              <w:rFonts w:hint="eastAsia"/>
            </w:rPr>
            <w:delText>停机数、接通户数、通话中、</w:delText>
          </w:r>
        </w:del>
      </w:ins>
      <w:ins w:id="53" w:author="Microsoft Office User" w:date="2018-11-26T13:43:00Z">
        <w:del w:id="54" w:author=" " w:date="2018-12-06T15:24:00Z">
          <w:r w:rsidRPr="006F6602" w:rsidDel="00812841">
            <w:rPr>
              <w:rFonts w:hint="eastAsia"/>
            </w:rPr>
            <w:delText>空号、关机</w:delText>
          </w:r>
        </w:del>
      </w:ins>
    </w:p>
    <w:p w14:paraId="226C9793" w14:textId="7AF3ACE5" w:rsidR="00BE5293" w:rsidRPr="006F6602" w:rsidDel="00812841" w:rsidRDefault="00BE5293" w:rsidP="00BE5293">
      <w:pPr>
        <w:pStyle w:val="a3"/>
        <w:ind w:left="420" w:firstLineChars="0" w:firstLine="0"/>
        <w:rPr>
          <w:del w:id="55" w:author=" " w:date="2018-12-06T15:24:00Z"/>
        </w:rPr>
      </w:pPr>
      <w:del w:id="56" w:author=" " w:date="2018-12-06T15:24:00Z">
        <w:r w:rsidRPr="006F6602" w:rsidDel="00812841">
          <w:rPr>
            <w:rFonts w:hint="eastAsia"/>
          </w:rPr>
          <w:delText>原型图如下：</w:delText>
        </w:r>
      </w:del>
    </w:p>
    <w:p w14:paraId="3AFFAF0E" w14:textId="5D47C38C" w:rsidR="00BE5293" w:rsidRPr="006F6602" w:rsidRDefault="006D1DA0" w:rsidP="00BE5293">
      <w:pPr>
        <w:pStyle w:val="a3"/>
        <w:ind w:left="420" w:firstLineChars="0" w:firstLine="0"/>
      </w:pPr>
      <w:ins w:id="57" w:author="haha" w:date="2018-11-28T14:42:00Z">
        <w:del w:id="58" w:author=" " w:date="2018-12-06T15:24:00Z">
          <w:r w:rsidRPr="006F6602" w:rsidDel="00812841">
            <w:rPr>
              <w:noProof/>
            </w:rPr>
            <w:drawing>
              <wp:inline distT="0" distB="0" distL="0" distR="0" wp14:anchorId="37748629" wp14:editId="2525A9AD">
                <wp:extent cx="5274310" cy="1228090"/>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28090"/>
                        </a:xfrm>
                        <a:prstGeom prst="rect">
                          <a:avLst/>
                        </a:prstGeom>
                      </pic:spPr>
                    </pic:pic>
                  </a:graphicData>
                </a:graphic>
              </wp:inline>
            </w:drawing>
          </w:r>
        </w:del>
      </w:ins>
    </w:p>
    <w:p w14:paraId="7DEB7EF4" w14:textId="77777777" w:rsidR="00971AD4" w:rsidRPr="001A6A46" w:rsidRDefault="00971AD4" w:rsidP="00BE5293">
      <w:pPr>
        <w:pStyle w:val="a3"/>
        <w:ind w:left="420" w:firstLineChars="0" w:firstLine="0"/>
      </w:pPr>
    </w:p>
    <w:tbl>
      <w:tblPr>
        <w:tblpPr w:leftFromText="180" w:rightFromText="180" w:vertAnchor="text" w:horzAnchor="margin" w:tblpXSpec="center" w:tblpY="405"/>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D86979" w:rsidRPr="006F6602" w:rsidDel="00812841" w14:paraId="1808BE3F" w14:textId="75F9788F" w:rsidTr="00D86979">
        <w:trPr>
          <w:trHeight w:val="90"/>
          <w:del w:id="59" w:author=" " w:date="2018-12-06T15:25:00Z"/>
        </w:trPr>
        <w:tc>
          <w:tcPr>
            <w:tcW w:w="1245" w:type="dxa"/>
            <w:gridSpan w:val="2"/>
            <w:tcBorders>
              <w:top w:val="nil"/>
              <w:left w:val="single" w:sz="4" w:space="0" w:color="auto"/>
              <w:bottom w:val="single" w:sz="4" w:space="0" w:color="auto"/>
              <w:right w:val="single" w:sz="4" w:space="0" w:color="auto"/>
            </w:tcBorders>
          </w:tcPr>
          <w:p w14:paraId="4E7252CC" w14:textId="13833C86" w:rsidR="00D86979" w:rsidRPr="00E578D0" w:rsidDel="00812841" w:rsidRDefault="00D86979" w:rsidP="00D86979">
            <w:pPr>
              <w:widowControl/>
              <w:jc w:val="left"/>
              <w:rPr>
                <w:del w:id="60" w:author=" " w:date="2018-12-06T15:25:00Z"/>
                <w:rFonts w:ascii="微软雅黑" w:eastAsia="微软雅黑" w:hAnsi="微软雅黑" w:cs="宋体"/>
                <w:b/>
                <w:bCs/>
                <w:color w:val="000000"/>
                <w:kern w:val="0"/>
                <w:sz w:val="18"/>
                <w:szCs w:val="18"/>
              </w:rPr>
            </w:pPr>
            <w:del w:id="61" w:author=" " w:date="2018-12-06T15:25:00Z">
              <w:r w:rsidRPr="00E578D0" w:rsidDel="00812841">
                <w:rPr>
                  <w:rFonts w:ascii="微软雅黑" w:eastAsia="微软雅黑" w:hAnsi="微软雅黑" w:cs="宋体" w:hint="eastAsia"/>
                  <w:b/>
                  <w:bCs/>
                  <w:color w:val="000000"/>
                  <w:kern w:val="0"/>
                  <w:sz w:val="18"/>
                  <w:szCs w:val="18"/>
                </w:rPr>
                <w:delText>所属页面</w:delText>
              </w:r>
            </w:del>
          </w:p>
        </w:tc>
        <w:tc>
          <w:tcPr>
            <w:tcW w:w="8787" w:type="dxa"/>
            <w:gridSpan w:val="4"/>
            <w:tcBorders>
              <w:top w:val="single" w:sz="4" w:space="0" w:color="auto"/>
              <w:left w:val="nil"/>
              <w:bottom w:val="single" w:sz="4" w:space="0" w:color="auto"/>
              <w:right w:val="single" w:sz="4" w:space="0" w:color="auto"/>
            </w:tcBorders>
          </w:tcPr>
          <w:p w14:paraId="12DF3534" w14:textId="4D634FCE" w:rsidR="00D86979" w:rsidRPr="006F6602" w:rsidDel="00812841" w:rsidRDefault="00D86979" w:rsidP="00D86979">
            <w:pPr>
              <w:pStyle w:val="12"/>
              <w:widowControl/>
              <w:ind w:firstLineChars="0" w:firstLine="0"/>
              <w:jc w:val="left"/>
              <w:rPr>
                <w:del w:id="62" w:author=" " w:date="2018-12-06T15:25:00Z"/>
                <w:rFonts w:ascii="微软雅黑" w:eastAsia="微软雅黑" w:hAnsi="微软雅黑" w:cs="宋体"/>
                <w:color w:val="000000"/>
                <w:kern w:val="0"/>
                <w:sz w:val="18"/>
                <w:szCs w:val="18"/>
              </w:rPr>
            </w:pPr>
            <w:del w:id="63" w:author=" " w:date="2018-12-06T15:25:00Z">
              <w:r w:rsidRPr="006F6602" w:rsidDel="00812841">
                <w:rPr>
                  <w:rFonts w:ascii="微软雅黑" w:eastAsia="微软雅黑" w:hAnsi="微软雅黑" w:cs="宋体" w:hint="eastAsia"/>
                  <w:color w:val="000000"/>
                  <w:kern w:val="0"/>
                  <w:sz w:val="18"/>
                  <w:szCs w:val="18"/>
                </w:rPr>
                <w:delText>首页</w:delText>
              </w:r>
            </w:del>
          </w:p>
        </w:tc>
      </w:tr>
      <w:tr w:rsidR="00D86979" w:rsidRPr="006F6602" w:rsidDel="00812841" w14:paraId="14DBB566" w14:textId="7681AE5E" w:rsidTr="00D86979">
        <w:trPr>
          <w:trHeight w:val="408"/>
          <w:del w:id="64" w:author=" " w:date="2018-12-06T15:25:00Z"/>
        </w:trPr>
        <w:tc>
          <w:tcPr>
            <w:tcW w:w="1245" w:type="dxa"/>
            <w:gridSpan w:val="2"/>
            <w:tcBorders>
              <w:top w:val="nil"/>
              <w:left w:val="single" w:sz="4" w:space="0" w:color="auto"/>
              <w:bottom w:val="single" w:sz="4" w:space="0" w:color="auto"/>
              <w:right w:val="single" w:sz="4" w:space="0" w:color="auto"/>
            </w:tcBorders>
          </w:tcPr>
          <w:p w14:paraId="22772CC3" w14:textId="698AF60C" w:rsidR="00D86979" w:rsidRPr="006F6602" w:rsidDel="00812841" w:rsidRDefault="00D86979" w:rsidP="00D86979">
            <w:pPr>
              <w:widowControl/>
              <w:jc w:val="left"/>
              <w:rPr>
                <w:del w:id="65" w:author=" " w:date="2018-12-06T15:25:00Z"/>
                <w:rFonts w:ascii="微软雅黑" w:eastAsia="微软雅黑" w:hAnsi="微软雅黑" w:cs="宋体"/>
                <w:b/>
                <w:bCs/>
                <w:kern w:val="0"/>
                <w:sz w:val="18"/>
                <w:szCs w:val="18"/>
              </w:rPr>
            </w:pPr>
            <w:del w:id="66" w:author=" " w:date="2018-12-06T15:25:00Z">
              <w:r w:rsidRPr="006F6602" w:rsidDel="00812841">
                <w:rPr>
                  <w:rFonts w:ascii="微软雅黑" w:eastAsia="微软雅黑" w:hAnsi="微软雅黑" w:cs="宋体" w:hint="eastAsia"/>
                  <w:b/>
                  <w:bCs/>
                  <w:kern w:val="0"/>
                  <w:sz w:val="18"/>
                  <w:szCs w:val="18"/>
                </w:rPr>
                <w:delText>页面入口</w:delText>
              </w:r>
            </w:del>
          </w:p>
        </w:tc>
        <w:tc>
          <w:tcPr>
            <w:tcW w:w="8787" w:type="dxa"/>
            <w:gridSpan w:val="4"/>
            <w:tcBorders>
              <w:top w:val="single" w:sz="4" w:space="0" w:color="auto"/>
              <w:left w:val="nil"/>
              <w:bottom w:val="single" w:sz="4" w:space="0" w:color="auto"/>
              <w:right w:val="single" w:sz="4" w:space="0" w:color="auto"/>
            </w:tcBorders>
          </w:tcPr>
          <w:p w14:paraId="50FCFF51" w14:textId="2008390F" w:rsidR="00D86979" w:rsidRPr="006F6602" w:rsidDel="00812841" w:rsidRDefault="00D86979" w:rsidP="00D86979">
            <w:pPr>
              <w:widowControl/>
              <w:jc w:val="left"/>
              <w:rPr>
                <w:del w:id="67" w:author=" " w:date="2018-12-06T15:25:00Z"/>
                <w:rFonts w:ascii="微软雅黑" w:eastAsia="微软雅黑" w:hAnsi="微软雅黑" w:cs="宋体"/>
                <w:kern w:val="0"/>
                <w:sz w:val="18"/>
                <w:szCs w:val="18"/>
              </w:rPr>
            </w:pPr>
            <w:del w:id="68" w:author=" " w:date="2018-12-06T15:25:00Z">
              <w:r w:rsidRPr="006F6602" w:rsidDel="00812841">
                <w:rPr>
                  <w:rFonts w:ascii="微软雅黑" w:eastAsia="微软雅黑" w:hAnsi="微软雅黑" w:cs="宋体" w:hint="eastAsia"/>
                  <w:kern w:val="0"/>
                  <w:sz w:val="18"/>
                  <w:szCs w:val="18"/>
                </w:rPr>
                <w:delText>登录成功</w:delText>
              </w:r>
            </w:del>
          </w:p>
        </w:tc>
      </w:tr>
      <w:tr w:rsidR="00D86979" w:rsidRPr="006F6602" w:rsidDel="00812841" w14:paraId="3DC8D61C" w14:textId="6D26F15E" w:rsidTr="00D86979">
        <w:trPr>
          <w:trHeight w:val="423"/>
          <w:del w:id="69" w:author=" " w:date="2018-12-06T15:25:00Z"/>
        </w:trPr>
        <w:tc>
          <w:tcPr>
            <w:tcW w:w="1245" w:type="dxa"/>
            <w:gridSpan w:val="2"/>
            <w:tcBorders>
              <w:top w:val="nil"/>
              <w:left w:val="single" w:sz="4" w:space="0" w:color="auto"/>
              <w:bottom w:val="single" w:sz="4" w:space="0" w:color="auto"/>
              <w:right w:val="single" w:sz="4" w:space="0" w:color="auto"/>
            </w:tcBorders>
          </w:tcPr>
          <w:p w14:paraId="4BCABDE8" w14:textId="1115F18E" w:rsidR="00D86979" w:rsidRPr="006F6602" w:rsidDel="00812841" w:rsidRDefault="00D86979" w:rsidP="00D86979">
            <w:pPr>
              <w:widowControl/>
              <w:jc w:val="left"/>
              <w:rPr>
                <w:del w:id="70" w:author=" " w:date="2018-12-06T15:25:00Z"/>
                <w:rFonts w:ascii="微软雅黑" w:eastAsia="微软雅黑" w:hAnsi="微软雅黑" w:cs="宋体"/>
                <w:b/>
                <w:bCs/>
                <w:kern w:val="0"/>
                <w:sz w:val="18"/>
                <w:szCs w:val="18"/>
              </w:rPr>
            </w:pPr>
            <w:del w:id="71" w:author=" " w:date="2018-12-06T15:25:00Z">
              <w:r w:rsidRPr="006F6602" w:rsidDel="00812841">
                <w:rPr>
                  <w:rFonts w:ascii="微软雅黑" w:eastAsia="微软雅黑" w:hAnsi="微软雅黑" w:cs="宋体" w:hint="eastAsia"/>
                  <w:b/>
                  <w:bCs/>
                  <w:kern w:val="0"/>
                  <w:sz w:val="18"/>
                  <w:szCs w:val="18"/>
                </w:rPr>
                <w:delText>页面出口</w:delText>
              </w:r>
            </w:del>
          </w:p>
        </w:tc>
        <w:tc>
          <w:tcPr>
            <w:tcW w:w="8787" w:type="dxa"/>
            <w:gridSpan w:val="4"/>
            <w:tcBorders>
              <w:top w:val="single" w:sz="4" w:space="0" w:color="auto"/>
              <w:left w:val="nil"/>
              <w:bottom w:val="single" w:sz="4" w:space="0" w:color="auto"/>
              <w:right w:val="single" w:sz="4" w:space="0" w:color="auto"/>
            </w:tcBorders>
          </w:tcPr>
          <w:p w14:paraId="3BE43B6F" w14:textId="70E71BEB" w:rsidR="00D86979" w:rsidRPr="006F6602" w:rsidDel="00812841" w:rsidRDefault="00D86979" w:rsidP="00D86979">
            <w:pPr>
              <w:widowControl/>
              <w:jc w:val="left"/>
              <w:rPr>
                <w:del w:id="72" w:author=" " w:date="2018-12-06T15:25:00Z"/>
                <w:rFonts w:ascii="微软雅黑" w:eastAsia="微软雅黑" w:hAnsi="微软雅黑" w:cs="宋体"/>
                <w:kern w:val="0"/>
                <w:sz w:val="18"/>
                <w:szCs w:val="18"/>
              </w:rPr>
            </w:pPr>
            <w:del w:id="73" w:author=" " w:date="2018-12-06T15:25:00Z">
              <w:r w:rsidRPr="006F6602" w:rsidDel="00812841">
                <w:rPr>
                  <w:rFonts w:ascii="微软雅黑" w:eastAsia="微软雅黑" w:hAnsi="微软雅黑" w:cs="宋体" w:hint="eastAsia"/>
                  <w:kern w:val="0"/>
                  <w:sz w:val="18"/>
                  <w:szCs w:val="18"/>
                </w:rPr>
                <w:delText>其他页面跳转，右上角退出登录</w:delText>
              </w:r>
            </w:del>
          </w:p>
        </w:tc>
      </w:tr>
      <w:tr w:rsidR="00D86979" w:rsidRPr="006F6602" w:rsidDel="00812841" w14:paraId="693EF792" w14:textId="1EE26AF6" w:rsidTr="00D8697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del w:id="74" w:author=" " w:date="2018-12-06T15:25:00Z"/>
        </w:trPr>
        <w:tc>
          <w:tcPr>
            <w:tcW w:w="10032" w:type="dxa"/>
            <w:gridSpan w:val="6"/>
          </w:tcPr>
          <w:p w14:paraId="5CCAC045" w14:textId="38292E4F" w:rsidR="00D86979" w:rsidRPr="006F6602" w:rsidDel="00812841" w:rsidRDefault="00D86979" w:rsidP="00D86979">
            <w:pPr>
              <w:widowControl/>
              <w:jc w:val="left"/>
              <w:rPr>
                <w:del w:id="75" w:author=" " w:date="2018-12-06T15:25:00Z"/>
                <w:rFonts w:ascii="微软雅黑" w:eastAsia="微软雅黑" w:hAnsi="微软雅黑" w:cs="宋体"/>
                <w:b/>
                <w:bCs/>
                <w:kern w:val="0"/>
                <w:sz w:val="18"/>
                <w:szCs w:val="18"/>
              </w:rPr>
            </w:pPr>
            <w:del w:id="76" w:author=" " w:date="2018-12-06T15:25:00Z">
              <w:r w:rsidRPr="006F6602" w:rsidDel="00812841">
                <w:rPr>
                  <w:rFonts w:ascii="微软雅黑" w:eastAsia="微软雅黑" w:hAnsi="微软雅黑" w:cs="宋体" w:hint="eastAsia"/>
                  <w:b/>
                  <w:bCs/>
                  <w:kern w:val="0"/>
                  <w:sz w:val="18"/>
                  <w:szCs w:val="18"/>
                </w:rPr>
                <w:delText>操作说明</w:delText>
              </w:r>
            </w:del>
          </w:p>
        </w:tc>
      </w:tr>
      <w:tr w:rsidR="00D86979" w:rsidRPr="006F6602" w14:paraId="6973DCB9" w14:textId="77777777" w:rsidTr="00D8697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14:paraId="2FAC9A72" w14:textId="77777777" w:rsidR="00D86979" w:rsidRPr="006F6602" w:rsidRDefault="00D86979" w:rsidP="00D86979">
            <w:pPr>
              <w:widowControl/>
              <w:jc w:val="left"/>
              <w:rPr>
                <w:rFonts w:ascii="微软雅黑" w:eastAsia="微软雅黑" w:hAnsi="微软雅黑" w:cs="宋体"/>
                <w:b/>
                <w:bCs/>
                <w:kern w:val="0"/>
                <w:sz w:val="18"/>
                <w:szCs w:val="18"/>
              </w:rPr>
            </w:pPr>
            <w:r w:rsidRPr="006F6602">
              <w:rPr>
                <w:rFonts w:ascii="微软雅黑" w:eastAsia="微软雅黑" w:hAnsi="微软雅黑" w:cs="宋体" w:hint="eastAsia"/>
                <w:b/>
                <w:bCs/>
                <w:kern w:val="0"/>
                <w:sz w:val="18"/>
                <w:szCs w:val="18"/>
              </w:rPr>
              <w:t>序号</w:t>
            </w:r>
          </w:p>
        </w:tc>
        <w:tc>
          <w:tcPr>
            <w:tcW w:w="1309" w:type="dxa"/>
            <w:gridSpan w:val="2"/>
          </w:tcPr>
          <w:p w14:paraId="0BADCB4D" w14:textId="77777777" w:rsidR="00D86979" w:rsidRPr="006F6602" w:rsidRDefault="00D86979" w:rsidP="00D86979">
            <w:pPr>
              <w:widowControl/>
              <w:jc w:val="left"/>
              <w:rPr>
                <w:rFonts w:ascii="微软雅黑" w:eastAsia="微软雅黑" w:hAnsi="微软雅黑" w:cs="宋体"/>
                <w:kern w:val="0"/>
                <w:sz w:val="18"/>
                <w:szCs w:val="18"/>
              </w:rPr>
            </w:pPr>
            <w:r w:rsidRPr="006F6602">
              <w:rPr>
                <w:rFonts w:ascii="微软雅黑" w:eastAsia="微软雅黑" w:hAnsi="微软雅黑" w:cs="宋体" w:hint="eastAsia"/>
                <w:kern w:val="0"/>
                <w:sz w:val="18"/>
                <w:szCs w:val="18"/>
              </w:rPr>
              <w:t>名称</w:t>
            </w:r>
          </w:p>
        </w:tc>
        <w:tc>
          <w:tcPr>
            <w:tcW w:w="3000" w:type="dxa"/>
          </w:tcPr>
          <w:p w14:paraId="255D122E" w14:textId="77777777" w:rsidR="00D86979" w:rsidRPr="006F6602" w:rsidRDefault="00D86979" w:rsidP="00D86979">
            <w:pPr>
              <w:widowControl/>
              <w:jc w:val="left"/>
              <w:rPr>
                <w:rFonts w:ascii="微软雅黑" w:eastAsia="微软雅黑" w:hAnsi="微软雅黑" w:cs="宋体"/>
                <w:kern w:val="0"/>
                <w:sz w:val="18"/>
                <w:szCs w:val="18"/>
              </w:rPr>
            </w:pPr>
            <w:r w:rsidRPr="006F6602">
              <w:rPr>
                <w:rFonts w:ascii="微软雅黑" w:eastAsia="微软雅黑" w:hAnsi="微软雅黑" w:cs="宋体" w:hint="eastAsia"/>
                <w:kern w:val="0"/>
                <w:sz w:val="18"/>
                <w:szCs w:val="18"/>
              </w:rPr>
              <w:t>说明（默认值、规则、数据需求）</w:t>
            </w:r>
          </w:p>
        </w:tc>
        <w:tc>
          <w:tcPr>
            <w:tcW w:w="3209" w:type="dxa"/>
          </w:tcPr>
          <w:p w14:paraId="7E8F33F1" w14:textId="77777777" w:rsidR="00D86979" w:rsidRPr="006F6602" w:rsidRDefault="00D86979" w:rsidP="00D86979">
            <w:pPr>
              <w:widowControl/>
              <w:jc w:val="left"/>
              <w:rPr>
                <w:rFonts w:ascii="微软雅黑" w:eastAsia="微软雅黑" w:hAnsi="微软雅黑" w:cs="宋体"/>
                <w:b/>
                <w:bCs/>
                <w:kern w:val="0"/>
                <w:sz w:val="18"/>
                <w:szCs w:val="18"/>
              </w:rPr>
            </w:pPr>
            <w:r w:rsidRPr="006F6602">
              <w:rPr>
                <w:rFonts w:ascii="微软雅黑" w:eastAsia="微软雅黑" w:hAnsi="微软雅黑" w:cs="宋体" w:hint="eastAsia"/>
                <w:b/>
                <w:bCs/>
                <w:kern w:val="0"/>
                <w:sz w:val="18"/>
                <w:szCs w:val="18"/>
              </w:rPr>
              <w:t>交互（跳转页面等）</w:t>
            </w:r>
          </w:p>
        </w:tc>
        <w:tc>
          <w:tcPr>
            <w:tcW w:w="1712" w:type="dxa"/>
          </w:tcPr>
          <w:p w14:paraId="56C89E75" w14:textId="77777777" w:rsidR="00D86979" w:rsidRPr="006F6602" w:rsidRDefault="00D86979" w:rsidP="00D86979">
            <w:pPr>
              <w:widowControl/>
              <w:jc w:val="left"/>
              <w:rPr>
                <w:rFonts w:ascii="微软雅黑" w:eastAsia="微软雅黑" w:hAnsi="微软雅黑" w:cs="宋体"/>
                <w:b/>
                <w:bCs/>
                <w:kern w:val="0"/>
                <w:sz w:val="18"/>
                <w:szCs w:val="18"/>
              </w:rPr>
            </w:pPr>
            <w:r w:rsidRPr="006F6602">
              <w:rPr>
                <w:rFonts w:ascii="微软雅黑" w:eastAsia="微软雅黑" w:hAnsi="微软雅黑" w:cs="宋体" w:hint="eastAsia"/>
                <w:b/>
                <w:bCs/>
                <w:kern w:val="0"/>
                <w:sz w:val="18"/>
                <w:szCs w:val="18"/>
              </w:rPr>
              <w:t>异常逻辑</w:t>
            </w:r>
          </w:p>
        </w:tc>
      </w:tr>
      <w:tr w:rsidR="00D86979" w:rsidRPr="006F6602" w14:paraId="06AD42DB" w14:textId="77777777" w:rsidTr="00D8697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14:paraId="1CE78677" w14:textId="77777777" w:rsidR="00D86979" w:rsidRPr="006F6602" w:rsidRDefault="00D86979" w:rsidP="00D86979">
            <w:pPr>
              <w:widowControl/>
              <w:jc w:val="center"/>
              <w:rPr>
                <w:rFonts w:ascii="微软雅黑" w:eastAsia="微软雅黑" w:hAnsi="微软雅黑" w:cs="宋体"/>
                <w:bCs/>
                <w:kern w:val="0"/>
                <w:sz w:val="18"/>
                <w:szCs w:val="18"/>
              </w:rPr>
            </w:pPr>
            <w:r w:rsidRPr="006F6602">
              <w:rPr>
                <w:rFonts w:ascii="微软雅黑" w:eastAsia="微软雅黑" w:hAnsi="微软雅黑" w:cs="宋体"/>
                <w:bCs/>
                <w:kern w:val="0"/>
                <w:sz w:val="18"/>
                <w:szCs w:val="18"/>
              </w:rPr>
              <w:t>1</w:t>
            </w:r>
          </w:p>
        </w:tc>
        <w:tc>
          <w:tcPr>
            <w:tcW w:w="1309" w:type="dxa"/>
            <w:gridSpan w:val="2"/>
          </w:tcPr>
          <w:p w14:paraId="791E543A" w14:textId="77777777" w:rsidR="00D86979" w:rsidRPr="006F6602" w:rsidRDefault="00D86979" w:rsidP="00D86979">
            <w:pPr>
              <w:widowControl/>
              <w:jc w:val="left"/>
              <w:rPr>
                <w:rFonts w:ascii="微软雅黑" w:eastAsia="微软雅黑" w:hAnsi="微软雅黑" w:cs="微软雅黑"/>
                <w:color w:val="000000"/>
                <w:sz w:val="18"/>
                <w:szCs w:val="18"/>
              </w:rPr>
            </w:pPr>
            <w:r w:rsidRPr="006F6602">
              <w:rPr>
                <w:rFonts w:ascii="微软雅黑" w:eastAsia="微软雅黑" w:hAnsi="微软雅黑" w:cs="微软雅黑" w:hint="eastAsia"/>
                <w:color w:val="000000"/>
                <w:sz w:val="18"/>
                <w:szCs w:val="18"/>
              </w:rPr>
              <w:t>饼图</w:t>
            </w:r>
          </w:p>
        </w:tc>
        <w:tc>
          <w:tcPr>
            <w:tcW w:w="3000" w:type="dxa"/>
          </w:tcPr>
          <w:p w14:paraId="1B921C79" w14:textId="6400CE4D" w:rsidR="00D86979" w:rsidRPr="006F6602" w:rsidRDefault="00D86979" w:rsidP="00D86979">
            <w:pPr>
              <w:widowControl/>
              <w:jc w:val="left"/>
              <w:rPr>
                <w:rFonts w:ascii="微软雅黑" w:eastAsia="微软雅黑" w:hAnsi="微软雅黑" w:cs="微软雅黑"/>
                <w:color w:val="000000"/>
                <w:sz w:val="18"/>
                <w:szCs w:val="18"/>
              </w:rPr>
            </w:pPr>
            <w:r w:rsidRPr="006F6602">
              <w:rPr>
                <w:rFonts w:ascii="微软雅黑" w:eastAsia="微软雅黑" w:hAnsi="微软雅黑" w:cs="微软雅黑" w:hint="eastAsia"/>
                <w:color w:val="000000"/>
                <w:sz w:val="18"/>
                <w:szCs w:val="18"/>
              </w:rPr>
              <w:t>根据筛选展示通话数量状态，默认</w:t>
            </w:r>
            <w:del w:id="77" w:author="Microsoft Office User" w:date="2018-11-26T13:43:00Z">
              <w:r w:rsidRPr="006F6602" w:rsidDel="00FA2F12">
                <w:rPr>
                  <w:rFonts w:ascii="微软雅黑" w:eastAsia="微软雅黑" w:hAnsi="微软雅黑" w:cs="微软雅黑" w:hint="eastAsia"/>
                  <w:color w:val="000000"/>
                  <w:sz w:val="18"/>
                  <w:szCs w:val="18"/>
                </w:rPr>
                <w:delText>是前一天的信息</w:delText>
              </w:r>
            </w:del>
            <w:ins w:id="78" w:author="Microsoft Office User" w:date="2018-11-26T13:43:00Z">
              <w:r w:rsidR="00FA2F12" w:rsidRPr="006F6602">
                <w:rPr>
                  <w:rFonts w:ascii="微软雅黑" w:eastAsia="微软雅黑" w:hAnsi="微软雅黑" w:cs="微软雅黑" w:hint="eastAsia"/>
                  <w:color w:val="000000"/>
                  <w:sz w:val="18"/>
                  <w:szCs w:val="18"/>
                </w:rPr>
                <w:t>当天实时数据</w:t>
              </w:r>
            </w:ins>
            <w:ins w:id="79" w:author="haha" w:date="2018-11-28T14:38:00Z">
              <w:r w:rsidR="006D1DA0" w:rsidRPr="006F6602">
                <w:rPr>
                  <w:rFonts w:ascii="微软雅黑" w:eastAsia="微软雅黑" w:hAnsi="微软雅黑" w:cs="微软雅黑"/>
                  <w:color w:val="000000"/>
                  <w:sz w:val="18"/>
                  <w:szCs w:val="18"/>
                </w:rPr>
                <w:t xml:space="preserve"> 可根据时间筛选精确到日 </w:t>
              </w:r>
            </w:ins>
          </w:p>
        </w:tc>
        <w:tc>
          <w:tcPr>
            <w:tcW w:w="3209" w:type="dxa"/>
          </w:tcPr>
          <w:p w14:paraId="4F5B1AE8" w14:textId="77777777" w:rsidR="00D86979" w:rsidRPr="006F6602" w:rsidRDefault="005E2587" w:rsidP="00D86979">
            <w:pPr>
              <w:pStyle w:val="Axure"/>
              <w:ind w:firstLine="360"/>
              <w:rPr>
                <w:rFonts w:ascii="微软雅黑" w:eastAsia="微软雅黑" w:hAnsi="微软雅黑" w:cs="微软雅黑"/>
                <w:sz w:val="18"/>
                <w:szCs w:val="18"/>
              </w:rPr>
            </w:pPr>
            <w:r w:rsidRPr="006F6602">
              <w:rPr>
                <w:rFonts w:ascii="微软雅黑" w:eastAsia="微软雅黑" w:hAnsi="微软雅黑" w:cs="微软雅黑" w:hint="eastAsia"/>
                <w:sz w:val="18"/>
                <w:szCs w:val="18"/>
              </w:rPr>
              <w:t>无</w:t>
            </w:r>
          </w:p>
        </w:tc>
        <w:tc>
          <w:tcPr>
            <w:tcW w:w="1712" w:type="dxa"/>
          </w:tcPr>
          <w:p w14:paraId="75242506" w14:textId="77777777" w:rsidR="00D86979" w:rsidRPr="006F6602" w:rsidRDefault="00FA2F12" w:rsidP="00D86979">
            <w:pPr>
              <w:widowControl/>
              <w:jc w:val="left"/>
              <w:rPr>
                <w:rFonts w:ascii="微软雅黑" w:eastAsia="微软雅黑" w:hAnsi="微软雅黑" w:cs="宋体"/>
                <w:bCs/>
                <w:kern w:val="0"/>
                <w:sz w:val="18"/>
                <w:szCs w:val="18"/>
              </w:rPr>
            </w:pPr>
            <w:ins w:id="80" w:author="Microsoft Office User" w:date="2018-11-26T13:44:00Z">
              <w:r w:rsidRPr="006F6602">
                <w:rPr>
                  <w:rFonts w:ascii="微软雅黑" w:eastAsia="微软雅黑" w:hAnsi="微软雅黑" w:cs="宋体" w:hint="eastAsia"/>
                  <w:bCs/>
                  <w:kern w:val="0"/>
                  <w:sz w:val="18"/>
                  <w:szCs w:val="18"/>
                </w:rPr>
                <w:t>截止日期不可小于开始日期，开始日期不可以大于当日</w:t>
              </w:r>
            </w:ins>
          </w:p>
        </w:tc>
      </w:tr>
      <w:tr w:rsidR="00D86979" w:rsidRPr="006F6602" w14:paraId="33DAC967" w14:textId="77777777" w:rsidTr="00D8697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14:paraId="3FEA7FC9" w14:textId="77777777" w:rsidR="00D86979" w:rsidRPr="006F6602" w:rsidRDefault="00D86979" w:rsidP="00D86979">
            <w:pPr>
              <w:widowControl/>
              <w:jc w:val="center"/>
              <w:rPr>
                <w:rFonts w:ascii="微软雅黑" w:eastAsia="微软雅黑" w:hAnsi="微软雅黑" w:cs="微软雅黑"/>
                <w:sz w:val="18"/>
                <w:szCs w:val="18"/>
              </w:rPr>
            </w:pPr>
            <w:r w:rsidRPr="006F6602">
              <w:rPr>
                <w:rFonts w:ascii="微软雅黑" w:eastAsia="微软雅黑" w:hAnsi="微软雅黑" w:cs="微软雅黑"/>
                <w:sz w:val="18"/>
                <w:szCs w:val="18"/>
              </w:rPr>
              <w:t>2</w:t>
            </w:r>
          </w:p>
        </w:tc>
        <w:tc>
          <w:tcPr>
            <w:tcW w:w="1309" w:type="dxa"/>
            <w:gridSpan w:val="2"/>
          </w:tcPr>
          <w:p w14:paraId="22350CA6" w14:textId="77777777" w:rsidR="00D86979" w:rsidRPr="006F6602" w:rsidRDefault="005E2587" w:rsidP="00D86979">
            <w:pPr>
              <w:widowControl/>
              <w:jc w:val="left"/>
              <w:rPr>
                <w:rFonts w:ascii="微软雅黑" w:eastAsia="微软雅黑" w:hAnsi="微软雅黑" w:cs="微软雅黑"/>
                <w:color w:val="000000"/>
                <w:sz w:val="18"/>
                <w:szCs w:val="18"/>
              </w:rPr>
            </w:pPr>
            <w:r w:rsidRPr="006F6602">
              <w:rPr>
                <w:rFonts w:ascii="微软雅黑" w:eastAsia="微软雅黑" w:hAnsi="微软雅黑" w:cs="微软雅黑" w:hint="eastAsia"/>
                <w:color w:val="000000"/>
                <w:sz w:val="18"/>
                <w:szCs w:val="18"/>
              </w:rPr>
              <w:t>放款产品筛选</w:t>
            </w:r>
          </w:p>
        </w:tc>
        <w:tc>
          <w:tcPr>
            <w:tcW w:w="3000" w:type="dxa"/>
          </w:tcPr>
          <w:p w14:paraId="683312D8" w14:textId="7139EFE8" w:rsidR="00D86979" w:rsidRPr="006F6602" w:rsidRDefault="005E2587" w:rsidP="00D86979">
            <w:pPr>
              <w:widowControl/>
              <w:jc w:val="left"/>
              <w:rPr>
                <w:rFonts w:ascii="微软雅黑" w:eastAsia="微软雅黑" w:hAnsi="微软雅黑" w:cs="微软雅黑"/>
                <w:color w:val="000000"/>
                <w:sz w:val="18"/>
                <w:szCs w:val="18"/>
              </w:rPr>
            </w:pPr>
            <w:r w:rsidRPr="006F6602">
              <w:rPr>
                <w:rFonts w:ascii="微软雅黑" w:eastAsia="微软雅黑" w:hAnsi="微软雅黑" w:cs="微软雅黑" w:hint="eastAsia"/>
                <w:color w:val="000000"/>
                <w:sz w:val="18"/>
                <w:szCs w:val="18"/>
              </w:rPr>
              <w:t>请选择</w:t>
            </w:r>
            <w:ins w:id="81" w:author="haha" w:date="2018-11-26T17:46:00Z">
              <w:r w:rsidR="002622B1" w:rsidRPr="006F6602">
                <w:rPr>
                  <w:rFonts w:ascii="微软雅黑" w:eastAsia="微软雅黑" w:hAnsi="微软雅黑" w:cs="微软雅黑" w:hint="eastAsia"/>
                  <w:color w:val="000000"/>
                  <w:sz w:val="18"/>
                  <w:szCs w:val="18"/>
                </w:rPr>
                <w:t>（</w:t>
              </w:r>
            </w:ins>
            <w:ins w:id="82" w:author="haha" w:date="2018-11-26T17:47:00Z">
              <w:r w:rsidR="002622B1" w:rsidRPr="006F6602">
                <w:rPr>
                  <w:rFonts w:ascii="微软雅黑" w:eastAsia="微软雅黑" w:hAnsi="微软雅黑" w:cs="微软雅黑" w:hint="eastAsia"/>
                  <w:color w:val="000000"/>
                  <w:sz w:val="18"/>
                  <w:szCs w:val="18"/>
                </w:rPr>
                <w:t>超享借</w:t>
              </w:r>
              <w:r w:rsidR="002622B1" w:rsidRPr="006F6602">
                <w:rPr>
                  <w:rFonts w:ascii="微软雅黑" w:eastAsia="微软雅黑" w:hAnsi="微软雅黑" w:cs="微软雅黑"/>
                  <w:color w:val="000000"/>
                  <w:sz w:val="18"/>
                  <w:szCs w:val="18"/>
                </w:rPr>
                <w:t xml:space="preserve"> </w:t>
              </w:r>
              <w:r w:rsidR="002622B1" w:rsidRPr="006F6602">
                <w:rPr>
                  <w:rFonts w:ascii="微软雅黑" w:eastAsia="微软雅黑" w:hAnsi="微软雅黑" w:cs="微软雅黑" w:hint="eastAsia"/>
                  <w:color w:val="000000"/>
                  <w:sz w:val="18"/>
                  <w:szCs w:val="18"/>
                </w:rPr>
                <w:t>秒借</w:t>
              </w:r>
              <w:r w:rsidR="002622B1" w:rsidRPr="006F6602">
                <w:rPr>
                  <w:rFonts w:ascii="微软雅黑" w:eastAsia="微软雅黑" w:hAnsi="微软雅黑" w:cs="微软雅黑"/>
                  <w:color w:val="000000"/>
                  <w:sz w:val="18"/>
                  <w:szCs w:val="18"/>
                </w:rPr>
                <w:t xml:space="preserve"> </w:t>
              </w:r>
              <w:r w:rsidR="002622B1" w:rsidRPr="006F6602">
                <w:rPr>
                  <w:rFonts w:ascii="微软雅黑" w:eastAsia="微软雅黑" w:hAnsi="微软雅黑" w:cs="微软雅黑" w:hint="eastAsia"/>
                  <w:color w:val="000000"/>
                  <w:sz w:val="18"/>
                  <w:szCs w:val="18"/>
                </w:rPr>
                <w:t>现有产品选择</w:t>
              </w:r>
            </w:ins>
            <w:ins w:id="83" w:author="haha" w:date="2018-11-26T17:46:00Z">
              <w:r w:rsidR="002622B1" w:rsidRPr="006F6602">
                <w:rPr>
                  <w:rFonts w:ascii="微软雅黑" w:eastAsia="微软雅黑" w:hAnsi="微软雅黑" w:cs="微软雅黑" w:hint="eastAsia"/>
                  <w:color w:val="000000"/>
                  <w:sz w:val="18"/>
                  <w:szCs w:val="18"/>
                </w:rPr>
                <w:t>）</w:t>
              </w:r>
            </w:ins>
          </w:p>
        </w:tc>
        <w:tc>
          <w:tcPr>
            <w:tcW w:w="3209" w:type="dxa"/>
          </w:tcPr>
          <w:p w14:paraId="0A66E0CF" w14:textId="77777777" w:rsidR="00D86979" w:rsidRPr="006F6602" w:rsidRDefault="005E2587" w:rsidP="00D86979">
            <w:pPr>
              <w:pStyle w:val="Axure"/>
              <w:ind w:firstLine="360"/>
              <w:rPr>
                <w:rFonts w:ascii="微软雅黑" w:eastAsia="微软雅黑" w:hAnsi="微软雅黑" w:cs="微软雅黑"/>
                <w:sz w:val="18"/>
                <w:szCs w:val="18"/>
              </w:rPr>
            </w:pPr>
            <w:r w:rsidRPr="006F6602">
              <w:rPr>
                <w:rFonts w:ascii="微软雅黑" w:eastAsia="微软雅黑" w:hAnsi="微软雅黑" w:cs="微软雅黑" w:hint="eastAsia"/>
                <w:sz w:val="18"/>
                <w:szCs w:val="18"/>
              </w:rPr>
              <w:t>可根据选择内容筛选</w:t>
            </w:r>
          </w:p>
        </w:tc>
        <w:tc>
          <w:tcPr>
            <w:tcW w:w="1712" w:type="dxa"/>
          </w:tcPr>
          <w:p w14:paraId="27CB0DBD" w14:textId="77777777" w:rsidR="00D86979" w:rsidRPr="006F6602" w:rsidRDefault="00D86979" w:rsidP="00D86979">
            <w:pPr>
              <w:widowControl/>
              <w:jc w:val="left"/>
              <w:rPr>
                <w:rFonts w:ascii="微软雅黑" w:eastAsia="微软雅黑" w:hAnsi="微软雅黑" w:cs="微软雅黑"/>
                <w:sz w:val="18"/>
                <w:szCs w:val="18"/>
              </w:rPr>
            </w:pPr>
          </w:p>
        </w:tc>
      </w:tr>
      <w:tr w:rsidR="005E2587" w:rsidRPr="006F6602" w14:paraId="0D5E983C" w14:textId="77777777" w:rsidTr="00D8697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14:paraId="6B6D41AB" w14:textId="77777777" w:rsidR="005E2587" w:rsidRPr="006F6602" w:rsidRDefault="005E2587" w:rsidP="00D86979">
            <w:pPr>
              <w:widowControl/>
              <w:jc w:val="center"/>
              <w:rPr>
                <w:rFonts w:ascii="微软雅黑" w:eastAsia="微软雅黑" w:hAnsi="微软雅黑" w:cs="微软雅黑"/>
                <w:sz w:val="18"/>
                <w:szCs w:val="18"/>
              </w:rPr>
            </w:pPr>
            <w:r w:rsidRPr="006F6602">
              <w:rPr>
                <w:rFonts w:ascii="微软雅黑" w:eastAsia="微软雅黑" w:hAnsi="微软雅黑" w:cs="微软雅黑"/>
                <w:sz w:val="18"/>
                <w:szCs w:val="18"/>
              </w:rPr>
              <w:t>3</w:t>
            </w:r>
          </w:p>
        </w:tc>
        <w:tc>
          <w:tcPr>
            <w:tcW w:w="1309" w:type="dxa"/>
            <w:gridSpan w:val="2"/>
          </w:tcPr>
          <w:p w14:paraId="597D2160" w14:textId="77777777" w:rsidR="005E2587" w:rsidRPr="006F6602" w:rsidRDefault="005E2587" w:rsidP="00D86979">
            <w:pPr>
              <w:widowControl/>
              <w:jc w:val="left"/>
              <w:rPr>
                <w:rFonts w:ascii="微软雅黑" w:eastAsia="微软雅黑" w:hAnsi="微软雅黑" w:cs="微软雅黑"/>
                <w:color w:val="000000"/>
                <w:sz w:val="18"/>
                <w:szCs w:val="18"/>
              </w:rPr>
            </w:pPr>
            <w:r w:rsidRPr="006F6602">
              <w:rPr>
                <w:rFonts w:ascii="微软雅黑" w:eastAsia="微软雅黑" w:hAnsi="微软雅黑" w:cs="微软雅黑" w:hint="eastAsia"/>
                <w:color w:val="000000"/>
                <w:sz w:val="18"/>
                <w:szCs w:val="18"/>
              </w:rPr>
              <w:t>日期筛选</w:t>
            </w:r>
          </w:p>
        </w:tc>
        <w:tc>
          <w:tcPr>
            <w:tcW w:w="3000" w:type="dxa"/>
          </w:tcPr>
          <w:p w14:paraId="30763B37" w14:textId="3A0CF2FB" w:rsidR="005E2587" w:rsidRPr="006F6602" w:rsidRDefault="005E2587" w:rsidP="00D86979">
            <w:pPr>
              <w:widowControl/>
              <w:jc w:val="left"/>
              <w:rPr>
                <w:rFonts w:ascii="微软雅黑" w:eastAsia="微软雅黑" w:hAnsi="微软雅黑" w:cs="微软雅黑"/>
                <w:color w:val="000000"/>
                <w:sz w:val="18"/>
                <w:szCs w:val="18"/>
              </w:rPr>
            </w:pPr>
            <w:del w:id="84" w:author="Microsoft Office User" w:date="2018-11-26T13:46:00Z">
              <w:r w:rsidRPr="006F6602" w:rsidDel="00FA2F12">
                <w:rPr>
                  <w:rFonts w:ascii="微软雅黑" w:eastAsia="微软雅黑" w:hAnsi="微软雅黑" w:cs="微软雅黑" w:hint="eastAsia"/>
                  <w:color w:val="000000"/>
                  <w:sz w:val="18"/>
                  <w:szCs w:val="18"/>
                </w:rPr>
                <w:delText>请选择</w:delText>
              </w:r>
            </w:del>
            <w:ins w:id="85" w:author="Microsoft Office User" w:date="2018-11-26T13:46:00Z">
              <w:r w:rsidR="00FA2F12" w:rsidRPr="006F6602">
                <w:rPr>
                  <w:rFonts w:ascii="微软雅黑" w:eastAsia="微软雅黑" w:hAnsi="微软雅黑" w:cs="微软雅黑" w:hint="eastAsia"/>
                  <w:color w:val="000000"/>
                  <w:sz w:val="18"/>
                  <w:szCs w:val="18"/>
                </w:rPr>
                <w:t>默认值为当天</w:t>
              </w:r>
            </w:ins>
            <w:ins w:id="86" w:author="haha" w:date="2018-11-28T14:38:00Z">
              <w:r w:rsidR="006D1DA0" w:rsidRPr="006F6602">
                <w:rPr>
                  <w:rFonts w:ascii="微软雅黑" w:eastAsia="微软雅黑" w:hAnsi="微软雅黑" w:cs="微软雅黑"/>
                  <w:color w:val="000000"/>
                  <w:sz w:val="18"/>
                  <w:szCs w:val="18"/>
                </w:rPr>
                <w:t xml:space="preserve"> 精确到日</w:t>
              </w:r>
            </w:ins>
          </w:p>
        </w:tc>
        <w:tc>
          <w:tcPr>
            <w:tcW w:w="3209" w:type="dxa"/>
          </w:tcPr>
          <w:p w14:paraId="42CA7091" w14:textId="77777777" w:rsidR="005E2587" w:rsidRPr="006F6602" w:rsidRDefault="005E2587" w:rsidP="00D86979">
            <w:pPr>
              <w:pStyle w:val="Axure"/>
              <w:ind w:firstLine="360"/>
              <w:rPr>
                <w:rFonts w:ascii="微软雅黑" w:eastAsia="微软雅黑" w:hAnsi="微软雅黑" w:cs="微软雅黑"/>
                <w:sz w:val="18"/>
                <w:szCs w:val="18"/>
              </w:rPr>
            </w:pPr>
            <w:r w:rsidRPr="006F6602">
              <w:rPr>
                <w:rFonts w:ascii="微软雅黑" w:eastAsia="微软雅黑" w:hAnsi="微软雅黑" w:cs="微软雅黑" w:hint="eastAsia"/>
                <w:sz w:val="18"/>
                <w:szCs w:val="18"/>
              </w:rPr>
              <w:t>可根据选择内容筛选</w:t>
            </w:r>
          </w:p>
        </w:tc>
        <w:tc>
          <w:tcPr>
            <w:tcW w:w="1712" w:type="dxa"/>
          </w:tcPr>
          <w:p w14:paraId="6B4D3E5E" w14:textId="7256A3F8" w:rsidR="005E2587" w:rsidRPr="006F6602" w:rsidRDefault="00FA2F12" w:rsidP="00D86979">
            <w:pPr>
              <w:widowControl/>
              <w:jc w:val="left"/>
              <w:rPr>
                <w:rFonts w:ascii="微软雅黑" w:eastAsia="微软雅黑" w:hAnsi="微软雅黑" w:cs="微软雅黑"/>
                <w:sz w:val="18"/>
                <w:szCs w:val="18"/>
              </w:rPr>
            </w:pPr>
            <w:ins w:id="87" w:author="Microsoft Office User" w:date="2018-11-26T13:45:00Z">
              <w:r w:rsidRPr="006F6602">
                <w:rPr>
                  <w:rFonts w:ascii="微软雅黑" w:eastAsia="微软雅黑" w:hAnsi="微软雅黑" w:cs="宋体" w:hint="eastAsia"/>
                  <w:bCs/>
                  <w:kern w:val="0"/>
                  <w:sz w:val="18"/>
                  <w:szCs w:val="18"/>
                </w:rPr>
                <w:t>截止日期不可小于开始日期，开始日期不可以大于当日</w:t>
              </w:r>
            </w:ins>
          </w:p>
        </w:tc>
      </w:tr>
      <w:tr w:rsidR="005E2587" w:rsidRPr="006F6602" w14:paraId="427B6DD0" w14:textId="77777777" w:rsidTr="003B57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shd w:val="clear" w:color="auto" w:fill="FFFFFF" w:themeFill="background1"/>
          </w:tcPr>
          <w:p w14:paraId="0102E17C" w14:textId="77777777" w:rsidR="005E2587" w:rsidRPr="00F213C7" w:rsidRDefault="005E2587" w:rsidP="00D86979">
            <w:pPr>
              <w:widowControl/>
              <w:jc w:val="center"/>
              <w:rPr>
                <w:rFonts w:ascii="微软雅黑" w:eastAsia="微软雅黑" w:hAnsi="微软雅黑" w:cs="微软雅黑"/>
                <w:sz w:val="18"/>
                <w:szCs w:val="18"/>
              </w:rPr>
            </w:pPr>
            <w:r w:rsidRPr="00F213C7">
              <w:rPr>
                <w:rFonts w:ascii="微软雅黑" w:eastAsia="微软雅黑" w:hAnsi="微软雅黑" w:cs="微软雅黑"/>
                <w:sz w:val="18"/>
                <w:szCs w:val="18"/>
              </w:rPr>
              <w:t>4</w:t>
            </w:r>
          </w:p>
        </w:tc>
        <w:tc>
          <w:tcPr>
            <w:tcW w:w="1309" w:type="dxa"/>
            <w:gridSpan w:val="2"/>
            <w:shd w:val="clear" w:color="auto" w:fill="FFFFFF" w:themeFill="background1"/>
          </w:tcPr>
          <w:p w14:paraId="6691018D" w14:textId="6C4A52B1" w:rsidR="005E2587" w:rsidRPr="00F213C7" w:rsidRDefault="003B57F3" w:rsidP="00D86979">
            <w:pPr>
              <w:widowControl/>
              <w:jc w:val="left"/>
              <w:rPr>
                <w:rFonts w:ascii="微软雅黑" w:eastAsia="微软雅黑" w:hAnsi="微软雅黑" w:cs="微软雅黑"/>
                <w:color w:val="000000"/>
                <w:sz w:val="18"/>
                <w:szCs w:val="18"/>
              </w:rPr>
            </w:pPr>
            <w:r w:rsidRPr="00F213C7">
              <w:rPr>
                <w:rFonts w:ascii="微软雅黑" w:eastAsia="微软雅黑" w:hAnsi="微软雅黑" w:cs="微软雅黑" w:hint="eastAsia"/>
                <w:color w:val="000000"/>
                <w:sz w:val="18"/>
                <w:szCs w:val="18"/>
              </w:rPr>
              <w:t>任务名称</w:t>
            </w:r>
            <w:r w:rsidR="005E2587" w:rsidRPr="00F213C7">
              <w:rPr>
                <w:rFonts w:ascii="微软雅黑" w:eastAsia="微软雅黑" w:hAnsi="微软雅黑" w:cs="微软雅黑" w:hint="eastAsia"/>
                <w:color w:val="000000"/>
                <w:sz w:val="18"/>
                <w:szCs w:val="18"/>
              </w:rPr>
              <w:t>筛选</w:t>
            </w:r>
          </w:p>
        </w:tc>
        <w:tc>
          <w:tcPr>
            <w:tcW w:w="3000" w:type="dxa"/>
            <w:shd w:val="clear" w:color="auto" w:fill="FFFFFF" w:themeFill="background1"/>
          </w:tcPr>
          <w:p w14:paraId="63F55E35" w14:textId="15F54C57" w:rsidR="005E2587" w:rsidRPr="00F213C7" w:rsidRDefault="005E2587" w:rsidP="00D86979">
            <w:pPr>
              <w:widowControl/>
              <w:jc w:val="left"/>
              <w:rPr>
                <w:rFonts w:ascii="微软雅黑" w:eastAsia="微软雅黑" w:hAnsi="微软雅黑" w:cs="微软雅黑"/>
                <w:color w:val="000000"/>
                <w:sz w:val="18"/>
                <w:szCs w:val="18"/>
              </w:rPr>
            </w:pPr>
            <w:r w:rsidRPr="00F213C7">
              <w:rPr>
                <w:rFonts w:ascii="微软雅黑" w:eastAsia="微软雅黑" w:hAnsi="微软雅黑" w:cs="微软雅黑" w:hint="eastAsia"/>
                <w:color w:val="000000"/>
                <w:sz w:val="18"/>
                <w:szCs w:val="18"/>
              </w:rPr>
              <w:t>请选择</w:t>
            </w:r>
            <w:r w:rsidR="003B57F3" w:rsidRPr="00F213C7">
              <w:rPr>
                <w:rFonts w:ascii="微软雅黑" w:eastAsia="微软雅黑" w:hAnsi="微软雅黑" w:cs="微软雅黑"/>
                <w:color w:val="000000"/>
                <w:sz w:val="18"/>
                <w:szCs w:val="18"/>
              </w:rPr>
              <w:t xml:space="preserve">  </w:t>
            </w:r>
            <w:r w:rsidR="003B57F3" w:rsidRPr="00F213C7">
              <w:rPr>
                <w:rFonts w:ascii="微软雅黑" w:eastAsia="微软雅黑" w:hAnsi="微软雅黑" w:cs="微软雅黑" w:hint="eastAsia"/>
                <w:color w:val="000000"/>
                <w:sz w:val="18"/>
                <w:szCs w:val="18"/>
              </w:rPr>
              <w:t>模糊查询</w:t>
            </w:r>
          </w:p>
        </w:tc>
        <w:tc>
          <w:tcPr>
            <w:tcW w:w="3209" w:type="dxa"/>
            <w:shd w:val="clear" w:color="auto" w:fill="FFFFFF" w:themeFill="background1"/>
          </w:tcPr>
          <w:p w14:paraId="572BF058" w14:textId="37FC6D13" w:rsidR="005E2587" w:rsidRPr="00F213C7" w:rsidRDefault="005E2587" w:rsidP="00D86979">
            <w:pPr>
              <w:pStyle w:val="Axure"/>
              <w:ind w:firstLine="360"/>
              <w:rPr>
                <w:rFonts w:ascii="微软雅黑" w:eastAsia="微软雅黑" w:hAnsi="微软雅黑" w:cs="微软雅黑"/>
                <w:sz w:val="18"/>
                <w:szCs w:val="18"/>
              </w:rPr>
            </w:pPr>
            <w:r w:rsidRPr="00F213C7">
              <w:rPr>
                <w:rFonts w:ascii="微软雅黑" w:eastAsia="微软雅黑" w:hAnsi="微软雅黑" w:cs="微软雅黑" w:hint="eastAsia"/>
                <w:sz w:val="18"/>
                <w:szCs w:val="18"/>
              </w:rPr>
              <w:t>可根据</w:t>
            </w:r>
            <w:r w:rsidR="003B57F3" w:rsidRPr="00F213C7">
              <w:rPr>
                <w:rFonts w:ascii="微软雅黑" w:eastAsia="微软雅黑" w:hAnsi="微软雅黑" w:cs="微软雅黑" w:hint="eastAsia"/>
                <w:sz w:val="18"/>
                <w:szCs w:val="18"/>
              </w:rPr>
              <w:t>输入</w:t>
            </w:r>
            <w:r w:rsidRPr="00F213C7">
              <w:rPr>
                <w:rFonts w:ascii="微软雅黑" w:eastAsia="微软雅黑" w:hAnsi="微软雅黑" w:cs="微软雅黑" w:hint="eastAsia"/>
                <w:sz w:val="18"/>
                <w:szCs w:val="18"/>
              </w:rPr>
              <w:t>内容筛选</w:t>
            </w:r>
          </w:p>
        </w:tc>
        <w:tc>
          <w:tcPr>
            <w:tcW w:w="1712" w:type="dxa"/>
            <w:shd w:val="clear" w:color="auto" w:fill="FFFFFF" w:themeFill="background1"/>
          </w:tcPr>
          <w:p w14:paraId="4BB038AF" w14:textId="77777777" w:rsidR="005E2587" w:rsidRPr="006F6602" w:rsidRDefault="005E2587" w:rsidP="00D86979">
            <w:pPr>
              <w:widowControl/>
              <w:jc w:val="left"/>
              <w:rPr>
                <w:rFonts w:ascii="微软雅黑" w:eastAsia="微软雅黑" w:hAnsi="微软雅黑" w:cs="微软雅黑"/>
                <w:sz w:val="18"/>
                <w:szCs w:val="18"/>
                <w:highlight w:val="yellow"/>
              </w:rPr>
            </w:pPr>
          </w:p>
        </w:tc>
      </w:tr>
      <w:tr w:rsidR="008F4F2F" w:rsidRPr="006F6602" w14:paraId="4F280645" w14:textId="77777777" w:rsidTr="00D8697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ins w:id="88" w:author="haha" w:date="2018-11-28T14:48:00Z"/>
        </w:trPr>
        <w:tc>
          <w:tcPr>
            <w:tcW w:w="802" w:type="dxa"/>
          </w:tcPr>
          <w:p w14:paraId="55EBAF15" w14:textId="4D8570E3" w:rsidR="008F4F2F" w:rsidRPr="00F213C7" w:rsidRDefault="008F4F2F" w:rsidP="00D86979">
            <w:pPr>
              <w:widowControl/>
              <w:jc w:val="center"/>
              <w:rPr>
                <w:ins w:id="89" w:author="haha" w:date="2018-11-28T14:48:00Z"/>
                <w:rFonts w:ascii="微软雅黑" w:eastAsia="微软雅黑" w:hAnsi="微软雅黑" w:cs="微软雅黑"/>
                <w:sz w:val="18"/>
                <w:szCs w:val="18"/>
              </w:rPr>
            </w:pPr>
            <w:ins w:id="90" w:author="haha" w:date="2018-11-28T14:48:00Z">
              <w:r w:rsidRPr="00F213C7">
                <w:rPr>
                  <w:rFonts w:ascii="微软雅黑" w:eastAsia="微软雅黑" w:hAnsi="微软雅黑" w:cs="微软雅黑"/>
                  <w:sz w:val="18"/>
                  <w:szCs w:val="18"/>
                </w:rPr>
                <w:t>5</w:t>
              </w:r>
            </w:ins>
          </w:p>
        </w:tc>
        <w:tc>
          <w:tcPr>
            <w:tcW w:w="1309" w:type="dxa"/>
            <w:gridSpan w:val="2"/>
          </w:tcPr>
          <w:p w14:paraId="4DA895D7" w14:textId="2833E493" w:rsidR="008F4F2F" w:rsidRPr="00F213C7" w:rsidRDefault="008F4F2F" w:rsidP="00D86979">
            <w:pPr>
              <w:widowControl/>
              <w:jc w:val="left"/>
              <w:rPr>
                <w:ins w:id="91" w:author="haha" w:date="2018-11-28T14:48:00Z"/>
                <w:rFonts w:ascii="微软雅黑" w:eastAsia="微软雅黑" w:hAnsi="微软雅黑" w:cs="微软雅黑"/>
                <w:color w:val="000000"/>
                <w:sz w:val="18"/>
                <w:szCs w:val="18"/>
              </w:rPr>
            </w:pPr>
            <w:ins w:id="92" w:author="haha" w:date="2018-11-28T14:48:00Z">
              <w:r w:rsidRPr="00F213C7">
                <w:rPr>
                  <w:rFonts w:ascii="微软雅黑" w:eastAsia="微软雅黑" w:hAnsi="微软雅黑" w:cs="微软雅黑" w:hint="eastAsia"/>
                  <w:color w:val="000000"/>
                  <w:sz w:val="18"/>
                  <w:szCs w:val="18"/>
                  <w:rPrChange w:id="93" w:author=" " w:date="2018-12-06T15:45:00Z">
                    <w:rPr>
                      <w:rFonts w:ascii="微软雅黑" w:eastAsia="微软雅黑" w:hAnsi="微软雅黑" w:cs="微软雅黑" w:hint="eastAsia"/>
                      <w:color w:val="000000"/>
                      <w:sz w:val="18"/>
                      <w:szCs w:val="18"/>
                    </w:rPr>
                  </w:rPrChange>
                </w:rPr>
                <w:t>申请名单</w:t>
              </w:r>
            </w:ins>
          </w:p>
        </w:tc>
        <w:tc>
          <w:tcPr>
            <w:tcW w:w="3000" w:type="dxa"/>
          </w:tcPr>
          <w:p w14:paraId="57893172" w14:textId="55D0537F" w:rsidR="008F4F2F" w:rsidRPr="00F213C7" w:rsidRDefault="00812841" w:rsidP="00D86979">
            <w:pPr>
              <w:widowControl/>
              <w:jc w:val="left"/>
              <w:rPr>
                <w:ins w:id="94" w:author="haha" w:date="2018-11-28T14:48:00Z"/>
                <w:rFonts w:ascii="微软雅黑" w:eastAsia="微软雅黑" w:hAnsi="微软雅黑" w:cs="微软雅黑"/>
                <w:color w:val="000000"/>
                <w:sz w:val="18"/>
                <w:szCs w:val="18"/>
              </w:rPr>
            </w:pPr>
            <w:ins w:id="95" w:author=" " w:date="2018-12-06T15:26:00Z">
              <w:r w:rsidRPr="00F213C7">
                <w:rPr>
                  <w:rFonts w:ascii="微软雅黑" w:eastAsia="微软雅黑" w:hAnsi="微软雅黑" w:cs="微软雅黑" w:hint="eastAsia"/>
                  <w:color w:val="000000"/>
                  <w:sz w:val="18"/>
                  <w:szCs w:val="18"/>
                </w:rPr>
                <w:t>（外呼专员权限才有）</w:t>
              </w:r>
            </w:ins>
            <w:ins w:id="96" w:author=" " w:date="2018-12-06T15:27:00Z">
              <w:r w:rsidRPr="00F213C7">
                <w:rPr>
                  <w:rFonts w:ascii="微软雅黑" w:eastAsia="微软雅黑" w:hAnsi="微软雅黑" w:cs="微软雅黑" w:hint="eastAsia"/>
                  <w:color w:val="000000"/>
                  <w:sz w:val="18"/>
                  <w:szCs w:val="18"/>
                </w:rPr>
                <w:t>提取个数（依据条件—机构管理员任务列表、名单库限制</w:t>
              </w:r>
              <w:r w:rsidRPr="00F213C7">
                <w:rPr>
                  <w:rFonts w:ascii="微软雅黑" w:eastAsia="微软雅黑" w:hAnsi="微软雅黑" w:cs="微软雅黑"/>
                  <w:color w:val="000000"/>
                  <w:sz w:val="18"/>
                  <w:szCs w:val="18"/>
                </w:rPr>
                <w:t>+提取范围限制）</w:t>
              </w:r>
            </w:ins>
            <w:ins w:id="97" w:author="haha" w:date="2018-11-28T14:48:00Z">
              <w:del w:id="98" w:author=" " w:date="2018-12-06T15:26:00Z">
                <w:r w:rsidR="008F4F2F" w:rsidRPr="00F213C7" w:rsidDel="00812841">
                  <w:rPr>
                    <w:rFonts w:ascii="微软雅黑" w:eastAsia="微软雅黑" w:hAnsi="微软雅黑" w:cs="微软雅黑" w:hint="eastAsia"/>
                    <w:color w:val="000000"/>
                    <w:sz w:val="18"/>
                    <w:szCs w:val="18"/>
                  </w:rPr>
                  <w:delText>可点击</w:delText>
                </w:r>
              </w:del>
            </w:ins>
          </w:p>
        </w:tc>
        <w:tc>
          <w:tcPr>
            <w:tcW w:w="3209" w:type="dxa"/>
          </w:tcPr>
          <w:p w14:paraId="453AC22C" w14:textId="3CB086CC" w:rsidR="008F4F2F" w:rsidRPr="00F213C7" w:rsidRDefault="008F4F2F" w:rsidP="00D86979">
            <w:pPr>
              <w:pStyle w:val="Axure"/>
              <w:ind w:firstLine="360"/>
              <w:rPr>
                <w:ins w:id="99" w:author="haha" w:date="2018-11-28T14:48:00Z"/>
                <w:rFonts w:ascii="微软雅黑" w:eastAsia="微软雅黑" w:hAnsi="微软雅黑" w:cs="微软雅黑"/>
                <w:sz w:val="18"/>
                <w:szCs w:val="18"/>
              </w:rPr>
            </w:pPr>
            <w:ins w:id="100" w:author="haha" w:date="2018-11-28T14:48:00Z">
              <w:r w:rsidRPr="00F213C7">
                <w:rPr>
                  <w:rFonts w:ascii="微软雅黑" w:eastAsia="微软雅黑" w:hAnsi="微软雅黑" w:cs="微软雅黑" w:hint="eastAsia"/>
                  <w:sz w:val="18"/>
                  <w:szCs w:val="18"/>
                </w:rPr>
                <w:t>弹框出现输入提取个数</w:t>
              </w:r>
              <w:r w:rsidRPr="00F213C7">
                <w:rPr>
                  <w:rFonts w:ascii="微软雅黑" w:eastAsia="微软雅黑" w:hAnsi="微软雅黑" w:cs="微软雅黑"/>
                  <w:sz w:val="18"/>
                  <w:szCs w:val="18"/>
                </w:rPr>
                <w:t>100-500</w:t>
              </w:r>
              <w:r w:rsidRPr="00F213C7">
                <w:rPr>
                  <w:rFonts w:ascii="微软雅黑" w:eastAsia="微软雅黑" w:hAnsi="微软雅黑" w:cs="微软雅黑" w:hint="eastAsia"/>
                  <w:sz w:val="18"/>
                  <w:szCs w:val="18"/>
                </w:rPr>
                <w:t>之间（根据已激活的分配规则进行提示）</w:t>
              </w:r>
            </w:ins>
          </w:p>
        </w:tc>
        <w:tc>
          <w:tcPr>
            <w:tcW w:w="1712" w:type="dxa"/>
          </w:tcPr>
          <w:p w14:paraId="58DCABFB" w14:textId="77777777" w:rsidR="008F4F2F" w:rsidRPr="006F6602" w:rsidRDefault="008F4F2F" w:rsidP="008F4F2F">
            <w:pPr>
              <w:widowControl/>
              <w:jc w:val="left"/>
              <w:rPr>
                <w:ins w:id="101" w:author="haha" w:date="2018-11-28T14:49:00Z"/>
                <w:rFonts w:ascii="微软雅黑" w:eastAsia="微软雅黑" w:hAnsi="微软雅黑" w:cs="微软雅黑"/>
                <w:sz w:val="18"/>
                <w:szCs w:val="18"/>
              </w:rPr>
            </w:pPr>
            <w:ins w:id="102" w:author="haha" w:date="2018-11-28T14:49:00Z">
              <w:r w:rsidRPr="006F6602">
                <w:rPr>
                  <w:rFonts w:ascii="微软雅黑" w:eastAsia="微软雅黑" w:hAnsi="微软雅黑" w:cs="微软雅黑" w:hint="eastAsia"/>
                  <w:sz w:val="18"/>
                  <w:szCs w:val="18"/>
                </w:rPr>
                <w:t>输入提取个数不符</w:t>
              </w:r>
            </w:ins>
          </w:p>
          <w:p w14:paraId="7A37F111" w14:textId="24BEA3D0" w:rsidR="008F4F2F" w:rsidRPr="006F6602" w:rsidRDefault="008F4F2F" w:rsidP="008F4F2F">
            <w:pPr>
              <w:widowControl/>
              <w:jc w:val="left"/>
              <w:rPr>
                <w:ins w:id="103" w:author="haha" w:date="2018-11-28T14:48:00Z"/>
                <w:rFonts w:ascii="微软雅黑" w:eastAsia="微软雅黑" w:hAnsi="微软雅黑" w:cs="微软雅黑"/>
                <w:sz w:val="18"/>
                <w:szCs w:val="18"/>
              </w:rPr>
            </w:pPr>
            <w:ins w:id="104" w:author="haha" w:date="2018-11-28T14:49:00Z">
              <w:r w:rsidRPr="006F6602">
                <w:rPr>
                  <w:rFonts w:ascii="微软雅黑" w:eastAsia="微软雅黑" w:hAnsi="微软雅黑" w:cs="微软雅黑" w:hint="eastAsia"/>
                  <w:sz w:val="18"/>
                  <w:szCs w:val="18"/>
                </w:rPr>
                <w:t>不在区间内提交按钮不可点击</w:t>
              </w:r>
            </w:ins>
          </w:p>
        </w:tc>
      </w:tr>
      <w:tr w:rsidR="005E2587" w:rsidRPr="006F6602" w14:paraId="19D38A7D" w14:textId="77777777" w:rsidTr="00D8697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14:paraId="14308F0B" w14:textId="77777777" w:rsidR="005E2587" w:rsidRPr="006F6602" w:rsidRDefault="005E2587" w:rsidP="00D86979">
            <w:pPr>
              <w:widowControl/>
              <w:jc w:val="center"/>
              <w:rPr>
                <w:rFonts w:ascii="微软雅黑" w:eastAsia="微软雅黑" w:hAnsi="微软雅黑" w:cs="微软雅黑"/>
                <w:sz w:val="18"/>
                <w:szCs w:val="18"/>
              </w:rPr>
            </w:pPr>
            <w:r w:rsidRPr="006F6602">
              <w:rPr>
                <w:rFonts w:ascii="微软雅黑" w:eastAsia="微软雅黑" w:hAnsi="微软雅黑" w:cs="微软雅黑"/>
                <w:sz w:val="18"/>
                <w:szCs w:val="18"/>
              </w:rPr>
              <w:t>5</w:t>
            </w:r>
          </w:p>
        </w:tc>
        <w:tc>
          <w:tcPr>
            <w:tcW w:w="1309" w:type="dxa"/>
            <w:gridSpan w:val="2"/>
          </w:tcPr>
          <w:p w14:paraId="25EC619B" w14:textId="77777777" w:rsidR="005E2587" w:rsidRPr="006F6602" w:rsidRDefault="005E2587" w:rsidP="00D86979">
            <w:pPr>
              <w:widowControl/>
              <w:jc w:val="left"/>
              <w:rPr>
                <w:rFonts w:ascii="微软雅黑" w:eastAsia="微软雅黑" w:hAnsi="微软雅黑" w:cs="微软雅黑"/>
                <w:color w:val="000000"/>
                <w:sz w:val="18"/>
                <w:szCs w:val="18"/>
              </w:rPr>
            </w:pPr>
            <w:r w:rsidRPr="006F6602">
              <w:rPr>
                <w:rFonts w:ascii="微软雅黑" w:eastAsia="微软雅黑" w:hAnsi="微软雅黑" w:cs="微软雅黑" w:hint="eastAsia"/>
                <w:color w:val="000000"/>
                <w:sz w:val="18"/>
                <w:szCs w:val="18"/>
              </w:rPr>
              <w:t>放款情况表格</w:t>
            </w:r>
          </w:p>
        </w:tc>
        <w:tc>
          <w:tcPr>
            <w:tcW w:w="3000" w:type="dxa"/>
          </w:tcPr>
          <w:p w14:paraId="78692B28" w14:textId="77777777" w:rsidR="00FA2F12" w:rsidRPr="006F6602" w:rsidRDefault="005E2587" w:rsidP="00D86979">
            <w:pPr>
              <w:widowControl/>
              <w:jc w:val="left"/>
              <w:rPr>
                <w:rFonts w:ascii="微软雅黑" w:eastAsia="微软雅黑" w:hAnsi="微软雅黑" w:cs="微软雅黑"/>
                <w:color w:val="000000"/>
                <w:sz w:val="18"/>
                <w:szCs w:val="18"/>
              </w:rPr>
            </w:pPr>
            <w:r w:rsidRPr="006F6602">
              <w:rPr>
                <w:rFonts w:ascii="微软雅黑" w:eastAsia="微软雅黑" w:hAnsi="微软雅黑" w:cs="微软雅黑" w:hint="eastAsia"/>
                <w:color w:val="000000"/>
                <w:sz w:val="18"/>
                <w:szCs w:val="18"/>
              </w:rPr>
              <w:t>管理者显示权限内的放款情况、专员显示自己的放款情况</w:t>
            </w:r>
            <w:r w:rsidRPr="006F6602">
              <w:rPr>
                <w:rFonts w:ascii="微软雅黑" w:eastAsia="微软雅黑" w:hAnsi="微软雅黑" w:cs="微软雅黑"/>
                <w:color w:val="000000"/>
                <w:sz w:val="18"/>
                <w:szCs w:val="18"/>
              </w:rPr>
              <w:t xml:space="preserve"> </w:t>
            </w:r>
            <w:r w:rsidRPr="006F6602">
              <w:rPr>
                <w:rFonts w:ascii="微软雅黑" w:eastAsia="微软雅黑" w:hAnsi="微软雅黑" w:cs="微软雅黑" w:hint="eastAsia"/>
                <w:color w:val="000000"/>
                <w:sz w:val="18"/>
                <w:szCs w:val="18"/>
              </w:rPr>
              <w:t>默认显示时间</w:t>
            </w:r>
            <w:del w:id="105" w:author="Microsoft Office User" w:date="2018-11-26T13:45:00Z">
              <w:r w:rsidRPr="006F6602" w:rsidDel="00FA2F12">
                <w:rPr>
                  <w:rFonts w:ascii="微软雅黑" w:eastAsia="微软雅黑" w:hAnsi="微软雅黑" w:cs="微软雅黑" w:hint="eastAsia"/>
                  <w:color w:val="000000"/>
                  <w:sz w:val="18"/>
                  <w:szCs w:val="18"/>
                </w:rPr>
                <w:delText>是前一天</w:delText>
              </w:r>
            </w:del>
            <w:ins w:id="106" w:author="Microsoft Office User" w:date="2018-11-26T13:45:00Z">
              <w:r w:rsidR="00FA2F12" w:rsidRPr="006F6602">
                <w:rPr>
                  <w:rFonts w:ascii="微软雅黑" w:eastAsia="微软雅黑" w:hAnsi="微软雅黑" w:cs="微软雅黑" w:hint="eastAsia"/>
                  <w:color w:val="000000"/>
                  <w:sz w:val="18"/>
                  <w:szCs w:val="18"/>
                </w:rPr>
                <w:t>当天实时数据</w:t>
              </w:r>
            </w:ins>
          </w:p>
        </w:tc>
        <w:tc>
          <w:tcPr>
            <w:tcW w:w="3209" w:type="dxa"/>
          </w:tcPr>
          <w:p w14:paraId="75A9920B" w14:textId="77777777" w:rsidR="005E2587" w:rsidRPr="006F6602" w:rsidRDefault="005E2587" w:rsidP="00D86979">
            <w:pPr>
              <w:pStyle w:val="Axure"/>
              <w:ind w:firstLine="360"/>
              <w:rPr>
                <w:rFonts w:ascii="微软雅黑" w:eastAsia="微软雅黑" w:hAnsi="微软雅黑" w:cs="微软雅黑"/>
                <w:sz w:val="18"/>
                <w:szCs w:val="18"/>
              </w:rPr>
            </w:pPr>
          </w:p>
        </w:tc>
        <w:tc>
          <w:tcPr>
            <w:tcW w:w="1712" w:type="dxa"/>
          </w:tcPr>
          <w:p w14:paraId="05549B39" w14:textId="77777777" w:rsidR="005E2587" w:rsidRPr="006F6602" w:rsidRDefault="005E2587" w:rsidP="00D86979">
            <w:pPr>
              <w:widowControl/>
              <w:jc w:val="left"/>
              <w:rPr>
                <w:rFonts w:ascii="微软雅黑" w:eastAsia="微软雅黑" w:hAnsi="微软雅黑" w:cs="微软雅黑"/>
                <w:sz w:val="18"/>
                <w:szCs w:val="18"/>
              </w:rPr>
            </w:pPr>
          </w:p>
        </w:tc>
      </w:tr>
    </w:tbl>
    <w:tbl>
      <w:tblPr>
        <w:tblpPr w:leftFromText="180" w:rightFromText="180" w:horzAnchor="page" w:tblpX="1" w:tblpY="750"/>
        <w:tblW w:w="15280" w:type="dxa"/>
        <w:tblLook w:val="04A0" w:firstRow="1" w:lastRow="0" w:firstColumn="1" w:lastColumn="0" w:noHBand="0" w:noVBand="1"/>
      </w:tblPr>
      <w:tblGrid>
        <w:gridCol w:w="678"/>
        <w:gridCol w:w="1585"/>
        <w:gridCol w:w="1701"/>
        <w:gridCol w:w="709"/>
        <w:gridCol w:w="1276"/>
        <w:gridCol w:w="1134"/>
        <w:gridCol w:w="2410"/>
        <w:gridCol w:w="5787"/>
      </w:tblGrid>
      <w:tr w:rsidR="005E077C" w:rsidRPr="005E077C" w14:paraId="1C8C14B3" w14:textId="77777777" w:rsidTr="001F5A28">
        <w:trPr>
          <w:trHeight w:val="624"/>
        </w:trPr>
        <w:tc>
          <w:tcPr>
            <w:tcW w:w="15280" w:type="dxa"/>
            <w:gridSpan w:val="8"/>
            <w:vMerge w:val="restart"/>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BCD42E4" w14:textId="77777777" w:rsidR="005E077C" w:rsidRPr="005E077C" w:rsidRDefault="005E077C" w:rsidP="001F5A28">
            <w:pPr>
              <w:widowControl/>
              <w:jc w:val="center"/>
              <w:rPr>
                <w:rFonts w:ascii="等线" w:eastAsia="等线" w:hAnsi="等线" w:cs="宋体"/>
                <w:color w:val="000000"/>
                <w:kern w:val="0"/>
                <w:sz w:val="36"/>
                <w:szCs w:val="36"/>
              </w:rPr>
            </w:pPr>
            <w:bookmarkStart w:id="107" w:name="_Toc531797982"/>
            <w:r w:rsidRPr="005E077C">
              <w:rPr>
                <w:rFonts w:ascii="等线" w:eastAsia="等线" w:hAnsi="等线" w:cs="宋体" w:hint="eastAsia"/>
                <w:color w:val="000000"/>
                <w:kern w:val="0"/>
                <w:sz w:val="36"/>
                <w:szCs w:val="36"/>
              </w:rPr>
              <w:lastRenderedPageBreak/>
              <w:t>首页</w:t>
            </w:r>
          </w:p>
        </w:tc>
      </w:tr>
      <w:tr w:rsidR="005E077C" w:rsidRPr="005E077C" w14:paraId="18365BFE" w14:textId="77777777" w:rsidTr="001F5A28">
        <w:trPr>
          <w:trHeight w:val="312"/>
        </w:trPr>
        <w:tc>
          <w:tcPr>
            <w:tcW w:w="15280" w:type="dxa"/>
            <w:gridSpan w:val="8"/>
            <w:vMerge/>
            <w:tcBorders>
              <w:top w:val="single" w:sz="4" w:space="0" w:color="auto"/>
              <w:left w:val="single" w:sz="4" w:space="0" w:color="auto"/>
              <w:bottom w:val="single" w:sz="4" w:space="0" w:color="auto"/>
              <w:right w:val="single" w:sz="4" w:space="0" w:color="auto"/>
            </w:tcBorders>
            <w:vAlign w:val="center"/>
            <w:hideMark/>
          </w:tcPr>
          <w:p w14:paraId="4502D1C5" w14:textId="77777777" w:rsidR="005E077C" w:rsidRPr="005E077C" w:rsidRDefault="005E077C" w:rsidP="001F5A28">
            <w:pPr>
              <w:widowControl/>
              <w:jc w:val="left"/>
              <w:rPr>
                <w:rFonts w:ascii="等线" w:eastAsia="等线" w:hAnsi="等线" w:cs="宋体"/>
                <w:color w:val="000000"/>
                <w:kern w:val="0"/>
                <w:sz w:val="36"/>
                <w:szCs w:val="36"/>
              </w:rPr>
            </w:pPr>
          </w:p>
        </w:tc>
      </w:tr>
      <w:tr w:rsidR="001F5A28" w:rsidRPr="005E077C" w14:paraId="1A224680" w14:textId="77777777" w:rsidTr="001F5A28">
        <w:trPr>
          <w:trHeight w:val="350"/>
        </w:trPr>
        <w:tc>
          <w:tcPr>
            <w:tcW w:w="678" w:type="dxa"/>
            <w:tcBorders>
              <w:top w:val="nil"/>
              <w:left w:val="single" w:sz="4" w:space="0" w:color="auto"/>
              <w:bottom w:val="single" w:sz="4" w:space="0" w:color="auto"/>
              <w:right w:val="single" w:sz="4" w:space="0" w:color="auto"/>
            </w:tcBorders>
            <w:shd w:val="clear" w:color="auto" w:fill="auto"/>
            <w:noWrap/>
            <w:vAlign w:val="center"/>
            <w:hideMark/>
          </w:tcPr>
          <w:p w14:paraId="7873E88D" w14:textId="77777777" w:rsidR="005E077C" w:rsidRPr="005E077C" w:rsidRDefault="005E077C" w:rsidP="001F5A28">
            <w:pPr>
              <w:widowControl/>
              <w:jc w:val="center"/>
              <w:rPr>
                <w:rFonts w:ascii="等线" w:eastAsia="等线" w:hAnsi="等线" w:cs="宋体" w:hint="eastAsia"/>
                <w:color w:val="000000"/>
                <w:kern w:val="0"/>
                <w:sz w:val="22"/>
                <w:szCs w:val="28"/>
              </w:rPr>
            </w:pPr>
            <w:r w:rsidRPr="005E077C">
              <w:rPr>
                <w:rFonts w:ascii="等线" w:eastAsia="等线" w:hAnsi="等线" w:cs="宋体" w:hint="eastAsia"/>
                <w:color w:val="000000"/>
                <w:kern w:val="0"/>
                <w:sz w:val="22"/>
                <w:szCs w:val="28"/>
              </w:rPr>
              <w:t>序号</w:t>
            </w:r>
          </w:p>
        </w:tc>
        <w:tc>
          <w:tcPr>
            <w:tcW w:w="1585" w:type="dxa"/>
            <w:tcBorders>
              <w:top w:val="nil"/>
              <w:left w:val="nil"/>
              <w:bottom w:val="single" w:sz="4" w:space="0" w:color="auto"/>
              <w:right w:val="single" w:sz="4" w:space="0" w:color="auto"/>
            </w:tcBorders>
            <w:shd w:val="clear" w:color="auto" w:fill="auto"/>
            <w:noWrap/>
            <w:vAlign w:val="center"/>
            <w:hideMark/>
          </w:tcPr>
          <w:p w14:paraId="11AD5BCB" w14:textId="77777777" w:rsidR="005E077C" w:rsidRPr="005E077C" w:rsidRDefault="005E077C" w:rsidP="001F5A28">
            <w:pPr>
              <w:widowControl/>
              <w:jc w:val="center"/>
              <w:rPr>
                <w:rFonts w:ascii="等线" w:eastAsia="等线" w:hAnsi="等线" w:cs="宋体" w:hint="eastAsia"/>
                <w:color w:val="000000"/>
                <w:kern w:val="0"/>
                <w:sz w:val="22"/>
                <w:szCs w:val="28"/>
              </w:rPr>
            </w:pPr>
            <w:r w:rsidRPr="005E077C">
              <w:rPr>
                <w:rFonts w:ascii="等线" w:eastAsia="等线" w:hAnsi="等线" w:cs="宋体" w:hint="eastAsia"/>
                <w:color w:val="000000"/>
                <w:kern w:val="0"/>
                <w:sz w:val="22"/>
                <w:szCs w:val="28"/>
              </w:rPr>
              <w:t>饼图</w:t>
            </w:r>
          </w:p>
        </w:tc>
        <w:tc>
          <w:tcPr>
            <w:tcW w:w="1701" w:type="dxa"/>
            <w:tcBorders>
              <w:top w:val="nil"/>
              <w:left w:val="nil"/>
              <w:bottom w:val="single" w:sz="4" w:space="0" w:color="auto"/>
              <w:right w:val="single" w:sz="4" w:space="0" w:color="auto"/>
            </w:tcBorders>
            <w:shd w:val="clear" w:color="auto" w:fill="auto"/>
            <w:noWrap/>
            <w:vAlign w:val="center"/>
            <w:hideMark/>
          </w:tcPr>
          <w:p w14:paraId="42A723E2" w14:textId="77777777" w:rsidR="005E077C" w:rsidRPr="005E077C" w:rsidRDefault="005E077C" w:rsidP="001F5A28">
            <w:pPr>
              <w:widowControl/>
              <w:jc w:val="center"/>
              <w:rPr>
                <w:rFonts w:ascii="等线" w:eastAsia="等线" w:hAnsi="等线" w:cs="宋体" w:hint="eastAsia"/>
                <w:color w:val="000000"/>
                <w:kern w:val="0"/>
                <w:sz w:val="22"/>
                <w:szCs w:val="28"/>
              </w:rPr>
            </w:pPr>
            <w:r w:rsidRPr="005E077C">
              <w:rPr>
                <w:rFonts w:ascii="等线" w:eastAsia="等线" w:hAnsi="等线" w:cs="宋体" w:hint="eastAsia"/>
                <w:color w:val="000000"/>
                <w:kern w:val="0"/>
                <w:sz w:val="22"/>
                <w:szCs w:val="28"/>
              </w:rPr>
              <w:t>放款产品</w:t>
            </w:r>
          </w:p>
        </w:tc>
        <w:tc>
          <w:tcPr>
            <w:tcW w:w="709" w:type="dxa"/>
            <w:tcBorders>
              <w:top w:val="nil"/>
              <w:left w:val="nil"/>
              <w:bottom w:val="single" w:sz="4" w:space="0" w:color="auto"/>
              <w:right w:val="single" w:sz="4" w:space="0" w:color="auto"/>
            </w:tcBorders>
            <w:shd w:val="clear" w:color="auto" w:fill="auto"/>
            <w:noWrap/>
            <w:vAlign w:val="center"/>
            <w:hideMark/>
          </w:tcPr>
          <w:p w14:paraId="2118643A" w14:textId="77777777" w:rsidR="005E077C" w:rsidRPr="005E077C" w:rsidRDefault="005E077C" w:rsidP="001F5A28">
            <w:pPr>
              <w:widowControl/>
              <w:jc w:val="center"/>
              <w:rPr>
                <w:rFonts w:ascii="等线" w:eastAsia="等线" w:hAnsi="等线" w:cs="宋体" w:hint="eastAsia"/>
                <w:color w:val="000000"/>
                <w:kern w:val="0"/>
                <w:sz w:val="22"/>
                <w:szCs w:val="28"/>
              </w:rPr>
            </w:pPr>
            <w:r w:rsidRPr="005E077C">
              <w:rPr>
                <w:rFonts w:ascii="等线" w:eastAsia="等线" w:hAnsi="等线" w:cs="宋体" w:hint="eastAsia"/>
                <w:color w:val="000000"/>
                <w:kern w:val="0"/>
                <w:sz w:val="22"/>
                <w:szCs w:val="28"/>
              </w:rPr>
              <w:t>开始日期</w:t>
            </w:r>
          </w:p>
        </w:tc>
        <w:tc>
          <w:tcPr>
            <w:tcW w:w="1276" w:type="dxa"/>
            <w:tcBorders>
              <w:top w:val="nil"/>
              <w:left w:val="nil"/>
              <w:bottom w:val="single" w:sz="4" w:space="0" w:color="auto"/>
              <w:right w:val="single" w:sz="4" w:space="0" w:color="auto"/>
            </w:tcBorders>
            <w:shd w:val="clear" w:color="auto" w:fill="auto"/>
            <w:noWrap/>
            <w:vAlign w:val="center"/>
            <w:hideMark/>
          </w:tcPr>
          <w:p w14:paraId="3FC9D7B7" w14:textId="77777777" w:rsidR="005E077C" w:rsidRPr="005E077C" w:rsidRDefault="005E077C" w:rsidP="001F5A28">
            <w:pPr>
              <w:widowControl/>
              <w:jc w:val="center"/>
              <w:rPr>
                <w:rFonts w:ascii="等线" w:eastAsia="等线" w:hAnsi="等线" w:cs="宋体" w:hint="eastAsia"/>
                <w:color w:val="000000"/>
                <w:kern w:val="0"/>
                <w:sz w:val="22"/>
                <w:szCs w:val="28"/>
              </w:rPr>
            </w:pPr>
            <w:r w:rsidRPr="005E077C">
              <w:rPr>
                <w:rFonts w:ascii="等线" w:eastAsia="等线" w:hAnsi="等线" w:cs="宋体" w:hint="eastAsia"/>
                <w:color w:val="000000"/>
                <w:kern w:val="0"/>
                <w:sz w:val="22"/>
                <w:szCs w:val="28"/>
              </w:rPr>
              <w:t>结束日期</w:t>
            </w:r>
          </w:p>
        </w:tc>
        <w:tc>
          <w:tcPr>
            <w:tcW w:w="1134" w:type="dxa"/>
            <w:tcBorders>
              <w:top w:val="nil"/>
              <w:left w:val="nil"/>
              <w:bottom w:val="single" w:sz="4" w:space="0" w:color="auto"/>
              <w:right w:val="single" w:sz="4" w:space="0" w:color="auto"/>
            </w:tcBorders>
            <w:shd w:val="clear" w:color="auto" w:fill="auto"/>
            <w:noWrap/>
            <w:vAlign w:val="center"/>
            <w:hideMark/>
          </w:tcPr>
          <w:p w14:paraId="3D656EBB" w14:textId="77777777" w:rsidR="005E077C" w:rsidRPr="005E077C" w:rsidRDefault="005E077C" w:rsidP="001F5A28">
            <w:pPr>
              <w:widowControl/>
              <w:jc w:val="center"/>
              <w:rPr>
                <w:rFonts w:ascii="等线" w:eastAsia="等线" w:hAnsi="等线" w:cs="宋体" w:hint="eastAsia"/>
                <w:color w:val="000000"/>
                <w:kern w:val="0"/>
                <w:sz w:val="22"/>
                <w:szCs w:val="28"/>
              </w:rPr>
            </w:pPr>
            <w:r w:rsidRPr="005E077C">
              <w:rPr>
                <w:rFonts w:ascii="等线" w:eastAsia="等线" w:hAnsi="等线" w:cs="宋体" w:hint="eastAsia"/>
                <w:color w:val="000000"/>
                <w:kern w:val="0"/>
                <w:sz w:val="22"/>
                <w:szCs w:val="28"/>
              </w:rPr>
              <w:t>任务名称</w:t>
            </w:r>
          </w:p>
        </w:tc>
        <w:tc>
          <w:tcPr>
            <w:tcW w:w="2410" w:type="dxa"/>
            <w:tcBorders>
              <w:top w:val="nil"/>
              <w:left w:val="nil"/>
              <w:bottom w:val="single" w:sz="4" w:space="0" w:color="auto"/>
              <w:right w:val="single" w:sz="4" w:space="0" w:color="auto"/>
            </w:tcBorders>
            <w:shd w:val="clear" w:color="000000" w:fill="FF0000"/>
            <w:noWrap/>
            <w:vAlign w:val="center"/>
            <w:hideMark/>
          </w:tcPr>
          <w:p w14:paraId="7755E14F" w14:textId="77777777" w:rsidR="005E077C" w:rsidRPr="005E077C" w:rsidRDefault="005E077C" w:rsidP="001F5A28">
            <w:pPr>
              <w:widowControl/>
              <w:jc w:val="center"/>
              <w:rPr>
                <w:rFonts w:ascii="等线" w:eastAsia="等线" w:hAnsi="等线" w:cs="宋体" w:hint="eastAsia"/>
                <w:color w:val="000000"/>
                <w:kern w:val="0"/>
                <w:sz w:val="22"/>
                <w:szCs w:val="28"/>
              </w:rPr>
            </w:pPr>
            <w:r w:rsidRPr="005E077C">
              <w:rPr>
                <w:rFonts w:ascii="等线" w:eastAsia="等线" w:hAnsi="等线" w:cs="宋体" w:hint="eastAsia"/>
                <w:color w:val="000000"/>
                <w:kern w:val="0"/>
                <w:sz w:val="22"/>
                <w:szCs w:val="28"/>
              </w:rPr>
              <w:t>申请名单</w:t>
            </w:r>
          </w:p>
        </w:tc>
        <w:tc>
          <w:tcPr>
            <w:tcW w:w="5787" w:type="dxa"/>
            <w:tcBorders>
              <w:top w:val="nil"/>
              <w:left w:val="nil"/>
              <w:bottom w:val="single" w:sz="4" w:space="0" w:color="auto"/>
              <w:right w:val="single" w:sz="4" w:space="0" w:color="auto"/>
            </w:tcBorders>
            <w:shd w:val="clear" w:color="auto" w:fill="auto"/>
            <w:noWrap/>
            <w:vAlign w:val="center"/>
            <w:hideMark/>
          </w:tcPr>
          <w:p w14:paraId="34B18AB0" w14:textId="77777777" w:rsidR="005E077C" w:rsidRPr="005E077C" w:rsidRDefault="005E077C" w:rsidP="001F5A28">
            <w:pPr>
              <w:widowControl/>
              <w:jc w:val="left"/>
              <w:rPr>
                <w:rFonts w:ascii="等线" w:eastAsia="等线" w:hAnsi="等线" w:cs="宋体" w:hint="eastAsia"/>
                <w:color w:val="000000"/>
                <w:kern w:val="0"/>
                <w:sz w:val="28"/>
                <w:szCs w:val="28"/>
              </w:rPr>
            </w:pPr>
            <w:r w:rsidRPr="005E077C">
              <w:rPr>
                <w:rFonts w:ascii="等线" w:eastAsia="等线" w:hAnsi="等线" w:cs="宋体" w:hint="eastAsia"/>
                <w:color w:val="000000"/>
                <w:kern w:val="0"/>
                <w:sz w:val="13"/>
                <w:szCs w:val="28"/>
              </w:rPr>
              <w:t>放款总人次</w:t>
            </w:r>
            <w:r w:rsidRPr="005E077C">
              <w:rPr>
                <w:rFonts w:ascii="等线" w:eastAsia="等线" w:hAnsi="等线" w:cs="宋体" w:hint="eastAsia"/>
                <w:color w:val="000000"/>
                <w:kern w:val="0"/>
                <w:sz w:val="22"/>
                <w:szCs w:val="28"/>
              </w:rPr>
              <w:t>（与搜索）</w:t>
            </w:r>
          </w:p>
        </w:tc>
      </w:tr>
      <w:tr w:rsidR="001F5A28" w:rsidRPr="005E077C" w14:paraId="2141B50E" w14:textId="77777777" w:rsidTr="001F5A28">
        <w:trPr>
          <w:trHeight w:val="280"/>
        </w:trPr>
        <w:tc>
          <w:tcPr>
            <w:tcW w:w="678" w:type="dxa"/>
            <w:tcBorders>
              <w:top w:val="nil"/>
              <w:left w:val="single" w:sz="4" w:space="0" w:color="auto"/>
              <w:bottom w:val="single" w:sz="4" w:space="0" w:color="auto"/>
              <w:right w:val="single" w:sz="4" w:space="0" w:color="auto"/>
            </w:tcBorders>
            <w:shd w:val="clear" w:color="auto" w:fill="auto"/>
            <w:noWrap/>
            <w:vAlign w:val="center"/>
            <w:hideMark/>
          </w:tcPr>
          <w:p w14:paraId="2FF757B2" w14:textId="77777777" w:rsidR="005E077C" w:rsidRPr="005E077C" w:rsidRDefault="005E077C" w:rsidP="001F5A28">
            <w:pPr>
              <w:widowControl/>
              <w:jc w:val="center"/>
              <w:rPr>
                <w:rFonts w:ascii="等线" w:eastAsia="等线" w:hAnsi="等线" w:cs="宋体" w:hint="eastAsia"/>
                <w:color w:val="000000"/>
                <w:kern w:val="0"/>
                <w:sz w:val="22"/>
              </w:rPr>
            </w:pPr>
            <w:r w:rsidRPr="005E077C">
              <w:rPr>
                <w:rFonts w:ascii="等线" w:eastAsia="等线" w:hAnsi="等线" w:cs="宋体" w:hint="eastAsia"/>
                <w:color w:val="000000"/>
                <w:kern w:val="0"/>
                <w:sz w:val="22"/>
              </w:rPr>
              <w:t>1</w:t>
            </w:r>
          </w:p>
        </w:tc>
        <w:tc>
          <w:tcPr>
            <w:tcW w:w="1585" w:type="dxa"/>
            <w:tcBorders>
              <w:top w:val="nil"/>
              <w:left w:val="nil"/>
              <w:bottom w:val="single" w:sz="4" w:space="0" w:color="auto"/>
              <w:right w:val="single" w:sz="4" w:space="0" w:color="auto"/>
            </w:tcBorders>
            <w:shd w:val="clear" w:color="auto" w:fill="auto"/>
            <w:noWrap/>
            <w:vAlign w:val="center"/>
            <w:hideMark/>
          </w:tcPr>
          <w:p w14:paraId="3EEC0E2C" w14:textId="26CE3924" w:rsidR="005E077C" w:rsidRPr="005E077C" w:rsidRDefault="0013604A" w:rsidP="001F5A28">
            <w:pPr>
              <w:widowControl/>
              <w:jc w:val="left"/>
              <w:rPr>
                <w:rFonts w:ascii="等线" w:eastAsia="等线" w:hAnsi="等线" w:cs="宋体" w:hint="eastAsia"/>
                <w:color w:val="000000"/>
                <w:kern w:val="0"/>
                <w:sz w:val="15"/>
              </w:rPr>
            </w:pPr>
            <w:r w:rsidRPr="0013604A">
              <w:rPr>
                <w:rFonts w:ascii="等线" w:eastAsia="等线" w:hAnsi="等线" w:cs="宋体" w:hint="eastAsia"/>
                <w:color w:val="000000"/>
                <w:kern w:val="0"/>
                <w:sz w:val="15"/>
              </w:rPr>
              <w:t>停机数、接通户数、通话中、空号、关机</w:t>
            </w:r>
          </w:p>
        </w:tc>
        <w:tc>
          <w:tcPr>
            <w:tcW w:w="1701" w:type="dxa"/>
            <w:tcBorders>
              <w:top w:val="nil"/>
              <w:left w:val="nil"/>
              <w:bottom w:val="single" w:sz="4" w:space="0" w:color="auto"/>
              <w:right w:val="single" w:sz="4" w:space="0" w:color="auto"/>
            </w:tcBorders>
            <w:shd w:val="clear" w:color="auto" w:fill="auto"/>
            <w:noWrap/>
            <w:vAlign w:val="center"/>
            <w:hideMark/>
          </w:tcPr>
          <w:p w14:paraId="00E884E8"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产品管理—所有产品</w:t>
            </w:r>
          </w:p>
        </w:tc>
        <w:tc>
          <w:tcPr>
            <w:tcW w:w="709" w:type="dxa"/>
            <w:tcBorders>
              <w:top w:val="nil"/>
              <w:left w:val="nil"/>
              <w:bottom w:val="single" w:sz="4" w:space="0" w:color="auto"/>
              <w:right w:val="single" w:sz="4" w:space="0" w:color="auto"/>
            </w:tcBorders>
            <w:shd w:val="clear" w:color="auto" w:fill="auto"/>
            <w:noWrap/>
            <w:vAlign w:val="center"/>
            <w:hideMark/>
          </w:tcPr>
          <w:p w14:paraId="733F605D"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6160D6CE"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14:paraId="5B1D8E5A"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2410" w:type="dxa"/>
            <w:tcBorders>
              <w:top w:val="nil"/>
              <w:left w:val="nil"/>
              <w:bottom w:val="single" w:sz="4" w:space="0" w:color="auto"/>
              <w:right w:val="single" w:sz="4" w:space="0" w:color="auto"/>
            </w:tcBorders>
            <w:shd w:val="clear" w:color="auto" w:fill="auto"/>
            <w:noWrap/>
            <w:vAlign w:val="center"/>
            <w:hideMark/>
          </w:tcPr>
          <w:p w14:paraId="17EAF3A8"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5787" w:type="dxa"/>
            <w:tcBorders>
              <w:top w:val="nil"/>
              <w:left w:val="nil"/>
              <w:bottom w:val="single" w:sz="4" w:space="0" w:color="auto"/>
              <w:right w:val="single" w:sz="4" w:space="0" w:color="auto"/>
            </w:tcBorders>
            <w:shd w:val="clear" w:color="auto" w:fill="auto"/>
            <w:noWrap/>
            <w:vAlign w:val="center"/>
            <w:hideMark/>
          </w:tcPr>
          <w:p w14:paraId="2B922928"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r>
      <w:tr w:rsidR="001F5A28" w:rsidRPr="005E077C" w14:paraId="3C1ABA57" w14:textId="77777777" w:rsidTr="001F5A28">
        <w:trPr>
          <w:trHeight w:val="280"/>
        </w:trPr>
        <w:tc>
          <w:tcPr>
            <w:tcW w:w="678" w:type="dxa"/>
            <w:tcBorders>
              <w:top w:val="nil"/>
              <w:left w:val="single" w:sz="4" w:space="0" w:color="auto"/>
              <w:bottom w:val="single" w:sz="4" w:space="0" w:color="auto"/>
              <w:right w:val="single" w:sz="4" w:space="0" w:color="auto"/>
            </w:tcBorders>
            <w:shd w:val="clear" w:color="auto" w:fill="auto"/>
            <w:noWrap/>
            <w:vAlign w:val="center"/>
            <w:hideMark/>
          </w:tcPr>
          <w:p w14:paraId="70CBA589" w14:textId="77777777" w:rsidR="005E077C" w:rsidRPr="005E077C" w:rsidRDefault="005E077C" w:rsidP="001F5A28">
            <w:pPr>
              <w:widowControl/>
              <w:jc w:val="center"/>
              <w:rPr>
                <w:rFonts w:ascii="等线" w:eastAsia="等线" w:hAnsi="等线" w:cs="宋体" w:hint="eastAsia"/>
                <w:color w:val="000000"/>
                <w:kern w:val="0"/>
                <w:sz w:val="22"/>
              </w:rPr>
            </w:pPr>
            <w:r w:rsidRPr="005E077C">
              <w:rPr>
                <w:rFonts w:ascii="等线" w:eastAsia="等线" w:hAnsi="等线" w:cs="宋体" w:hint="eastAsia"/>
                <w:color w:val="000000"/>
                <w:kern w:val="0"/>
                <w:sz w:val="22"/>
              </w:rPr>
              <w:t>2</w:t>
            </w:r>
          </w:p>
        </w:tc>
        <w:tc>
          <w:tcPr>
            <w:tcW w:w="1585" w:type="dxa"/>
            <w:tcBorders>
              <w:top w:val="nil"/>
              <w:left w:val="nil"/>
              <w:bottom w:val="single" w:sz="4" w:space="0" w:color="auto"/>
              <w:right w:val="single" w:sz="4" w:space="0" w:color="auto"/>
            </w:tcBorders>
            <w:shd w:val="clear" w:color="auto" w:fill="auto"/>
            <w:noWrap/>
            <w:vAlign w:val="center"/>
            <w:hideMark/>
          </w:tcPr>
          <w:p w14:paraId="4F9A7599"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筛选时间按时间</w:t>
            </w:r>
          </w:p>
        </w:tc>
        <w:tc>
          <w:tcPr>
            <w:tcW w:w="1701" w:type="dxa"/>
            <w:tcBorders>
              <w:top w:val="nil"/>
              <w:left w:val="nil"/>
              <w:bottom w:val="single" w:sz="4" w:space="0" w:color="auto"/>
              <w:right w:val="single" w:sz="4" w:space="0" w:color="auto"/>
            </w:tcBorders>
            <w:shd w:val="clear" w:color="auto" w:fill="auto"/>
            <w:noWrap/>
            <w:vAlign w:val="center"/>
            <w:hideMark/>
          </w:tcPr>
          <w:p w14:paraId="739E6018"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1DD9800B"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先选</w:t>
            </w:r>
          </w:p>
        </w:tc>
        <w:tc>
          <w:tcPr>
            <w:tcW w:w="1276" w:type="dxa"/>
            <w:tcBorders>
              <w:top w:val="nil"/>
              <w:left w:val="nil"/>
              <w:bottom w:val="single" w:sz="4" w:space="0" w:color="auto"/>
              <w:right w:val="single" w:sz="4" w:space="0" w:color="auto"/>
            </w:tcBorders>
            <w:shd w:val="clear" w:color="auto" w:fill="auto"/>
            <w:noWrap/>
            <w:vAlign w:val="center"/>
            <w:hideMark/>
          </w:tcPr>
          <w:p w14:paraId="3C11DB45"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先选</w:t>
            </w:r>
          </w:p>
        </w:tc>
        <w:tc>
          <w:tcPr>
            <w:tcW w:w="1134" w:type="dxa"/>
            <w:tcBorders>
              <w:top w:val="nil"/>
              <w:left w:val="nil"/>
              <w:bottom w:val="single" w:sz="4" w:space="0" w:color="auto"/>
              <w:right w:val="single" w:sz="4" w:space="0" w:color="auto"/>
            </w:tcBorders>
            <w:shd w:val="clear" w:color="auto" w:fill="auto"/>
            <w:noWrap/>
            <w:vAlign w:val="center"/>
            <w:hideMark/>
          </w:tcPr>
          <w:p w14:paraId="1415C587"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2410" w:type="dxa"/>
            <w:tcBorders>
              <w:top w:val="nil"/>
              <w:left w:val="nil"/>
              <w:bottom w:val="single" w:sz="4" w:space="0" w:color="auto"/>
              <w:right w:val="single" w:sz="4" w:space="0" w:color="auto"/>
            </w:tcBorders>
            <w:shd w:val="clear" w:color="auto" w:fill="auto"/>
            <w:noWrap/>
            <w:vAlign w:val="center"/>
            <w:hideMark/>
          </w:tcPr>
          <w:p w14:paraId="22478F41"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5787" w:type="dxa"/>
            <w:tcBorders>
              <w:top w:val="nil"/>
              <w:left w:val="nil"/>
              <w:bottom w:val="single" w:sz="4" w:space="0" w:color="auto"/>
              <w:right w:val="single" w:sz="4" w:space="0" w:color="auto"/>
            </w:tcBorders>
            <w:shd w:val="clear" w:color="auto" w:fill="auto"/>
            <w:noWrap/>
            <w:vAlign w:val="center"/>
            <w:hideMark/>
          </w:tcPr>
          <w:p w14:paraId="2E4F87D5"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r>
      <w:tr w:rsidR="001F5A28" w:rsidRPr="005E077C" w14:paraId="272ADC92" w14:textId="77777777" w:rsidTr="001F5A28">
        <w:trPr>
          <w:trHeight w:val="280"/>
        </w:trPr>
        <w:tc>
          <w:tcPr>
            <w:tcW w:w="678" w:type="dxa"/>
            <w:tcBorders>
              <w:top w:val="nil"/>
              <w:left w:val="single" w:sz="4" w:space="0" w:color="auto"/>
              <w:bottom w:val="single" w:sz="4" w:space="0" w:color="auto"/>
              <w:right w:val="single" w:sz="4" w:space="0" w:color="auto"/>
            </w:tcBorders>
            <w:shd w:val="clear" w:color="auto" w:fill="auto"/>
            <w:noWrap/>
            <w:vAlign w:val="center"/>
            <w:hideMark/>
          </w:tcPr>
          <w:p w14:paraId="686B6BC7" w14:textId="77777777" w:rsidR="005E077C" w:rsidRPr="005E077C" w:rsidRDefault="005E077C" w:rsidP="001F5A28">
            <w:pPr>
              <w:widowControl/>
              <w:jc w:val="center"/>
              <w:rPr>
                <w:rFonts w:ascii="等线" w:eastAsia="等线" w:hAnsi="等线" w:cs="宋体" w:hint="eastAsia"/>
                <w:color w:val="000000"/>
                <w:kern w:val="0"/>
                <w:sz w:val="22"/>
              </w:rPr>
            </w:pPr>
            <w:r w:rsidRPr="005E077C">
              <w:rPr>
                <w:rFonts w:ascii="等线" w:eastAsia="等线" w:hAnsi="等线" w:cs="宋体" w:hint="eastAsia"/>
                <w:color w:val="000000"/>
                <w:kern w:val="0"/>
                <w:sz w:val="22"/>
              </w:rPr>
              <w:t>3</w:t>
            </w:r>
          </w:p>
        </w:tc>
        <w:tc>
          <w:tcPr>
            <w:tcW w:w="1585" w:type="dxa"/>
            <w:tcBorders>
              <w:top w:val="nil"/>
              <w:left w:val="nil"/>
              <w:bottom w:val="single" w:sz="4" w:space="0" w:color="auto"/>
              <w:right w:val="single" w:sz="4" w:space="0" w:color="auto"/>
            </w:tcBorders>
            <w:shd w:val="clear" w:color="auto" w:fill="auto"/>
            <w:noWrap/>
            <w:vAlign w:val="center"/>
            <w:hideMark/>
          </w:tcPr>
          <w:p w14:paraId="7C1298C4"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707B917C"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4F892CAB"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不大于当日</w:t>
            </w:r>
          </w:p>
        </w:tc>
        <w:tc>
          <w:tcPr>
            <w:tcW w:w="1276" w:type="dxa"/>
            <w:tcBorders>
              <w:top w:val="nil"/>
              <w:left w:val="nil"/>
              <w:bottom w:val="single" w:sz="4" w:space="0" w:color="auto"/>
              <w:right w:val="single" w:sz="4" w:space="0" w:color="auto"/>
            </w:tcBorders>
            <w:shd w:val="clear" w:color="auto" w:fill="auto"/>
            <w:noWrap/>
            <w:vAlign w:val="center"/>
            <w:hideMark/>
          </w:tcPr>
          <w:p w14:paraId="5C83883E"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不小于开始日期</w:t>
            </w:r>
          </w:p>
        </w:tc>
        <w:tc>
          <w:tcPr>
            <w:tcW w:w="1134" w:type="dxa"/>
            <w:tcBorders>
              <w:top w:val="nil"/>
              <w:left w:val="nil"/>
              <w:bottom w:val="single" w:sz="4" w:space="0" w:color="auto"/>
              <w:right w:val="single" w:sz="4" w:space="0" w:color="auto"/>
            </w:tcBorders>
            <w:shd w:val="clear" w:color="auto" w:fill="auto"/>
            <w:noWrap/>
            <w:vAlign w:val="center"/>
            <w:hideMark/>
          </w:tcPr>
          <w:p w14:paraId="3D0E907C"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2410" w:type="dxa"/>
            <w:tcBorders>
              <w:top w:val="nil"/>
              <w:left w:val="nil"/>
              <w:bottom w:val="single" w:sz="4" w:space="0" w:color="auto"/>
              <w:right w:val="single" w:sz="4" w:space="0" w:color="auto"/>
            </w:tcBorders>
            <w:shd w:val="clear" w:color="auto" w:fill="auto"/>
            <w:noWrap/>
            <w:vAlign w:val="center"/>
            <w:hideMark/>
          </w:tcPr>
          <w:p w14:paraId="72C9B657"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5787" w:type="dxa"/>
            <w:tcBorders>
              <w:top w:val="nil"/>
              <w:left w:val="nil"/>
              <w:bottom w:val="single" w:sz="4" w:space="0" w:color="auto"/>
              <w:right w:val="single" w:sz="4" w:space="0" w:color="auto"/>
            </w:tcBorders>
            <w:shd w:val="clear" w:color="auto" w:fill="auto"/>
            <w:noWrap/>
            <w:vAlign w:val="center"/>
            <w:hideMark/>
          </w:tcPr>
          <w:p w14:paraId="3F652AE1"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r>
      <w:tr w:rsidR="001F5A28" w:rsidRPr="005E077C" w14:paraId="4BAC345C" w14:textId="77777777" w:rsidTr="001F5A28">
        <w:trPr>
          <w:trHeight w:val="280"/>
        </w:trPr>
        <w:tc>
          <w:tcPr>
            <w:tcW w:w="678" w:type="dxa"/>
            <w:tcBorders>
              <w:top w:val="nil"/>
              <w:left w:val="single" w:sz="4" w:space="0" w:color="auto"/>
              <w:bottom w:val="single" w:sz="4" w:space="0" w:color="auto"/>
              <w:right w:val="single" w:sz="4" w:space="0" w:color="auto"/>
            </w:tcBorders>
            <w:shd w:val="clear" w:color="auto" w:fill="auto"/>
            <w:noWrap/>
            <w:vAlign w:val="center"/>
            <w:hideMark/>
          </w:tcPr>
          <w:p w14:paraId="325C96EB" w14:textId="77777777" w:rsidR="005E077C" w:rsidRPr="005E077C" w:rsidRDefault="005E077C" w:rsidP="001F5A28">
            <w:pPr>
              <w:widowControl/>
              <w:jc w:val="center"/>
              <w:rPr>
                <w:rFonts w:ascii="等线" w:eastAsia="等线" w:hAnsi="等线" w:cs="宋体" w:hint="eastAsia"/>
                <w:color w:val="000000"/>
                <w:kern w:val="0"/>
                <w:sz w:val="22"/>
              </w:rPr>
            </w:pPr>
            <w:r w:rsidRPr="005E077C">
              <w:rPr>
                <w:rFonts w:ascii="等线" w:eastAsia="等线" w:hAnsi="等线" w:cs="宋体" w:hint="eastAsia"/>
                <w:color w:val="000000"/>
                <w:kern w:val="0"/>
                <w:sz w:val="22"/>
              </w:rPr>
              <w:t>4</w:t>
            </w:r>
          </w:p>
        </w:tc>
        <w:tc>
          <w:tcPr>
            <w:tcW w:w="1585" w:type="dxa"/>
            <w:tcBorders>
              <w:top w:val="nil"/>
              <w:left w:val="nil"/>
              <w:bottom w:val="single" w:sz="4" w:space="0" w:color="auto"/>
              <w:right w:val="single" w:sz="4" w:space="0" w:color="auto"/>
            </w:tcBorders>
            <w:shd w:val="clear" w:color="auto" w:fill="auto"/>
            <w:noWrap/>
            <w:vAlign w:val="center"/>
            <w:hideMark/>
          </w:tcPr>
          <w:p w14:paraId="251692F5"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6E1095D2"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0D508ACF"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默认当日</w:t>
            </w:r>
          </w:p>
        </w:tc>
        <w:tc>
          <w:tcPr>
            <w:tcW w:w="1276" w:type="dxa"/>
            <w:tcBorders>
              <w:top w:val="nil"/>
              <w:left w:val="nil"/>
              <w:bottom w:val="single" w:sz="4" w:space="0" w:color="auto"/>
              <w:right w:val="single" w:sz="4" w:space="0" w:color="auto"/>
            </w:tcBorders>
            <w:shd w:val="clear" w:color="auto" w:fill="auto"/>
            <w:noWrap/>
            <w:vAlign w:val="center"/>
            <w:hideMark/>
          </w:tcPr>
          <w:p w14:paraId="65E9E1DE"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默认当日</w:t>
            </w:r>
          </w:p>
        </w:tc>
        <w:tc>
          <w:tcPr>
            <w:tcW w:w="1134" w:type="dxa"/>
            <w:tcBorders>
              <w:top w:val="nil"/>
              <w:left w:val="nil"/>
              <w:bottom w:val="single" w:sz="4" w:space="0" w:color="auto"/>
              <w:right w:val="single" w:sz="4" w:space="0" w:color="auto"/>
            </w:tcBorders>
            <w:shd w:val="clear" w:color="auto" w:fill="auto"/>
            <w:noWrap/>
            <w:vAlign w:val="center"/>
            <w:hideMark/>
          </w:tcPr>
          <w:p w14:paraId="588AE41A"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2410" w:type="dxa"/>
            <w:tcBorders>
              <w:top w:val="nil"/>
              <w:left w:val="nil"/>
              <w:bottom w:val="single" w:sz="4" w:space="0" w:color="auto"/>
              <w:right w:val="single" w:sz="4" w:space="0" w:color="auto"/>
            </w:tcBorders>
            <w:shd w:val="clear" w:color="auto" w:fill="auto"/>
            <w:noWrap/>
            <w:vAlign w:val="center"/>
            <w:hideMark/>
          </w:tcPr>
          <w:p w14:paraId="635DAD35"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5787" w:type="dxa"/>
            <w:tcBorders>
              <w:top w:val="nil"/>
              <w:left w:val="nil"/>
              <w:bottom w:val="single" w:sz="4" w:space="0" w:color="auto"/>
              <w:right w:val="single" w:sz="4" w:space="0" w:color="auto"/>
            </w:tcBorders>
            <w:shd w:val="clear" w:color="auto" w:fill="auto"/>
            <w:noWrap/>
            <w:vAlign w:val="center"/>
            <w:hideMark/>
          </w:tcPr>
          <w:p w14:paraId="1BCABC72"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r>
      <w:tr w:rsidR="001F5A28" w:rsidRPr="005E077C" w14:paraId="7D8C0014" w14:textId="77777777" w:rsidTr="001F5A28">
        <w:trPr>
          <w:trHeight w:val="280"/>
        </w:trPr>
        <w:tc>
          <w:tcPr>
            <w:tcW w:w="678" w:type="dxa"/>
            <w:tcBorders>
              <w:top w:val="nil"/>
              <w:left w:val="single" w:sz="4" w:space="0" w:color="auto"/>
              <w:bottom w:val="single" w:sz="4" w:space="0" w:color="auto"/>
              <w:right w:val="single" w:sz="4" w:space="0" w:color="auto"/>
            </w:tcBorders>
            <w:shd w:val="clear" w:color="auto" w:fill="auto"/>
            <w:noWrap/>
            <w:vAlign w:val="center"/>
            <w:hideMark/>
          </w:tcPr>
          <w:p w14:paraId="28618A2F" w14:textId="77777777" w:rsidR="005E077C" w:rsidRPr="005E077C" w:rsidRDefault="005E077C" w:rsidP="001F5A28">
            <w:pPr>
              <w:widowControl/>
              <w:jc w:val="center"/>
              <w:rPr>
                <w:rFonts w:ascii="等线" w:eastAsia="等线" w:hAnsi="等线" w:cs="宋体" w:hint="eastAsia"/>
                <w:color w:val="000000"/>
                <w:kern w:val="0"/>
                <w:sz w:val="22"/>
              </w:rPr>
            </w:pPr>
            <w:r w:rsidRPr="005E077C">
              <w:rPr>
                <w:rFonts w:ascii="等线" w:eastAsia="等线" w:hAnsi="等线" w:cs="宋体" w:hint="eastAsia"/>
                <w:color w:val="000000"/>
                <w:kern w:val="0"/>
                <w:sz w:val="22"/>
              </w:rPr>
              <w:t>5</w:t>
            </w:r>
          </w:p>
        </w:tc>
        <w:tc>
          <w:tcPr>
            <w:tcW w:w="1585" w:type="dxa"/>
            <w:tcBorders>
              <w:top w:val="nil"/>
              <w:left w:val="nil"/>
              <w:bottom w:val="single" w:sz="4" w:space="0" w:color="auto"/>
              <w:right w:val="single" w:sz="4" w:space="0" w:color="auto"/>
            </w:tcBorders>
            <w:shd w:val="clear" w:color="auto" w:fill="auto"/>
            <w:noWrap/>
            <w:vAlign w:val="center"/>
            <w:hideMark/>
          </w:tcPr>
          <w:p w14:paraId="40FF01F8"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11FB5938"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729A6FD0"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29C080CA"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14:paraId="59199388"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输入框</w:t>
            </w:r>
          </w:p>
        </w:tc>
        <w:tc>
          <w:tcPr>
            <w:tcW w:w="2410" w:type="dxa"/>
            <w:tcBorders>
              <w:top w:val="nil"/>
              <w:left w:val="nil"/>
              <w:bottom w:val="single" w:sz="4" w:space="0" w:color="auto"/>
              <w:right w:val="single" w:sz="4" w:space="0" w:color="auto"/>
            </w:tcBorders>
            <w:shd w:val="clear" w:color="auto" w:fill="auto"/>
            <w:noWrap/>
            <w:vAlign w:val="center"/>
            <w:hideMark/>
          </w:tcPr>
          <w:p w14:paraId="453DB38E"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5787" w:type="dxa"/>
            <w:tcBorders>
              <w:top w:val="nil"/>
              <w:left w:val="nil"/>
              <w:bottom w:val="single" w:sz="4" w:space="0" w:color="auto"/>
              <w:right w:val="single" w:sz="4" w:space="0" w:color="auto"/>
            </w:tcBorders>
            <w:shd w:val="clear" w:color="auto" w:fill="auto"/>
            <w:noWrap/>
            <w:vAlign w:val="center"/>
            <w:hideMark/>
          </w:tcPr>
          <w:p w14:paraId="6B1E1EAF"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r>
      <w:tr w:rsidR="001F5A28" w:rsidRPr="005E077C" w14:paraId="27BD4AEB" w14:textId="77777777" w:rsidTr="001F5A28">
        <w:trPr>
          <w:trHeight w:val="280"/>
        </w:trPr>
        <w:tc>
          <w:tcPr>
            <w:tcW w:w="678" w:type="dxa"/>
            <w:tcBorders>
              <w:top w:val="nil"/>
              <w:left w:val="single" w:sz="4" w:space="0" w:color="auto"/>
              <w:bottom w:val="single" w:sz="4" w:space="0" w:color="auto"/>
              <w:right w:val="single" w:sz="4" w:space="0" w:color="auto"/>
            </w:tcBorders>
            <w:shd w:val="clear" w:color="auto" w:fill="auto"/>
            <w:noWrap/>
            <w:vAlign w:val="center"/>
            <w:hideMark/>
          </w:tcPr>
          <w:p w14:paraId="7EEBFDAB" w14:textId="77777777" w:rsidR="005E077C" w:rsidRPr="005E077C" w:rsidRDefault="005E077C" w:rsidP="001F5A28">
            <w:pPr>
              <w:widowControl/>
              <w:jc w:val="center"/>
              <w:rPr>
                <w:rFonts w:ascii="等线" w:eastAsia="等线" w:hAnsi="等线" w:cs="宋体" w:hint="eastAsia"/>
                <w:color w:val="000000"/>
                <w:kern w:val="0"/>
                <w:sz w:val="22"/>
              </w:rPr>
            </w:pPr>
            <w:r w:rsidRPr="005E077C">
              <w:rPr>
                <w:rFonts w:ascii="等线" w:eastAsia="等线" w:hAnsi="等线" w:cs="宋体" w:hint="eastAsia"/>
                <w:color w:val="000000"/>
                <w:kern w:val="0"/>
                <w:sz w:val="22"/>
              </w:rPr>
              <w:t>6</w:t>
            </w:r>
          </w:p>
        </w:tc>
        <w:tc>
          <w:tcPr>
            <w:tcW w:w="1585" w:type="dxa"/>
            <w:tcBorders>
              <w:top w:val="nil"/>
              <w:left w:val="nil"/>
              <w:bottom w:val="single" w:sz="4" w:space="0" w:color="auto"/>
              <w:right w:val="single" w:sz="4" w:space="0" w:color="auto"/>
            </w:tcBorders>
            <w:shd w:val="clear" w:color="auto" w:fill="auto"/>
            <w:noWrap/>
            <w:vAlign w:val="center"/>
            <w:hideMark/>
          </w:tcPr>
          <w:p w14:paraId="3E6F7372"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54ACACA9"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7F68BDD6"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7047B0E7"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14:paraId="095A78FF"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模糊查询</w:t>
            </w:r>
          </w:p>
        </w:tc>
        <w:tc>
          <w:tcPr>
            <w:tcW w:w="2410" w:type="dxa"/>
            <w:tcBorders>
              <w:top w:val="nil"/>
              <w:left w:val="nil"/>
              <w:bottom w:val="single" w:sz="4" w:space="0" w:color="auto"/>
              <w:right w:val="single" w:sz="4" w:space="0" w:color="auto"/>
            </w:tcBorders>
            <w:shd w:val="clear" w:color="auto" w:fill="auto"/>
            <w:noWrap/>
            <w:vAlign w:val="center"/>
            <w:hideMark/>
          </w:tcPr>
          <w:p w14:paraId="6EE0717A"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5787" w:type="dxa"/>
            <w:tcBorders>
              <w:top w:val="nil"/>
              <w:left w:val="nil"/>
              <w:bottom w:val="single" w:sz="4" w:space="0" w:color="auto"/>
              <w:right w:val="single" w:sz="4" w:space="0" w:color="auto"/>
            </w:tcBorders>
            <w:shd w:val="clear" w:color="auto" w:fill="auto"/>
            <w:noWrap/>
            <w:vAlign w:val="center"/>
            <w:hideMark/>
          </w:tcPr>
          <w:p w14:paraId="336E40EB"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r>
      <w:tr w:rsidR="001F5A28" w:rsidRPr="005E077C" w14:paraId="2579F41C" w14:textId="77777777" w:rsidTr="001F5A28">
        <w:trPr>
          <w:trHeight w:val="280"/>
        </w:trPr>
        <w:tc>
          <w:tcPr>
            <w:tcW w:w="678" w:type="dxa"/>
            <w:tcBorders>
              <w:top w:val="nil"/>
              <w:left w:val="single" w:sz="4" w:space="0" w:color="auto"/>
              <w:bottom w:val="single" w:sz="4" w:space="0" w:color="auto"/>
              <w:right w:val="single" w:sz="4" w:space="0" w:color="auto"/>
            </w:tcBorders>
            <w:shd w:val="clear" w:color="auto" w:fill="auto"/>
            <w:noWrap/>
            <w:vAlign w:val="center"/>
            <w:hideMark/>
          </w:tcPr>
          <w:p w14:paraId="23EFE128" w14:textId="77777777" w:rsidR="005E077C" w:rsidRPr="005E077C" w:rsidRDefault="005E077C" w:rsidP="001F5A28">
            <w:pPr>
              <w:widowControl/>
              <w:jc w:val="center"/>
              <w:rPr>
                <w:rFonts w:ascii="等线" w:eastAsia="等线" w:hAnsi="等线" w:cs="宋体" w:hint="eastAsia"/>
                <w:color w:val="000000"/>
                <w:kern w:val="0"/>
                <w:sz w:val="22"/>
              </w:rPr>
            </w:pPr>
            <w:r w:rsidRPr="005E077C">
              <w:rPr>
                <w:rFonts w:ascii="等线" w:eastAsia="等线" w:hAnsi="等线" w:cs="宋体" w:hint="eastAsia"/>
                <w:color w:val="000000"/>
                <w:kern w:val="0"/>
                <w:sz w:val="22"/>
              </w:rPr>
              <w:t>7</w:t>
            </w:r>
          </w:p>
        </w:tc>
        <w:tc>
          <w:tcPr>
            <w:tcW w:w="1585" w:type="dxa"/>
            <w:tcBorders>
              <w:top w:val="nil"/>
              <w:left w:val="nil"/>
              <w:bottom w:val="single" w:sz="4" w:space="0" w:color="auto"/>
              <w:right w:val="single" w:sz="4" w:space="0" w:color="auto"/>
            </w:tcBorders>
            <w:shd w:val="clear" w:color="auto" w:fill="auto"/>
            <w:noWrap/>
            <w:vAlign w:val="center"/>
            <w:hideMark/>
          </w:tcPr>
          <w:p w14:paraId="449D6F75"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66C9B09F"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6289AAC9"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5669D7DB"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14:paraId="358AC98C"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2410" w:type="dxa"/>
            <w:tcBorders>
              <w:top w:val="nil"/>
              <w:left w:val="nil"/>
              <w:bottom w:val="single" w:sz="4" w:space="0" w:color="auto"/>
              <w:right w:val="single" w:sz="4" w:space="0" w:color="auto"/>
            </w:tcBorders>
            <w:shd w:val="clear" w:color="auto" w:fill="auto"/>
            <w:noWrap/>
            <w:vAlign w:val="center"/>
            <w:hideMark/>
          </w:tcPr>
          <w:p w14:paraId="2862C34C"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外呼专员</w:t>
            </w:r>
          </w:p>
        </w:tc>
        <w:tc>
          <w:tcPr>
            <w:tcW w:w="5787" w:type="dxa"/>
            <w:tcBorders>
              <w:top w:val="nil"/>
              <w:left w:val="nil"/>
              <w:bottom w:val="single" w:sz="4" w:space="0" w:color="auto"/>
              <w:right w:val="single" w:sz="4" w:space="0" w:color="auto"/>
            </w:tcBorders>
            <w:shd w:val="clear" w:color="auto" w:fill="auto"/>
            <w:noWrap/>
            <w:vAlign w:val="center"/>
            <w:hideMark/>
          </w:tcPr>
          <w:p w14:paraId="6FEB005D"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r>
      <w:tr w:rsidR="001F5A28" w:rsidRPr="005E077C" w14:paraId="311EB7DD" w14:textId="77777777" w:rsidTr="001F5A28">
        <w:trPr>
          <w:trHeight w:val="280"/>
        </w:trPr>
        <w:tc>
          <w:tcPr>
            <w:tcW w:w="678" w:type="dxa"/>
            <w:tcBorders>
              <w:top w:val="nil"/>
              <w:left w:val="single" w:sz="4" w:space="0" w:color="auto"/>
              <w:bottom w:val="single" w:sz="4" w:space="0" w:color="auto"/>
              <w:right w:val="single" w:sz="4" w:space="0" w:color="auto"/>
            </w:tcBorders>
            <w:shd w:val="clear" w:color="auto" w:fill="auto"/>
            <w:noWrap/>
            <w:vAlign w:val="center"/>
            <w:hideMark/>
          </w:tcPr>
          <w:p w14:paraId="5296A79E" w14:textId="77777777" w:rsidR="005E077C" w:rsidRPr="005E077C" w:rsidRDefault="005E077C" w:rsidP="001F5A28">
            <w:pPr>
              <w:widowControl/>
              <w:jc w:val="center"/>
              <w:rPr>
                <w:rFonts w:ascii="等线" w:eastAsia="等线" w:hAnsi="等线" w:cs="宋体" w:hint="eastAsia"/>
                <w:color w:val="000000"/>
                <w:kern w:val="0"/>
                <w:sz w:val="22"/>
              </w:rPr>
            </w:pPr>
            <w:r w:rsidRPr="005E077C">
              <w:rPr>
                <w:rFonts w:ascii="等线" w:eastAsia="等线" w:hAnsi="等线" w:cs="宋体" w:hint="eastAsia"/>
                <w:color w:val="000000"/>
                <w:kern w:val="0"/>
                <w:sz w:val="22"/>
              </w:rPr>
              <w:t>8</w:t>
            </w:r>
          </w:p>
        </w:tc>
        <w:tc>
          <w:tcPr>
            <w:tcW w:w="1585" w:type="dxa"/>
            <w:tcBorders>
              <w:top w:val="nil"/>
              <w:left w:val="nil"/>
              <w:bottom w:val="single" w:sz="4" w:space="0" w:color="auto"/>
              <w:right w:val="single" w:sz="4" w:space="0" w:color="auto"/>
            </w:tcBorders>
            <w:shd w:val="clear" w:color="auto" w:fill="auto"/>
            <w:noWrap/>
            <w:vAlign w:val="center"/>
            <w:hideMark/>
          </w:tcPr>
          <w:p w14:paraId="78A9433E"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1085A27A"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71B6ED05"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11AFDCB1"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14:paraId="22B24027"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2410" w:type="dxa"/>
            <w:tcBorders>
              <w:top w:val="nil"/>
              <w:left w:val="nil"/>
              <w:bottom w:val="single" w:sz="4" w:space="0" w:color="auto"/>
              <w:right w:val="single" w:sz="4" w:space="0" w:color="auto"/>
            </w:tcBorders>
            <w:shd w:val="clear" w:color="auto" w:fill="auto"/>
            <w:noWrap/>
            <w:vAlign w:val="center"/>
            <w:hideMark/>
          </w:tcPr>
          <w:p w14:paraId="2B53E772"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先分配再可申请名单</w:t>
            </w:r>
          </w:p>
        </w:tc>
        <w:tc>
          <w:tcPr>
            <w:tcW w:w="5787" w:type="dxa"/>
            <w:tcBorders>
              <w:top w:val="nil"/>
              <w:left w:val="nil"/>
              <w:bottom w:val="single" w:sz="4" w:space="0" w:color="auto"/>
              <w:right w:val="single" w:sz="4" w:space="0" w:color="auto"/>
            </w:tcBorders>
            <w:shd w:val="clear" w:color="auto" w:fill="auto"/>
            <w:noWrap/>
            <w:vAlign w:val="center"/>
            <w:hideMark/>
          </w:tcPr>
          <w:p w14:paraId="4CE2BAA2"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r>
      <w:tr w:rsidR="001F5A28" w:rsidRPr="005E077C" w14:paraId="7C70062E" w14:textId="77777777" w:rsidTr="001F5A28">
        <w:trPr>
          <w:trHeight w:val="560"/>
        </w:trPr>
        <w:tc>
          <w:tcPr>
            <w:tcW w:w="678" w:type="dxa"/>
            <w:tcBorders>
              <w:top w:val="nil"/>
              <w:left w:val="single" w:sz="4" w:space="0" w:color="auto"/>
              <w:bottom w:val="single" w:sz="4" w:space="0" w:color="auto"/>
              <w:right w:val="single" w:sz="4" w:space="0" w:color="auto"/>
            </w:tcBorders>
            <w:shd w:val="clear" w:color="auto" w:fill="auto"/>
            <w:noWrap/>
            <w:vAlign w:val="center"/>
            <w:hideMark/>
          </w:tcPr>
          <w:p w14:paraId="0280590E" w14:textId="77777777" w:rsidR="005E077C" w:rsidRPr="005E077C" w:rsidRDefault="005E077C" w:rsidP="001F5A28">
            <w:pPr>
              <w:widowControl/>
              <w:jc w:val="center"/>
              <w:rPr>
                <w:rFonts w:ascii="等线" w:eastAsia="等线" w:hAnsi="等线" w:cs="宋体" w:hint="eastAsia"/>
                <w:color w:val="000000"/>
                <w:kern w:val="0"/>
                <w:sz w:val="22"/>
              </w:rPr>
            </w:pPr>
            <w:r w:rsidRPr="005E077C">
              <w:rPr>
                <w:rFonts w:ascii="等线" w:eastAsia="等线" w:hAnsi="等线" w:cs="宋体" w:hint="eastAsia"/>
                <w:color w:val="000000"/>
                <w:kern w:val="0"/>
                <w:sz w:val="22"/>
              </w:rPr>
              <w:t>9</w:t>
            </w:r>
          </w:p>
        </w:tc>
        <w:tc>
          <w:tcPr>
            <w:tcW w:w="1585" w:type="dxa"/>
            <w:tcBorders>
              <w:top w:val="nil"/>
              <w:left w:val="nil"/>
              <w:bottom w:val="single" w:sz="4" w:space="0" w:color="auto"/>
              <w:right w:val="single" w:sz="4" w:space="0" w:color="auto"/>
            </w:tcBorders>
            <w:shd w:val="clear" w:color="auto" w:fill="auto"/>
            <w:noWrap/>
            <w:vAlign w:val="center"/>
            <w:hideMark/>
          </w:tcPr>
          <w:p w14:paraId="10E5114E"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3ED59F0D"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24438BAB"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4E51DFB5"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14:paraId="3600129F"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2410" w:type="dxa"/>
            <w:tcBorders>
              <w:top w:val="nil"/>
              <w:left w:val="nil"/>
              <w:bottom w:val="single" w:sz="4" w:space="0" w:color="auto"/>
              <w:right w:val="single" w:sz="4" w:space="0" w:color="auto"/>
            </w:tcBorders>
            <w:shd w:val="clear" w:color="auto" w:fill="auto"/>
            <w:vAlign w:val="center"/>
            <w:hideMark/>
          </w:tcPr>
          <w:p w14:paraId="3BD73EDF" w14:textId="5008D448" w:rsidR="005E077C" w:rsidRPr="005E077C" w:rsidRDefault="00D664B3" w:rsidP="001F5A28">
            <w:pPr>
              <w:widowControl/>
              <w:jc w:val="left"/>
              <w:rPr>
                <w:rFonts w:ascii="等线" w:eastAsia="等线" w:hAnsi="等线" w:cs="宋体" w:hint="eastAsia"/>
                <w:color w:val="000000"/>
                <w:kern w:val="0"/>
                <w:sz w:val="15"/>
              </w:rPr>
            </w:pPr>
            <w:r w:rsidRPr="00F213C7">
              <w:rPr>
                <w:rFonts w:ascii="等线" w:eastAsia="等线" w:hAnsi="等线" w:cs="宋体" w:hint="eastAsia"/>
                <w:color w:val="000000"/>
                <w:kern w:val="0"/>
                <w:sz w:val="15"/>
                <w:highlight w:val="yellow"/>
              </w:rPr>
              <w:t>名单库限制（任务中的未拨数）可通过通话记录</w:t>
            </w:r>
            <w:r w:rsidRPr="00F213C7">
              <w:rPr>
                <w:rFonts w:ascii="等线" w:eastAsia="等线" w:hAnsi="等线" w:cs="宋体"/>
                <w:color w:val="000000"/>
                <w:kern w:val="0"/>
                <w:sz w:val="15"/>
                <w:highlight w:val="yellow"/>
              </w:rPr>
              <w:t>+专员筛选</w:t>
            </w:r>
          </w:p>
        </w:tc>
        <w:tc>
          <w:tcPr>
            <w:tcW w:w="5787" w:type="dxa"/>
            <w:tcBorders>
              <w:top w:val="nil"/>
              <w:left w:val="nil"/>
              <w:bottom w:val="single" w:sz="4" w:space="0" w:color="auto"/>
              <w:right w:val="single" w:sz="4" w:space="0" w:color="auto"/>
            </w:tcBorders>
            <w:shd w:val="clear" w:color="auto" w:fill="auto"/>
            <w:noWrap/>
            <w:vAlign w:val="center"/>
            <w:hideMark/>
          </w:tcPr>
          <w:p w14:paraId="4B93B412"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r>
      <w:tr w:rsidR="001F5A28" w:rsidRPr="005E077C" w14:paraId="26692777" w14:textId="77777777" w:rsidTr="001F5A28">
        <w:trPr>
          <w:trHeight w:val="560"/>
        </w:trPr>
        <w:tc>
          <w:tcPr>
            <w:tcW w:w="678" w:type="dxa"/>
            <w:tcBorders>
              <w:top w:val="nil"/>
              <w:left w:val="single" w:sz="4" w:space="0" w:color="auto"/>
              <w:bottom w:val="single" w:sz="4" w:space="0" w:color="auto"/>
              <w:right w:val="single" w:sz="4" w:space="0" w:color="auto"/>
            </w:tcBorders>
            <w:shd w:val="clear" w:color="auto" w:fill="auto"/>
            <w:noWrap/>
            <w:vAlign w:val="center"/>
            <w:hideMark/>
          </w:tcPr>
          <w:p w14:paraId="70AA0546" w14:textId="77777777" w:rsidR="005E077C" w:rsidRPr="005E077C" w:rsidRDefault="005E077C" w:rsidP="001F5A28">
            <w:pPr>
              <w:widowControl/>
              <w:jc w:val="center"/>
              <w:rPr>
                <w:rFonts w:ascii="等线" w:eastAsia="等线" w:hAnsi="等线" w:cs="宋体" w:hint="eastAsia"/>
                <w:color w:val="000000"/>
                <w:kern w:val="0"/>
                <w:sz w:val="22"/>
              </w:rPr>
            </w:pPr>
            <w:r w:rsidRPr="005E077C">
              <w:rPr>
                <w:rFonts w:ascii="等线" w:eastAsia="等线" w:hAnsi="等线" w:cs="宋体" w:hint="eastAsia"/>
                <w:color w:val="000000"/>
                <w:kern w:val="0"/>
                <w:sz w:val="22"/>
              </w:rPr>
              <w:t>10</w:t>
            </w:r>
          </w:p>
        </w:tc>
        <w:tc>
          <w:tcPr>
            <w:tcW w:w="1585" w:type="dxa"/>
            <w:tcBorders>
              <w:top w:val="nil"/>
              <w:left w:val="nil"/>
              <w:bottom w:val="single" w:sz="4" w:space="0" w:color="auto"/>
              <w:right w:val="single" w:sz="4" w:space="0" w:color="auto"/>
            </w:tcBorders>
            <w:shd w:val="clear" w:color="auto" w:fill="auto"/>
            <w:noWrap/>
            <w:vAlign w:val="center"/>
            <w:hideMark/>
          </w:tcPr>
          <w:p w14:paraId="4599444B"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23DDC073"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0D2CAF08"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064382AD"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14:paraId="66F8E63C"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2410" w:type="dxa"/>
            <w:tcBorders>
              <w:top w:val="nil"/>
              <w:left w:val="nil"/>
              <w:bottom w:val="single" w:sz="4" w:space="0" w:color="auto"/>
              <w:right w:val="single" w:sz="4" w:space="0" w:color="auto"/>
            </w:tcBorders>
            <w:shd w:val="clear" w:color="auto" w:fill="auto"/>
            <w:vAlign w:val="center"/>
            <w:hideMark/>
          </w:tcPr>
          <w:p w14:paraId="75A57F42"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任务中的提取范围限制（返显）</w:t>
            </w:r>
          </w:p>
        </w:tc>
        <w:tc>
          <w:tcPr>
            <w:tcW w:w="5787" w:type="dxa"/>
            <w:tcBorders>
              <w:top w:val="nil"/>
              <w:left w:val="nil"/>
              <w:bottom w:val="single" w:sz="4" w:space="0" w:color="auto"/>
              <w:right w:val="single" w:sz="4" w:space="0" w:color="auto"/>
            </w:tcBorders>
            <w:shd w:val="clear" w:color="auto" w:fill="auto"/>
            <w:noWrap/>
            <w:vAlign w:val="center"/>
            <w:hideMark/>
          </w:tcPr>
          <w:p w14:paraId="691003A8"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r>
      <w:tr w:rsidR="001F5A28" w:rsidRPr="005E077C" w14:paraId="248A66C9" w14:textId="77777777" w:rsidTr="001F5A28">
        <w:trPr>
          <w:trHeight w:val="840"/>
        </w:trPr>
        <w:tc>
          <w:tcPr>
            <w:tcW w:w="678" w:type="dxa"/>
            <w:tcBorders>
              <w:top w:val="nil"/>
              <w:left w:val="single" w:sz="4" w:space="0" w:color="auto"/>
              <w:bottom w:val="single" w:sz="4" w:space="0" w:color="auto"/>
              <w:right w:val="single" w:sz="4" w:space="0" w:color="auto"/>
            </w:tcBorders>
            <w:shd w:val="clear" w:color="auto" w:fill="auto"/>
            <w:noWrap/>
            <w:vAlign w:val="center"/>
            <w:hideMark/>
          </w:tcPr>
          <w:p w14:paraId="2B1BB522" w14:textId="77777777" w:rsidR="005E077C" w:rsidRPr="005E077C" w:rsidRDefault="005E077C" w:rsidP="001F5A28">
            <w:pPr>
              <w:widowControl/>
              <w:jc w:val="center"/>
              <w:rPr>
                <w:rFonts w:ascii="等线" w:eastAsia="等线" w:hAnsi="等线" w:cs="宋体" w:hint="eastAsia"/>
                <w:color w:val="000000"/>
                <w:kern w:val="0"/>
                <w:sz w:val="22"/>
              </w:rPr>
            </w:pPr>
            <w:r w:rsidRPr="005E077C">
              <w:rPr>
                <w:rFonts w:ascii="等线" w:eastAsia="等线" w:hAnsi="等线" w:cs="宋体" w:hint="eastAsia"/>
                <w:color w:val="000000"/>
                <w:kern w:val="0"/>
                <w:sz w:val="22"/>
              </w:rPr>
              <w:t>11</w:t>
            </w:r>
          </w:p>
        </w:tc>
        <w:tc>
          <w:tcPr>
            <w:tcW w:w="1585" w:type="dxa"/>
            <w:tcBorders>
              <w:top w:val="nil"/>
              <w:left w:val="nil"/>
              <w:bottom w:val="single" w:sz="4" w:space="0" w:color="auto"/>
              <w:right w:val="single" w:sz="4" w:space="0" w:color="auto"/>
            </w:tcBorders>
            <w:shd w:val="clear" w:color="auto" w:fill="auto"/>
            <w:noWrap/>
            <w:vAlign w:val="center"/>
            <w:hideMark/>
          </w:tcPr>
          <w:p w14:paraId="610095F8"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6E8622E8"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2AF619FD"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3E4FD48E"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14:paraId="179A16AB"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2410" w:type="dxa"/>
            <w:tcBorders>
              <w:top w:val="nil"/>
              <w:left w:val="nil"/>
              <w:bottom w:val="single" w:sz="4" w:space="0" w:color="auto"/>
              <w:right w:val="single" w:sz="4" w:space="0" w:color="auto"/>
            </w:tcBorders>
            <w:shd w:val="clear" w:color="auto" w:fill="auto"/>
            <w:vAlign w:val="center"/>
            <w:hideMark/>
          </w:tcPr>
          <w:p w14:paraId="0D6451C0"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先名单库限制再任务范围限制</w:t>
            </w:r>
          </w:p>
        </w:tc>
        <w:tc>
          <w:tcPr>
            <w:tcW w:w="5787" w:type="dxa"/>
            <w:tcBorders>
              <w:top w:val="nil"/>
              <w:left w:val="nil"/>
              <w:bottom w:val="single" w:sz="4" w:space="0" w:color="auto"/>
              <w:right w:val="single" w:sz="4" w:space="0" w:color="auto"/>
            </w:tcBorders>
            <w:shd w:val="clear" w:color="auto" w:fill="auto"/>
            <w:noWrap/>
            <w:vAlign w:val="center"/>
            <w:hideMark/>
          </w:tcPr>
          <w:p w14:paraId="5CA0EBFE"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r>
      <w:tr w:rsidR="001F5A28" w:rsidRPr="005E077C" w14:paraId="03214C42" w14:textId="77777777" w:rsidTr="001F5A28">
        <w:trPr>
          <w:trHeight w:val="840"/>
        </w:trPr>
        <w:tc>
          <w:tcPr>
            <w:tcW w:w="678" w:type="dxa"/>
            <w:tcBorders>
              <w:top w:val="nil"/>
              <w:left w:val="single" w:sz="4" w:space="0" w:color="auto"/>
              <w:bottom w:val="single" w:sz="4" w:space="0" w:color="auto"/>
              <w:right w:val="single" w:sz="4" w:space="0" w:color="auto"/>
            </w:tcBorders>
            <w:shd w:val="clear" w:color="auto" w:fill="auto"/>
            <w:noWrap/>
            <w:vAlign w:val="center"/>
            <w:hideMark/>
          </w:tcPr>
          <w:p w14:paraId="6C95FBFE" w14:textId="77777777" w:rsidR="005E077C" w:rsidRPr="005E077C" w:rsidRDefault="005E077C" w:rsidP="001F5A28">
            <w:pPr>
              <w:widowControl/>
              <w:jc w:val="center"/>
              <w:rPr>
                <w:rFonts w:ascii="等线" w:eastAsia="等线" w:hAnsi="等线" w:cs="宋体" w:hint="eastAsia"/>
                <w:color w:val="000000"/>
                <w:kern w:val="0"/>
                <w:sz w:val="22"/>
              </w:rPr>
            </w:pPr>
            <w:r w:rsidRPr="005E077C">
              <w:rPr>
                <w:rFonts w:ascii="等线" w:eastAsia="等线" w:hAnsi="等线" w:cs="宋体" w:hint="eastAsia"/>
                <w:color w:val="000000"/>
                <w:kern w:val="0"/>
                <w:sz w:val="22"/>
              </w:rPr>
              <w:t>12</w:t>
            </w:r>
          </w:p>
        </w:tc>
        <w:tc>
          <w:tcPr>
            <w:tcW w:w="1585" w:type="dxa"/>
            <w:tcBorders>
              <w:top w:val="nil"/>
              <w:left w:val="nil"/>
              <w:bottom w:val="single" w:sz="4" w:space="0" w:color="auto"/>
              <w:right w:val="single" w:sz="4" w:space="0" w:color="auto"/>
            </w:tcBorders>
            <w:shd w:val="clear" w:color="auto" w:fill="auto"/>
            <w:noWrap/>
            <w:vAlign w:val="center"/>
            <w:hideMark/>
          </w:tcPr>
          <w:p w14:paraId="50F12A58"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4EF26189"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4394B05E"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3A3ED9B2"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14:paraId="18324973"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2410" w:type="dxa"/>
            <w:tcBorders>
              <w:top w:val="nil"/>
              <w:left w:val="nil"/>
              <w:bottom w:val="single" w:sz="4" w:space="0" w:color="auto"/>
              <w:right w:val="single" w:sz="4" w:space="0" w:color="auto"/>
            </w:tcBorders>
            <w:shd w:val="clear" w:color="auto" w:fill="auto"/>
            <w:vAlign w:val="center"/>
            <w:hideMark/>
          </w:tcPr>
          <w:p w14:paraId="5C3874B4" w14:textId="0AC55EF5"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一个任务多个专员</w:t>
            </w:r>
          </w:p>
        </w:tc>
        <w:tc>
          <w:tcPr>
            <w:tcW w:w="5787" w:type="dxa"/>
            <w:tcBorders>
              <w:top w:val="nil"/>
              <w:left w:val="nil"/>
              <w:bottom w:val="single" w:sz="4" w:space="0" w:color="auto"/>
              <w:right w:val="single" w:sz="4" w:space="0" w:color="auto"/>
            </w:tcBorders>
            <w:shd w:val="clear" w:color="auto" w:fill="auto"/>
            <w:noWrap/>
            <w:vAlign w:val="center"/>
            <w:hideMark/>
          </w:tcPr>
          <w:p w14:paraId="7CE1F281"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r>
      <w:tr w:rsidR="001F5A28" w:rsidRPr="005E077C" w14:paraId="17A320DE" w14:textId="77777777" w:rsidTr="001F5A28">
        <w:trPr>
          <w:trHeight w:val="560"/>
        </w:trPr>
        <w:tc>
          <w:tcPr>
            <w:tcW w:w="678" w:type="dxa"/>
            <w:tcBorders>
              <w:top w:val="nil"/>
              <w:left w:val="single" w:sz="4" w:space="0" w:color="auto"/>
              <w:bottom w:val="single" w:sz="4" w:space="0" w:color="auto"/>
              <w:right w:val="single" w:sz="4" w:space="0" w:color="auto"/>
            </w:tcBorders>
            <w:shd w:val="clear" w:color="auto" w:fill="auto"/>
            <w:noWrap/>
            <w:vAlign w:val="center"/>
            <w:hideMark/>
          </w:tcPr>
          <w:p w14:paraId="2F772A2A" w14:textId="77777777" w:rsidR="005E077C" w:rsidRPr="005E077C" w:rsidRDefault="005E077C" w:rsidP="001F5A28">
            <w:pPr>
              <w:widowControl/>
              <w:jc w:val="center"/>
              <w:rPr>
                <w:rFonts w:ascii="等线" w:eastAsia="等线" w:hAnsi="等线" w:cs="宋体" w:hint="eastAsia"/>
                <w:color w:val="000000"/>
                <w:kern w:val="0"/>
                <w:sz w:val="22"/>
              </w:rPr>
            </w:pPr>
            <w:r w:rsidRPr="005E077C">
              <w:rPr>
                <w:rFonts w:ascii="等线" w:eastAsia="等线" w:hAnsi="等线" w:cs="宋体" w:hint="eastAsia"/>
                <w:color w:val="000000"/>
                <w:kern w:val="0"/>
                <w:sz w:val="22"/>
              </w:rPr>
              <w:t>13</w:t>
            </w:r>
          </w:p>
        </w:tc>
        <w:tc>
          <w:tcPr>
            <w:tcW w:w="1585" w:type="dxa"/>
            <w:tcBorders>
              <w:top w:val="nil"/>
              <w:left w:val="nil"/>
              <w:bottom w:val="single" w:sz="4" w:space="0" w:color="auto"/>
              <w:right w:val="single" w:sz="4" w:space="0" w:color="auto"/>
            </w:tcBorders>
            <w:shd w:val="clear" w:color="auto" w:fill="auto"/>
            <w:noWrap/>
            <w:vAlign w:val="center"/>
            <w:hideMark/>
          </w:tcPr>
          <w:p w14:paraId="09994ADB"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58D96383"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26CB7C06"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6761A714"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14:paraId="28538D3F"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2410" w:type="dxa"/>
            <w:tcBorders>
              <w:top w:val="nil"/>
              <w:left w:val="nil"/>
              <w:bottom w:val="single" w:sz="4" w:space="0" w:color="auto"/>
              <w:right w:val="single" w:sz="4" w:space="0" w:color="auto"/>
            </w:tcBorders>
            <w:shd w:val="clear" w:color="auto" w:fill="auto"/>
            <w:vAlign w:val="center"/>
            <w:hideMark/>
          </w:tcPr>
          <w:p w14:paraId="285E81B4"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相同任务不可相同专员</w:t>
            </w:r>
          </w:p>
        </w:tc>
        <w:tc>
          <w:tcPr>
            <w:tcW w:w="5787" w:type="dxa"/>
            <w:tcBorders>
              <w:top w:val="nil"/>
              <w:left w:val="nil"/>
              <w:bottom w:val="single" w:sz="4" w:space="0" w:color="auto"/>
              <w:right w:val="single" w:sz="4" w:space="0" w:color="auto"/>
            </w:tcBorders>
            <w:shd w:val="clear" w:color="auto" w:fill="auto"/>
            <w:noWrap/>
            <w:vAlign w:val="center"/>
            <w:hideMark/>
          </w:tcPr>
          <w:p w14:paraId="4CA2ABBC"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r>
      <w:tr w:rsidR="001F5A28" w:rsidRPr="005E077C" w14:paraId="58A4B7AB" w14:textId="77777777" w:rsidTr="001F5A28">
        <w:trPr>
          <w:trHeight w:val="560"/>
        </w:trPr>
        <w:tc>
          <w:tcPr>
            <w:tcW w:w="678" w:type="dxa"/>
            <w:tcBorders>
              <w:top w:val="nil"/>
              <w:left w:val="single" w:sz="4" w:space="0" w:color="auto"/>
              <w:bottom w:val="single" w:sz="4" w:space="0" w:color="auto"/>
              <w:right w:val="single" w:sz="4" w:space="0" w:color="auto"/>
            </w:tcBorders>
            <w:shd w:val="clear" w:color="auto" w:fill="auto"/>
            <w:noWrap/>
            <w:vAlign w:val="center"/>
            <w:hideMark/>
          </w:tcPr>
          <w:p w14:paraId="6830A8C2" w14:textId="77777777" w:rsidR="005E077C" w:rsidRPr="005E077C" w:rsidRDefault="005E077C" w:rsidP="001F5A28">
            <w:pPr>
              <w:widowControl/>
              <w:jc w:val="center"/>
              <w:rPr>
                <w:rFonts w:ascii="等线" w:eastAsia="等线" w:hAnsi="等线" w:cs="宋体" w:hint="eastAsia"/>
                <w:color w:val="000000"/>
                <w:kern w:val="0"/>
                <w:sz w:val="22"/>
              </w:rPr>
            </w:pPr>
            <w:r w:rsidRPr="005E077C">
              <w:rPr>
                <w:rFonts w:ascii="等线" w:eastAsia="等线" w:hAnsi="等线" w:cs="宋体" w:hint="eastAsia"/>
                <w:color w:val="000000"/>
                <w:kern w:val="0"/>
                <w:sz w:val="22"/>
              </w:rPr>
              <w:t>14</w:t>
            </w:r>
          </w:p>
        </w:tc>
        <w:tc>
          <w:tcPr>
            <w:tcW w:w="1585" w:type="dxa"/>
            <w:tcBorders>
              <w:top w:val="nil"/>
              <w:left w:val="nil"/>
              <w:bottom w:val="single" w:sz="4" w:space="0" w:color="auto"/>
              <w:right w:val="single" w:sz="4" w:space="0" w:color="auto"/>
            </w:tcBorders>
            <w:shd w:val="clear" w:color="auto" w:fill="auto"/>
            <w:noWrap/>
            <w:vAlign w:val="center"/>
            <w:hideMark/>
          </w:tcPr>
          <w:p w14:paraId="2DC6F897"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453B71BA"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1486C13E"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10B024BE"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14:paraId="507E4FDC"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2410" w:type="dxa"/>
            <w:tcBorders>
              <w:top w:val="nil"/>
              <w:left w:val="nil"/>
              <w:bottom w:val="single" w:sz="4" w:space="0" w:color="auto"/>
              <w:right w:val="single" w:sz="4" w:space="0" w:color="auto"/>
            </w:tcBorders>
            <w:shd w:val="clear" w:color="auto" w:fill="auto"/>
            <w:vAlign w:val="center"/>
            <w:hideMark/>
          </w:tcPr>
          <w:p w14:paraId="18CA85AA"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不同任务不可相同专员</w:t>
            </w:r>
          </w:p>
        </w:tc>
        <w:tc>
          <w:tcPr>
            <w:tcW w:w="5787" w:type="dxa"/>
            <w:tcBorders>
              <w:top w:val="nil"/>
              <w:left w:val="nil"/>
              <w:bottom w:val="single" w:sz="4" w:space="0" w:color="auto"/>
              <w:right w:val="single" w:sz="4" w:space="0" w:color="auto"/>
            </w:tcBorders>
            <w:shd w:val="clear" w:color="auto" w:fill="auto"/>
            <w:noWrap/>
            <w:vAlign w:val="center"/>
            <w:hideMark/>
          </w:tcPr>
          <w:p w14:paraId="2C767CF6"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r>
      <w:tr w:rsidR="001F5A28" w:rsidRPr="005E077C" w14:paraId="53B994A3" w14:textId="77777777" w:rsidTr="001F5A28">
        <w:trPr>
          <w:trHeight w:val="560"/>
        </w:trPr>
        <w:tc>
          <w:tcPr>
            <w:tcW w:w="678" w:type="dxa"/>
            <w:tcBorders>
              <w:top w:val="nil"/>
              <w:left w:val="single" w:sz="4" w:space="0" w:color="auto"/>
              <w:bottom w:val="single" w:sz="4" w:space="0" w:color="auto"/>
              <w:right w:val="single" w:sz="4" w:space="0" w:color="auto"/>
            </w:tcBorders>
            <w:shd w:val="clear" w:color="auto" w:fill="auto"/>
            <w:noWrap/>
            <w:vAlign w:val="center"/>
            <w:hideMark/>
          </w:tcPr>
          <w:p w14:paraId="4226EDD8" w14:textId="77777777" w:rsidR="005E077C" w:rsidRPr="005E077C" w:rsidRDefault="005E077C" w:rsidP="001F5A28">
            <w:pPr>
              <w:widowControl/>
              <w:jc w:val="center"/>
              <w:rPr>
                <w:rFonts w:ascii="等线" w:eastAsia="等线" w:hAnsi="等线" w:cs="宋体" w:hint="eastAsia"/>
                <w:color w:val="000000"/>
                <w:kern w:val="0"/>
                <w:sz w:val="22"/>
              </w:rPr>
            </w:pPr>
            <w:r w:rsidRPr="005E077C">
              <w:rPr>
                <w:rFonts w:ascii="等线" w:eastAsia="等线" w:hAnsi="等线" w:cs="宋体" w:hint="eastAsia"/>
                <w:color w:val="000000"/>
                <w:kern w:val="0"/>
                <w:sz w:val="22"/>
              </w:rPr>
              <w:t>15</w:t>
            </w:r>
          </w:p>
        </w:tc>
        <w:tc>
          <w:tcPr>
            <w:tcW w:w="1585" w:type="dxa"/>
            <w:tcBorders>
              <w:top w:val="nil"/>
              <w:left w:val="nil"/>
              <w:bottom w:val="single" w:sz="4" w:space="0" w:color="auto"/>
              <w:right w:val="single" w:sz="4" w:space="0" w:color="auto"/>
            </w:tcBorders>
            <w:shd w:val="clear" w:color="auto" w:fill="auto"/>
            <w:noWrap/>
            <w:vAlign w:val="center"/>
            <w:hideMark/>
          </w:tcPr>
          <w:p w14:paraId="6A7F3F53"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2EAD3469"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45C07124"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02C1597C"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14:paraId="4E9290A2"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2410" w:type="dxa"/>
            <w:tcBorders>
              <w:top w:val="nil"/>
              <w:left w:val="nil"/>
              <w:bottom w:val="single" w:sz="4" w:space="0" w:color="auto"/>
              <w:right w:val="single" w:sz="4" w:space="0" w:color="auto"/>
            </w:tcBorders>
            <w:shd w:val="clear" w:color="auto" w:fill="auto"/>
            <w:vAlign w:val="center"/>
            <w:hideMark/>
          </w:tcPr>
          <w:p w14:paraId="67C38599"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任务规则可编辑，按最新规则执行</w:t>
            </w:r>
          </w:p>
        </w:tc>
        <w:tc>
          <w:tcPr>
            <w:tcW w:w="5787" w:type="dxa"/>
            <w:tcBorders>
              <w:top w:val="nil"/>
              <w:left w:val="nil"/>
              <w:bottom w:val="single" w:sz="4" w:space="0" w:color="auto"/>
              <w:right w:val="single" w:sz="4" w:space="0" w:color="auto"/>
            </w:tcBorders>
            <w:shd w:val="clear" w:color="auto" w:fill="auto"/>
            <w:noWrap/>
            <w:vAlign w:val="center"/>
            <w:hideMark/>
          </w:tcPr>
          <w:p w14:paraId="52E91AE5"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r>
      <w:tr w:rsidR="001F5A28" w:rsidRPr="005E077C" w14:paraId="622B4C69" w14:textId="77777777" w:rsidTr="001F5A28">
        <w:trPr>
          <w:trHeight w:val="280"/>
        </w:trPr>
        <w:tc>
          <w:tcPr>
            <w:tcW w:w="678" w:type="dxa"/>
            <w:tcBorders>
              <w:top w:val="nil"/>
              <w:left w:val="single" w:sz="4" w:space="0" w:color="auto"/>
              <w:bottom w:val="single" w:sz="4" w:space="0" w:color="auto"/>
              <w:right w:val="single" w:sz="4" w:space="0" w:color="auto"/>
            </w:tcBorders>
            <w:shd w:val="clear" w:color="auto" w:fill="auto"/>
            <w:noWrap/>
            <w:vAlign w:val="center"/>
            <w:hideMark/>
          </w:tcPr>
          <w:p w14:paraId="11881C11" w14:textId="77777777" w:rsidR="005E077C" w:rsidRPr="005E077C" w:rsidRDefault="005E077C" w:rsidP="001F5A28">
            <w:pPr>
              <w:widowControl/>
              <w:jc w:val="center"/>
              <w:rPr>
                <w:rFonts w:ascii="等线" w:eastAsia="等线" w:hAnsi="等线" w:cs="宋体" w:hint="eastAsia"/>
                <w:color w:val="000000"/>
                <w:kern w:val="0"/>
                <w:sz w:val="22"/>
              </w:rPr>
            </w:pPr>
            <w:r w:rsidRPr="005E077C">
              <w:rPr>
                <w:rFonts w:ascii="等线" w:eastAsia="等线" w:hAnsi="等线" w:cs="宋体" w:hint="eastAsia"/>
                <w:color w:val="000000"/>
                <w:kern w:val="0"/>
                <w:sz w:val="22"/>
              </w:rPr>
              <w:t>16</w:t>
            </w:r>
          </w:p>
        </w:tc>
        <w:tc>
          <w:tcPr>
            <w:tcW w:w="1585" w:type="dxa"/>
            <w:tcBorders>
              <w:top w:val="nil"/>
              <w:left w:val="nil"/>
              <w:bottom w:val="single" w:sz="4" w:space="0" w:color="auto"/>
              <w:right w:val="single" w:sz="4" w:space="0" w:color="auto"/>
            </w:tcBorders>
            <w:shd w:val="clear" w:color="auto" w:fill="auto"/>
            <w:noWrap/>
            <w:vAlign w:val="center"/>
            <w:hideMark/>
          </w:tcPr>
          <w:p w14:paraId="2DA96C67"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57B0760C"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27AD80E7"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4636EFE4"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14:paraId="449DCCBA"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2410" w:type="dxa"/>
            <w:tcBorders>
              <w:top w:val="nil"/>
              <w:left w:val="nil"/>
              <w:bottom w:val="single" w:sz="4" w:space="0" w:color="auto"/>
              <w:right w:val="single" w:sz="4" w:space="0" w:color="auto"/>
            </w:tcBorders>
            <w:shd w:val="clear" w:color="auto" w:fill="auto"/>
            <w:noWrap/>
            <w:vAlign w:val="center"/>
            <w:hideMark/>
          </w:tcPr>
          <w:p w14:paraId="74C3DFAC"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5787" w:type="dxa"/>
            <w:tcBorders>
              <w:top w:val="nil"/>
              <w:left w:val="nil"/>
              <w:bottom w:val="single" w:sz="4" w:space="0" w:color="auto"/>
              <w:right w:val="single" w:sz="4" w:space="0" w:color="auto"/>
            </w:tcBorders>
            <w:shd w:val="clear" w:color="auto" w:fill="auto"/>
            <w:noWrap/>
            <w:vAlign w:val="center"/>
            <w:hideMark/>
          </w:tcPr>
          <w:p w14:paraId="1968BD1A"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默认当日所有</w:t>
            </w:r>
          </w:p>
        </w:tc>
      </w:tr>
      <w:tr w:rsidR="001F5A28" w:rsidRPr="005E077C" w14:paraId="3AB97778" w14:textId="77777777" w:rsidTr="001F5A28">
        <w:trPr>
          <w:trHeight w:val="280"/>
        </w:trPr>
        <w:tc>
          <w:tcPr>
            <w:tcW w:w="678" w:type="dxa"/>
            <w:tcBorders>
              <w:top w:val="nil"/>
              <w:left w:val="single" w:sz="4" w:space="0" w:color="auto"/>
              <w:bottom w:val="single" w:sz="4" w:space="0" w:color="auto"/>
              <w:right w:val="single" w:sz="4" w:space="0" w:color="auto"/>
            </w:tcBorders>
            <w:shd w:val="clear" w:color="auto" w:fill="auto"/>
            <w:noWrap/>
            <w:vAlign w:val="center"/>
            <w:hideMark/>
          </w:tcPr>
          <w:p w14:paraId="321F3A4D" w14:textId="77777777" w:rsidR="005E077C" w:rsidRPr="005E077C" w:rsidRDefault="005E077C" w:rsidP="001F5A28">
            <w:pPr>
              <w:widowControl/>
              <w:jc w:val="center"/>
              <w:rPr>
                <w:rFonts w:ascii="等线" w:eastAsia="等线" w:hAnsi="等线" w:cs="宋体" w:hint="eastAsia"/>
                <w:color w:val="000000"/>
                <w:kern w:val="0"/>
                <w:sz w:val="22"/>
              </w:rPr>
            </w:pPr>
            <w:r w:rsidRPr="005E077C">
              <w:rPr>
                <w:rFonts w:ascii="等线" w:eastAsia="等线" w:hAnsi="等线" w:cs="宋体" w:hint="eastAsia"/>
                <w:color w:val="000000"/>
                <w:kern w:val="0"/>
                <w:sz w:val="22"/>
              </w:rPr>
              <w:t>17</w:t>
            </w:r>
          </w:p>
        </w:tc>
        <w:tc>
          <w:tcPr>
            <w:tcW w:w="1585" w:type="dxa"/>
            <w:tcBorders>
              <w:top w:val="nil"/>
              <w:left w:val="nil"/>
              <w:bottom w:val="single" w:sz="4" w:space="0" w:color="auto"/>
              <w:right w:val="single" w:sz="4" w:space="0" w:color="auto"/>
            </w:tcBorders>
            <w:shd w:val="clear" w:color="auto" w:fill="auto"/>
            <w:noWrap/>
            <w:vAlign w:val="center"/>
            <w:hideMark/>
          </w:tcPr>
          <w:p w14:paraId="730C73DC"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3FC5C199"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20A0DC08"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5625E364"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14:paraId="06914DEC"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2410" w:type="dxa"/>
            <w:tcBorders>
              <w:top w:val="nil"/>
              <w:left w:val="nil"/>
              <w:bottom w:val="single" w:sz="4" w:space="0" w:color="auto"/>
              <w:right w:val="single" w:sz="4" w:space="0" w:color="auto"/>
            </w:tcBorders>
            <w:shd w:val="clear" w:color="auto" w:fill="auto"/>
            <w:noWrap/>
            <w:vAlign w:val="center"/>
            <w:hideMark/>
          </w:tcPr>
          <w:p w14:paraId="0F66FB01"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5787" w:type="dxa"/>
            <w:tcBorders>
              <w:top w:val="nil"/>
              <w:left w:val="nil"/>
              <w:bottom w:val="single" w:sz="4" w:space="0" w:color="auto"/>
              <w:right w:val="single" w:sz="4" w:space="0" w:color="auto"/>
            </w:tcBorders>
            <w:shd w:val="clear" w:color="auto" w:fill="auto"/>
            <w:noWrap/>
            <w:vAlign w:val="center"/>
            <w:hideMark/>
          </w:tcPr>
          <w:p w14:paraId="7CB8058A"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筛选产品按产品</w:t>
            </w:r>
          </w:p>
        </w:tc>
      </w:tr>
      <w:tr w:rsidR="001F5A28" w:rsidRPr="005E077C" w14:paraId="0F3DDF87" w14:textId="77777777" w:rsidTr="001F5A28">
        <w:trPr>
          <w:trHeight w:val="280"/>
        </w:trPr>
        <w:tc>
          <w:tcPr>
            <w:tcW w:w="678" w:type="dxa"/>
            <w:tcBorders>
              <w:top w:val="nil"/>
              <w:left w:val="single" w:sz="4" w:space="0" w:color="auto"/>
              <w:bottom w:val="single" w:sz="4" w:space="0" w:color="auto"/>
              <w:right w:val="single" w:sz="4" w:space="0" w:color="auto"/>
            </w:tcBorders>
            <w:shd w:val="clear" w:color="auto" w:fill="auto"/>
            <w:noWrap/>
            <w:vAlign w:val="center"/>
            <w:hideMark/>
          </w:tcPr>
          <w:p w14:paraId="782905A4" w14:textId="77777777" w:rsidR="005E077C" w:rsidRPr="005E077C" w:rsidRDefault="005E077C" w:rsidP="001F5A28">
            <w:pPr>
              <w:widowControl/>
              <w:jc w:val="center"/>
              <w:rPr>
                <w:rFonts w:ascii="等线" w:eastAsia="等线" w:hAnsi="等线" w:cs="宋体" w:hint="eastAsia"/>
                <w:color w:val="000000"/>
                <w:kern w:val="0"/>
                <w:sz w:val="22"/>
              </w:rPr>
            </w:pPr>
            <w:r w:rsidRPr="005E077C">
              <w:rPr>
                <w:rFonts w:ascii="等线" w:eastAsia="等线" w:hAnsi="等线" w:cs="宋体" w:hint="eastAsia"/>
                <w:color w:val="000000"/>
                <w:kern w:val="0"/>
                <w:sz w:val="22"/>
              </w:rPr>
              <w:t>18</w:t>
            </w:r>
          </w:p>
        </w:tc>
        <w:tc>
          <w:tcPr>
            <w:tcW w:w="1585" w:type="dxa"/>
            <w:tcBorders>
              <w:top w:val="nil"/>
              <w:left w:val="nil"/>
              <w:bottom w:val="single" w:sz="4" w:space="0" w:color="auto"/>
              <w:right w:val="single" w:sz="4" w:space="0" w:color="auto"/>
            </w:tcBorders>
            <w:shd w:val="clear" w:color="auto" w:fill="auto"/>
            <w:noWrap/>
            <w:vAlign w:val="center"/>
            <w:hideMark/>
          </w:tcPr>
          <w:p w14:paraId="58CA569E"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6569D6EB"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2866E850"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0EEB10F8"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14:paraId="6AF6ADA4"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2410" w:type="dxa"/>
            <w:tcBorders>
              <w:top w:val="nil"/>
              <w:left w:val="nil"/>
              <w:bottom w:val="single" w:sz="4" w:space="0" w:color="auto"/>
              <w:right w:val="single" w:sz="4" w:space="0" w:color="auto"/>
            </w:tcBorders>
            <w:shd w:val="clear" w:color="auto" w:fill="auto"/>
            <w:noWrap/>
            <w:vAlign w:val="center"/>
            <w:hideMark/>
          </w:tcPr>
          <w:p w14:paraId="14706B96"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5787" w:type="dxa"/>
            <w:tcBorders>
              <w:top w:val="nil"/>
              <w:left w:val="nil"/>
              <w:bottom w:val="single" w:sz="4" w:space="0" w:color="auto"/>
              <w:right w:val="single" w:sz="4" w:space="0" w:color="auto"/>
            </w:tcBorders>
            <w:shd w:val="clear" w:color="auto" w:fill="auto"/>
            <w:noWrap/>
            <w:vAlign w:val="center"/>
            <w:hideMark/>
          </w:tcPr>
          <w:p w14:paraId="37DC0879"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筛选时间按时间</w:t>
            </w:r>
          </w:p>
        </w:tc>
      </w:tr>
      <w:tr w:rsidR="001F5A28" w:rsidRPr="005E077C" w14:paraId="6300C226" w14:textId="77777777" w:rsidTr="001F5A28">
        <w:trPr>
          <w:trHeight w:val="280"/>
        </w:trPr>
        <w:tc>
          <w:tcPr>
            <w:tcW w:w="678" w:type="dxa"/>
            <w:tcBorders>
              <w:top w:val="nil"/>
              <w:left w:val="single" w:sz="4" w:space="0" w:color="auto"/>
              <w:bottom w:val="single" w:sz="4" w:space="0" w:color="auto"/>
              <w:right w:val="single" w:sz="4" w:space="0" w:color="auto"/>
            </w:tcBorders>
            <w:shd w:val="clear" w:color="auto" w:fill="auto"/>
            <w:noWrap/>
            <w:vAlign w:val="center"/>
            <w:hideMark/>
          </w:tcPr>
          <w:p w14:paraId="53B50227" w14:textId="77777777" w:rsidR="005E077C" w:rsidRPr="005E077C" w:rsidRDefault="005E077C" w:rsidP="001F5A28">
            <w:pPr>
              <w:widowControl/>
              <w:jc w:val="center"/>
              <w:rPr>
                <w:rFonts w:ascii="等线" w:eastAsia="等线" w:hAnsi="等线" w:cs="宋体" w:hint="eastAsia"/>
                <w:color w:val="000000"/>
                <w:kern w:val="0"/>
                <w:sz w:val="22"/>
              </w:rPr>
            </w:pPr>
            <w:r w:rsidRPr="005E077C">
              <w:rPr>
                <w:rFonts w:ascii="等线" w:eastAsia="等线" w:hAnsi="等线" w:cs="宋体" w:hint="eastAsia"/>
                <w:color w:val="000000"/>
                <w:kern w:val="0"/>
                <w:sz w:val="22"/>
              </w:rPr>
              <w:t>19</w:t>
            </w:r>
          </w:p>
        </w:tc>
        <w:tc>
          <w:tcPr>
            <w:tcW w:w="1585" w:type="dxa"/>
            <w:tcBorders>
              <w:top w:val="nil"/>
              <w:left w:val="nil"/>
              <w:bottom w:val="single" w:sz="4" w:space="0" w:color="auto"/>
              <w:right w:val="single" w:sz="4" w:space="0" w:color="auto"/>
            </w:tcBorders>
            <w:shd w:val="clear" w:color="auto" w:fill="auto"/>
            <w:noWrap/>
            <w:vAlign w:val="center"/>
            <w:hideMark/>
          </w:tcPr>
          <w:p w14:paraId="62207047"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11803308"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7E326835"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6ED4C332"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14:paraId="73513E6F"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2410" w:type="dxa"/>
            <w:tcBorders>
              <w:top w:val="nil"/>
              <w:left w:val="nil"/>
              <w:bottom w:val="single" w:sz="4" w:space="0" w:color="auto"/>
              <w:right w:val="single" w:sz="4" w:space="0" w:color="auto"/>
            </w:tcBorders>
            <w:shd w:val="clear" w:color="auto" w:fill="auto"/>
            <w:noWrap/>
            <w:vAlign w:val="center"/>
            <w:hideMark/>
          </w:tcPr>
          <w:p w14:paraId="0ED53079"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5787" w:type="dxa"/>
            <w:tcBorders>
              <w:top w:val="nil"/>
              <w:left w:val="nil"/>
              <w:bottom w:val="single" w:sz="4" w:space="0" w:color="auto"/>
              <w:right w:val="single" w:sz="4" w:space="0" w:color="auto"/>
            </w:tcBorders>
            <w:shd w:val="clear" w:color="auto" w:fill="auto"/>
            <w:noWrap/>
            <w:vAlign w:val="center"/>
            <w:hideMark/>
          </w:tcPr>
          <w:p w14:paraId="23B14715"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筛选任务按任务</w:t>
            </w:r>
          </w:p>
        </w:tc>
      </w:tr>
      <w:tr w:rsidR="001F5A28" w:rsidRPr="005E077C" w14:paraId="3695A85F" w14:textId="77777777" w:rsidTr="001F5A28">
        <w:trPr>
          <w:trHeight w:val="280"/>
        </w:trPr>
        <w:tc>
          <w:tcPr>
            <w:tcW w:w="678" w:type="dxa"/>
            <w:tcBorders>
              <w:top w:val="nil"/>
              <w:left w:val="single" w:sz="4" w:space="0" w:color="auto"/>
              <w:bottom w:val="single" w:sz="4" w:space="0" w:color="auto"/>
              <w:right w:val="single" w:sz="4" w:space="0" w:color="auto"/>
            </w:tcBorders>
            <w:shd w:val="clear" w:color="auto" w:fill="auto"/>
            <w:noWrap/>
            <w:vAlign w:val="center"/>
            <w:hideMark/>
          </w:tcPr>
          <w:p w14:paraId="2F251D9F" w14:textId="77777777" w:rsidR="005E077C" w:rsidRPr="005E077C" w:rsidRDefault="005E077C" w:rsidP="001F5A28">
            <w:pPr>
              <w:widowControl/>
              <w:jc w:val="center"/>
              <w:rPr>
                <w:rFonts w:ascii="等线" w:eastAsia="等线" w:hAnsi="等线" w:cs="宋体" w:hint="eastAsia"/>
                <w:color w:val="000000"/>
                <w:kern w:val="0"/>
                <w:sz w:val="22"/>
              </w:rPr>
            </w:pPr>
            <w:r w:rsidRPr="005E077C">
              <w:rPr>
                <w:rFonts w:ascii="等线" w:eastAsia="等线" w:hAnsi="等线" w:cs="宋体" w:hint="eastAsia"/>
                <w:color w:val="000000"/>
                <w:kern w:val="0"/>
                <w:sz w:val="22"/>
              </w:rPr>
              <w:t>20</w:t>
            </w:r>
          </w:p>
        </w:tc>
        <w:tc>
          <w:tcPr>
            <w:tcW w:w="1585" w:type="dxa"/>
            <w:tcBorders>
              <w:top w:val="nil"/>
              <w:left w:val="nil"/>
              <w:bottom w:val="single" w:sz="4" w:space="0" w:color="auto"/>
              <w:right w:val="single" w:sz="4" w:space="0" w:color="auto"/>
            </w:tcBorders>
            <w:shd w:val="clear" w:color="auto" w:fill="auto"/>
            <w:noWrap/>
            <w:vAlign w:val="center"/>
            <w:hideMark/>
          </w:tcPr>
          <w:p w14:paraId="3DEE333B"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7630296F"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30B280B6"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4B00837C"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14:paraId="6DC0FCD1"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2410" w:type="dxa"/>
            <w:tcBorders>
              <w:top w:val="nil"/>
              <w:left w:val="nil"/>
              <w:bottom w:val="single" w:sz="4" w:space="0" w:color="auto"/>
              <w:right w:val="single" w:sz="4" w:space="0" w:color="auto"/>
            </w:tcBorders>
            <w:shd w:val="clear" w:color="auto" w:fill="auto"/>
            <w:noWrap/>
            <w:vAlign w:val="center"/>
            <w:hideMark/>
          </w:tcPr>
          <w:p w14:paraId="1FAFD6CA"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 xml:space="preserve">　</w:t>
            </w:r>
          </w:p>
        </w:tc>
        <w:tc>
          <w:tcPr>
            <w:tcW w:w="5787" w:type="dxa"/>
            <w:tcBorders>
              <w:top w:val="nil"/>
              <w:left w:val="nil"/>
              <w:bottom w:val="single" w:sz="4" w:space="0" w:color="auto"/>
              <w:right w:val="single" w:sz="4" w:space="0" w:color="auto"/>
            </w:tcBorders>
            <w:shd w:val="clear" w:color="auto" w:fill="auto"/>
            <w:noWrap/>
            <w:vAlign w:val="center"/>
            <w:hideMark/>
          </w:tcPr>
          <w:p w14:paraId="37CFB669" w14:textId="77777777" w:rsidR="005E077C" w:rsidRPr="005E077C" w:rsidRDefault="005E077C" w:rsidP="001F5A28">
            <w:pPr>
              <w:widowControl/>
              <w:jc w:val="left"/>
              <w:rPr>
                <w:rFonts w:ascii="等线" w:eastAsia="等线" w:hAnsi="等线" w:cs="宋体" w:hint="eastAsia"/>
                <w:color w:val="000000"/>
                <w:kern w:val="0"/>
                <w:sz w:val="15"/>
              </w:rPr>
            </w:pPr>
            <w:r w:rsidRPr="005E077C">
              <w:rPr>
                <w:rFonts w:ascii="等线" w:eastAsia="等线" w:hAnsi="等线" w:cs="宋体" w:hint="eastAsia"/>
                <w:color w:val="000000"/>
                <w:kern w:val="0"/>
                <w:sz w:val="15"/>
              </w:rPr>
              <w:t>组合查询按组合查询</w:t>
            </w:r>
          </w:p>
        </w:tc>
      </w:tr>
      <w:bookmarkEnd w:id="107"/>
    </w:tbl>
    <w:p w14:paraId="5774DAF5" w14:textId="77777777" w:rsidR="0021304E" w:rsidRPr="0021304E" w:rsidRDefault="0021304E" w:rsidP="0021304E">
      <w:pPr>
        <w:rPr>
          <w:rFonts w:hint="eastAsia"/>
          <w:highlight w:val="yellow"/>
        </w:rPr>
      </w:pPr>
    </w:p>
    <w:p w14:paraId="577174E8" w14:textId="77777777" w:rsidR="0021304E" w:rsidRPr="006F6602" w:rsidDel="00E01514" w:rsidRDefault="0021304E" w:rsidP="0021304E">
      <w:pPr>
        <w:pStyle w:val="10"/>
        <w:rPr>
          <w:del w:id="108" w:author=" " w:date="2018-12-06T15:33:00Z"/>
          <w:sz w:val="28"/>
          <w:szCs w:val="28"/>
          <w:rPrChange w:id="109" w:author=" " w:date="2018-12-06T15:45:00Z">
            <w:rPr>
              <w:del w:id="110" w:author=" " w:date="2018-12-06T15:33:00Z"/>
            </w:rPr>
          </w:rPrChange>
        </w:rPr>
      </w:pPr>
      <w:del w:id="111" w:author=" " w:date="2018-12-06T15:32:00Z">
        <w:r w:rsidRPr="006F6602" w:rsidDel="00E01514">
          <w:rPr>
            <w:rFonts w:hint="eastAsia"/>
            <w:sz w:val="28"/>
            <w:szCs w:val="28"/>
            <w:rPrChange w:id="112" w:author=" " w:date="2018-12-06T15:45:00Z">
              <w:rPr>
                <w:rFonts w:hint="eastAsia"/>
              </w:rPr>
            </w:rPrChange>
          </w:rPr>
          <w:lastRenderedPageBreak/>
          <w:delText>四</w:delText>
        </w:r>
      </w:del>
      <w:ins w:id="113" w:author=" " w:date="2018-12-06T15:32:00Z">
        <w:r w:rsidRPr="006F6602">
          <w:rPr>
            <w:rFonts w:hint="eastAsia"/>
            <w:sz w:val="28"/>
            <w:szCs w:val="28"/>
            <w:rPrChange w:id="114" w:author=" " w:date="2018-12-06T15:45:00Z">
              <w:rPr>
                <w:rFonts w:hint="eastAsia"/>
              </w:rPr>
            </w:rPrChange>
          </w:rPr>
          <w:t>三</w:t>
        </w:r>
      </w:ins>
      <w:r w:rsidRPr="006F6602">
        <w:rPr>
          <w:rFonts w:hint="eastAsia"/>
          <w:sz w:val="28"/>
          <w:szCs w:val="28"/>
          <w:rPrChange w:id="115" w:author=" " w:date="2018-12-06T15:45:00Z">
            <w:rPr>
              <w:rFonts w:hint="eastAsia"/>
            </w:rPr>
          </w:rPrChange>
        </w:rPr>
        <w:t>、外呼专员的工作台</w:t>
      </w:r>
      <w:del w:id="116" w:author=" " w:date="2018-12-06T15:33:00Z">
        <w:r w:rsidRPr="006F6602" w:rsidDel="00E01514">
          <w:rPr>
            <w:rFonts w:hint="eastAsia"/>
            <w:sz w:val="28"/>
            <w:szCs w:val="28"/>
            <w:rPrChange w:id="117" w:author=" " w:date="2018-12-06T15:45:00Z">
              <w:rPr>
                <w:rFonts w:hint="eastAsia"/>
              </w:rPr>
            </w:rPrChange>
          </w:rPr>
          <w:delText>展示内容</w:delText>
        </w:r>
      </w:del>
    </w:p>
    <w:p w14:paraId="369EC8A4" w14:textId="77777777" w:rsidR="0021304E" w:rsidRDefault="0021304E" w:rsidP="0021304E">
      <w:pPr>
        <w:pStyle w:val="10"/>
        <w:rPr>
          <w:sz w:val="28"/>
          <w:szCs w:val="28"/>
          <w:highlight w:val="yellow"/>
        </w:rPr>
      </w:pPr>
      <w:del w:id="118" w:author=" " w:date="2018-12-06T15:33:00Z">
        <w:r w:rsidRPr="006F6602" w:rsidDel="00E01514">
          <w:rPr>
            <w:rFonts w:hint="eastAsia"/>
            <w:sz w:val="28"/>
            <w:szCs w:val="28"/>
            <w:rPrChange w:id="119" w:author=" " w:date="2018-12-06T15:45:00Z">
              <w:rPr>
                <w:rFonts w:hint="eastAsia"/>
              </w:rPr>
            </w:rPrChange>
          </w:rPr>
          <w:delText>工作台左侧显示客户手机号、客户姓名（可有可无</w:delText>
        </w:r>
      </w:del>
      <w:ins w:id="120" w:author="Microsoft Office User" w:date="2018-11-26T13:47:00Z">
        <w:del w:id="121" w:author=" " w:date="2018-12-06T15:33:00Z">
          <w:r w:rsidRPr="006F6602" w:rsidDel="00E01514">
            <w:rPr>
              <w:rFonts w:hint="eastAsia"/>
              <w:sz w:val="28"/>
              <w:szCs w:val="28"/>
              <w:rPrChange w:id="122" w:author=" " w:date="2018-12-06T15:45:00Z">
                <w:rPr>
                  <w:rFonts w:hint="eastAsia"/>
                </w:rPr>
              </w:rPrChange>
            </w:rPr>
            <w:delText>可以为空</w:delText>
          </w:r>
        </w:del>
      </w:ins>
      <w:del w:id="123" w:author=" " w:date="2018-12-06T15:33:00Z">
        <w:r w:rsidRPr="006F6602" w:rsidDel="00E01514">
          <w:rPr>
            <w:rFonts w:hint="eastAsia"/>
            <w:sz w:val="28"/>
            <w:szCs w:val="28"/>
            <w:rPrChange w:id="124" w:author=" " w:date="2018-12-06T15:45:00Z">
              <w:rPr>
                <w:rFonts w:hint="eastAsia"/>
              </w:rPr>
            </w:rPrChange>
          </w:rPr>
          <w:delText>）、外呼状态、微信状态、外呼备注（</w:delText>
        </w:r>
        <w:r w:rsidRPr="006F6602" w:rsidDel="00E01514">
          <w:rPr>
            <w:sz w:val="28"/>
            <w:szCs w:val="28"/>
            <w:rPrChange w:id="125" w:author=" " w:date="2018-12-06T15:45:00Z">
              <w:rPr/>
            </w:rPrChange>
          </w:rPr>
          <w:delText>150</w:delText>
        </w:r>
        <w:r w:rsidRPr="006F6602" w:rsidDel="00E01514">
          <w:rPr>
            <w:rFonts w:hint="eastAsia"/>
            <w:sz w:val="28"/>
            <w:szCs w:val="28"/>
            <w:rPrChange w:id="126" w:author=" " w:date="2018-12-06T15:45:00Z">
              <w:rPr>
                <w:rFonts w:hint="eastAsia"/>
              </w:rPr>
            </w:rPrChange>
          </w:rPr>
          <w:delText>字</w:delText>
        </w:r>
      </w:del>
      <w:ins w:id="127" w:author="Microsoft Office User" w:date="2018-11-26T13:47:00Z">
        <w:del w:id="128" w:author=" " w:date="2018-12-06T15:33:00Z">
          <w:r w:rsidRPr="006F6602" w:rsidDel="00E01514">
            <w:rPr>
              <w:rFonts w:hint="eastAsia"/>
              <w:sz w:val="28"/>
              <w:szCs w:val="28"/>
              <w:rPrChange w:id="129" w:author=" " w:date="2018-12-06T15:45:00Z">
                <w:rPr>
                  <w:rFonts w:hint="eastAsia"/>
                </w:rPr>
              </w:rPrChange>
            </w:rPr>
            <w:delText>以内</w:delText>
          </w:r>
        </w:del>
      </w:ins>
      <w:del w:id="130" w:author=" " w:date="2018-12-06T15:33:00Z">
        <w:r w:rsidRPr="006F6602" w:rsidDel="00E01514">
          <w:rPr>
            <w:rFonts w:hint="eastAsia"/>
            <w:sz w:val="28"/>
            <w:szCs w:val="28"/>
            <w:rPrChange w:id="131" w:author=" " w:date="2018-12-06T15:45:00Z">
              <w:rPr>
                <w:rFonts w:hint="eastAsia"/>
              </w:rPr>
            </w:rPrChange>
          </w:rPr>
          <w:delText>）、话术展示外部的放款产品需要上传截图</w:delText>
        </w:r>
      </w:del>
      <w:ins w:id="132" w:author="haha" w:date="2018-11-28T14:44:00Z">
        <w:del w:id="133" w:author=" " w:date="2018-12-06T15:33:00Z">
          <w:r w:rsidRPr="006F6602" w:rsidDel="00E01514">
            <w:rPr>
              <w:rFonts w:hint="eastAsia"/>
              <w:sz w:val="28"/>
              <w:szCs w:val="28"/>
              <w:rPrChange w:id="134" w:author=" " w:date="2018-12-06T15:45:00Z">
                <w:rPr>
                  <w:rFonts w:hint="eastAsia"/>
                </w:rPr>
              </w:rPrChange>
            </w:rPr>
            <w:delText>，外呼专员可根据实际通话</w:delText>
          </w:r>
        </w:del>
      </w:ins>
      <w:ins w:id="135" w:author="haha" w:date="2018-11-28T14:45:00Z">
        <w:del w:id="136" w:author=" " w:date="2018-12-06T15:33:00Z">
          <w:r w:rsidRPr="006F6602" w:rsidDel="00E01514">
            <w:rPr>
              <w:rFonts w:hint="eastAsia"/>
              <w:sz w:val="28"/>
              <w:szCs w:val="28"/>
              <w:rPrChange w:id="137" w:author=" " w:date="2018-12-06T15:45:00Z">
                <w:rPr>
                  <w:rFonts w:hint="eastAsia"/>
                </w:rPr>
              </w:rPrChange>
            </w:rPr>
            <w:delText>情况进行拉黑客户处理</w:delText>
          </w:r>
        </w:del>
        <w:r w:rsidRPr="006F6602">
          <w:rPr>
            <w:rFonts w:hint="eastAsia"/>
            <w:sz w:val="28"/>
            <w:szCs w:val="28"/>
            <w:highlight w:val="yellow"/>
            <w:rPrChange w:id="138" w:author=" " w:date="2018-12-06T15:45:00Z">
              <w:rPr>
                <w:rFonts w:hint="eastAsia"/>
                <w:highlight w:val="yellow"/>
              </w:rPr>
            </w:rPrChange>
          </w:rPr>
          <w:t>（拉黑期限</w:t>
        </w:r>
        <w:del w:id="139" w:author=" " w:date="2018-12-06T15:36:00Z">
          <w:r w:rsidRPr="006F6602" w:rsidDel="00E01514">
            <w:rPr>
              <w:rFonts w:hint="eastAsia"/>
              <w:sz w:val="28"/>
              <w:szCs w:val="28"/>
              <w:highlight w:val="yellow"/>
              <w:rPrChange w:id="140" w:author=" " w:date="2018-12-06T15:45:00Z">
                <w:rPr>
                  <w:rFonts w:hint="eastAsia"/>
                  <w:highlight w:val="yellow"/>
                </w:rPr>
              </w:rPrChange>
            </w:rPr>
            <w:delText>定位</w:delText>
          </w:r>
        </w:del>
        <w:r w:rsidRPr="006F6602">
          <w:rPr>
            <w:sz w:val="28"/>
            <w:szCs w:val="28"/>
            <w:highlight w:val="yellow"/>
            <w:rPrChange w:id="141" w:author=" " w:date="2018-12-06T15:45:00Z">
              <w:rPr>
                <w:highlight w:val="yellow"/>
              </w:rPr>
            </w:rPrChange>
          </w:rPr>
          <w:t>15</w:t>
        </w:r>
        <w:r w:rsidRPr="006F6602">
          <w:rPr>
            <w:rFonts w:hint="eastAsia"/>
            <w:sz w:val="28"/>
            <w:szCs w:val="28"/>
            <w:highlight w:val="yellow"/>
            <w:rPrChange w:id="142" w:author=" " w:date="2018-12-06T15:45:00Z">
              <w:rPr>
                <w:rFonts w:hint="eastAsia"/>
                <w:highlight w:val="yellow"/>
              </w:rPr>
            </w:rPrChange>
          </w:rPr>
          <w:t>天</w:t>
        </w:r>
      </w:ins>
      <w:ins w:id="143" w:author=" " w:date="2018-12-06T15:36:00Z">
        <w:r w:rsidRPr="006F6602">
          <w:rPr>
            <w:rFonts w:hint="eastAsia"/>
            <w:sz w:val="28"/>
            <w:szCs w:val="28"/>
            <w:highlight w:val="yellow"/>
          </w:rPr>
          <w:t>名单来自机构管理员上传</w:t>
        </w:r>
      </w:ins>
      <w:ins w:id="144" w:author=" " w:date="2018-12-06T15:37:00Z">
        <w:r w:rsidRPr="001A6A46">
          <w:rPr>
            <w:rFonts w:hint="eastAsia"/>
            <w:sz w:val="28"/>
            <w:szCs w:val="28"/>
            <w:highlight w:val="yellow"/>
          </w:rPr>
          <w:t>的</w:t>
        </w:r>
      </w:ins>
    </w:p>
    <w:p w14:paraId="389D6E38" w14:textId="048405B0" w:rsidR="00344EB9" w:rsidRPr="0021304E" w:rsidDel="00E01514" w:rsidRDefault="00E01514" w:rsidP="0021304E">
      <w:pPr>
        <w:pStyle w:val="10"/>
        <w:jc w:val="left"/>
        <w:rPr>
          <w:del w:id="145" w:author=" " w:date="2018-12-06T15:34:00Z"/>
          <w:sz w:val="28"/>
          <w:szCs w:val="28"/>
          <w:highlight w:val="yellow"/>
        </w:rPr>
        <w:pPrChange w:id="146" w:author=" " w:date="2018-12-06T15:34:00Z">
          <w:pPr>
            <w:pStyle w:val="a3"/>
            <w:numPr>
              <w:numId w:val="4"/>
            </w:numPr>
            <w:ind w:left="420" w:firstLineChars="0" w:hanging="420"/>
          </w:pPr>
        </w:pPrChange>
      </w:pPr>
      <w:ins w:id="147" w:author=" " w:date="2018-12-06T15:37:00Z">
        <w:r w:rsidRPr="001A6A46">
          <w:rPr>
            <w:rFonts w:hint="eastAsia"/>
            <w:sz w:val="28"/>
            <w:szCs w:val="28"/>
            <w:highlight w:val="yellow"/>
          </w:rPr>
          <w:t>名单、</w:t>
        </w:r>
      </w:ins>
      <w:ins w:id="148" w:author=" " w:date="2018-12-06T15:36:00Z">
        <w:r w:rsidRPr="001A6A46">
          <w:rPr>
            <w:rFonts w:hint="eastAsia"/>
            <w:sz w:val="28"/>
            <w:szCs w:val="28"/>
            <w:highlight w:val="yellow"/>
          </w:rPr>
          <w:t>外呼主管分配的任务</w:t>
        </w:r>
      </w:ins>
      <w:ins w:id="149" w:author="haha" w:date="2018-11-28T14:45:00Z">
        <w:del w:id="150" w:author=" " w:date="2018-12-06T15:36:00Z">
          <w:r w:rsidR="008F4F2F" w:rsidRPr="006F6602" w:rsidDel="00E01514">
            <w:rPr>
              <w:rFonts w:hint="eastAsia"/>
              <w:sz w:val="28"/>
              <w:szCs w:val="28"/>
              <w:highlight w:val="yellow"/>
              <w:rPrChange w:id="151" w:author=" " w:date="2018-12-06T15:45:00Z">
                <w:rPr>
                  <w:rFonts w:hint="eastAsia"/>
                  <w:highlight w:val="yellow"/>
                </w:rPr>
              </w:rPrChange>
            </w:rPr>
            <w:delText>，</w:delText>
          </w:r>
          <w:r w:rsidR="008F4F2F" w:rsidRPr="006F6602" w:rsidDel="00E01514">
            <w:rPr>
              <w:sz w:val="28"/>
              <w:szCs w:val="28"/>
              <w:highlight w:val="yellow"/>
              <w:rPrChange w:id="152" w:author=" " w:date="2018-12-06T15:45:00Z">
                <w:rPr>
                  <w:highlight w:val="yellow"/>
                </w:rPr>
              </w:rPrChange>
            </w:rPr>
            <w:delText>15</w:delText>
          </w:r>
          <w:r w:rsidR="008F4F2F" w:rsidRPr="006F6602" w:rsidDel="00E01514">
            <w:rPr>
              <w:rFonts w:hint="eastAsia"/>
              <w:sz w:val="28"/>
              <w:szCs w:val="28"/>
              <w:highlight w:val="yellow"/>
              <w:rPrChange w:id="153" w:author=" " w:date="2018-12-06T15:45:00Z">
                <w:rPr>
                  <w:rFonts w:hint="eastAsia"/>
                  <w:highlight w:val="yellow"/>
                </w:rPr>
              </w:rPrChange>
            </w:rPr>
            <w:delText>天后名单剔除</w:delText>
          </w:r>
        </w:del>
        <w:r w:rsidR="008F4F2F" w:rsidRPr="006F6602">
          <w:rPr>
            <w:rFonts w:hint="eastAsia"/>
            <w:sz w:val="28"/>
            <w:szCs w:val="28"/>
            <w:highlight w:val="yellow"/>
            <w:rPrChange w:id="154" w:author=" " w:date="2018-12-06T15:45:00Z">
              <w:rPr>
                <w:rFonts w:hint="eastAsia"/>
                <w:highlight w:val="yellow"/>
              </w:rPr>
            </w:rPrChange>
          </w:rPr>
          <w:t>）</w:t>
        </w:r>
      </w:ins>
      <w:del w:id="155" w:author=" " w:date="2018-12-06T15:34:00Z">
        <w:r w:rsidR="00344EB9" w:rsidRPr="00E578D0" w:rsidDel="00E01514">
          <w:rPr>
            <w:rFonts w:hint="eastAsia"/>
          </w:rPr>
          <w:delText>工作台右侧显示外呼状态筛选框默认是请选择、</w:delText>
        </w:r>
      </w:del>
      <w:ins w:id="156" w:author="haha" w:date="2018-12-05T10:07:00Z">
        <w:del w:id="157" w:author=" " w:date="2018-12-06T15:34:00Z">
          <w:r w:rsidR="009E2291" w:rsidRPr="00E578D0" w:rsidDel="00E01514">
            <w:rPr>
              <w:rFonts w:hint="eastAsia"/>
            </w:rPr>
            <w:delText>任务名称</w:delText>
          </w:r>
        </w:del>
      </w:ins>
      <w:del w:id="158" w:author=" " w:date="2018-12-06T15:34:00Z">
        <w:r w:rsidR="00344EB9" w:rsidRPr="00E578D0" w:rsidDel="00E01514">
          <w:rPr>
            <w:rFonts w:hint="eastAsia"/>
          </w:rPr>
          <w:delText>名单批次筛选框默认是最新</w:delText>
        </w:r>
      </w:del>
      <w:ins w:id="159" w:author="haha" w:date="2018-12-05T10:07:00Z">
        <w:del w:id="160" w:author=" " w:date="2018-12-06T15:34:00Z">
          <w:r w:rsidR="009E2291" w:rsidRPr="00E578D0" w:rsidDel="00E01514">
            <w:rPr>
              <w:rFonts w:hint="eastAsia"/>
            </w:rPr>
            <w:delText>空</w:delText>
          </w:r>
        </w:del>
      </w:ins>
      <w:del w:id="161" w:author=" " w:date="2018-12-06T15:34:00Z">
        <w:r w:rsidR="00344EB9" w:rsidRPr="00E578D0" w:rsidDel="00E01514">
          <w:rPr>
            <w:rFonts w:hint="eastAsia"/>
          </w:rPr>
          <w:delText>的、可根据姓名及手机号进行模糊查询</w:delText>
        </w:r>
      </w:del>
    </w:p>
    <w:p w14:paraId="0A9A31CA" w14:textId="70B88CF6" w:rsidR="00344EB9" w:rsidRPr="00E578D0" w:rsidDel="00E01514" w:rsidRDefault="00344EB9" w:rsidP="0021304E">
      <w:pPr>
        <w:pStyle w:val="10"/>
        <w:rPr>
          <w:del w:id="162" w:author=" " w:date="2018-12-06T15:34:00Z"/>
        </w:rPr>
        <w:pPrChange w:id="163" w:author=" " w:date="2018-12-06T15:34:00Z">
          <w:pPr>
            <w:pStyle w:val="a3"/>
            <w:numPr>
              <w:numId w:val="4"/>
            </w:numPr>
            <w:ind w:left="420" w:firstLineChars="0" w:hanging="420"/>
          </w:pPr>
        </w:pPrChange>
      </w:pPr>
      <w:del w:id="164" w:author=" " w:date="2018-12-06T15:34:00Z">
        <w:r w:rsidRPr="00E578D0" w:rsidDel="00E01514">
          <w:rPr>
            <w:rFonts w:hint="eastAsia"/>
          </w:rPr>
          <w:delText>可进行标记客户的筛选</w:delText>
        </w:r>
      </w:del>
    </w:p>
    <w:p w14:paraId="5874C4E2" w14:textId="02FCCD77" w:rsidR="00344EB9" w:rsidRPr="00E578D0" w:rsidDel="00E01514" w:rsidRDefault="00344EB9" w:rsidP="0021304E">
      <w:pPr>
        <w:pStyle w:val="10"/>
        <w:rPr>
          <w:ins w:id="165" w:author="haha" w:date="2018-11-28T14:40:00Z"/>
          <w:del w:id="166" w:author=" " w:date="2018-12-06T15:34:00Z"/>
        </w:rPr>
        <w:pPrChange w:id="167" w:author=" " w:date="2018-12-06T15:34:00Z">
          <w:pPr>
            <w:pStyle w:val="a3"/>
            <w:numPr>
              <w:numId w:val="4"/>
            </w:numPr>
            <w:ind w:left="420" w:firstLineChars="0" w:hanging="420"/>
          </w:pPr>
        </w:pPrChange>
      </w:pPr>
      <w:del w:id="168" w:author=" " w:date="2018-12-06T15:34:00Z">
        <w:r w:rsidRPr="00E578D0" w:rsidDel="00E01514">
          <w:rPr>
            <w:rFonts w:hint="eastAsia"/>
          </w:rPr>
          <w:delText>下方表格显示客户手机号、姓名、外呼状态、</w:delText>
        </w:r>
        <w:r w:rsidR="00650673" w:rsidRPr="00E578D0" w:rsidDel="00E01514">
          <w:rPr>
            <w:rFonts w:hint="eastAsia"/>
          </w:rPr>
          <w:delText>任务名称</w:delText>
        </w:r>
        <w:r w:rsidRPr="00E578D0" w:rsidDel="00E01514">
          <w:rPr>
            <w:rFonts w:hint="eastAsia"/>
          </w:rPr>
          <w:delText>可进行拨打以及标记的操作</w:delText>
        </w:r>
      </w:del>
      <w:ins w:id="169" w:author="haha" w:date="2018-11-28T14:39:00Z">
        <w:del w:id="170" w:author=" " w:date="2018-12-06T15:34:00Z">
          <w:r w:rsidR="006D1DA0" w:rsidRPr="00E578D0" w:rsidDel="00E01514">
            <w:rPr>
              <w:rFonts w:hint="eastAsia"/>
            </w:rPr>
            <w:delText>，标记后可在</w:delText>
          </w:r>
        </w:del>
      </w:ins>
      <w:ins w:id="171" w:author="haha" w:date="2018-11-28T14:40:00Z">
        <w:del w:id="172" w:author=" " w:date="2018-12-06T15:34:00Z">
          <w:r w:rsidR="006D1DA0" w:rsidRPr="00E578D0" w:rsidDel="00E01514">
            <w:rPr>
              <w:rFonts w:hint="eastAsia"/>
            </w:rPr>
            <w:delText>次进行跟进，跟进信息在原工作页进行修改</w:delText>
          </w:r>
        </w:del>
      </w:ins>
    </w:p>
    <w:p w14:paraId="1D9C9FBC" w14:textId="37630F45" w:rsidR="006D1DA0" w:rsidRPr="006F6602" w:rsidDel="00E01514" w:rsidRDefault="006D1DA0" w:rsidP="0021304E">
      <w:pPr>
        <w:pStyle w:val="10"/>
        <w:rPr>
          <w:del w:id="173" w:author=" " w:date="2018-12-06T15:34:00Z"/>
        </w:rPr>
        <w:pPrChange w:id="174" w:author=" " w:date="2018-12-06T15:34:00Z">
          <w:pPr>
            <w:pStyle w:val="a3"/>
            <w:numPr>
              <w:numId w:val="4"/>
            </w:numPr>
            <w:ind w:left="420" w:firstLineChars="0" w:hanging="420"/>
          </w:pPr>
        </w:pPrChange>
      </w:pPr>
    </w:p>
    <w:p w14:paraId="12B1FC47" w14:textId="31A77A34" w:rsidR="00344EB9" w:rsidRPr="006F6602" w:rsidDel="00E01514" w:rsidRDefault="00344EB9" w:rsidP="0021304E">
      <w:pPr>
        <w:pStyle w:val="10"/>
        <w:rPr>
          <w:del w:id="175" w:author=" " w:date="2018-12-06T15:34:00Z"/>
        </w:rPr>
        <w:pPrChange w:id="176" w:author=" " w:date="2018-12-06T15:34:00Z">
          <w:pPr>
            <w:pStyle w:val="a3"/>
            <w:ind w:left="420" w:firstLineChars="0" w:firstLine="0"/>
          </w:pPr>
        </w:pPrChange>
      </w:pPr>
      <w:del w:id="177" w:author=" " w:date="2018-12-06T15:34:00Z">
        <w:r w:rsidRPr="006F6602" w:rsidDel="00E01514">
          <w:rPr>
            <w:rFonts w:hint="eastAsia"/>
          </w:rPr>
          <w:delText>原型图如下</w:delText>
        </w:r>
      </w:del>
    </w:p>
    <w:p w14:paraId="5127F207" w14:textId="2A70E0E9" w:rsidR="005E2587" w:rsidRPr="006F6602" w:rsidRDefault="00650673" w:rsidP="0021304E">
      <w:pPr>
        <w:pStyle w:val="10"/>
        <w:rPr>
          <w:b w:val="0"/>
          <w:bCs w:val="0"/>
        </w:rPr>
      </w:pPr>
      <w:del w:id="178" w:author=" " w:date="2018-12-06T15:32:00Z">
        <w:r w:rsidRPr="006F6602" w:rsidDel="00E01514">
          <w:rPr>
            <w:noProof/>
          </w:rPr>
          <w:drawing>
            <wp:inline distT="0" distB="0" distL="0" distR="0" wp14:anchorId="39DB75D3" wp14:editId="477101CB">
              <wp:extent cx="5274310" cy="26269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26995"/>
                      </a:xfrm>
                      <a:prstGeom prst="rect">
                        <a:avLst/>
                      </a:prstGeom>
                    </pic:spPr>
                  </pic:pic>
                </a:graphicData>
              </a:graphic>
            </wp:inline>
          </w:drawing>
        </w:r>
      </w:del>
    </w:p>
    <w:tbl>
      <w:tblPr>
        <w:tblpPr w:leftFromText="180" w:rightFromText="180" w:vertAnchor="text" w:horzAnchor="margin" w:tblpXSpec="center" w:tblpY="405"/>
        <w:tblOverlap w:val="never"/>
        <w:tblW w:w="10032" w:type="dxa"/>
        <w:tblLayout w:type="fixed"/>
        <w:tblLook w:val="0600" w:firstRow="0" w:lastRow="0" w:firstColumn="0" w:lastColumn="0" w:noHBand="1" w:noVBand="1"/>
      </w:tblPr>
      <w:tblGrid>
        <w:gridCol w:w="802"/>
        <w:gridCol w:w="443"/>
        <w:gridCol w:w="866"/>
        <w:gridCol w:w="3000"/>
        <w:gridCol w:w="3209"/>
        <w:gridCol w:w="1712"/>
      </w:tblGrid>
      <w:tr w:rsidR="00344EB9" w:rsidRPr="006F6602" w:rsidDel="00E01514" w14:paraId="2D1B4BE5" w14:textId="3D8B6ABD" w:rsidTr="00E578D0">
        <w:trPr>
          <w:trHeight w:val="90"/>
          <w:del w:id="179" w:author=" " w:date="2018-12-06T15:35:00Z"/>
        </w:trPr>
        <w:tc>
          <w:tcPr>
            <w:tcW w:w="1245" w:type="dxa"/>
            <w:gridSpan w:val="2"/>
            <w:tcBorders>
              <w:top w:val="nil"/>
              <w:left w:val="single" w:sz="4" w:space="0" w:color="auto"/>
              <w:bottom w:val="single" w:sz="4" w:space="0" w:color="auto"/>
              <w:right w:val="single" w:sz="4" w:space="0" w:color="auto"/>
            </w:tcBorders>
          </w:tcPr>
          <w:p w14:paraId="047CE644" w14:textId="0A635BC8" w:rsidR="00344EB9" w:rsidRPr="001A6A46" w:rsidDel="00E01514" w:rsidRDefault="00344EB9" w:rsidP="00D85FD8">
            <w:pPr>
              <w:widowControl/>
              <w:jc w:val="left"/>
              <w:rPr>
                <w:del w:id="180" w:author=" " w:date="2018-12-06T15:35:00Z"/>
                <w:rFonts w:ascii="微软雅黑" w:eastAsia="微软雅黑" w:hAnsi="微软雅黑" w:cs="宋体"/>
                <w:b/>
                <w:bCs/>
                <w:color w:val="000000"/>
                <w:kern w:val="0"/>
                <w:sz w:val="18"/>
                <w:szCs w:val="18"/>
              </w:rPr>
            </w:pPr>
            <w:del w:id="181" w:author=" " w:date="2018-12-06T15:35:00Z">
              <w:r w:rsidRPr="006F6602" w:rsidDel="00E01514">
                <w:rPr>
                  <w:rFonts w:ascii="微软雅黑" w:eastAsia="微软雅黑" w:hAnsi="微软雅黑" w:cs="宋体" w:hint="eastAsia"/>
                  <w:b/>
                  <w:bCs/>
                  <w:color w:val="000000"/>
                  <w:kern w:val="0"/>
                  <w:sz w:val="18"/>
                  <w:szCs w:val="18"/>
                </w:rPr>
                <w:delText>所属页面</w:delText>
              </w:r>
            </w:del>
          </w:p>
        </w:tc>
        <w:tc>
          <w:tcPr>
            <w:tcW w:w="8787" w:type="dxa"/>
            <w:gridSpan w:val="4"/>
            <w:tcBorders>
              <w:top w:val="single" w:sz="4" w:space="0" w:color="auto"/>
              <w:left w:val="nil"/>
              <w:bottom w:val="single" w:sz="4" w:space="0" w:color="auto"/>
              <w:right w:val="single" w:sz="4" w:space="0" w:color="auto"/>
            </w:tcBorders>
          </w:tcPr>
          <w:p w14:paraId="469A6B83" w14:textId="0ADC3935" w:rsidR="00344EB9" w:rsidRPr="006F6602" w:rsidDel="00E01514" w:rsidRDefault="00C959B7" w:rsidP="00D85FD8">
            <w:pPr>
              <w:pStyle w:val="12"/>
              <w:widowControl/>
              <w:ind w:firstLineChars="0" w:firstLine="0"/>
              <w:jc w:val="left"/>
              <w:rPr>
                <w:del w:id="182" w:author=" " w:date="2018-12-06T15:35:00Z"/>
                <w:rFonts w:ascii="微软雅黑" w:eastAsia="微软雅黑" w:hAnsi="微软雅黑" w:cs="宋体"/>
                <w:color w:val="000000"/>
                <w:kern w:val="0"/>
                <w:sz w:val="18"/>
                <w:szCs w:val="18"/>
              </w:rPr>
            </w:pPr>
            <w:del w:id="183" w:author=" " w:date="2018-12-06T15:35:00Z">
              <w:r w:rsidRPr="001A6A46" w:rsidDel="00E01514">
                <w:rPr>
                  <w:rFonts w:ascii="微软雅黑" w:eastAsia="微软雅黑" w:hAnsi="微软雅黑" w:cs="宋体" w:hint="eastAsia"/>
                  <w:color w:val="000000"/>
                  <w:kern w:val="0"/>
                  <w:sz w:val="18"/>
                  <w:szCs w:val="18"/>
                </w:rPr>
                <w:delText>工作台</w:delText>
              </w:r>
            </w:del>
          </w:p>
        </w:tc>
      </w:tr>
      <w:tr w:rsidR="00344EB9" w:rsidRPr="006F6602" w:rsidDel="00E01514" w14:paraId="47312869" w14:textId="580D8EC2" w:rsidTr="00E578D0">
        <w:trPr>
          <w:trHeight w:val="408"/>
          <w:del w:id="184" w:author=" " w:date="2018-12-06T15:35:00Z"/>
        </w:trPr>
        <w:tc>
          <w:tcPr>
            <w:tcW w:w="1245" w:type="dxa"/>
            <w:gridSpan w:val="2"/>
            <w:tcBorders>
              <w:top w:val="nil"/>
              <w:left w:val="single" w:sz="4" w:space="0" w:color="auto"/>
              <w:bottom w:val="single" w:sz="4" w:space="0" w:color="auto"/>
              <w:right w:val="single" w:sz="4" w:space="0" w:color="auto"/>
            </w:tcBorders>
          </w:tcPr>
          <w:p w14:paraId="0B3B58BA" w14:textId="6B71F4E0" w:rsidR="00344EB9" w:rsidRPr="006F6602" w:rsidDel="00E01514" w:rsidRDefault="00344EB9" w:rsidP="00D85FD8">
            <w:pPr>
              <w:widowControl/>
              <w:jc w:val="left"/>
              <w:rPr>
                <w:del w:id="185" w:author=" " w:date="2018-12-06T15:35:00Z"/>
                <w:rFonts w:ascii="微软雅黑" w:eastAsia="微软雅黑" w:hAnsi="微软雅黑" w:cs="宋体"/>
                <w:b/>
                <w:bCs/>
                <w:kern w:val="0"/>
                <w:sz w:val="18"/>
                <w:szCs w:val="18"/>
              </w:rPr>
            </w:pPr>
            <w:del w:id="186" w:author=" " w:date="2018-12-06T15:35:00Z">
              <w:r w:rsidRPr="006F6602" w:rsidDel="00E01514">
                <w:rPr>
                  <w:rFonts w:ascii="微软雅黑" w:eastAsia="微软雅黑" w:hAnsi="微软雅黑" w:cs="宋体" w:hint="eastAsia"/>
                  <w:b/>
                  <w:bCs/>
                  <w:kern w:val="0"/>
                  <w:sz w:val="18"/>
                  <w:szCs w:val="18"/>
                </w:rPr>
                <w:delText>页面入口</w:delText>
              </w:r>
            </w:del>
          </w:p>
        </w:tc>
        <w:tc>
          <w:tcPr>
            <w:tcW w:w="8787" w:type="dxa"/>
            <w:gridSpan w:val="4"/>
            <w:tcBorders>
              <w:top w:val="single" w:sz="4" w:space="0" w:color="auto"/>
              <w:left w:val="nil"/>
              <w:bottom w:val="single" w:sz="4" w:space="0" w:color="auto"/>
              <w:right w:val="single" w:sz="4" w:space="0" w:color="auto"/>
            </w:tcBorders>
          </w:tcPr>
          <w:p w14:paraId="7EC78473" w14:textId="6DB1C633" w:rsidR="00344EB9" w:rsidRPr="006F6602" w:rsidDel="00E01514" w:rsidRDefault="00C959B7" w:rsidP="00D85FD8">
            <w:pPr>
              <w:widowControl/>
              <w:jc w:val="left"/>
              <w:rPr>
                <w:del w:id="187" w:author=" " w:date="2018-12-06T15:35:00Z"/>
                <w:rFonts w:ascii="微软雅黑" w:eastAsia="微软雅黑" w:hAnsi="微软雅黑" w:cs="宋体"/>
                <w:kern w:val="0"/>
                <w:sz w:val="18"/>
                <w:szCs w:val="18"/>
              </w:rPr>
            </w:pPr>
            <w:del w:id="188" w:author=" " w:date="2018-12-06T15:35:00Z">
              <w:r w:rsidRPr="006F6602" w:rsidDel="00E01514">
                <w:rPr>
                  <w:rFonts w:ascii="微软雅黑" w:eastAsia="微软雅黑" w:hAnsi="微软雅黑" w:cs="宋体" w:hint="eastAsia"/>
                  <w:kern w:val="0"/>
                  <w:sz w:val="18"/>
                  <w:szCs w:val="18"/>
                </w:rPr>
                <w:delText>左侧导航栏</w:delText>
              </w:r>
            </w:del>
          </w:p>
        </w:tc>
      </w:tr>
      <w:tr w:rsidR="00344EB9" w:rsidRPr="006F6602" w:rsidDel="00E01514" w14:paraId="06F172CF" w14:textId="1FDDF4D3" w:rsidTr="00E578D0">
        <w:trPr>
          <w:trHeight w:val="423"/>
          <w:del w:id="189" w:author=" " w:date="2018-12-06T15:35:00Z"/>
        </w:trPr>
        <w:tc>
          <w:tcPr>
            <w:tcW w:w="1245" w:type="dxa"/>
            <w:gridSpan w:val="2"/>
            <w:tcBorders>
              <w:top w:val="nil"/>
              <w:left w:val="single" w:sz="4" w:space="0" w:color="auto"/>
              <w:bottom w:val="single" w:sz="4" w:space="0" w:color="auto"/>
              <w:right w:val="single" w:sz="4" w:space="0" w:color="auto"/>
            </w:tcBorders>
          </w:tcPr>
          <w:p w14:paraId="43E82F11" w14:textId="49C7A43C" w:rsidR="00344EB9" w:rsidRPr="006F6602" w:rsidDel="00E01514" w:rsidRDefault="00344EB9" w:rsidP="00D85FD8">
            <w:pPr>
              <w:widowControl/>
              <w:jc w:val="left"/>
              <w:rPr>
                <w:del w:id="190" w:author=" " w:date="2018-12-06T15:35:00Z"/>
                <w:rFonts w:ascii="微软雅黑" w:eastAsia="微软雅黑" w:hAnsi="微软雅黑" w:cs="宋体"/>
                <w:b/>
                <w:bCs/>
                <w:kern w:val="0"/>
                <w:sz w:val="18"/>
                <w:szCs w:val="18"/>
              </w:rPr>
            </w:pPr>
            <w:del w:id="191" w:author=" " w:date="2018-12-06T15:35:00Z">
              <w:r w:rsidRPr="006F6602" w:rsidDel="00E01514">
                <w:rPr>
                  <w:rFonts w:ascii="微软雅黑" w:eastAsia="微软雅黑" w:hAnsi="微软雅黑" w:cs="宋体" w:hint="eastAsia"/>
                  <w:b/>
                  <w:bCs/>
                  <w:kern w:val="0"/>
                  <w:sz w:val="18"/>
                  <w:szCs w:val="18"/>
                </w:rPr>
                <w:delText>页面出口</w:delText>
              </w:r>
            </w:del>
          </w:p>
        </w:tc>
        <w:tc>
          <w:tcPr>
            <w:tcW w:w="8787" w:type="dxa"/>
            <w:gridSpan w:val="4"/>
            <w:tcBorders>
              <w:top w:val="single" w:sz="4" w:space="0" w:color="auto"/>
              <w:left w:val="nil"/>
              <w:bottom w:val="single" w:sz="4" w:space="0" w:color="auto"/>
              <w:right w:val="single" w:sz="4" w:space="0" w:color="auto"/>
            </w:tcBorders>
          </w:tcPr>
          <w:p w14:paraId="3D6280BC" w14:textId="5D9E6037" w:rsidR="00344EB9" w:rsidRPr="006F6602" w:rsidDel="00E01514" w:rsidRDefault="00344EB9" w:rsidP="00D85FD8">
            <w:pPr>
              <w:widowControl/>
              <w:jc w:val="left"/>
              <w:rPr>
                <w:del w:id="192" w:author=" " w:date="2018-12-06T15:35:00Z"/>
                <w:rFonts w:ascii="微软雅黑" w:eastAsia="微软雅黑" w:hAnsi="微软雅黑" w:cs="宋体"/>
                <w:kern w:val="0"/>
                <w:sz w:val="18"/>
                <w:szCs w:val="18"/>
              </w:rPr>
            </w:pPr>
            <w:del w:id="193" w:author=" " w:date="2018-12-06T15:35:00Z">
              <w:r w:rsidRPr="006F6602" w:rsidDel="00E01514">
                <w:rPr>
                  <w:rFonts w:ascii="微软雅黑" w:eastAsia="微软雅黑" w:hAnsi="微软雅黑" w:cs="宋体" w:hint="eastAsia"/>
                  <w:kern w:val="0"/>
                  <w:sz w:val="18"/>
                  <w:szCs w:val="18"/>
                </w:rPr>
                <w:delText>其他页面跳转，右上角退出登录</w:delText>
              </w:r>
            </w:del>
          </w:p>
        </w:tc>
      </w:tr>
      <w:tr w:rsidR="00344EB9" w:rsidRPr="006F6602" w:rsidDel="00E01514" w14:paraId="39A4FD90" w14:textId="75489A97" w:rsidTr="00E578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del w:id="194" w:author=" " w:date="2018-12-06T15:35:00Z"/>
        </w:trPr>
        <w:tc>
          <w:tcPr>
            <w:tcW w:w="10032" w:type="dxa"/>
            <w:gridSpan w:val="6"/>
          </w:tcPr>
          <w:p w14:paraId="77CE1FC0" w14:textId="7FBF9F20" w:rsidR="00344EB9" w:rsidRPr="006F6602" w:rsidDel="00E01514" w:rsidRDefault="00344EB9" w:rsidP="00D85FD8">
            <w:pPr>
              <w:widowControl/>
              <w:jc w:val="left"/>
              <w:rPr>
                <w:del w:id="195" w:author=" " w:date="2018-12-06T15:35:00Z"/>
                <w:rFonts w:ascii="微软雅黑" w:eastAsia="微软雅黑" w:hAnsi="微软雅黑" w:cs="宋体"/>
                <w:b/>
                <w:bCs/>
                <w:kern w:val="0"/>
                <w:sz w:val="18"/>
                <w:szCs w:val="18"/>
              </w:rPr>
            </w:pPr>
            <w:del w:id="196" w:author=" " w:date="2018-12-06T15:35:00Z">
              <w:r w:rsidRPr="006F6602" w:rsidDel="00E01514">
                <w:rPr>
                  <w:rFonts w:ascii="微软雅黑" w:eastAsia="微软雅黑" w:hAnsi="微软雅黑" w:cs="宋体" w:hint="eastAsia"/>
                  <w:b/>
                  <w:bCs/>
                  <w:kern w:val="0"/>
                  <w:sz w:val="18"/>
                  <w:szCs w:val="18"/>
                </w:rPr>
                <w:delText>操作说明</w:delText>
              </w:r>
            </w:del>
          </w:p>
        </w:tc>
      </w:tr>
      <w:tr w:rsidR="00C46C82" w:rsidRPr="006F6602" w14:paraId="2F0F5381" w14:textId="77777777" w:rsidTr="00E578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14:paraId="09A05E0C" w14:textId="34F531DA" w:rsidR="00C46C82" w:rsidRPr="006F6602" w:rsidRDefault="00C46C82" w:rsidP="00C46C8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14:paraId="6844B8F1" w14:textId="6103C31C" w:rsidR="00C46C82" w:rsidRPr="006F6602" w:rsidRDefault="00C46C82" w:rsidP="00C46C82">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14:paraId="2F77D370" w14:textId="69E30563" w:rsidR="00C46C82" w:rsidRPr="006F6602" w:rsidRDefault="00C46C82" w:rsidP="00C46C82">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14:paraId="22F73A05" w14:textId="0B7735BE" w:rsidR="00C46C82" w:rsidRPr="006F6602" w:rsidRDefault="00C46C82" w:rsidP="00C46C8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14:paraId="01798C7D" w14:textId="21E98999" w:rsidR="00C46C82" w:rsidRPr="006F6602" w:rsidRDefault="00C46C82" w:rsidP="00C46C8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C46C82" w:rsidRPr="006F6602" w14:paraId="70C8CF4E" w14:textId="77777777" w:rsidTr="00E578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14:paraId="7A034943" w14:textId="060B7539" w:rsidR="00C46C82" w:rsidRPr="006F6602" w:rsidRDefault="00C46C82" w:rsidP="00C46C82">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14:paraId="6B1E8D08" w14:textId="196D7398" w:rsidR="00C46C82" w:rsidRPr="006F6602" w:rsidRDefault="00C46C82" w:rsidP="00C46C8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左侧手机号</w:t>
            </w:r>
          </w:p>
        </w:tc>
        <w:tc>
          <w:tcPr>
            <w:tcW w:w="3000" w:type="dxa"/>
          </w:tcPr>
          <w:p w14:paraId="0E154D8B" w14:textId="4C5C2E14" w:rsidR="00C46C82" w:rsidRPr="006F6602" w:rsidRDefault="00C46C82" w:rsidP="00C46C8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已选客户手机号显示 默认无</w:t>
            </w:r>
          </w:p>
        </w:tc>
        <w:tc>
          <w:tcPr>
            <w:tcW w:w="3209" w:type="dxa"/>
          </w:tcPr>
          <w:p w14:paraId="624C74AF" w14:textId="07609DE8" w:rsidR="00C46C82" w:rsidRPr="006F6602" w:rsidRDefault="00C46C82" w:rsidP="00C46C82">
            <w:pPr>
              <w:pStyle w:val="Axure"/>
              <w:ind w:firstLine="360"/>
              <w:rPr>
                <w:rFonts w:ascii="微软雅黑" w:eastAsia="微软雅黑" w:hAnsi="微软雅黑" w:cs="微软雅黑"/>
                <w:sz w:val="18"/>
                <w:szCs w:val="18"/>
              </w:rPr>
            </w:pPr>
          </w:p>
        </w:tc>
        <w:tc>
          <w:tcPr>
            <w:tcW w:w="1712" w:type="dxa"/>
          </w:tcPr>
          <w:p w14:paraId="2A253757" w14:textId="623D16E6" w:rsidR="00C46C82" w:rsidRPr="006F6602" w:rsidRDefault="00C46C82" w:rsidP="00C46C82">
            <w:pPr>
              <w:widowControl/>
              <w:jc w:val="left"/>
              <w:rPr>
                <w:rFonts w:ascii="微软雅黑" w:eastAsia="微软雅黑" w:hAnsi="微软雅黑" w:cs="宋体"/>
                <w:bCs/>
                <w:kern w:val="0"/>
                <w:sz w:val="18"/>
                <w:szCs w:val="18"/>
              </w:rPr>
            </w:pPr>
          </w:p>
        </w:tc>
      </w:tr>
      <w:tr w:rsidR="00C46C82" w:rsidRPr="006F6602" w14:paraId="2691AA42" w14:textId="77777777" w:rsidTr="00E578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197" w:author="haha" w:date="2018-11-28T14:46:00Z"/>
        </w:trPr>
        <w:tc>
          <w:tcPr>
            <w:tcW w:w="802" w:type="dxa"/>
          </w:tcPr>
          <w:p w14:paraId="60090976" w14:textId="49C4F96A" w:rsidR="00C46C82" w:rsidRPr="006F6602" w:rsidRDefault="00C46C82" w:rsidP="00C46C82">
            <w:pPr>
              <w:widowControl/>
              <w:jc w:val="center"/>
              <w:rPr>
                <w:ins w:id="198" w:author="haha" w:date="2018-11-28T14:46:00Z"/>
                <w:rFonts w:ascii="微软雅黑" w:eastAsia="微软雅黑" w:hAnsi="微软雅黑" w:cs="宋体"/>
                <w:bCs/>
                <w:kern w:val="0"/>
                <w:sz w:val="18"/>
                <w:szCs w:val="18"/>
              </w:rPr>
            </w:pPr>
            <w:r>
              <w:rPr>
                <w:rFonts w:ascii="微软雅黑" w:eastAsia="微软雅黑" w:hAnsi="微软雅黑" w:cs="宋体" w:hint="eastAsia"/>
                <w:bCs/>
                <w:kern w:val="0"/>
                <w:sz w:val="18"/>
                <w:szCs w:val="18"/>
              </w:rPr>
              <w:t>2</w:t>
            </w:r>
          </w:p>
        </w:tc>
        <w:tc>
          <w:tcPr>
            <w:tcW w:w="1309" w:type="dxa"/>
            <w:gridSpan w:val="2"/>
          </w:tcPr>
          <w:p w14:paraId="55BCE947" w14:textId="57595038" w:rsidR="00C46C82" w:rsidRPr="006F6602" w:rsidDel="0030408F" w:rsidRDefault="00C46C82" w:rsidP="00C46C82">
            <w:pPr>
              <w:widowControl/>
              <w:jc w:val="left"/>
              <w:rPr>
                <w:ins w:id="199" w:author="haha" w:date="2018-11-28T14:46:00Z"/>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黑名单标识</w:t>
            </w:r>
          </w:p>
        </w:tc>
        <w:tc>
          <w:tcPr>
            <w:tcW w:w="3000" w:type="dxa"/>
          </w:tcPr>
          <w:p w14:paraId="4B4E3AD5" w14:textId="4E4351D7" w:rsidR="00C46C82" w:rsidRPr="006F6602" w:rsidRDefault="00C46C82" w:rsidP="00C46C82">
            <w:pPr>
              <w:widowControl/>
              <w:jc w:val="left"/>
              <w:rPr>
                <w:ins w:id="200" w:author="haha" w:date="2018-11-28T14:46:00Z"/>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默认灰色可点击</w:t>
            </w:r>
            <w:r w:rsidRPr="00DF747C">
              <w:rPr>
                <w:rFonts w:ascii="微软雅黑" w:eastAsia="微软雅黑" w:hAnsi="微软雅黑" w:cs="微软雅黑" w:hint="eastAsia"/>
                <w:color w:val="000000"/>
                <w:sz w:val="18"/>
                <w:szCs w:val="18"/>
                <w:highlight w:val="darkCyan"/>
              </w:rPr>
              <w:t>，外呼专员只可以点击一次加入黑名单，</w:t>
            </w:r>
            <w:r>
              <w:rPr>
                <w:rFonts w:ascii="微软雅黑" w:eastAsia="微软雅黑" w:hAnsi="微软雅黑" w:cs="微软雅黑" w:hint="eastAsia"/>
                <w:color w:val="000000"/>
                <w:sz w:val="18"/>
                <w:szCs w:val="18"/>
                <w:highlight w:val="darkCyan"/>
              </w:rPr>
              <w:t>不可移出黑名单。</w:t>
            </w:r>
            <w:r w:rsidRPr="00DF747C">
              <w:rPr>
                <w:rFonts w:ascii="微软雅黑" w:eastAsia="微软雅黑" w:hAnsi="微软雅黑" w:cs="微软雅黑" w:hint="eastAsia"/>
                <w:color w:val="000000"/>
                <w:sz w:val="18"/>
                <w:szCs w:val="18"/>
                <w:highlight w:val="darkCyan"/>
              </w:rPr>
              <w:t>黑名单失效后外呼专员可在此进行点击加入，</w:t>
            </w:r>
          </w:p>
        </w:tc>
        <w:tc>
          <w:tcPr>
            <w:tcW w:w="3209" w:type="dxa"/>
          </w:tcPr>
          <w:p w14:paraId="1333E8C1" w14:textId="4119ABF0" w:rsidR="00C46C82" w:rsidRPr="00E578D0" w:rsidRDefault="00C46C82" w:rsidP="00C46C82">
            <w:pPr>
              <w:pStyle w:val="Axure"/>
              <w:ind w:firstLine="360"/>
              <w:rPr>
                <w:ins w:id="201" w:author="haha" w:date="2018-11-28T14:46:00Z"/>
                <w:rFonts w:ascii="微软雅黑" w:eastAsia="微软雅黑" w:hAnsi="微软雅黑" w:cs="微软雅黑"/>
                <w:sz w:val="18"/>
                <w:szCs w:val="18"/>
              </w:rPr>
            </w:pPr>
            <w:r>
              <w:rPr>
                <w:rFonts w:ascii="微软雅黑" w:eastAsia="微软雅黑" w:hAnsi="微软雅黑" w:cs="微软雅黑" w:hint="eastAsia"/>
                <w:sz w:val="18"/>
                <w:szCs w:val="18"/>
              </w:rPr>
              <w:t>是否确定加入黑名单</w:t>
            </w:r>
          </w:p>
        </w:tc>
        <w:tc>
          <w:tcPr>
            <w:tcW w:w="1712" w:type="dxa"/>
          </w:tcPr>
          <w:p w14:paraId="4974F2C1" w14:textId="6027AEDC" w:rsidR="00C46C82" w:rsidRPr="00E578D0" w:rsidRDefault="00C46C82" w:rsidP="00C46C82">
            <w:pPr>
              <w:widowControl/>
              <w:jc w:val="left"/>
              <w:rPr>
                <w:ins w:id="202" w:author="haha" w:date="2018-11-28T14:46:00Z"/>
                <w:rFonts w:ascii="微软雅黑" w:eastAsia="微软雅黑" w:hAnsi="微软雅黑" w:cs="宋体"/>
                <w:bCs/>
                <w:kern w:val="0"/>
                <w:sz w:val="18"/>
                <w:szCs w:val="18"/>
              </w:rPr>
            </w:pPr>
            <w:r>
              <w:rPr>
                <w:rFonts w:ascii="微软雅黑" w:eastAsia="微软雅黑" w:hAnsi="微软雅黑" w:cs="微软雅黑" w:hint="eastAsia"/>
                <w:sz w:val="18"/>
                <w:szCs w:val="18"/>
              </w:rPr>
              <w:t>是否确定加入黑名单，</w:t>
            </w:r>
            <w:r w:rsidRPr="00DF747C">
              <w:rPr>
                <w:rFonts w:ascii="微软雅黑" w:eastAsia="微软雅黑" w:hAnsi="微软雅黑" w:cs="微软雅黑" w:hint="eastAsia"/>
                <w:sz w:val="18"/>
                <w:szCs w:val="18"/>
                <w:highlight w:val="darkCyan"/>
              </w:rPr>
              <w:t>确定后名单直接转入黑名单</w:t>
            </w:r>
          </w:p>
        </w:tc>
      </w:tr>
      <w:tr w:rsidR="00C46C82" w:rsidRPr="006F6602" w14:paraId="2F07C22F" w14:textId="77777777" w:rsidTr="00E578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14:paraId="62C5E735" w14:textId="6777D2B9" w:rsidR="00C46C82" w:rsidRPr="006F6602" w:rsidRDefault="00C46C82" w:rsidP="00C46C82">
            <w:pPr>
              <w:widowControl/>
              <w:jc w:val="center"/>
              <w:rPr>
                <w:rFonts w:ascii="微软雅黑" w:eastAsia="微软雅黑" w:hAnsi="微软雅黑" w:cs="微软雅黑"/>
                <w:sz w:val="18"/>
                <w:szCs w:val="18"/>
              </w:rPr>
            </w:pPr>
            <w:r>
              <w:rPr>
                <w:rFonts w:ascii="微软雅黑" w:eastAsia="微软雅黑" w:hAnsi="微软雅黑" w:cs="微软雅黑"/>
                <w:sz w:val="18"/>
                <w:szCs w:val="18"/>
              </w:rPr>
              <w:t>3</w:t>
            </w:r>
          </w:p>
        </w:tc>
        <w:tc>
          <w:tcPr>
            <w:tcW w:w="1309" w:type="dxa"/>
            <w:gridSpan w:val="2"/>
          </w:tcPr>
          <w:p w14:paraId="5D43D077" w14:textId="6045E0D2" w:rsidR="00C46C82" w:rsidRPr="006F6602" w:rsidRDefault="00C46C82" w:rsidP="00C46C8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左侧姓名</w:t>
            </w:r>
          </w:p>
        </w:tc>
        <w:tc>
          <w:tcPr>
            <w:tcW w:w="3000" w:type="dxa"/>
          </w:tcPr>
          <w:p w14:paraId="0DA15ADF" w14:textId="6062B64F" w:rsidR="00C46C82" w:rsidRPr="006F6602" w:rsidRDefault="00C46C82" w:rsidP="00C46C8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已选客户姓名显示 默认无</w:t>
            </w:r>
          </w:p>
        </w:tc>
        <w:tc>
          <w:tcPr>
            <w:tcW w:w="3209" w:type="dxa"/>
          </w:tcPr>
          <w:p w14:paraId="0227D73C" w14:textId="77777777" w:rsidR="00C46C82" w:rsidRPr="006F6602" w:rsidRDefault="00C46C82" w:rsidP="00C46C82">
            <w:pPr>
              <w:pStyle w:val="Axure"/>
              <w:ind w:firstLine="360"/>
              <w:rPr>
                <w:rFonts w:ascii="微软雅黑" w:eastAsia="微软雅黑" w:hAnsi="微软雅黑" w:cs="微软雅黑"/>
                <w:sz w:val="18"/>
                <w:szCs w:val="18"/>
              </w:rPr>
            </w:pPr>
          </w:p>
        </w:tc>
        <w:tc>
          <w:tcPr>
            <w:tcW w:w="1712" w:type="dxa"/>
          </w:tcPr>
          <w:p w14:paraId="4D78D171" w14:textId="77777777" w:rsidR="00C46C82" w:rsidRPr="006F6602" w:rsidRDefault="00C46C82" w:rsidP="00C46C82">
            <w:pPr>
              <w:widowControl/>
              <w:jc w:val="left"/>
              <w:rPr>
                <w:rFonts w:ascii="微软雅黑" w:eastAsia="微软雅黑" w:hAnsi="微软雅黑" w:cs="微软雅黑"/>
                <w:sz w:val="18"/>
                <w:szCs w:val="18"/>
              </w:rPr>
            </w:pPr>
          </w:p>
        </w:tc>
      </w:tr>
      <w:tr w:rsidR="00C46C82" w:rsidRPr="006F6602" w14:paraId="62BE611E" w14:textId="77777777" w:rsidTr="00E578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14:paraId="57B13F4B" w14:textId="752F54C4" w:rsidR="00C46C82" w:rsidRPr="006F6602" w:rsidRDefault="00C46C82" w:rsidP="00C46C82">
            <w:pPr>
              <w:widowControl/>
              <w:jc w:val="center"/>
              <w:rPr>
                <w:rFonts w:ascii="微软雅黑" w:eastAsia="微软雅黑" w:hAnsi="微软雅黑" w:cs="微软雅黑"/>
                <w:sz w:val="18"/>
                <w:szCs w:val="18"/>
              </w:rPr>
            </w:pPr>
            <w:r>
              <w:rPr>
                <w:rFonts w:ascii="微软雅黑" w:eastAsia="微软雅黑" w:hAnsi="微软雅黑" w:cs="微软雅黑"/>
                <w:sz w:val="18"/>
                <w:szCs w:val="18"/>
              </w:rPr>
              <w:t>4</w:t>
            </w:r>
          </w:p>
        </w:tc>
        <w:tc>
          <w:tcPr>
            <w:tcW w:w="1309" w:type="dxa"/>
            <w:gridSpan w:val="2"/>
          </w:tcPr>
          <w:p w14:paraId="45D5FF41" w14:textId="638595FE" w:rsidR="00C46C82" w:rsidRPr="006F6602" w:rsidRDefault="00C46C82" w:rsidP="00C46C8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左侧外呼状态</w:t>
            </w:r>
          </w:p>
        </w:tc>
        <w:tc>
          <w:tcPr>
            <w:tcW w:w="3000" w:type="dxa"/>
          </w:tcPr>
          <w:p w14:paraId="3DAE46BE" w14:textId="79A503E7" w:rsidR="00C46C82" w:rsidRPr="00E578D0" w:rsidRDefault="00C46C82" w:rsidP="00C46C8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专员手动选择（空号、关机、停机、占线、挂断、有意向、无意向）</w:t>
            </w:r>
            <w:r w:rsidRPr="00DF747C">
              <w:rPr>
                <w:rFonts w:ascii="微软雅黑" w:eastAsia="微软雅黑" w:hAnsi="微软雅黑" w:cs="微软雅黑" w:hint="eastAsia"/>
                <w:color w:val="000000"/>
                <w:sz w:val="18"/>
                <w:szCs w:val="18"/>
                <w:highlight w:val="darkCyan"/>
              </w:rPr>
              <w:t>必选</w:t>
            </w:r>
          </w:p>
        </w:tc>
        <w:tc>
          <w:tcPr>
            <w:tcW w:w="3209" w:type="dxa"/>
          </w:tcPr>
          <w:p w14:paraId="61DCB09A" w14:textId="4A93A529" w:rsidR="00C46C82" w:rsidRPr="006F6602" w:rsidRDefault="00C46C82" w:rsidP="00C46C82">
            <w:pPr>
              <w:pStyle w:val="Axure"/>
              <w:ind w:firstLine="360"/>
              <w:rPr>
                <w:rFonts w:ascii="微软雅黑" w:eastAsia="微软雅黑" w:hAnsi="微软雅黑" w:cs="微软雅黑"/>
                <w:sz w:val="18"/>
                <w:szCs w:val="18"/>
              </w:rPr>
            </w:pPr>
          </w:p>
        </w:tc>
        <w:tc>
          <w:tcPr>
            <w:tcW w:w="1712" w:type="dxa"/>
          </w:tcPr>
          <w:p w14:paraId="6A6FEC05" w14:textId="6D164A3E" w:rsidR="00C46C82" w:rsidRPr="001A6A46" w:rsidRDefault="00C46C82" w:rsidP="00C46C82">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请选择呼叫状态，</w:t>
            </w:r>
            <w:r w:rsidRPr="00DF747C">
              <w:rPr>
                <w:rFonts w:ascii="微软雅黑" w:eastAsia="微软雅黑" w:hAnsi="微软雅黑" w:cs="微软雅黑" w:hint="eastAsia"/>
                <w:sz w:val="18"/>
                <w:szCs w:val="18"/>
                <w:highlight w:val="darkCyan"/>
              </w:rPr>
              <w:t>未选择不可保存</w:t>
            </w:r>
            <w:r>
              <w:rPr>
                <w:rFonts w:ascii="微软雅黑" w:eastAsia="微软雅黑" w:hAnsi="微软雅黑" w:cs="微软雅黑" w:hint="eastAsia"/>
                <w:sz w:val="18"/>
                <w:szCs w:val="18"/>
                <w:highlight w:val="darkCyan"/>
              </w:rPr>
              <w:t>，提示“请选择外呼状态”</w:t>
            </w:r>
          </w:p>
        </w:tc>
      </w:tr>
      <w:tr w:rsidR="00C46C82" w:rsidRPr="006F6602" w14:paraId="53F7272C" w14:textId="77777777" w:rsidTr="00E578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14:paraId="3CA0ABEB" w14:textId="0EF014E5" w:rsidR="00C46C82" w:rsidRPr="006F6602" w:rsidRDefault="00C46C82" w:rsidP="00C46C82">
            <w:pPr>
              <w:widowControl/>
              <w:jc w:val="center"/>
              <w:rPr>
                <w:rFonts w:ascii="微软雅黑" w:eastAsia="微软雅黑" w:hAnsi="微软雅黑" w:cs="微软雅黑"/>
                <w:sz w:val="18"/>
                <w:szCs w:val="18"/>
              </w:rPr>
            </w:pPr>
            <w:r>
              <w:rPr>
                <w:rFonts w:ascii="微软雅黑" w:eastAsia="微软雅黑" w:hAnsi="微软雅黑" w:cs="微软雅黑"/>
                <w:sz w:val="18"/>
                <w:szCs w:val="18"/>
              </w:rPr>
              <w:t>5</w:t>
            </w:r>
          </w:p>
        </w:tc>
        <w:tc>
          <w:tcPr>
            <w:tcW w:w="1309" w:type="dxa"/>
            <w:gridSpan w:val="2"/>
          </w:tcPr>
          <w:p w14:paraId="7AF01F0C" w14:textId="5B52F713" w:rsidR="00C46C82" w:rsidRPr="006F6602" w:rsidRDefault="00C46C82" w:rsidP="00C46C8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左侧微信状态</w:t>
            </w:r>
          </w:p>
        </w:tc>
        <w:tc>
          <w:tcPr>
            <w:tcW w:w="3000" w:type="dxa"/>
          </w:tcPr>
          <w:p w14:paraId="68E416E7" w14:textId="05FDD334" w:rsidR="00C46C82" w:rsidRPr="006F6602" w:rsidRDefault="00C46C82" w:rsidP="00C46C8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专员手动选择（已添加、未添加）</w:t>
            </w:r>
          </w:p>
        </w:tc>
        <w:tc>
          <w:tcPr>
            <w:tcW w:w="3209" w:type="dxa"/>
          </w:tcPr>
          <w:p w14:paraId="114F8C63" w14:textId="77777777" w:rsidR="00C46C82" w:rsidRPr="006F6602" w:rsidRDefault="00C46C82" w:rsidP="00C46C82">
            <w:pPr>
              <w:pStyle w:val="Axure"/>
              <w:ind w:firstLine="360"/>
              <w:rPr>
                <w:rFonts w:ascii="微软雅黑" w:eastAsia="微软雅黑" w:hAnsi="微软雅黑" w:cs="微软雅黑"/>
                <w:sz w:val="18"/>
                <w:szCs w:val="18"/>
              </w:rPr>
            </w:pPr>
          </w:p>
        </w:tc>
        <w:tc>
          <w:tcPr>
            <w:tcW w:w="1712" w:type="dxa"/>
          </w:tcPr>
          <w:p w14:paraId="00A04C5A" w14:textId="77777777" w:rsidR="00C46C82" w:rsidRDefault="00C46C82" w:rsidP="00C46C82">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请选择微信状态</w:t>
            </w:r>
          </w:p>
          <w:p w14:paraId="33C97E18" w14:textId="209DD444" w:rsidR="00C46C82" w:rsidRPr="006F6602" w:rsidRDefault="00C46C82" w:rsidP="00C46C82">
            <w:pPr>
              <w:widowControl/>
              <w:jc w:val="left"/>
              <w:rPr>
                <w:rFonts w:ascii="微软雅黑" w:eastAsia="微软雅黑" w:hAnsi="微软雅黑" w:cs="微软雅黑"/>
                <w:sz w:val="18"/>
                <w:szCs w:val="18"/>
              </w:rPr>
            </w:pPr>
            <w:r w:rsidRPr="00DF747C">
              <w:rPr>
                <w:rFonts w:ascii="微软雅黑" w:eastAsia="微软雅黑" w:hAnsi="微软雅黑" w:cs="微软雅黑" w:hint="eastAsia"/>
                <w:sz w:val="18"/>
                <w:szCs w:val="18"/>
                <w:highlight w:val="darkCyan"/>
              </w:rPr>
              <w:t>可以不选择</w:t>
            </w:r>
          </w:p>
        </w:tc>
      </w:tr>
      <w:tr w:rsidR="00C46C82" w:rsidRPr="006F6602" w14:paraId="086B7A40" w14:textId="77777777" w:rsidTr="00E578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14:paraId="4BA6B5A0" w14:textId="27FF0F1E" w:rsidR="00C46C82" w:rsidRPr="006F6602" w:rsidRDefault="00C46C82" w:rsidP="00C46C82">
            <w:pPr>
              <w:widowControl/>
              <w:jc w:val="center"/>
              <w:rPr>
                <w:rFonts w:ascii="微软雅黑" w:eastAsia="微软雅黑" w:hAnsi="微软雅黑" w:cs="微软雅黑"/>
                <w:sz w:val="18"/>
                <w:szCs w:val="18"/>
              </w:rPr>
            </w:pPr>
            <w:r>
              <w:rPr>
                <w:rFonts w:ascii="微软雅黑" w:eastAsia="微软雅黑" w:hAnsi="微软雅黑" w:cs="微软雅黑"/>
                <w:sz w:val="18"/>
                <w:szCs w:val="18"/>
              </w:rPr>
              <w:t>6</w:t>
            </w:r>
          </w:p>
        </w:tc>
        <w:tc>
          <w:tcPr>
            <w:tcW w:w="1309" w:type="dxa"/>
            <w:gridSpan w:val="2"/>
          </w:tcPr>
          <w:p w14:paraId="55929184" w14:textId="64E27C9F" w:rsidR="00C46C82" w:rsidRPr="006F6602" w:rsidRDefault="00C46C82" w:rsidP="00C46C8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左侧外呼备注</w:t>
            </w:r>
          </w:p>
        </w:tc>
        <w:tc>
          <w:tcPr>
            <w:tcW w:w="3000" w:type="dxa"/>
          </w:tcPr>
          <w:p w14:paraId="72E55F59" w14:textId="5BD6F456" w:rsidR="00C46C82" w:rsidRPr="006F6602" w:rsidRDefault="00C46C82" w:rsidP="00C46C8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专员手动输入</w:t>
            </w:r>
            <w:r>
              <w:rPr>
                <w:rFonts w:ascii="微软雅黑" w:eastAsia="微软雅黑" w:hAnsi="微软雅黑" w:cs="微软雅黑"/>
                <w:color w:val="000000"/>
                <w:sz w:val="18"/>
                <w:szCs w:val="18"/>
              </w:rPr>
              <w:t xml:space="preserve"> </w:t>
            </w:r>
            <w:r>
              <w:rPr>
                <w:rFonts w:ascii="微软雅黑" w:eastAsia="微软雅黑" w:hAnsi="微软雅黑" w:cs="微软雅黑" w:hint="eastAsia"/>
                <w:color w:val="000000"/>
                <w:sz w:val="18"/>
                <w:szCs w:val="18"/>
              </w:rPr>
              <w:t>最多1</w:t>
            </w:r>
            <w:r>
              <w:rPr>
                <w:rFonts w:ascii="微软雅黑" w:eastAsia="微软雅黑" w:hAnsi="微软雅黑" w:cs="微软雅黑"/>
                <w:color w:val="000000"/>
                <w:sz w:val="18"/>
                <w:szCs w:val="18"/>
              </w:rPr>
              <w:t>50</w:t>
            </w:r>
            <w:r>
              <w:rPr>
                <w:rFonts w:ascii="微软雅黑" w:eastAsia="微软雅黑" w:hAnsi="微软雅黑" w:cs="微软雅黑" w:hint="eastAsia"/>
                <w:color w:val="000000"/>
                <w:sz w:val="18"/>
                <w:szCs w:val="18"/>
              </w:rPr>
              <w:t>字 必填项</w:t>
            </w:r>
          </w:p>
        </w:tc>
        <w:tc>
          <w:tcPr>
            <w:tcW w:w="3209" w:type="dxa"/>
          </w:tcPr>
          <w:p w14:paraId="6487D6D6" w14:textId="6068686C" w:rsidR="00C46C82" w:rsidRPr="006F6602" w:rsidRDefault="00C46C82" w:rsidP="00C46C82">
            <w:pPr>
              <w:pStyle w:val="Axure"/>
              <w:ind w:firstLine="360"/>
              <w:rPr>
                <w:rFonts w:ascii="微软雅黑" w:eastAsia="微软雅黑" w:hAnsi="微软雅黑" w:cs="微软雅黑"/>
                <w:sz w:val="18"/>
                <w:szCs w:val="18"/>
              </w:rPr>
            </w:pPr>
          </w:p>
        </w:tc>
        <w:tc>
          <w:tcPr>
            <w:tcW w:w="1712" w:type="dxa"/>
          </w:tcPr>
          <w:p w14:paraId="2614D0A6" w14:textId="77777777" w:rsidR="00C46C82" w:rsidRDefault="00C46C82" w:rsidP="00C46C82">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 xml:space="preserve">请输入备注信息 </w:t>
            </w:r>
          </w:p>
          <w:p w14:paraId="4A49B32C" w14:textId="07953CE3" w:rsidR="00C46C82" w:rsidRPr="006F6602" w:rsidRDefault="00C46C82" w:rsidP="00C46C82">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超过1</w:t>
            </w:r>
            <w:r>
              <w:rPr>
                <w:rFonts w:ascii="微软雅黑" w:eastAsia="微软雅黑" w:hAnsi="微软雅黑" w:cs="微软雅黑"/>
                <w:sz w:val="18"/>
                <w:szCs w:val="18"/>
              </w:rPr>
              <w:t>50</w:t>
            </w:r>
            <w:r>
              <w:rPr>
                <w:rFonts w:ascii="微软雅黑" w:eastAsia="微软雅黑" w:hAnsi="微软雅黑" w:cs="微软雅黑" w:hint="eastAsia"/>
                <w:sz w:val="18"/>
                <w:szCs w:val="18"/>
              </w:rPr>
              <w:t>字无法输入，</w:t>
            </w:r>
            <w:r w:rsidRPr="00DF747C">
              <w:rPr>
                <w:rFonts w:ascii="微软雅黑" w:eastAsia="微软雅黑" w:hAnsi="微软雅黑" w:cs="微软雅黑" w:hint="eastAsia"/>
                <w:sz w:val="18"/>
                <w:szCs w:val="18"/>
                <w:highlight w:val="darkCyan"/>
              </w:rPr>
              <w:t>不输入无法进行保存，提示</w:t>
            </w:r>
            <w:r>
              <w:rPr>
                <w:rFonts w:ascii="微软雅黑" w:eastAsia="微软雅黑" w:hAnsi="微软雅黑" w:cs="微软雅黑" w:hint="eastAsia"/>
                <w:sz w:val="18"/>
                <w:szCs w:val="18"/>
                <w:highlight w:val="darkCyan"/>
              </w:rPr>
              <w:t>“</w:t>
            </w:r>
            <w:r w:rsidRPr="00BF21B4">
              <w:rPr>
                <w:rFonts w:ascii="微软雅黑" w:eastAsia="微软雅黑" w:hAnsi="微软雅黑" w:cs="微软雅黑" w:hint="eastAsia"/>
                <w:sz w:val="18"/>
                <w:szCs w:val="18"/>
                <w:highlight w:val="darkCyan"/>
              </w:rPr>
              <w:t>请输入备注信息</w:t>
            </w:r>
            <w:r>
              <w:rPr>
                <w:rFonts w:ascii="微软雅黑" w:eastAsia="微软雅黑" w:hAnsi="微软雅黑" w:cs="微软雅黑" w:hint="eastAsia"/>
                <w:sz w:val="18"/>
                <w:szCs w:val="18"/>
                <w:highlight w:val="darkCyan"/>
              </w:rPr>
              <w:t>”</w:t>
            </w:r>
          </w:p>
        </w:tc>
      </w:tr>
      <w:tr w:rsidR="00C46C82" w:rsidRPr="006F6602" w14:paraId="5CA687C9" w14:textId="77777777" w:rsidTr="00E578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14:paraId="1E3DA5DF" w14:textId="4DB4DE47" w:rsidR="00C46C82" w:rsidRPr="006F6602" w:rsidRDefault="00C46C82" w:rsidP="00C46C82">
            <w:pPr>
              <w:widowControl/>
              <w:ind w:firstLineChars="100" w:firstLine="180"/>
              <w:rPr>
                <w:rFonts w:ascii="微软雅黑" w:eastAsia="微软雅黑" w:hAnsi="微软雅黑" w:cs="微软雅黑"/>
                <w:sz w:val="18"/>
                <w:szCs w:val="18"/>
              </w:rPr>
            </w:pPr>
            <w:r>
              <w:rPr>
                <w:rFonts w:ascii="微软雅黑" w:eastAsia="微软雅黑" w:hAnsi="微软雅黑" w:cs="微软雅黑"/>
                <w:sz w:val="18"/>
                <w:szCs w:val="18"/>
              </w:rPr>
              <w:t>7</w:t>
            </w:r>
          </w:p>
        </w:tc>
        <w:tc>
          <w:tcPr>
            <w:tcW w:w="1309" w:type="dxa"/>
            <w:gridSpan w:val="2"/>
          </w:tcPr>
          <w:p w14:paraId="3E110D77" w14:textId="1BF5E899" w:rsidR="00C46C82" w:rsidRPr="006F6602" w:rsidRDefault="00C46C82" w:rsidP="00C46C8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左侧话术选择</w:t>
            </w:r>
          </w:p>
        </w:tc>
        <w:tc>
          <w:tcPr>
            <w:tcW w:w="3000" w:type="dxa"/>
          </w:tcPr>
          <w:p w14:paraId="2F3E6393" w14:textId="5BF676F4" w:rsidR="00C46C82" w:rsidRPr="006F6602" w:rsidRDefault="00C46C82" w:rsidP="00C46C8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专员根据今日工作手动选择相关话术</w:t>
            </w:r>
          </w:p>
        </w:tc>
        <w:tc>
          <w:tcPr>
            <w:tcW w:w="3209" w:type="dxa"/>
          </w:tcPr>
          <w:p w14:paraId="077ED3F9" w14:textId="193E4C4E" w:rsidR="00C46C82" w:rsidRPr="006F6602" w:rsidRDefault="00C46C82" w:rsidP="00C46C82">
            <w:pPr>
              <w:pStyle w:val="Axure"/>
              <w:ind w:firstLine="360"/>
              <w:rPr>
                <w:rFonts w:ascii="微软雅黑" w:eastAsia="微软雅黑" w:hAnsi="微软雅黑" w:cs="微软雅黑"/>
                <w:sz w:val="18"/>
                <w:szCs w:val="18"/>
              </w:rPr>
            </w:pPr>
          </w:p>
        </w:tc>
        <w:tc>
          <w:tcPr>
            <w:tcW w:w="1712" w:type="dxa"/>
          </w:tcPr>
          <w:p w14:paraId="2796BB92" w14:textId="060201C4" w:rsidR="00C46C82" w:rsidRPr="006F6602" w:rsidRDefault="00C46C82" w:rsidP="00C46C82">
            <w:pPr>
              <w:widowControl/>
              <w:jc w:val="right"/>
              <w:rPr>
                <w:rFonts w:ascii="微软雅黑" w:eastAsia="微软雅黑" w:hAnsi="微软雅黑" w:cs="微软雅黑"/>
                <w:sz w:val="18"/>
                <w:szCs w:val="18"/>
              </w:rPr>
            </w:pPr>
          </w:p>
        </w:tc>
      </w:tr>
      <w:tr w:rsidR="00C46C82" w:rsidRPr="006F6602" w14:paraId="74BC8958" w14:textId="77777777" w:rsidTr="00E578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14:paraId="7BB40940" w14:textId="2699B858" w:rsidR="00C46C82" w:rsidRPr="00E578D0" w:rsidRDefault="00C46C82" w:rsidP="00C46C82">
            <w:pPr>
              <w:widowControl/>
              <w:jc w:val="center"/>
              <w:rPr>
                <w:rFonts w:ascii="微软雅黑" w:eastAsia="微软雅黑" w:hAnsi="微软雅黑" w:cs="微软雅黑"/>
                <w:sz w:val="18"/>
                <w:szCs w:val="18"/>
              </w:rPr>
            </w:pPr>
            <w:r>
              <w:rPr>
                <w:rFonts w:ascii="微软雅黑" w:eastAsia="微软雅黑" w:hAnsi="微软雅黑" w:cs="微软雅黑"/>
                <w:sz w:val="18"/>
                <w:szCs w:val="18"/>
              </w:rPr>
              <w:t>8</w:t>
            </w:r>
          </w:p>
        </w:tc>
        <w:tc>
          <w:tcPr>
            <w:tcW w:w="1309" w:type="dxa"/>
            <w:gridSpan w:val="2"/>
          </w:tcPr>
          <w:p w14:paraId="44D3D748" w14:textId="6438B71A" w:rsidR="00C46C82" w:rsidRPr="00E578D0" w:rsidRDefault="00C46C82" w:rsidP="00C46C8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左侧放款产品</w:t>
            </w:r>
          </w:p>
        </w:tc>
        <w:tc>
          <w:tcPr>
            <w:tcW w:w="3000" w:type="dxa"/>
          </w:tcPr>
          <w:p w14:paraId="090C6773" w14:textId="77777777" w:rsidR="00C46C82" w:rsidRDefault="00C46C82" w:rsidP="00C46C8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专员可以添加多个产品的放款截图，每个产品只能有一张截图</w:t>
            </w:r>
          </w:p>
          <w:p w14:paraId="0DF6C8E4" w14:textId="3BE9535C" w:rsidR="00C46C82" w:rsidRPr="00E578D0" w:rsidRDefault="00C46C82" w:rsidP="00C46C82">
            <w:pPr>
              <w:widowControl/>
              <w:jc w:val="left"/>
              <w:rPr>
                <w:rFonts w:ascii="微软雅黑" w:eastAsia="微软雅黑" w:hAnsi="微软雅黑" w:cs="微软雅黑"/>
                <w:color w:val="000000"/>
                <w:sz w:val="18"/>
                <w:szCs w:val="18"/>
              </w:rPr>
            </w:pPr>
            <w:r w:rsidRPr="00DF747C">
              <w:rPr>
                <w:rFonts w:ascii="微软雅黑" w:eastAsia="微软雅黑" w:hAnsi="微软雅黑" w:cs="微软雅黑" w:hint="eastAsia"/>
                <w:color w:val="000000"/>
                <w:sz w:val="18"/>
                <w:szCs w:val="18"/>
                <w:highlight w:val="darkCyan"/>
              </w:rPr>
              <w:t>可多次上传保存，以最新一次上传为主</w:t>
            </w:r>
          </w:p>
        </w:tc>
        <w:tc>
          <w:tcPr>
            <w:tcW w:w="3209" w:type="dxa"/>
          </w:tcPr>
          <w:p w14:paraId="4F857D3D" w14:textId="012FCD30" w:rsidR="00C46C82" w:rsidRPr="00E578D0" w:rsidRDefault="00C46C82" w:rsidP="00C46C82">
            <w:pPr>
              <w:pStyle w:val="Axure"/>
              <w:ind w:firstLine="360"/>
              <w:rPr>
                <w:rFonts w:ascii="微软雅黑" w:eastAsia="微软雅黑" w:hAnsi="微软雅黑" w:cs="微软雅黑"/>
                <w:sz w:val="18"/>
                <w:szCs w:val="18"/>
              </w:rPr>
            </w:pPr>
          </w:p>
        </w:tc>
        <w:tc>
          <w:tcPr>
            <w:tcW w:w="1712" w:type="dxa"/>
          </w:tcPr>
          <w:p w14:paraId="4F225FA8" w14:textId="1064F438" w:rsidR="00C46C82" w:rsidRPr="00E578D0" w:rsidRDefault="00C46C82" w:rsidP="00C46C82">
            <w:pPr>
              <w:widowControl/>
              <w:jc w:val="left"/>
              <w:rPr>
                <w:rFonts w:ascii="微软雅黑" w:eastAsia="微软雅黑" w:hAnsi="微软雅黑" w:cs="微软雅黑"/>
                <w:sz w:val="18"/>
                <w:szCs w:val="18"/>
              </w:rPr>
            </w:pPr>
            <w:r w:rsidRPr="00DF747C">
              <w:rPr>
                <w:rFonts w:ascii="微软雅黑" w:eastAsia="微软雅黑" w:hAnsi="微软雅黑" w:cs="微软雅黑" w:hint="eastAsia"/>
                <w:sz w:val="18"/>
                <w:szCs w:val="18"/>
                <w:highlight w:val="darkCyan"/>
              </w:rPr>
              <w:t>可不上传直接保存，也可在之后再进行上传照片保存</w:t>
            </w:r>
          </w:p>
        </w:tc>
      </w:tr>
      <w:tr w:rsidR="00C46C82" w:rsidRPr="006F6602" w14:paraId="43789583" w14:textId="77777777" w:rsidTr="00E578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14:paraId="7FEDE296" w14:textId="08D36FF1" w:rsidR="00C46C82" w:rsidRPr="006F6602" w:rsidRDefault="00C46C82" w:rsidP="00C46C82">
            <w:pPr>
              <w:widowControl/>
              <w:jc w:val="center"/>
              <w:rPr>
                <w:rFonts w:ascii="微软雅黑" w:eastAsia="微软雅黑" w:hAnsi="微软雅黑" w:cs="微软雅黑"/>
                <w:sz w:val="18"/>
                <w:szCs w:val="18"/>
              </w:rPr>
            </w:pPr>
            <w:r>
              <w:rPr>
                <w:rFonts w:ascii="微软雅黑" w:eastAsia="微软雅黑" w:hAnsi="微软雅黑" w:cs="微软雅黑"/>
                <w:sz w:val="18"/>
                <w:szCs w:val="18"/>
              </w:rPr>
              <w:t>9</w:t>
            </w:r>
          </w:p>
        </w:tc>
        <w:tc>
          <w:tcPr>
            <w:tcW w:w="1309" w:type="dxa"/>
            <w:gridSpan w:val="2"/>
          </w:tcPr>
          <w:p w14:paraId="641A8ACD" w14:textId="110E95F1" w:rsidR="00C46C82" w:rsidRPr="006F6602" w:rsidRDefault="00C46C82" w:rsidP="00C46C8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右侧外呼状态</w:t>
            </w:r>
          </w:p>
        </w:tc>
        <w:tc>
          <w:tcPr>
            <w:tcW w:w="3000" w:type="dxa"/>
          </w:tcPr>
          <w:p w14:paraId="694BD37B" w14:textId="0D84A0D2" w:rsidR="00C46C82" w:rsidRPr="006F6602" w:rsidRDefault="00C46C82" w:rsidP="00C46C8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外呼状态（ 未拨打、空号、关机、停机、占线、挂断、有意向、无意向）筛选 默认未拨打</w:t>
            </w:r>
          </w:p>
        </w:tc>
        <w:tc>
          <w:tcPr>
            <w:tcW w:w="3209" w:type="dxa"/>
          </w:tcPr>
          <w:p w14:paraId="1CFCFCF0" w14:textId="6DBD0830" w:rsidR="00C46C82" w:rsidRPr="006F6602" w:rsidRDefault="00C46C82" w:rsidP="00C46C82">
            <w:pPr>
              <w:pStyle w:val="Axure"/>
              <w:ind w:firstLine="360"/>
              <w:rPr>
                <w:rFonts w:ascii="微软雅黑" w:eastAsia="微软雅黑" w:hAnsi="微软雅黑" w:cs="微软雅黑"/>
                <w:sz w:val="18"/>
                <w:szCs w:val="18"/>
              </w:rPr>
            </w:pPr>
            <w:r>
              <w:rPr>
                <w:rFonts w:ascii="微软雅黑" w:eastAsia="微软雅黑" w:hAnsi="微软雅黑" w:cs="微软雅黑" w:hint="eastAsia"/>
                <w:sz w:val="18"/>
                <w:szCs w:val="18"/>
              </w:rPr>
              <w:t>筛选已选择客户信息</w:t>
            </w:r>
          </w:p>
        </w:tc>
        <w:tc>
          <w:tcPr>
            <w:tcW w:w="1712" w:type="dxa"/>
          </w:tcPr>
          <w:p w14:paraId="30804234" w14:textId="77777777" w:rsidR="00C46C82" w:rsidRPr="006F6602" w:rsidRDefault="00C46C82" w:rsidP="00C46C82">
            <w:pPr>
              <w:widowControl/>
              <w:jc w:val="left"/>
              <w:rPr>
                <w:rFonts w:ascii="微软雅黑" w:eastAsia="微软雅黑" w:hAnsi="微软雅黑" w:cs="微软雅黑"/>
                <w:sz w:val="18"/>
                <w:szCs w:val="18"/>
              </w:rPr>
            </w:pPr>
          </w:p>
        </w:tc>
      </w:tr>
      <w:tr w:rsidR="00C46C82" w:rsidRPr="006F6602" w14:paraId="0A078F67" w14:textId="77777777" w:rsidTr="00E578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14:paraId="040CAD84" w14:textId="1C62F063" w:rsidR="00C46C82" w:rsidRPr="006F6602" w:rsidRDefault="00C46C82" w:rsidP="00C46C82">
            <w:pPr>
              <w:widowControl/>
              <w:jc w:val="center"/>
              <w:rPr>
                <w:rFonts w:ascii="微软雅黑" w:eastAsia="微软雅黑" w:hAnsi="微软雅黑" w:cs="微软雅黑"/>
                <w:sz w:val="18"/>
                <w:szCs w:val="18"/>
              </w:rPr>
            </w:pPr>
            <w:r>
              <w:rPr>
                <w:rFonts w:ascii="微软雅黑" w:eastAsia="微软雅黑" w:hAnsi="微软雅黑" w:cs="微软雅黑"/>
                <w:sz w:val="18"/>
                <w:szCs w:val="18"/>
              </w:rPr>
              <w:t>10</w:t>
            </w:r>
          </w:p>
        </w:tc>
        <w:tc>
          <w:tcPr>
            <w:tcW w:w="1309" w:type="dxa"/>
            <w:gridSpan w:val="2"/>
          </w:tcPr>
          <w:p w14:paraId="75695C25" w14:textId="6FBD50EF" w:rsidR="00C46C82" w:rsidRPr="006F6602" w:rsidRDefault="00C46C82" w:rsidP="00C46C8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右侧任务名称</w:t>
            </w:r>
          </w:p>
        </w:tc>
        <w:tc>
          <w:tcPr>
            <w:tcW w:w="3000" w:type="dxa"/>
          </w:tcPr>
          <w:p w14:paraId="6600E44F" w14:textId="6A97BA75" w:rsidR="00C46C82" w:rsidRPr="006F6602" w:rsidRDefault="00C46C82" w:rsidP="00C46C8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 xml:space="preserve">任务名称筛选 默认最新 </w:t>
            </w:r>
            <w:r w:rsidRPr="00DF747C">
              <w:rPr>
                <w:rFonts w:ascii="微软雅黑" w:eastAsia="微软雅黑" w:hAnsi="微软雅黑" w:cs="微软雅黑" w:hint="eastAsia"/>
                <w:color w:val="000000"/>
                <w:sz w:val="18"/>
                <w:szCs w:val="18"/>
                <w:highlight w:val="darkCyan"/>
              </w:rPr>
              <w:t>模糊查询</w:t>
            </w:r>
          </w:p>
        </w:tc>
        <w:tc>
          <w:tcPr>
            <w:tcW w:w="3209" w:type="dxa"/>
          </w:tcPr>
          <w:p w14:paraId="4B43A80E" w14:textId="76951DEF" w:rsidR="00C46C82" w:rsidRPr="006F6602" w:rsidRDefault="00C46C82" w:rsidP="00C46C82">
            <w:pPr>
              <w:pStyle w:val="Axure"/>
              <w:ind w:firstLine="360"/>
              <w:rPr>
                <w:rFonts w:ascii="微软雅黑" w:eastAsia="微软雅黑" w:hAnsi="微软雅黑" w:cs="微软雅黑"/>
                <w:sz w:val="18"/>
                <w:szCs w:val="18"/>
              </w:rPr>
            </w:pPr>
            <w:r>
              <w:rPr>
                <w:rFonts w:ascii="微软雅黑" w:eastAsia="微软雅黑" w:hAnsi="微软雅黑" w:cs="微软雅黑" w:hint="eastAsia"/>
                <w:sz w:val="18"/>
                <w:szCs w:val="18"/>
              </w:rPr>
              <w:t>筛选已选择任务名称客户信息</w:t>
            </w:r>
          </w:p>
        </w:tc>
        <w:tc>
          <w:tcPr>
            <w:tcW w:w="1712" w:type="dxa"/>
          </w:tcPr>
          <w:p w14:paraId="7D92F680" w14:textId="77777777" w:rsidR="00C46C82" w:rsidRPr="006F6602" w:rsidRDefault="00C46C82" w:rsidP="00C46C82">
            <w:pPr>
              <w:widowControl/>
              <w:jc w:val="left"/>
              <w:rPr>
                <w:rFonts w:ascii="微软雅黑" w:eastAsia="微软雅黑" w:hAnsi="微软雅黑" w:cs="微软雅黑"/>
                <w:sz w:val="18"/>
                <w:szCs w:val="18"/>
              </w:rPr>
            </w:pPr>
          </w:p>
        </w:tc>
      </w:tr>
      <w:tr w:rsidR="00C46C82" w:rsidRPr="006F6602" w14:paraId="69B74E4A" w14:textId="77777777" w:rsidTr="00E578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14:paraId="5F15227B" w14:textId="0F5AEF92" w:rsidR="00C46C82" w:rsidRPr="006F6602" w:rsidRDefault="00C46C82" w:rsidP="00C46C82">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1</w:t>
            </w:r>
            <w:r>
              <w:rPr>
                <w:rFonts w:ascii="微软雅黑" w:eastAsia="微软雅黑" w:hAnsi="微软雅黑" w:cs="微软雅黑"/>
                <w:sz w:val="18"/>
                <w:szCs w:val="18"/>
              </w:rPr>
              <w:t>1</w:t>
            </w:r>
          </w:p>
        </w:tc>
        <w:tc>
          <w:tcPr>
            <w:tcW w:w="1309" w:type="dxa"/>
            <w:gridSpan w:val="2"/>
          </w:tcPr>
          <w:p w14:paraId="48D8AE23" w14:textId="1D1906C1" w:rsidR="00C46C82" w:rsidRPr="006F6602" w:rsidRDefault="00C46C82" w:rsidP="00C46C8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关键字筛选</w:t>
            </w:r>
          </w:p>
        </w:tc>
        <w:tc>
          <w:tcPr>
            <w:tcW w:w="3000" w:type="dxa"/>
          </w:tcPr>
          <w:p w14:paraId="3B9D4C4E" w14:textId="73EFC004" w:rsidR="00C46C82" w:rsidRPr="006F6602" w:rsidRDefault="00C46C82" w:rsidP="00C46C8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 xml:space="preserve">姓名电话筛选 默认无 只能输入中英文 数字 </w:t>
            </w:r>
            <w:r>
              <w:rPr>
                <w:rFonts w:ascii="微软雅黑" w:eastAsia="微软雅黑" w:hAnsi="微软雅黑" w:cs="微软雅黑"/>
                <w:color w:val="000000"/>
                <w:sz w:val="18"/>
                <w:szCs w:val="18"/>
              </w:rPr>
              <w:t xml:space="preserve"> </w:t>
            </w:r>
            <w:r w:rsidRPr="00DF747C">
              <w:rPr>
                <w:rFonts w:ascii="微软雅黑" w:eastAsia="微软雅黑" w:hAnsi="微软雅黑" w:cs="微软雅黑" w:hint="eastAsia"/>
                <w:color w:val="000000"/>
                <w:sz w:val="18"/>
                <w:szCs w:val="18"/>
                <w:highlight w:val="darkCyan"/>
              </w:rPr>
              <w:t>模糊查询</w:t>
            </w:r>
          </w:p>
        </w:tc>
        <w:tc>
          <w:tcPr>
            <w:tcW w:w="3209" w:type="dxa"/>
          </w:tcPr>
          <w:p w14:paraId="1C853324" w14:textId="388019BF" w:rsidR="00C46C82" w:rsidRPr="006F6602" w:rsidRDefault="00C46C82" w:rsidP="00C46C82">
            <w:pPr>
              <w:pStyle w:val="Axure"/>
              <w:ind w:firstLine="360"/>
              <w:rPr>
                <w:rFonts w:ascii="微软雅黑" w:eastAsia="微软雅黑" w:hAnsi="微软雅黑" w:cs="微软雅黑"/>
                <w:sz w:val="18"/>
                <w:szCs w:val="18"/>
              </w:rPr>
            </w:pPr>
            <w:r>
              <w:rPr>
                <w:rFonts w:ascii="微软雅黑" w:eastAsia="微软雅黑" w:hAnsi="微软雅黑" w:cs="微软雅黑" w:hint="eastAsia"/>
                <w:sz w:val="18"/>
                <w:szCs w:val="18"/>
              </w:rPr>
              <w:t>筛选输入的客户信息</w:t>
            </w:r>
          </w:p>
        </w:tc>
        <w:tc>
          <w:tcPr>
            <w:tcW w:w="1712" w:type="dxa"/>
          </w:tcPr>
          <w:p w14:paraId="3D07A7A6" w14:textId="77777777" w:rsidR="00C46C82" w:rsidRPr="006F6602" w:rsidRDefault="00C46C82" w:rsidP="00C46C82">
            <w:pPr>
              <w:widowControl/>
              <w:jc w:val="left"/>
              <w:rPr>
                <w:rFonts w:ascii="微软雅黑" w:eastAsia="微软雅黑" w:hAnsi="微软雅黑" w:cs="微软雅黑"/>
                <w:sz w:val="18"/>
                <w:szCs w:val="18"/>
              </w:rPr>
            </w:pPr>
          </w:p>
        </w:tc>
      </w:tr>
      <w:tr w:rsidR="00C46C82" w:rsidRPr="006F6602" w14:paraId="656A09C0" w14:textId="77777777" w:rsidTr="002130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Borders>
              <w:bottom w:val="single" w:sz="4" w:space="0" w:color="auto"/>
            </w:tcBorders>
          </w:tcPr>
          <w:p w14:paraId="3843558F" w14:textId="36254441" w:rsidR="00C46C82" w:rsidRPr="006F6602" w:rsidRDefault="00C46C82" w:rsidP="00C46C82">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1</w:t>
            </w:r>
            <w:r>
              <w:rPr>
                <w:rFonts w:ascii="微软雅黑" w:eastAsia="微软雅黑" w:hAnsi="微软雅黑" w:cs="微软雅黑"/>
                <w:sz w:val="18"/>
                <w:szCs w:val="18"/>
              </w:rPr>
              <w:t>2</w:t>
            </w:r>
          </w:p>
        </w:tc>
        <w:tc>
          <w:tcPr>
            <w:tcW w:w="1309" w:type="dxa"/>
            <w:gridSpan w:val="2"/>
            <w:tcBorders>
              <w:bottom w:val="single" w:sz="4" w:space="0" w:color="auto"/>
            </w:tcBorders>
          </w:tcPr>
          <w:p w14:paraId="0A361F47" w14:textId="0C9B70B1" w:rsidR="00C46C82" w:rsidRPr="006F6602" w:rsidRDefault="00C46C82" w:rsidP="00C46C8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已标记</w:t>
            </w:r>
          </w:p>
        </w:tc>
        <w:tc>
          <w:tcPr>
            <w:tcW w:w="3000" w:type="dxa"/>
            <w:tcBorders>
              <w:bottom w:val="single" w:sz="4" w:space="0" w:color="auto"/>
            </w:tcBorders>
          </w:tcPr>
          <w:p w14:paraId="595A8F7A" w14:textId="0178F608" w:rsidR="00C46C82" w:rsidRPr="006F6602" w:rsidRDefault="00C46C82" w:rsidP="00C46C8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默认全部客户 可进行标记客户筛选</w:t>
            </w:r>
          </w:p>
        </w:tc>
        <w:tc>
          <w:tcPr>
            <w:tcW w:w="3209" w:type="dxa"/>
            <w:tcBorders>
              <w:bottom w:val="single" w:sz="4" w:space="0" w:color="auto"/>
            </w:tcBorders>
          </w:tcPr>
          <w:p w14:paraId="023F2D5E" w14:textId="7DF4A001" w:rsidR="00C46C82" w:rsidRPr="006F6602" w:rsidRDefault="00C46C82" w:rsidP="00C46C82">
            <w:pPr>
              <w:pStyle w:val="Axure"/>
              <w:ind w:firstLine="360"/>
              <w:rPr>
                <w:rFonts w:ascii="微软雅黑" w:eastAsia="微软雅黑" w:hAnsi="微软雅黑" w:cs="微软雅黑"/>
                <w:sz w:val="18"/>
                <w:szCs w:val="18"/>
              </w:rPr>
            </w:pPr>
            <w:r>
              <w:rPr>
                <w:rFonts w:ascii="微软雅黑" w:eastAsia="微软雅黑" w:hAnsi="微软雅黑" w:cs="微软雅黑" w:hint="eastAsia"/>
                <w:sz w:val="18"/>
                <w:szCs w:val="18"/>
              </w:rPr>
              <w:t>根据选择显示客户信息</w:t>
            </w:r>
          </w:p>
        </w:tc>
        <w:tc>
          <w:tcPr>
            <w:tcW w:w="1712" w:type="dxa"/>
            <w:tcBorders>
              <w:bottom w:val="single" w:sz="4" w:space="0" w:color="auto"/>
            </w:tcBorders>
          </w:tcPr>
          <w:p w14:paraId="4CBC0DCB" w14:textId="77777777" w:rsidR="00C46C82" w:rsidRPr="006F6602" w:rsidRDefault="00C46C82" w:rsidP="00C46C82">
            <w:pPr>
              <w:widowControl/>
              <w:jc w:val="left"/>
              <w:rPr>
                <w:rFonts w:ascii="微软雅黑" w:eastAsia="微软雅黑" w:hAnsi="微软雅黑" w:cs="微软雅黑"/>
                <w:sz w:val="18"/>
                <w:szCs w:val="18"/>
              </w:rPr>
            </w:pPr>
          </w:p>
        </w:tc>
      </w:tr>
      <w:tr w:rsidR="00C46C82" w:rsidRPr="006F6602" w14:paraId="73AAD82F" w14:textId="77777777" w:rsidTr="002130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Borders>
              <w:bottom w:val="single" w:sz="4" w:space="0" w:color="auto"/>
            </w:tcBorders>
          </w:tcPr>
          <w:p w14:paraId="3004F5E6" w14:textId="42EB5CDF" w:rsidR="00C46C82" w:rsidRPr="006F6602" w:rsidRDefault="00C46C82" w:rsidP="00C46C82">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1</w:t>
            </w:r>
            <w:r>
              <w:rPr>
                <w:rFonts w:ascii="微软雅黑" w:eastAsia="微软雅黑" w:hAnsi="微软雅黑" w:cs="微软雅黑"/>
                <w:sz w:val="18"/>
                <w:szCs w:val="18"/>
              </w:rPr>
              <w:t>3</w:t>
            </w:r>
          </w:p>
        </w:tc>
        <w:tc>
          <w:tcPr>
            <w:tcW w:w="1309" w:type="dxa"/>
            <w:gridSpan w:val="2"/>
            <w:tcBorders>
              <w:bottom w:val="single" w:sz="4" w:space="0" w:color="auto"/>
            </w:tcBorders>
          </w:tcPr>
          <w:p w14:paraId="495A48A7" w14:textId="49F3D691" w:rsidR="00C46C82" w:rsidRPr="006F6602" w:rsidRDefault="00C46C82" w:rsidP="00C46C8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外呼客户详情表</w:t>
            </w:r>
          </w:p>
        </w:tc>
        <w:tc>
          <w:tcPr>
            <w:tcW w:w="3000" w:type="dxa"/>
            <w:tcBorders>
              <w:bottom w:val="single" w:sz="4" w:space="0" w:color="auto"/>
            </w:tcBorders>
          </w:tcPr>
          <w:p w14:paraId="27A20F2D" w14:textId="585B80A6" w:rsidR="00C46C82" w:rsidRPr="006F6602" w:rsidRDefault="00C46C82" w:rsidP="00C46C8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按照名单申请顺序倒序排列，最新申请的排列最靠前。</w:t>
            </w:r>
          </w:p>
        </w:tc>
        <w:tc>
          <w:tcPr>
            <w:tcW w:w="3209" w:type="dxa"/>
            <w:tcBorders>
              <w:bottom w:val="single" w:sz="4" w:space="0" w:color="auto"/>
            </w:tcBorders>
          </w:tcPr>
          <w:p w14:paraId="0F2D0964" w14:textId="01B42CD9" w:rsidR="00C46C82" w:rsidRPr="006F6602" w:rsidRDefault="00C46C82" w:rsidP="00C46C82">
            <w:pPr>
              <w:pStyle w:val="Axure"/>
              <w:ind w:firstLine="360"/>
              <w:rPr>
                <w:rFonts w:ascii="微软雅黑" w:eastAsia="微软雅黑" w:hAnsi="微软雅黑" w:cs="微软雅黑"/>
                <w:sz w:val="18"/>
                <w:szCs w:val="18"/>
              </w:rPr>
            </w:pPr>
            <w:r>
              <w:rPr>
                <w:rFonts w:ascii="微软雅黑" w:eastAsia="微软雅黑" w:hAnsi="微软雅黑" w:cs="微软雅黑" w:hint="eastAsia"/>
                <w:sz w:val="18"/>
                <w:szCs w:val="18"/>
              </w:rPr>
              <w:t>点击客户所在行，左侧跳转至客户信息编辑页面。</w:t>
            </w:r>
          </w:p>
        </w:tc>
        <w:tc>
          <w:tcPr>
            <w:tcW w:w="1712" w:type="dxa"/>
            <w:tcBorders>
              <w:bottom w:val="single" w:sz="4" w:space="0" w:color="auto"/>
            </w:tcBorders>
          </w:tcPr>
          <w:p w14:paraId="4DCE0536" w14:textId="77777777" w:rsidR="00C46C82" w:rsidRPr="006F6602" w:rsidRDefault="00C46C82" w:rsidP="00C46C82">
            <w:pPr>
              <w:widowControl/>
              <w:jc w:val="left"/>
              <w:rPr>
                <w:rFonts w:ascii="微软雅黑" w:eastAsia="微软雅黑" w:hAnsi="微软雅黑" w:cs="微软雅黑"/>
                <w:sz w:val="18"/>
                <w:szCs w:val="18"/>
              </w:rPr>
            </w:pPr>
          </w:p>
        </w:tc>
      </w:tr>
    </w:tbl>
    <w:tbl>
      <w:tblPr>
        <w:tblpPr w:leftFromText="180" w:rightFromText="180" w:horzAnchor="page" w:tblpX="1" w:tblpY="-1440"/>
        <w:tblW w:w="17600" w:type="dxa"/>
        <w:tblLook w:val="04A0" w:firstRow="1" w:lastRow="0" w:firstColumn="1" w:lastColumn="0" w:noHBand="0" w:noVBand="1"/>
      </w:tblPr>
      <w:tblGrid>
        <w:gridCol w:w="421"/>
        <w:gridCol w:w="395"/>
        <w:gridCol w:w="597"/>
        <w:gridCol w:w="567"/>
        <w:gridCol w:w="567"/>
        <w:gridCol w:w="498"/>
        <w:gridCol w:w="352"/>
        <w:gridCol w:w="851"/>
        <w:gridCol w:w="850"/>
        <w:gridCol w:w="993"/>
        <w:gridCol w:w="148"/>
        <w:gridCol w:w="986"/>
        <w:gridCol w:w="654"/>
        <w:gridCol w:w="896"/>
        <w:gridCol w:w="1109"/>
        <w:gridCol w:w="376"/>
        <w:gridCol w:w="1556"/>
        <w:gridCol w:w="852"/>
        <w:gridCol w:w="1720"/>
        <w:gridCol w:w="1260"/>
        <w:gridCol w:w="1040"/>
        <w:gridCol w:w="912"/>
      </w:tblGrid>
      <w:tr w:rsidR="00A6305A" w:rsidRPr="00A6305A" w14:paraId="76E14998" w14:textId="77777777" w:rsidTr="009E4690">
        <w:trPr>
          <w:gridAfter w:val="5"/>
          <w:wAfter w:w="5784" w:type="dxa"/>
          <w:trHeight w:val="624"/>
        </w:trPr>
        <w:tc>
          <w:tcPr>
            <w:tcW w:w="11816" w:type="dxa"/>
            <w:gridSpan w:val="17"/>
            <w:vMerge w:val="restart"/>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C9F5088" w14:textId="77777777" w:rsidR="00A6305A" w:rsidRPr="0021304E" w:rsidRDefault="00A6305A" w:rsidP="006000E7">
            <w:pPr>
              <w:widowControl/>
              <w:jc w:val="center"/>
              <w:rPr>
                <w:rFonts w:ascii="等线" w:eastAsia="等线" w:hAnsi="等线" w:cs="宋体"/>
                <w:color w:val="000000"/>
                <w:kern w:val="0"/>
                <w:sz w:val="16"/>
                <w:szCs w:val="28"/>
              </w:rPr>
            </w:pPr>
            <w:bookmarkStart w:id="203" w:name="_Toc531797983"/>
            <w:r w:rsidRPr="0021304E">
              <w:rPr>
                <w:rFonts w:ascii="等线" w:eastAsia="等线" w:hAnsi="等线" w:cs="宋体" w:hint="eastAsia"/>
                <w:color w:val="000000"/>
                <w:kern w:val="0"/>
                <w:sz w:val="24"/>
                <w:szCs w:val="28"/>
              </w:rPr>
              <w:lastRenderedPageBreak/>
              <w:t>外呼专员工作台——右侧</w:t>
            </w:r>
          </w:p>
        </w:tc>
      </w:tr>
      <w:tr w:rsidR="00A6305A" w:rsidRPr="00A6305A" w14:paraId="663A0ABE" w14:textId="77777777" w:rsidTr="009E4690">
        <w:trPr>
          <w:gridAfter w:val="5"/>
          <w:wAfter w:w="5784" w:type="dxa"/>
          <w:trHeight w:val="312"/>
        </w:trPr>
        <w:tc>
          <w:tcPr>
            <w:tcW w:w="11816" w:type="dxa"/>
            <w:gridSpan w:val="17"/>
            <w:vMerge/>
            <w:tcBorders>
              <w:top w:val="single" w:sz="4" w:space="0" w:color="auto"/>
              <w:left w:val="single" w:sz="4" w:space="0" w:color="auto"/>
              <w:bottom w:val="single" w:sz="4" w:space="0" w:color="auto"/>
              <w:right w:val="single" w:sz="4" w:space="0" w:color="auto"/>
            </w:tcBorders>
            <w:vAlign w:val="center"/>
            <w:hideMark/>
          </w:tcPr>
          <w:p w14:paraId="3BD14468" w14:textId="77777777" w:rsidR="00A6305A" w:rsidRPr="0021304E" w:rsidRDefault="00A6305A" w:rsidP="006000E7">
            <w:pPr>
              <w:widowControl/>
              <w:jc w:val="left"/>
              <w:rPr>
                <w:rFonts w:ascii="等线" w:eastAsia="等线" w:hAnsi="等线" w:cs="宋体"/>
                <w:color w:val="000000"/>
                <w:kern w:val="0"/>
                <w:sz w:val="16"/>
                <w:szCs w:val="28"/>
              </w:rPr>
            </w:pPr>
          </w:p>
        </w:tc>
      </w:tr>
      <w:tr w:rsidR="00A6305A" w:rsidRPr="0021304E" w14:paraId="5BD003A8" w14:textId="77777777" w:rsidTr="009E4690">
        <w:trPr>
          <w:gridAfter w:val="5"/>
          <w:wAfter w:w="5784" w:type="dxa"/>
          <w:trHeight w:val="683"/>
        </w:trPr>
        <w:tc>
          <w:tcPr>
            <w:tcW w:w="816" w:type="dxa"/>
            <w:gridSpan w:val="2"/>
            <w:tcBorders>
              <w:top w:val="nil"/>
              <w:left w:val="single" w:sz="4" w:space="0" w:color="auto"/>
              <w:bottom w:val="single" w:sz="4" w:space="0" w:color="auto"/>
              <w:right w:val="single" w:sz="4" w:space="0" w:color="auto"/>
            </w:tcBorders>
            <w:shd w:val="clear" w:color="auto" w:fill="auto"/>
            <w:noWrap/>
            <w:vAlign w:val="center"/>
            <w:hideMark/>
          </w:tcPr>
          <w:p w14:paraId="5BBB075E" w14:textId="77777777" w:rsidR="00A6305A" w:rsidRPr="0021304E" w:rsidRDefault="00A6305A" w:rsidP="006000E7">
            <w:pPr>
              <w:widowControl/>
              <w:jc w:val="center"/>
              <w:rPr>
                <w:rFonts w:ascii="等线" w:eastAsia="等线" w:hAnsi="等线" w:cs="宋体" w:hint="eastAsia"/>
                <w:color w:val="000000"/>
                <w:kern w:val="0"/>
                <w:sz w:val="16"/>
                <w:szCs w:val="24"/>
              </w:rPr>
            </w:pPr>
            <w:r w:rsidRPr="0021304E">
              <w:rPr>
                <w:rFonts w:ascii="等线" w:eastAsia="等线" w:hAnsi="等线" w:cs="宋体" w:hint="eastAsia"/>
                <w:color w:val="000000"/>
                <w:kern w:val="0"/>
                <w:sz w:val="16"/>
                <w:szCs w:val="24"/>
              </w:rPr>
              <w:t>序号</w:t>
            </w:r>
          </w:p>
        </w:tc>
        <w:tc>
          <w:tcPr>
            <w:tcW w:w="1164" w:type="dxa"/>
            <w:gridSpan w:val="2"/>
            <w:tcBorders>
              <w:top w:val="nil"/>
              <w:left w:val="nil"/>
              <w:bottom w:val="single" w:sz="4" w:space="0" w:color="auto"/>
              <w:right w:val="single" w:sz="4" w:space="0" w:color="auto"/>
            </w:tcBorders>
            <w:shd w:val="clear" w:color="auto" w:fill="auto"/>
            <w:noWrap/>
            <w:vAlign w:val="center"/>
            <w:hideMark/>
          </w:tcPr>
          <w:p w14:paraId="31169404" w14:textId="77777777" w:rsidR="00A6305A" w:rsidRPr="0021304E" w:rsidRDefault="00A6305A" w:rsidP="006000E7">
            <w:pPr>
              <w:widowControl/>
              <w:jc w:val="center"/>
              <w:rPr>
                <w:rFonts w:ascii="等线" w:eastAsia="等线" w:hAnsi="等线" w:cs="宋体" w:hint="eastAsia"/>
                <w:color w:val="000000"/>
                <w:kern w:val="0"/>
                <w:sz w:val="16"/>
                <w:szCs w:val="24"/>
              </w:rPr>
            </w:pPr>
            <w:r w:rsidRPr="0021304E">
              <w:rPr>
                <w:rFonts w:ascii="等线" w:eastAsia="等线" w:hAnsi="等线" w:cs="宋体" w:hint="eastAsia"/>
                <w:color w:val="000000"/>
                <w:kern w:val="0"/>
                <w:sz w:val="16"/>
                <w:szCs w:val="24"/>
              </w:rPr>
              <w:t>外呼状态</w:t>
            </w:r>
          </w:p>
        </w:tc>
        <w:tc>
          <w:tcPr>
            <w:tcW w:w="1065" w:type="dxa"/>
            <w:gridSpan w:val="2"/>
            <w:tcBorders>
              <w:top w:val="nil"/>
              <w:left w:val="nil"/>
              <w:bottom w:val="single" w:sz="4" w:space="0" w:color="auto"/>
              <w:right w:val="single" w:sz="4" w:space="0" w:color="auto"/>
            </w:tcBorders>
            <w:shd w:val="clear" w:color="auto" w:fill="auto"/>
            <w:noWrap/>
            <w:vAlign w:val="center"/>
            <w:hideMark/>
          </w:tcPr>
          <w:p w14:paraId="4A392263" w14:textId="77777777" w:rsidR="00A6305A" w:rsidRPr="0021304E" w:rsidRDefault="00A6305A" w:rsidP="006000E7">
            <w:pPr>
              <w:widowControl/>
              <w:jc w:val="center"/>
              <w:rPr>
                <w:rFonts w:ascii="等线" w:eastAsia="等线" w:hAnsi="等线" w:cs="宋体" w:hint="eastAsia"/>
                <w:color w:val="000000"/>
                <w:kern w:val="0"/>
                <w:sz w:val="16"/>
                <w:szCs w:val="24"/>
              </w:rPr>
            </w:pPr>
            <w:r w:rsidRPr="0021304E">
              <w:rPr>
                <w:rFonts w:ascii="等线" w:eastAsia="等线" w:hAnsi="等线" w:cs="宋体" w:hint="eastAsia"/>
                <w:color w:val="000000"/>
                <w:kern w:val="0"/>
                <w:sz w:val="16"/>
                <w:szCs w:val="24"/>
              </w:rPr>
              <w:t>分机号</w:t>
            </w:r>
          </w:p>
        </w:tc>
        <w:tc>
          <w:tcPr>
            <w:tcW w:w="1203" w:type="dxa"/>
            <w:gridSpan w:val="2"/>
            <w:tcBorders>
              <w:top w:val="nil"/>
              <w:left w:val="nil"/>
              <w:bottom w:val="single" w:sz="4" w:space="0" w:color="auto"/>
              <w:right w:val="single" w:sz="4" w:space="0" w:color="auto"/>
            </w:tcBorders>
            <w:shd w:val="clear" w:color="auto" w:fill="auto"/>
            <w:noWrap/>
            <w:vAlign w:val="center"/>
            <w:hideMark/>
          </w:tcPr>
          <w:p w14:paraId="0CE90E01" w14:textId="77777777" w:rsidR="00A6305A" w:rsidRPr="0021304E" w:rsidRDefault="00A6305A" w:rsidP="006000E7">
            <w:pPr>
              <w:widowControl/>
              <w:jc w:val="center"/>
              <w:rPr>
                <w:rFonts w:ascii="等线" w:eastAsia="等线" w:hAnsi="等线" w:cs="宋体" w:hint="eastAsia"/>
                <w:color w:val="000000"/>
                <w:kern w:val="0"/>
                <w:sz w:val="16"/>
                <w:szCs w:val="24"/>
              </w:rPr>
            </w:pPr>
            <w:r w:rsidRPr="0021304E">
              <w:rPr>
                <w:rFonts w:ascii="等线" w:eastAsia="等线" w:hAnsi="等线" w:cs="宋体" w:hint="eastAsia"/>
                <w:color w:val="000000"/>
                <w:kern w:val="0"/>
                <w:sz w:val="16"/>
                <w:szCs w:val="24"/>
              </w:rPr>
              <w:t>登录密码</w:t>
            </w:r>
          </w:p>
        </w:tc>
        <w:tc>
          <w:tcPr>
            <w:tcW w:w="1991" w:type="dxa"/>
            <w:gridSpan w:val="3"/>
            <w:tcBorders>
              <w:top w:val="nil"/>
              <w:left w:val="nil"/>
              <w:bottom w:val="single" w:sz="4" w:space="0" w:color="auto"/>
              <w:right w:val="single" w:sz="4" w:space="0" w:color="auto"/>
            </w:tcBorders>
            <w:shd w:val="clear" w:color="auto" w:fill="auto"/>
            <w:noWrap/>
            <w:vAlign w:val="center"/>
            <w:hideMark/>
          </w:tcPr>
          <w:p w14:paraId="63CAEE43" w14:textId="77777777" w:rsidR="00A6305A" w:rsidRPr="0021304E" w:rsidRDefault="00A6305A" w:rsidP="006000E7">
            <w:pPr>
              <w:widowControl/>
              <w:jc w:val="center"/>
              <w:rPr>
                <w:rFonts w:ascii="等线" w:eastAsia="等线" w:hAnsi="等线" w:cs="宋体" w:hint="eastAsia"/>
                <w:color w:val="000000"/>
                <w:kern w:val="0"/>
                <w:sz w:val="16"/>
                <w:szCs w:val="24"/>
              </w:rPr>
            </w:pPr>
            <w:r w:rsidRPr="0021304E">
              <w:rPr>
                <w:rFonts w:ascii="等线" w:eastAsia="等线" w:hAnsi="等线" w:cs="宋体" w:hint="eastAsia"/>
                <w:color w:val="000000"/>
                <w:kern w:val="0"/>
                <w:sz w:val="16"/>
                <w:szCs w:val="24"/>
              </w:rPr>
              <w:t>任务名称</w:t>
            </w:r>
          </w:p>
        </w:tc>
        <w:tc>
          <w:tcPr>
            <w:tcW w:w="986" w:type="dxa"/>
            <w:tcBorders>
              <w:top w:val="nil"/>
              <w:left w:val="nil"/>
              <w:bottom w:val="single" w:sz="4" w:space="0" w:color="auto"/>
              <w:right w:val="single" w:sz="4" w:space="0" w:color="auto"/>
            </w:tcBorders>
            <w:shd w:val="clear" w:color="auto" w:fill="auto"/>
            <w:noWrap/>
            <w:vAlign w:val="center"/>
            <w:hideMark/>
          </w:tcPr>
          <w:p w14:paraId="7B237F7D" w14:textId="77777777" w:rsidR="00A6305A" w:rsidRPr="0021304E" w:rsidRDefault="00A6305A" w:rsidP="006000E7">
            <w:pPr>
              <w:widowControl/>
              <w:jc w:val="center"/>
              <w:rPr>
                <w:rFonts w:ascii="等线" w:eastAsia="等线" w:hAnsi="等线" w:cs="宋体" w:hint="eastAsia"/>
                <w:color w:val="000000"/>
                <w:kern w:val="0"/>
                <w:sz w:val="16"/>
                <w:szCs w:val="24"/>
              </w:rPr>
            </w:pPr>
            <w:r w:rsidRPr="0021304E">
              <w:rPr>
                <w:rFonts w:ascii="等线" w:eastAsia="等线" w:hAnsi="等线" w:cs="宋体" w:hint="eastAsia"/>
                <w:color w:val="000000"/>
                <w:kern w:val="0"/>
                <w:sz w:val="16"/>
                <w:szCs w:val="24"/>
              </w:rPr>
              <w:t>姓名</w:t>
            </w:r>
          </w:p>
        </w:tc>
        <w:tc>
          <w:tcPr>
            <w:tcW w:w="654" w:type="dxa"/>
            <w:tcBorders>
              <w:top w:val="nil"/>
              <w:left w:val="nil"/>
              <w:bottom w:val="single" w:sz="4" w:space="0" w:color="auto"/>
              <w:right w:val="single" w:sz="4" w:space="0" w:color="auto"/>
            </w:tcBorders>
            <w:shd w:val="clear" w:color="auto" w:fill="auto"/>
            <w:noWrap/>
            <w:vAlign w:val="center"/>
            <w:hideMark/>
          </w:tcPr>
          <w:p w14:paraId="1BDEE7FB" w14:textId="77777777" w:rsidR="00A6305A" w:rsidRPr="0021304E" w:rsidRDefault="00A6305A" w:rsidP="006000E7">
            <w:pPr>
              <w:widowControl/>
              <w:jc w:val="center"/>
              <w:rPr>
                <w:rFonts w:ascii="等线" w:eastAsia="等线" w:hAnsi="等线" w:cs="宋体" w:hint="eastAsia"/>
                <w:color w:val="000000"/>
                <w:kern w:val="0"/>
                <w:sz w:val="16"/>
                <w:szCs w:val="24"/>
              </w:rPr>
            </w:pPr>
            <w:r w:rsidRPr="0021304E">
              <w:rPr>
                <w:rFonts w:ascii="等线" w:eastAsia="等线" w:hAnsi="等线" w:cs="宋体" w:hint="eastAsia"/>
                <w:color w:val="000000"/>
                <w:kern w:val="0"/>
                <w:sz w:val="16"/>
                <w:szCs w:val="24"/>
              </w:rPr>
              <w:t>手机号</w:t>
            </w:r>
          </w:p>
        </w:tc>
        <w:tc>
          <w:tcPr>
            <w:tcW w:w="896" w:type="dxa"/>
            <w:tcBorders>
              <w:top w:val="nil"/>
              <w:left w:val="nil"/>
              <w:bottom w:val="single" w:sz="4" w:space="0" w:color="auto"/>
              <w:right w:val="single" w:sz="4" w:space="0" w:color="auto"/>
            </w:tcBorders>
            <w:shd w:val="clear" w:color="auto" w:fill="auto"/>
            <w:noWrap/>
            <w:vAlign w:val="center"/>
            <w:hideMark/>
          </w:tcPr>
          <w:p w14:paraId="51764E8A" w14:textId="77777777" w:rsidR="00A6305A" w:rsidRPr="0021304E" w:rsidRDefault="00A6305A" w:rsidP="006000E7">
            <w:pPr>
              <w:widowControl/>
              <w:jc w:val="center"/>
              <w:rPr>
                <w:rFonts w:ascii="等线" w:eastAsia="等线" w:hAnsi="等线" w:cs="宋体" w:hint="eastAsia"/>
                <w:color w:val="000000"/>
                <w:kern w:val="0"/>
                <w:sz w:val="16"/>
                <w:szCs w:val="24"/>
              </w:rPr>
            </w:pPr>
            <w:r w:rsidRPr="0021304E">
              <w:rPr>
                <w:rFonts w:ascii="等线" w:eastAsia="等线" w:hAnsi="等线" w:cs="宋体" w:hint="eastAsia"/>
                <w:color w:val="000000"/>
                <w:kern w:val="0"/>
                <w:sz w:val="16"/>
                <w:szCs w:val="24"/>
              </w:rPr>
              <w:t>查询</w:t>
            </w:r>
          </w:p>
        </w:tc>
        <w:tc>
          <w:tcPr>
            <w:tcW w:w="1109" w:type="dxa"/>
            <w:tcBorders>
              <w:top w:val="nil"/>
              <w:left w:val="nil"/>
              <w:bottom w:val="single" w:sz="4" w:space="0" w:color="auto"/>
              <w:right w:val="single" w:sz="4" w:space="0" w:color="auto"/>
            </w:tcBorders>
            <w:shd w:val="clear" w:color="auto" w:fill="auto"/>
            <w:noWrap/>
            <w:vAlign w:val="center"/>
            <w:hideMark/>
          </w:tcPr>
          <w:p w14:paraId="42AFF37A" w14:textId="77777777" w:rsidR="00A6305A" w:rsidRPr="0021304E" w:rsidRDefault="00A6305A" w:rsidP="006000E7">
            <w:pPr>
              <w:widowControl/>
              <w:jc w:val="center"/>
              <w:rPr>
                <w:rFonts w:ascii="等线" w:eastAsia="等线" w:hAnsi="等线" w:cs="宋体" w:hint="eastAsia"/>
                <w:color w:val="000000"/>
                <w:kern w:val="0"/>
                <w:sz w:val="16"/>
                <w:szCs w:val="24"/>
              </w:rPr>
            </w:pPr>
            <w:r w:rsidRPr="0021304E">
              <w:rPr>
                <w:rFonts w:ascii="等线" w:eastAsia="等线" w:hAnsi="等线" w:cs="宋体" w:hint="eastAsia"/>
                <w:color w:val="000000"/>
                <w:kern w:val="0"/>
                <w:sz w:val="16"/>
                <w:szCs w:val="24"/>
              </w:rPr>
              <w:t>已标记客户</w:t>
            </w:r>
          </w:p>
        </w:tc>
        <w:tc>
          <w:tcPr>
            <w:tcW w:w="376" w:type="dxa"/>
            <w:tcBorders>
              <w:top w:val="nil"/>
              <w:left w:val="nil"/>
              <w:bottom w:val="single" w:sz="4" w:space="0" w:color="auto"/>
              <w:right w:val="single" w:sz="4" w:space="0" w:color="auto"/>
            </w:tcBorders>
            <w:shd w:val="clear" w:color="auto" w:fill="auto"/>
            <w:noWrap/>
            <w:vAlign w:val="center"/>
            <w:hideMark/>
          </w:tcPr>
          <w:p w14:paraId="731C6602" w14:textId="77777777" w:rsidR="00A6305A" w:rsidRPr="0021304E" w:rsidRDefault="00A6305A" w:rsidP="006000E7">
            <w:pPr>
              <w:widowControl/>
              <w:jc w:val="center"/>
              <w:rPr>
                <w:rFonts w:ascii="等线" w:eastAsia="等线" w:hAnsi="等线" w:cs="宋体" w:hint="eastAsia"/>
                <w:color w:val="000000"/>
                <w:kern w:val="0"/>
                <w:sz w:val="16"/>
                <w:szCs w:val="24"/>
              </w:rPr>
            </w:pPr>
            <w:r w:rsidRPr="0021304E">
              <w:rPr>
                <w:rFonts w:ascii="等线" w:eastAsia="等线" w:hAnsi="等线" w:cs="宋体" w:hint="eastAsia"/>
                <w:color w:val="000000"/>
                <w:kern w:val="0"/>
                <w:sz w:val="16"/>
                <w:szCs w:val="24"/>
              </w:rPr>
              <w:t>标记操作</w:t>
            </w:r>
          </w:p>
        </w:tc>
        <w:tc>
          <w:tcPr>
            <w:tcW w:w="1556" w:type="dxa"/>
            <w:tcBorders>
              <w:top w:val="nil"/>
              <w:left w:val="nil"/>
              <w:bottom w:val="single" w:sz="4" w:space="0" w:color="auto"/>
              <w:right w:val="single" w:sz="4" w:space="0" w:color="auto"/>
            </w:tcBorders>
            <w:shd w:val="clear" w:color="auto" w:fill="auto"/>
            <w:noWrap/>
            <w:vAlign w:val="center"/>
            <w:hideMark/>
          </w:tcPr>
          <w:p w14:paraId="23826100" w14:textId="77777777" w:rsidR="00A6305A" w:rsidRPr="0021304E" w:rsidRDefault="00A6305A" w:rsidP="006000E7">
            <w:pPr>
              <w:widowControl/>
              <w:jc w:val="center"/>
              <w:rPr>
                <w:rFonts w:ascii="等线" w:eastAsia="等线" w:hAnsi="等线" w:cs="宋体" w:hint="eastAsia"/>
                <w:color w:val="000000"/>
                <w:kern w:val="0"/>
                <w:sz w:val="16"/>
                <w:szCs w:val="24"/>
              </w:rPr>
            </w:pPr>
            <w:r w:rsidRPr="0021304E">
              <w:rPr>
                <w:rFonts w:ascii="等线" w:eastAsia="等线" w:hAnsi="等线" w:cs="宋体" w:hint="eastAsia"/>
                <w:color w:val="000000"/>
                <w:kern w:val="0"/>
                <w:sz w:val="16"/>
                <w:szCs w:val="24"/>
              </w:rPr>
              <w:t>拨打操作</w:t>
            </w:r>
          </w:p>
        </w:tc>
      </w:tr>
      <w:tr w:rsidR="00A6305A" w:rsidRPr="0021304E" w14:paraId="610E3338" w14:textId="77777777" w:rsidTr="009E4690">
        <w:trPr>
          <w:gridAfter w:val="5"/>
          <w:wAfter w:w="5784" w:type="dxa"/>
          <w:trHeight w:val="1439"/>
        </w:trPr>
        <w:tc>
          <w:tcPr>
            <w:tcW w:w="816" w:type="dxa"/>
            <w:gridSpan w:val="2"/>
            <w:tcBorders>
              <w:top w:val="nil"/>
              <w:left w:val="single" w:sz="4" w:space="0" w:color="auto"/>
              <w:bottom w:val="single" w:sz="4" w:space="0" w:color="auto"/>
              <w:right w:val="single" w:sz="4" w:space="0" w:color="auto"/>
            </w:tcBorders>
            <w:shd w:val="clear" w:color="auto" w:fill="auto"/>
            <w:noWrap/>
            <w:vAlign w:val="center"/>
            <w:hideMark/>
          </w:tcPr>
          <w:p w14:paraId="562928E2" w14:textId="77777777" w:rsidR="00A6305A" w:rsidRPr="0021304E" w:rsidRDefault="00A6305A" w:rsidP="006000E7">
            <w:pPr>
              <w:widowControl/>
              <w:jc w:val="center"/>
              <w:rPr>
                <w:rFonts w:ascii="等线" w:eastAsia="等线" w:hAnsi="等线" w:cs="宋体" w:hint="eastAsia"/>
                <w:color w:val="000000"/>
                <w:kern w:val="0"/>
                <w:sz w:val="16"/>
              </w:rPr>
            </w:pPr>
            <w:r w:rsidRPr="0021304E">
              <w:rPr>
                <w:rFonts w:ascii="等线" w:eastAsia="等线" w:hAnsi="等线" w:cs="宋体" w:hint="eastAsia"/>
                <w:color w:val="000000"/>
                <w:kern w:val="0"/>
                <w:sz w:val="16"/>
              </w:rPr>
              <w:t>1</w:t>
            </w:r>
          </w:p>
        </w:tc>
        <w:tc>
          <w:tcPr>
            <w:tcW w:w="1164" w:type="dxa"/>
            <w:gridSpan w:val="2"/>
            <w:tcBorders>
              <w:top w:val="nil"/>
              <w:left w:val="nil"/>
              <w:bottom w:val="single" w:sz="4" w:space="0" w:color="auto"/>
              <w:right w:val="single" w:sz="4" w:space="0" w:color="auto"/>
            </w:tcBorders>
            <w:shd w:val="clear" w:color="auto" w:fill="auto"/>
            <w:hideMark/>
          </w:tcPr>
          <w:p w14:paraId="041252AD" w14:textId="2F845BDF"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未拨打、空号、关机、停机、占线、挂断、有意向、无意向）默认未拨打、</w:t>
            </w:r>
            <w:r w:rsidRPr="0021304E">
              <w:rPr>
                <w:rFonts w:ascii="等线" w:eastAsia="等线" w:hAnsi="等线" w:cs="宋体" w:hint="eastAsia"/>
                <w:color w:val="FF0000"/>
                <w:kern w:val="0"/>
                <w:sz w:val="16"/>
              </w:rPr>
              <w:t>拨打完改完状态实时显示</w:t>
            </w:r>
          </w:p>
        </w:tc>
        <w:tc>
          <w:tcPr>
            <w:tcW w:w="1065" w:type="dxa"/>
            <w:gridSpan w:val="2"/>
            <w:tcBorders>
              <w:top w:val="nil"/>
              <w:left w:val="nil"/>
              <w:bottom w:val="single" w:sz="4" w:space="0" w:color="auto"/>
              <w:right w:val="single" w:sz="4" w:space="0" w:color="auto"/>
            </w:tcBorders>
            <w:shd w:val="clear" w:color="auto" w:fill="auto"/>
            <w:noWrap/>
            <w:vAlign w:val="bottom"/>
            <w:hideMark/>
          </w:tcPr>
          <w:p w14:paraId="4DFA71E4"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203" w:type="dxa"/>
            <w:gridSpan w:val="2"/>
            <w:tcBorders>
              <w:top w:val="nil"/>
              <w:left w:val="nil"/>
              <w:bottom w:val="single" w:sz="4" w:space="0" w:color="auto"/>
              <w:right w:val="single" w:sz="4" w:space="0" w:color="auto"/>
            </w:tcBorders>
            <w:shd w:val="clear" w:color="auto" w:fill="auto"/>
            <w:noWrap/>
            <w:vAlign w:val="bottom"/>
            <w:hideMark/>
          </w:tcPr>
          <w:p w14:paraId="1BF016C4"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991" w:type="dxa"/>
            <w:gridSpan w:val="3"/>
            <w:tcBorders>
              <w:top w:val="nil"/>
              <w:left w:val="nil"/>
              <w:bottom w:val="single" w:sz="4" w:space="0" w:color="auto"/>
              <w:right w:val="single" w:sz="4" w:space="0" w:color="auto"/>
            </w:tcBorders>
            <w:shd w:val="clear" w:color="auto" w:fill="auto"/>
            <w:noWrap/>
            <w:vAlign w:val="bottom"/>
            <w:hideMark/>
          </w:tcPr>
          <w:p w14:paraId="64A615FF"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986" w:type="dxa"/>
            <w:tcBorders>
              <w:top w:val="nil"/>
              <w:left w:val="nil"/>
              <w:bottom w:val="single" w:sz="4" w:space="0" w:color="auto"/>
              <w:right w:val="single" w:sz="4" w:space="0" w:color="auto"/>
            </w:tcBorders>
            <w:shd w:val="clear" w:color="auto" w:fill="auto"/>
            <w:noWrap/>
            <w:vAlign w:val="bottom"/>
            <w:hideMark/>
          </w:tcPr>
          <w:p w14:paraId="52A6CBB3"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654" w:type="dxa"/>
            <w:tcBorders>
              <w:top w:val="nil"/>
              <w:left w:val="nil"/>
              <w:bottom w:val="single" w:sz="4" w:space="0" w:color="auto"/>
              <w:right w:val="single" w:sz="4" w:space="0" w:color="auto"/>
            </w:tcBorders>
            <w:shd w:val="clear" w:color="auto" w:fill="auto"/>
            <w:noWrap/>
            <w:vAlign w:val="bottom"/>
            <w:hideMark/>
          </w:tcPr>
          <w:p w14:paraId="63E179BA"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896" w:type="dxa"/>
            <w:tcBorders>
              <w:top w:val="nil"/>
              <w:left w:val="nil"/>
              <w:bottom w:val="single" w:sz="4" w:space="0" w:color="auto"/>
              <w:right w:val="single" w:sz="4" w:space="0" w:color="auto"/>
            </w:tcBorders>
            <w:shd w:val="clear" w:color="auto" w:fill="auto"/>
            <w:noWrap/>
            <w:vAlign w:val="bottom"/>
            <w:hideMark/>
          </w:tcPr>
          <w:p w14:paraId="5C07BD65"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109" w:type="dxa"/>
            <w:tcBorders>
              <w:top w:val="nil"/>
              <w:left w:val="nil"/>
              <w:bottom w:val="single" w:sz="4" w:space="0" w:color="auto"/>
              <w:right w:val="single" w:sz="4" w:space="0" w:color="auto"/>
            </w:tcBorders>
            <w:shd w:val="clear" w:color="auto" w:fill="auto"/>
            <w:noWrap/>
            <w:vAlign w:val="bottom"/>
            <w:hideMark/>
          </w:tcPr>
          <w:p w14:paraId="2FF9A9F4"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376" w:type="dxa"/>
            <w:tcBorders>
              <w:top w:val="nil"/>
              <w:left w:val="nil"/>
              <w:bottom w:val="single" w:sz="4" w:space="0" w:color="auto"/>
              <w:right w:val="single" w:sz="4" w:space="0" w:color="auto"/>
            </w:tcBorders>
            <w:shd w:val="clear" w:color="auto" w:fill="auto"/>
            <w:noWrap/>
            <w:vAlign w:val="bottom"/>
            <w:hideMark/>
          </w:tcPr>
          <w:p w14:paraId="17F9BC73"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556" w:type="dxa"/>
            <w:tcBorders>
              <w:top w:val="nil"/>
              <w:left w:val="nil"/>
              <w:bottom w:val="single" w:sz="4" w:space="0" w:color="auto"/>
              <w:right w:val="single" w:sz="4" w:space="0" w:color="auto"/>
            </w:tcBorders>
            <w:shd w:val="clear" w:color="auto" w:fill="auto"/>
            <w:noWrap/>
            <w:vAlign w:val="bottom"/>
            <w:hideMark/>
          </w:tcPr>
          <w:p w14:paraId="62BF5434"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r>
      <w:tr w:rsidR="00A6305A" w:rsidRPr="0021304E" w14:paraId="216DBA57" w14:textId="77777777" w:rsidTr="009E4690">
        <w:trPr>
          <w:gridAfter w:val="5"/>
          <w:wAfter w:w="5784" w:type="dxa"/>
          <w:trHeight w:val="1060"/>
        </w:trPr>
        <w:tc>
          <w:tcPr>
            <w:tcW w:w="816" w:type="dxa"/>
            <w:gridSpan w:val="2"/>
            <w:tcBorders>
              <w:top w:val="nil"/>
              <w:left w:val="single" w:sz="4" w:space="0" w:color="auto"/>
              <w:bottom w:val="single" w:sz="4" w:space="0" w:color="auto"/>
              <w:right w:val="single" w:sz="4" w:space="0" w:color="auto"/>
            </w:tcBorders>
            <w:shd w:val="clear" w:color="auto" w:fill="auto"/>
            <w:noWrap/>
            <w:vAlign w:val="center"/>
            <w:hideMark/>
          </w:tcPr>
          <w:p w14:paraId="78CFCD7F" w14:textId="77777777" w:rsidR="00A6305A" w:rsidRPr="0021304E" w:rsidRDefault="00A6305A" w:rsidP="006000E7">
            <w:pPr>
              <w:widowControl/>
              <w:jc w:val="center"/>
              <w:rPr>
                <w:rFonts w:ascii="等线" w:eastAsia="等线" w:hAnsi="等线" w:cs="宋体" w:hint="eastAsia"/>
                <w:color w:val="000000"/>
                <w:kern w:val="0"/>
                <w:sz w:val="16"/>
              </w:rPr>
            </w:pPr>
            <w:r w:rsidRPr="0021304E">
              <w:rPr>
                <w:rFonts w:ascii="等线" w:eastAsia="等线" w:hAnsi="等线" w:cs="宋体" w:hint="eastAsia"/>
                <w:color w:val="000000"/>
                <w:kern w:val="0"/>
                <w:sz w:val="16"/>
              </w:rPr>
              <w:t>2</w:t>
            </w:r>
          </w:p>
        </w:tc>
        <w:tc>
          <w:tcPr>
            <w:tcW w:w="1164" w:type="dxa"/>
            <w:gridSpan w:val="2"/>
            <w:tcBorders>
              <w:top w:val="nil"/>
              <w:left w:val="nil"/>
              <w:bottom w:val="single" w:sz="4" w:space="0" w:color="auto"/>
              <w:right w:val="single" w:sz="4" w:space="0" w:color="auto"/>
            </w:tcBorders>
            <w:shd w:val="clear" w:color="auto" w:fill="auto"/>
            <w:noWrap/>
            <w:vAlign w:val="bottom"/>
            <w:hideMark/>
          </w:tcPr>
          <w:p w14:paraId="570B7F64"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065" w:type="dxa"/>
            <w:gridSpan w:val="2"/>
            <w:tcBorders>
              <w:top w:val="nil"/>
              <w:left w:val="nil"/>
              <w:bottom w:val="single" w:sz="4" w:space="0" w:color="auto"/>
              <w:right w:val="single" w:sz="4" w:space="0" w:color="auto"/>
            </w:tcBorders>
            <w:shd w:val="clear" w:color="auto" w:fill="auto"/>
            <w:hideMark/>
          </w:tcPr>
          <w:p w14:paraId="6F22FBB6" w14:textId="61A3DDEB"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超级分配、机构管建用户、系统自动生成</w:t>
            </w:r>
          </w:p>
        </w:tc>
        <w:tc>
          <w:tcPr>
            <w:tcW w:w="1203" w:type="dxa"/>
            <w:gridSpan w:val="2"/>
            <w:tcBorders>
              <w:top w:val="nil"/>
              <w:left w:val="nil"/>
              <w:bottom w:val="single" w:sz="4" w:space="0" w:color="auto"/>
              <w:right w:val="single" w:sz="4" w:space="0" w:color="auto"/>
            </w:tcBorders>
            <w:shd w:val="clear" w:color="auto" w:fill="auto"/>
            <w:noWrap/>
            <w:vAlign w:val="bottom"/>
            <w:hideMark/>
          </w:tcPr>
          <w:p w14:paraId="2C1F73E6"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991" w:type="dxa"/>
            <w:gridSpan w:val="3"/>
            <w:tcBorders>
              <w:top w:val="nil"/>
              <w:left w:val="nil"/>
              <w:bottom w:val="single" w:sz="4" w:space="0" w:color="auto"/>
              <w:right w:val="single" w:sz="4" w:space="0" w:color="auto"/>
            </w:tcBorders>
            <w:shd w:val="clear" w:color="auto" w:fill="auto"/>
            <w:noWrap/>
            <w:vAlign w:val="bottom"/>
            <w:hideMark/>
          </w:tcPr>
          <w:p w14:paraId="4DADFEEB"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986" w:type="dxa"/>
            <w:tcBorders>
              <w:top w:val="nil"/>
              <w:left w:val="nil"/>
              <w:bottom w:val="single" w:sz="4" w:space="0" w:color="auto"/>
              <w:right w:val="single" w:sz="4" w:space="0" w:color="auto"/>
            </w:tcBorders>
            <w:shd w:val="clear" w:color="auto" w:fill="auto"/>
            <w:noWrap/>
            <w:vAlign w:val="bottom"/>
            <w:hideMark/>
          </w:tcPr>
          <w:p w14:paraId="27195856"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654" w:type="dxa"/>
            <w:tcBorders>
              <w:top w:val="nil"/>
              <w:left w:val="nil"/>
              <w:bottom w:val="single" w:sz="4" w:space="0" w:color="auto"/>
              <w:right w:val="single" w:sz="4" w:space="0" w:color="auto"/>
            </w:tcBorders>
            <w:shd w:val="clear" w:color="auto" w:fill="auto"/>
            <w:noWrap/>
            <w:vAlign w:val="bottom"/>
            <w:hideMark/>
          </w:tcPr>
          <w:p w14:paraId="125EA25A"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896" w:type="dxa"/>
            <w:tcBorders>
              <w:top w:val="nil"/>
              <w:left w:val="nil"/>
              <w:bottom w:val="single" w:sz="4" w:space="0" w:color="auto"/>
              <w:right w:val="single" w:sz="4" w:space="0" w:color="auto"/>
            </w:tcBorders>
            <w:shd w:val="clear" w:color="auto" w:fill="auto"/>
            <w:noWrap/>
            <w:vAlign w:val="bottom"/>
            <w:hideMark/>
          </w:tcPr>
          <w:p w14:paraId="538718A2"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109" w:type="dxa"/>
            <w:tcBorders>
              <w:top w:val="nil"/>
              <w:left w:val="nil"/>
              <w:bottom w:val="single" w:sz="4" w:space="0" w:color="auto"/>
              <w:right w:val="single" w:sz="4" w:space="0" w:color="auto"/>
            </w:tcBorders>
            <w:shd w:val="clear" w:color="auto" w:fill="auto"/>
            <w:noWrap/>
            <w:vAlign w:val="bottom"/>
            <w:hideMark/>
          </w:tcPr>
          <w:p w14:paraId="00C8D2B3"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376" w:type="dxa"/>
            <w:tcBorders>
              <w:top w:val="nil"/>
              <w:left w:val="nil"/>
              <w:bottom w:val="single" w:sz="4" w:space="0" w:color="auto"/>
              <w:right w:val="single" w:sz="4" w:space="0" w:color="auto"/>
            </w:tcBorders>
            <w:shd w:val="clear" w:color="auto" w:fill="auto"/>
            <w:noWrap/>
            <w:vAlign w:val="bottom"/>
            <w:hideMark/>
          </w:tcPr>
          <w:p w14:paraId="3347DA52"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556" w:type="dxa"/>
            <w:tcBorders>
              <w:top w:val="nil"/>
              <w:left w:val="nil"/>
              <w:bottom w:val="single" w:sz="4" w:space="0" w:color="auto"/>
              <w:right w:val="single" w:sz="4" w:space="0" w:color="auto"/>
            </w:tcBorders>
            <w:shd w:val="clear" w:color="auto" w:fill="auto"/>
            <w:noWrap/>
            <w:vAlign w:val="bottom"/>
            <w:hideMark/>
          </w:tcPr>
          <w:p w14:paraId="668F4598"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r>
      <w:tr w:rsidR="00A6305A" w:rsidRPr="0021304E" w14:paraId="1274D29B" w14:textId="77777777" w:rsidTr="009E4690">
        <w:trPr>
          <w:gridAfter w:val="5"/>
          <w:wAfter w:w="5784" w:type="dxa"/>
          <w:trHeight w:val="795"/>
        </w:trPr>
        <w:tc>
          <w:tcPr>
            <w:tcW w:w="816" w:type="dxa"/>
            <w:gridSpan w:val="2"/>
            <w:tcBorders>
              <w:top w:val="nil"/>
              <w:left w:val="single" w:sz="4" w:space="0" w:color="auto"/>
              <w:bottom w:val="single" w:sz="4" w:space="0" w:color="auto"/>
              <w:right w:val="single" w:sz="4" w:space="0" w:color="auto"/>
            </w:tcBorders>
            <w:shd w:val="clear" w:color="auto" w:fill="auto"/>
            <w:noWrap/>
            <w:vAlign w:val="center"/>
            <w:hideMark/>
          </w:tcPr>
          <w:p w14:paraId="09925CCC" w14:textId="77777777" w:rsidR="00A6305A" w:rsidRPr="0021304E" w:rsidRDefault="00A6305A" w:rsidP="006000E7">
            <w:pPr>
              <w:widowControl/>
              <w:jc w:val="center"/>
              <w:rPr>
                <w:rFonts w:ascii="等线" w:eastAsia="等线" w:hAnsi="等线" w:cs="宋体" w:hint="eastAsia"/>
                <w:color w:val="000000"/>
                <w:kern w:val="0"/>
                <w:sz w:val="16"/>
              </w:rPr>
            </w:pPr>
            <w:r w:rsidRPr="0021304E">
              <w:rPr>
                <w:rFonts w:ascii="等线" w:eastAsia="等线" w:hAnsi="等线" w:cs="宋体" w:hint="eastAsia"/>
                <w:color w:val="000000"/>
                <w:kern w:val="0"/>
                <w:sz w:val="16"/>
              </w:rPr>
              <w:t>3</w:t>
            </w:r>
          </w:p>
        </w:tc>
        <w:tc>
          <w:tcPr>
            <w:tcW w:w="1164" w:type="dxa"/>
            <w:gridSpan w:val="2"/>
            <w:tcBorders>
              <w:top w:val="nil"/>
              <w:left w:val="nil"/>
              <w:bottom w:val="single" w:sz="4" w:space="0" w:color="auto"/>
              <w:right w:val="single" w:sz="4" w:space="0" w:color="auto"/>
            </w:tcBorders>
            <w:shd w:val="clear" w:color="auto" w:fill="auto"/>
            <w:noWrap/>
            <w:vAlign w:val="bottom"/>
            <w:hideMark/>
          </w:tcPr>
          <w:p w14:paraId="4EFEB2A2"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065" w:type="dxa"/>
            <w:gridSpan w:val="2"/>
            <w:tcBorders>
              <w:top w:val="nil"/>
              <w:left w:val="nil"/>
              <w:bottom w:val="single" w:sz="4" w:space="0" w:color="auto"/>
              <w:right w:val="single" w:sz="4" w:space="0" w:color="auto"/>
            </w:tcBorders>
            <w:shd w:val="clear" w:color="auto" w:fill="auto"/>
            <w:noWrap/>
            <w:vAlign w:val="bottom"/>
            <w:hideMark/>
          </w:tcPr>
          <w:p w14:paraId="1C17D75B"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203" w:type="dxa"/>
            <w:gridSpan w:val="2"/>
            <w:tcBorders>
              <w:top w:val="nil"/>
              <w:left w:val="nil"/>
              <w:bottom w:val="single" w:sz="4" w:space="0" w:color="auto"/>
              <w:right w:val="single" w:sz="4" w:space="0" w:color="auto"/>
            </w:tcBorders>
            <w:shd w:val="clear" w:color="auto" w:fill="auto"/>
            <w:hideMark/>
          </w:tcPr>
          <w:p w14:paraId="59AD841E"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超级管理员上传分机、隐藏</w:t>
            </w:r>
          </w:p>
        </w:tc>
        <w:tc>
          <w:tcPr>
            <w:tcW w:w="1991" w:type="dxa"/>
            <w:gridSpan w:val="3"/>
            <w:tcBorders>
              <w:top w:val="nil"/>
              <w:left w:val="nil"/>
              <w:bottom w:val="single" w:sz="4" w:space="0" w:color="auto"/>
              <w:right w:val="single" w:sz="4" w:space="0" w:color="auto"/>
            </w:tcBorders>
            <w:shd w:val="clear" w:color="auto" w:fill="auto"/>
            <w:noWrap/>
            <w:vAlign w:val="bottom"/>
            <w:hideMark/>
          </w:tcPr>
          <w:p w14:paraId="70B2465E"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986" w:type="dxa"/>
            <w:tcBorders>
              <w:top w:val="nil"/>
              <w:left w:val="nil"/>
              <w:bottom w:val="single" w:sz="4" w:space="0" w:color="auto"/>
              <w:right w:val="single" w:sz="4" w:space="0" w:color="auto"/>
            </w:tcBorders>
            <w:shd w:val="clear" w:color="auto" w:fill="auto"/>
            <w:noWrap/>
            <w:vAlign w:val="bottom"/>
            <w:hideMark/>
          </w:tcPr>
          <w:p w14:paraId="02426B54"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654" w:type="dxa"/>
            <w:tcBorders>
              <w:top w:val="nil"/>
              <w:left w:val="nil"/>
              <w:bottom w:val="single" w:sz="4" w:space="0" w:color="auto"/>
              <w:right w:val="single" w:sz="4" w:space="0" w:color="auto"/>
            </w:tcBorders>
            <w:shd w:val="clear" w:color="auto" w:fill="auto"/>
            <w:noWrap/>
            <w:vAlign w:val="bottom"/>
            <w:hideMark/>
          </w:tcPr>
          <w:p w14:paraId="491C2DA3"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896" w:type="dxa"/>
            <w:tcBorders>
              <w:top w:val="nil"/>
              <w:left w:val="nil"/>
              <w:bottom w:val="single" w:sz="4" w:space="0" w:color="auto"/>
              <w:right w:val="single" w:sz="4" w:space="0" w:color="auto"/>
            </w:tcBorders>
            <w:shd w:val="clear" w:color="auto" w:fill="auto"/>
            <w:noWrap/>
            <w:vAlign w:val="bottom"/>
            <w:hideMark/>
          </w:tcPr>
          <w:p w14:paraId="590FA1EE"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109" w:type="dxa"/>
            <w:tcBorders>
              <w:top w:val="nil"/>
              <w:left w:val="nil"/>
              <w:bottom w:val="single" w:sz="4" w:space="0" w:color="auto"/>
              <w:right w:val="single" w:sz="4" w:space="0" w:color="auto"/>
            </w:tcBorders>
            <w:shd w:val="clear" w:color="auto" w:fill="auto"/>
            <w:noWrap/>
            <w:vAlign w:val="bottom"/>
            <w:hideMark/>
          </w:tcPr>
          <w:p w14:paraId="47C3FE87"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376" w:type="dxa"/>
            <w:tcBorders>
              <w:top w:val="nil"/>
              <w:left w:val="nil"/>
              <w:bottom w:val="single" w:sz="4" w:space="0" w:color="auto"/>
              <w:right w:val="single" w:sz="4" w:space="0" w:color="auto"/>
            </w:tcBorders>
            <w:shd w:val="clear" w:color="auto" w:fill="auto"/>
            <w:noWrap/>
            <w:vAlign w:val="bottom"/>
            <w:hideMark/>
          </w:tcPr>
          <w:p w14:paraId="45085D6E"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556" w:type="dxa"/>
            <w:tcBorders>
              <w:top w:val="nil"/>
              <w:left w:val="nil"/>
              <w:bottom w:val="single" w:sz="4" w:space="0" w:color="auto"/>
              <w:right w:val="single" w:sz="4" w:space="0" w:color="auto"/>
            </w:tcBorders>
            <w:shd w:val="clear" w:color="auto" w:fill="auto"/>
            <w:noWrap/>
            <w:vAlign w:val="bottom"/>
            <w:hideMark/>
          </w:tcPr>
          <w:p w14:paraId="6CF51D60"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r>
      <w:tr w:rsidR="00A6305A" w:rsidRPr="0021304E" w14:paraId="0785538E" w14:textId="77777777" w:rsidTr="009E4690">
        <w:trPr>
          <w:gridAfter w:val="5"/>
          <w:wAfter w:w="5784" w:type="dxa"/>
          <w:trHeight w:val="265"/>
        </w:trPr>
        <w:tc>
          <w:tcPr>
            <w:tcW w:w="816" w:type="dxa"/>
            <w:gridSpan w:val="2"/>
            <w:tcBorders>
              <w:top w:val="nil"/>
              <w:left w:val="single" w:sz="4" w:space="0" w:color="auto"/>
              <w:bottom w:val="single" w:sz="4" w:space="0" w:color="auto"/>
              <w:right w:val="single" w:sz="4" w:space="0" w:color="auto"/>
            </w:tcBorders>
            <w:shd w:val="clear" w:color="auto" w:fill="auto"/>
            <w:noWrap/>
            <w:vAlign w:val="center"/>
            <w:hideMark/>
          </w:tcPr>
          <w:p w14:paraId="26C038FC" w14:textId="77777777" w:rsidR="00A6305A" w:rsidRPr="0021304E" w:rsidRDefault="00A6305A" w:rsidP="006000E7">
            <w:pPr>
              <w:widowControl/>
              <w:jc w:val="center"/>
              <w:rPr>
                <w:rFonts w:ascii="等线" w:eastAsia="等线" w:hAnsi="等线" w:cs="宋体" w:hint="eastAsia"/>
                <w:color w:val="000000"/>
                <w:kern w:val="0"/>
                <w:sz w:val="16"/>
              </w:rPr>
            </w:pPr>
            <w:r w:rsidRPr="0021304E">
              <w:rPr>
                <w:rFonts w:ascii="等线" w:eastAsia="等线" w:hAnsi="等线" w:cs="宋体" w:hint="eastAsia"/>
                <w:color w:val="000000"/>
                <w:kern w:val="0"/>
                <w:sz w:val="16"/>
              </w:rPr>
              <w:t>4</w:t>
            </w:r>
          </w:p>
        </w:tc>
        <w:tc>
          <w:tcPr>
            <w:tcW w:w="1164" w:type="dxa"/>
            <w:gridSpan w:val="2"/>
            <w:tcBorders>
              <w:top w:val="nil"/>
              <w:left w:val="nil"/>
              <w:bottom w:val="single" w:sz="4" w:space="0" w:color="auto"/>
              <w:right w:val="single" w:sz="4" w:space="0" w:color="auto"/>
            </w:tcBorders>
            <w:shd w:val="clear" w:color="auto" w:fill="auto"/>
            <w:noWrap/>
            <w:vAlign w:val="bottom"/>
            <w:hideMark/>
          </w:tcPr>
          <w:p w14:paraId="3756E99F"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065" w:type="dxa"/>
            <w:gridSpan w:val="2"/>
            <w:tcBorders>
              <w:top w:val="nil"/>
              <w:left w:val="nil"/>
              <w:bottom w:val="single" w:sz="4" w:space="0" w:color="auto"/>
              <w:right w:val="single" w:sz="4" w:space="0" w:color="auto"/>
            </w:tcBorders>
            <w:shd w:val="clear" w:color="auto" w:fill="auto"/>
            <w:noWrap/>
            <w:vAlign w:val="bottom"/>
            <w:hideMark/>
          </w:tcPr>
          <w:p w14:paraId="1C4D5CF1"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203" w:type="dxa"/>
            <w:gridSpan w:val="2"/>
            <w:tcBorders>
              <w:top w:val="nil"/>
              <w:left w:val="nil"/>
              <w:bottom w:val="single" w:sz="4" w:space="0" w:color="auto"/>
              <w:right w:val="single" w:sz="4" w:space="0" w:color="auto"/>
            </w:tcBorders>
            <w:shd w:val="clear" w:color="auto" w:fill="auto"/>
            <w:noWrap/>
            <w:vAlign w:val="bottom"/>
            <w:hideMark/>
          </w:tcPr>
          <w:p w14:paraId="5EF35DC5"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991" w:type="dxa"/>
            <w:gridSpan w:val="3"/>
            <w:tcBorders>
              <w:top w:val="nil"/>
              <w:left w:val="nil"/>
              <w:bottom w:val="single" w:sz="4" w:space="0" w:color="auto"/>
              <w:right w:val="single" w:sz="4" w:space="0" w:color="auto"/>
            </w:tcBorders>
            <w:shd w:val="clear" w:color="auto" w:fill="auto"/>
            <w:noWrap/>
            <w:vAlign w:val="bottom"/>
            <w:hideMark/>
          </w:tcPr>
          <w:p w14:paraId="39612EB3"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机构管理员上传任务</w:t>
            </w:r>
          </w:p>
        </w:tc>
        <w:tc>
          <w:tcPr>
            <w:tcW w:w="986" w:type="dxa"/>
            <w:tcBorders>
              <w:top w:val="nil"/>
              <w:left w:val="nil"/>
              <w:bottom w:val="single" w:sz="4" w:space="0" w:color="auto"/>
              <w:right w:val="single" w:sz="4" w:space="0" w:color="auto"/>
            </w:tcBorders>
            <w:shd w:val="clear" w:color="auto" w:fill="auto"/>
            <w:noWrap/>
            <w:vAlign w:val="bottom"/>
            <w:hideMark/>
          </w:tcPr>
          <w:p w14:paraId="60496497"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654" w:type="dxa"/>
            <w:tcBorders>
              <w:top w:val="nil"/>
              <w:left w:val="nil"/>
              <w:bottom w:val="single" w:sz="4" w:space="0" w:color="auto"/>
              <w:right w:val="single" w:sz="4" w:space="0" w:color="auto"/>
            </w:tcBorders>
            <w:shd w:val="clear" w:color="auto" w:fill="auto"/>
            <w:noWrap/>
            <w:vAlign w:val="bottom"/>
            <w:hideMark/>
          </w:tcPr>
          <w:p w14:paraId="7AA4CD58"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896" w:type="dxa"/>
            <w:tcBorders>
              <w:top w:val="nil"/>
              <w:left w:val="nil"/>
              <w:bottom w:val="single" w:sz="4" w:space="0" w:color="auto"/>
              <w:right w:val="single" w:sz="4" w:space="0" w:color="auto"/>
            </w:tcBorders>
            <w:shd w:val="clear" w:color="auto" w:fill="auto"/>
            <w:noWrap/>
            <w:vAlign w:val="bottom"/>
            <w:hideMark/>
          </w:tcPr>
          <w:p w14:paraId="1F6696AB"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109" w:type="dxa"/>
            <w:tcBorders>
              <w:top w:val="nil"/>
              <w:left w:val="nil"/>
              <w:bottom w:val="single" w:sz="4" w:space="0" w:color="auto"/>
              <w:right w:val="single" w:sz="4" w:space="0" w:color="auto"/>
            </w:tcBorders>
            <w:shd w:val="clear" w:color="auto" w:fill="auto"/>
            <w:noWrap/>
            <w:vAlign w:val="bottom"/>
            <w:hideMark/>
          </w:tcPr>
          <w:p w14:paraId="3DAECE9A"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376" w:type="dxa"/>
            <w:tcBorders>
              <w:top w:val="nil"/>
              <w:left w:val="nil"/>
              <w:bottom w:val="single" w:sz="4" w:space="0" w:color="auto"/>
              <w:right w:val="single" w:sz="4" w:space="0" w:color="auto"/>
            </w:tcBorders>
            <w:shd w:val="clear" w:color="auto" w:fill="auto"/>
            <w:noWrap/>
            <w:vAlign w:val="bottom"/>
            <w:hideMark/>
          </w:tcPr>
          <w:p w14:paraId="7638B16D"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556" w:type="dxa"/>
            <w:tcBorders>
              <w:top w:val="nil"/>
              <w:left w:val="nil"/>
              <w:bottom w:val="single" w:sz="4" w:space="0" w:color="auto"/>
              <w:right w:val="single" w:sz="4" w:space="0" w:color="auto"/>
            </w:tcBorders>
            <w:shd w:val="clear" w:color="auto" w:fill="auto"/>
            <w:noWrap/>
            <w:vAlign w:val="bottom"/>
            <w:hideMark/>
          </w:tcPr>
          <w:p w14:paraId="77FB8760"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r>
      <w:tr w:rsidR="00A6305A" w:rsidRPr="0021304E" w14:paraId="00D66CEC" w14:textId="77777777" w:rsidTr="009E4690">
        <w:trPr>
          <w:gridAfter w:val="5"/>
          <w:wAfter w:w="5784" w:type="dxa"/>
          <w:trHeight w:val="265"/>
        </w:trPr>
        <w:tc>
          <w:tcPr>
            <w:tcW w:w="816" w:type="dxa"/>
            <w:gridSpan w:val="2"/>
            <w:tcBorders>
              <w:top w:val="nil"/>
              <w:left w:val="single" w:sz="4" w:space="0" w:color="auto"/>
              <w:bottom w:val="single" w:sz="4" w:space="0" w:color="auto"/>
              <w:right w:val="single" w:sz="4" w:space="0" w:color="auto"/>
            </w:tcBorders>
            <w:shd w:val="clear" w:color="auto" w:fill="auto"/>
            <w:noWrap/>
            <w:vAlign w:val="center"/>
            <w:hideMark/>
          </w:tcPr>
          <w:p w14:paraId="20E334CC" w14:textId="77777777" w:rsidR="00A6305A" w:rsidRPr="0021304E" w:rsidRDefault="00A6305A" w:rsidP="006000E7">
            <w:pPr>
              <w:widowControl/>
              <w:jc w:val="center"/>
              <w:rPr>
                <w:rFonts w:ascii="等线" w:eastAsia="等线" w:hAnsi="等线" w:cs="宋体" w:hint="eastAsia"/>
                <w:color w:val="000000"/>
                <w:kern w:val="0"/>
                <w:sz w:val="16"/>
              </w:rPr>
            </w:pPr>
            <w:r w:rsidRPr="0021304E">
              <w:rPr>
                <w:rFonts w:ascii="等线" w:eastAsia="等线" w:hAnsi="等线" w:cs="宋体" w:hint="eastAsia"/>
                <w:color w:val="000000"/>
                <w:kern w:val="0"/>
                <w:sz w:val="16"/>
              </w:rPr>
              <w:t>5</w:t>
            </w:r>
          </w:p>
        </w:tc>
        <w:tc>
          <w:tcPr>
            <w:tcW w:w="1164" w:type="dxa"/>
            <w:gridSpan w:val="2"/>
            <w:tcBorders>
              <w:top w:val="nil"/>
              <w:left w:val="nil"/>
              <w:bottom w:val="single" w:sz="4" w:space="0" w:color="auto"/>
              <w:right w:val="single" w:sz="4" w:space="0" w:color="auto"/>
            </w:tcBorders>
            <w:shd w:val="clear" w:color="auto" w:fill="auto"/>
            <w:noWrap/>
            <w:vAlign w:val="bottom"/>
            <w:hideMark/>
          </w:tcPr>
          <w:p w14:paraId="476D3127"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065" w:type="dxa"/>
            <w:gridSpan w:val="2"/>
            <w:tcBorders>
              <w:top w:val="nil"/>
              <w:left w:val="nil"/>
              <w:bottom w:val="single" w:sz="4" w:space="0" w:color="auto"/>
              <w:right w:val="single" w:sz="4" w:space="0" w:color="auto"/>
            </w:tcBorders>
            <w:shd w:val="clear" w:color="auto" w:fill="auto"/>
            <w:noWrap/>
            <w:vAlign w:val="bottom"/>
            <w:hideMark/>
          </w:tcPr>
          <w:p w14:paraId="4303841A"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203" w:type="dxa"/>
            <w:gridSpan w:val="2"/>
            <w:tcBorders>
              <w:top w:val="nil"/>
              <w:left w:val="nil"/>
              <w:bottom w:val="single" w:sz="4" w:space="0" w:color="auto"/>
              <w:right w:val="single" w:sz="4" w:space="0" w:color="auto"/>
            </w:tcBorders>
            <w:shd w:val="clear" w:color="auto" w:fill="auto"/>
            <w:noWrap/>
            <w:vAlign w:val="bottom"/>
            <w:hideMark/>
          </w:tcPr>
          <w:p w14:paraId="78EFB89A"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991" w:type="dxa"/>
            <w:gridSpan w:val="3"/>
            <w:tcBorders>
              <w:top w:val="nil"/>
              <w:left w:val="nil"/>
              <w:bottom w:val="single" w:sz="4" w:space="0" w:color="auto"/>
              <w:right w:val="single" w:sz="4" w:space="0" w:color="auto"/>
            </w:tcBorders>
            <w:shd w:val="clear" w:color="auto" w:fill="auto"/>
            <w:noWrap/>
            <w:vAlign w:val="bottom"/>
            <w:hideMark/>
          </w:tcPr>
          <w:p w14:paraId="1F89E003"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外呼主管分配任务</w:t>
            </w:r>
          </w:p>
        </w:tc>
        <w:tc>
          <w:tcPr>
            <w:tcW w:w="986" w:type="dxa"/>
            <w:tcBorders>
              <w:top w:val="nil"/>
              <w:left w:val="nil"/>
              <w:bottom w:val="single" w:sz="4" w:space="0" w:color="auto"/>
              <w:right w:val="single" w:sz="4" w:space="0" w:color="auto"/>
            </w:tcBorders>
            <w:shd w:val="clear" w:color="auto" w:fill="auto"/>
            <w:noWrap/>
            <w:vAlign w:val="bottom"/>
            <w:hideMark/>
          </w:tcPr>
          <w:p w14:paraId="07639482"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654" w:type="dxa"/>
            <w:tcBorders>
              <w:top w:val="nil"/>
              <w:left w:val="nil"/>
              <w:bottom w:val="single" w:sz="4" w:space="0" w:color="auto"/>
              <w:right w:val="single" w:sz="4" w:space="0" w:color="auto"/>
            </w:tcBorders>
            <w:shd w:val="clear" w:color="auto" w:fill="auto"/>
            <w:noWrap/>
            <w:vAlign w:val="bottom"/>
            <w:hideMark/>
          </w:tcPr>
          <w:p w14:paraId="1244E24C"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896" w:type="dxa"/>
            <w:tcBorders>
              <w:top w:val="nil"/>
              <w:left w:val="nil"/>
              <w:bottom w:val="single" w:sz="4" w:space="0" w:color="auto"/>
              <w:right w:val="single" w:sz="4" w:space="0" w:color="auto"/>
            </w:tcBorders>
            <w:shd w:val="clear" w:color="auto" w:fill="auto"/>
            <w:noWrap/>
            <w:vAlign w:val="bottom"/>
            <w:hideMark/>
          </w:tcPr>
          <w:p w14:paraId="77AA3162"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109" w:type="dxa"/>
            <w:tcBorders>
              <w:top w:val="nil"/>
              <w:left w:val="nil"/>
              <w:bottom w:val="single" w:sz="4" w:space="0" w:color="auto"/>
              <w:right w:val="single" w:sz="4" w:space="0" w:color="auto"/>
            </w:tcBorders>
            <w:shd w:val="clear" w:color="auto" w:fill="auto"/>
            <w:noWrap/>
            <w:vAlign w:val="bottom"/>
            <w:hideMark/>
          </w:tcPr>
          <w:p w14:paraId="57356A25"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376" w:type="dxa"/>
            <w:tcBorders>
              <w:top w:val="nil"/>
              <w:left w:val="nil"/>
              <w:bottom w:val="single" w:sz="4" w:space="0" w:color="auto"/>
              <w:right w:val="single" w:sz="4" w:space="0" w:color="auto"/>
            </w:tcBorders>
            <w:shd w:val="clear" w:color="auto" w:fill="auto"/>
            <w:noWrap/>
            <w:vAlign w:val="bottom"/>
            <w:hideMark/>
          </w:tcPr>
          <w:p w14:paraId="3735FCDC"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556" w:type="dxa"/>
            <w:tcBorders>
              <w:top w:val="nil"/>
              <w:left w:val="nil"/>
              <w:bottom w:val="single" w:sz="4" w:space="0" w:color="auto"/>
              <w:right w:val="single" w:sz="4" w:space="0" w:color="auto"/>
            </w:tcBorders>
            <w:shd w:val="clear" w:color="auto" w:fill="auto"/>
            <w:noWrap/>
            <w:vAlign w:val="bottom"/>
            <w:hideMark/>
          </w:tcPr>
          <w:p w14:paraId="2D326195"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r>
      <w:tr w:rsidR="00A6305A" w:rsidRPr="0021304E" w14:paraId="5769B22E" w14:textId="77777777" w:rsidTr="009E4690">
        <w:trPr>
          <w:gridAfter w:val="5"/>
          <w:wAfter w:w="5784" w:type="dxa"/>
          <w:trHeight w:val="265"/>
        </w:trPr>
        <w:tc>
          <w:tcPr>
            <w:tcW w:w="816" w:type="dxa"/>
            <w:gridSpan w:val="2"/>
            <w:tcBorders>
              <w:top w:val="nil"/>
              <w:left w:val="single" w:sz="4" w:space="0" w:color="auto"/>
              <w:bottom w:val="single" w:sz="4" w:space="0" w:color="auto"/>
              <w:right w:val="single" w:sz="4" w:space="0" w:color="auto"/>
            </w:tcBorders>
            <w:shd w:val="clear" w:color="auto" w:fill="auto"/>
            <w:noWrap/>
            <w:vAlign w:val="center"/>
            <w:hideMark/>
          </w:tcPr>
          <w:p w14:paraId="3D1D3A67" w14:textId="77777777" w:rsidR="00A6305A" w:rsidRPr="0021304E" w:rsidRDefault="00A6305A" w:rsidP="006000E7">
            <w:pPr>
              <w:widowControl/>
              <w:jc w:val="center"/>
              <w:rPr>
                <w:rFonts w:ascii="等线" w:eastAsia="等线" w:hAnsi="等线" w:cs="宋体" w:hint="eastAsia"/>
                <w:color w:val="000000"/>
                <w:kern w:val="0"/>
                <w:sz w:val="16"/>
              </w:rPr>
            </w:pPr>
            <w:r w:rsidRPr="0021304E">
              <w:rPr>
                <w:rFonts w:ascii="等线" w:eastAsia="等线" w:hAnsi="等线" w:cs="宋体" w:hint="eastAsia"/>
                <w:color w:val="000000"/>
                <w:kern w:val="0"/>
                <w:sz w:val="16"/>
              </w:rPr>
              <w:t>6</w:t>
            </w:r>
          </w:p>
        </w:tc>
        <w:tc>
          <w:tcPr>
            <w:tcW w:w="1164" w:type="dxa"/>
            <w:gridSpan w:val="2"/>
            <w:tcBorders>
              <w:top w:val="nil"/>
              <w:left w:val="nil"/>
              <w:bottom w:val="single" w:sz="4" w:space="0" w:color="auto"/>
              <w:right w:val="single" w:sz="4" w:space="0" w:color="auto"/>
            </w:tcBorders>
            <w:shd w:val="clear" w:color="auto" w:fill="auto"/>
            <w:noWrap/>
            <w:vAlign w:val="bottom"/>
            <w:hideMark/>
          </w:tcPr>
          <w:p w14:paraId="255662C1"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065" w:type="dxa"/>
            <w:gridSpan w:val="2"/>
            <w:tcBorders>
              <w:top w:val="nil"/>
              <w:left w:val="nil"/>
              <w:bottom w:val="single" w:sz="4" w:space="0" w:color="auto"/>
              <w:right w:val="single" w:sz="4" w:space="0" w:color="auto"/>
            </w:tcBorders>
            <w:shd w:val="clear" w:color="auto" w:fill="auto"/>
            <w:noWrap/>
            <w:vAlign w:val="bottom"/>
            <w:hideMark/>
          </w:tcPr>
          <w:p w14:paraId="7E17432D"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203" w:type="dxa"/>
            <w:gridSpan w:val="2"/>
            <w:tcBorders>
              <w:top w:val="nil"/>
              <w:left w:val="nil"/>
              <w:bottom w:val="single" w:sz="4" w:space="0" w:color="auto"/>
              <w:right w:val="single" w:sz="4" w:space="0" w:color="auto"/>
            </w:tcBorders>
            <w:shd w:val="clear" w:color="auto" w:fill="auto"/>
            <w:noWrap/>
            <w:vAlign w:val="bottom"/>
            <w:hideMark/>
          </w:tcPr>
          <w:p w14:paraId="5D7916F9"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991" w:type="dxa"/>
            <w:gridSpan w:val="3"/>
            <w:tcBorders>
              <w:top w:val="nil"/>
              <w:left w:val="nil"/>
              <w:bottom w:val="single" w:sz="4" w:space="0" w:color="auto"/>
              <w:right w:val="single" w:sz="4" w:space="0" w:color="auto"/>
            </w:tcBorders>
            <w:shd w:val="clear" w:color="auto" w:fill="auto"/>
            <w:noWrap/>
            <w:vAlign w:val="bottom"/>
            <w:hideMark/>
          </w:tcPr>
          <w:p w14:paraId="09733197"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外呼专员申请名单</w:t>
            </w:r>
          </w:p>
        </w:tc>
        <w:tc>
          <w:tcPr>
            <w:tcW w:w="986" w:type="dxa"/>
            <w:tcBorders>
              <w:top w:val="nil"/>
              <w:left w:val="nil"/>
              <w:bottom w:val="single" w:sz="4" w:space="0" w:color="auto"/>
              <w:right w:val="single" w:sz="4" w:space="0" w:color="auto"/>
            </w:tcBorders>
            <w:shd w:val="clear" w:color="auto" w:fill="auto"/>
            <w:noWrap/>
            <w:vAlign w:val="bottom"/>
            <w:hideMark/>
          </w:tcPr>
          <w:p w14:paraId="23422D3F"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654" w:type="dxa"/>
            <w:tcBorders>
              <w:top w:val="nil"/>
              <w:left w:val="nil"/>
              <w:bottom w:val="single" w:sz="4" w:space="0" w:color="auto"/>
              <w:right w:val="single" w:sz="4" w:space="0" w:color="auto"/>
            </w:tcBorders>
            <w:shd w:val="clear" w:color="auto" w:fill="auto"/>
            <w:noWrap/>
            <w:vAlign w:val="bottom"/>
            <w:hideMark/>
          </w:tcPr>
          <w:p w14:paraId="3CCE96FD"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896" w:type="dxa"/>
            <w:tcBorders>
              <w:top w:val="nil"/>
              <w:left w:val="nil"/>
              <w:bottom w:val="single" w:sz="4" w:space="0" w:color="auto"/>
              <w:right w:val="single" w:sz="4" w:space="0" w:color="auto"/>
            </w:tcBorders>
            <w:shd w:val="clear" w:color="auto" w:fill="auto"/>
            <w:noWrap/>
            <w:vAlign w:val="bottom"/>
            <w:hideMark/>
          </w:tcPr>
          <w:p w14:paraId="5C833E3A"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109" w:type="dxa"/>
            <w:tcBorders>
              <w:top w:val="nil"/>
              <w:left w:val="nil"/>
              <w:bottom w:val="single" w:sz="4" w:space="0" w:color="auto"/>
              <w:right w:val="single" w:sz="4" w:space="0" w:color="auto"/>
            </w:tcBorders>
            <w:shd w:val="clear" w:color="auto" w:fill="auto"/>
            <w:noWrap/>
            <w:vAlign w:val="bottom"/>
            <w:hideMark/>
          </w:tcPr>
          <w:p w14:paraId="31F71A80"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376" w:type="dxa"/>
            <w:tcBorders>
              <w:top w:val="nil"/>
              <w:left w:val="nil"/>
              <w:bottom w:val="single" w:sz="4" w:space="0" w:color="auto"/>
              <w:right w:val="single" w:sz="4" w:space="0" w:color="auto"/>
            </w:tcBorders>
            <w:shd w:val="clear" w:color="auto" w:fill="auto"/>
            <w:noWrap/>
            <w:vAlign w:val="bottom"/>
            <w:hideMark/>
          </w:tcPr>
          <w:p w14:paraId="6FC07BC3"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556" w:type="dxa"/>
            <w:tcBorders>
              <w:top w:val="nil"/>
              <w:left w:val="nil"/>
              <w:bottom w:val="single" w:sz="4" w:space="0" w:color="auto"/>
              <w:right w:val="single" w:sz="4" w:space="0" w:color="auto"/>
            </w:tcBorders>
            <w:shd w:val="clear" w:color="auto" w:fill="auto"/>
            <w:noWrap/>
            <w:vAlign w:val="bottom"/>
            <w:hideMark/>
          </w:tcPr>
          <w:p w14:paraId="4658CAD2"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r>
      <w:tr w:rsidR="00A6305A" w:rsidRPr="0021304E" w14:paraId="72B800EF" w14:textId="77777777" w:rsidTr="009E4690">
        <w:trPr>
          <w:gridAfter w:val="5"/>
          <w:wAfter w:w="5784" w:type="dxa"/>
          <w:trHeight w:val="265"/>
        </w:trPr>
        <w:tc>
          <w:tcPr>
            <w:tcW w:w="816" w:type="dxa"/>
            <w:gridSpan w:val="2"/>
            <w:tcBorders>
              <w:top w:val="nil"/>
              <w:left w:val="single" w:sz="4" w:space="0" w:color="auto"/>
              <w:bottom w:val="single" w:sz="4" w:space="0" w:color="auto"/>
              <w:right w:val="single" w:sz="4" w:space="0" w:color="auto"/>
            </w:tcBorders>
            <w:shd w:val="clear" w:color="auto" w:fill="auto"/>
            <w:noWrap/>
            <w:vAlign w:val="center"/>
            <w:hideMark/>
          </w:tcPr>
          <w:p w14:paraId="0CE56B07" w14:textId="77777777" w:rsidR="00A6305A" w:rsidRPr="0021304E" w:rsidRDefault="00A6305A" w:rsidP="006000E7">
            <w:pPr>
              <w:widowControl/>
              <w:jc w:val="center"/>
              <w:rPr>
                <w:rFonts w:ascii="等线" w:eastAsia="等线" w:hAnsi="等线" w:cs="宋体" w:hint="eastAsia"/>
                <w:color w:val="000000"/>
                <w:kern w:val="0"/>
                <w:sz w:val="16"/>
              </w:rPr>
            </w:pPr>
            <w:r w:rsidRPr="0021304E">
              <w:rPr>
                <w:rFonts w:ascii="等线" w:eastAsia="等线" w:hAnsi="等线" w:cs="宋体" w:hint="eastAsia"/>
                <w:color w:val="000000"/>
                <w:kern w:val="0"/>
                <w:sz w:val="16"/>
              </w:rPr>
              <w:t>7</w:t>
            </w:r>
          </w:p>
        </w:tc>
        <w:tc>
          <w:tcPr>
            <w:tcW w:w="1164" w:type="dxa"/>
            <w:gridSpan w:val="2"/>
            <w:tcBorders>
              <w:top w:val="nil"/>
              <w:left w:val="nil"/>
              <w:bottom w:val="single" w:sz="4" w:space="0" w:color="auto"/>
              <w:right w:val="single" w:sz="4" w:space="0" w:color="auto"/>
            </w:tcBorders>
            <w:shd w:val="clear" w:color="auto" w:fill="auto"/>
            <w:noWrap/>
            <w:vAlign w:val="bottom"/>
            <w:hideMark/>
          </w:tcPr>
          <w:p w14:paraId="584796A0"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065" w:type="dxa"/>
            <w:gridSpan w:val="2"/>
            <w:tcBorders>
              <w:top w:val="nil"/>
              <w:left w:val="nil"/>
              <w:bottom w:val="single" w:sz="4" w:space="0" w:color="auto"/>
              <w:right w:val="single" w:sz="4" w:space="0" w:color="auto"/>
            </w:tcBorders>
            <w:shd w:val="clear" w:color="auto" w:fill="auto"/>
            <w:noWrap/>
            <w:vAlign w:val="bottom"/>
            <w:hideMark/>
          </w:tcPr>
          <w:p w14:paraId="4D6A62F9"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203" w:type="dxa"/>
            <w:gridSpan w:val="2"/>
            <w:tcBorders>
              <w:top w:val="nil"/>
              <w:left w:val="nil"/>
              <w:bottom w:val="single" w:sz="4" w:space="0" w:color="auto"/>
              <w:right w:val="single" w:sz="4" w:space="0" w:color="auto"/>
            </w:tcBorders>
            <w:shd w:val="clear" w:color="auto" w:fill="auto"/>
            <w:noWrap/>
            <w:vAlign w:val="bottom"/>
            <w:hideMark/>
          </w:tcPr>
          <w:p w14:paraId="0563C50D"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991" w:type="dxa"/>
            <w:gridSpan w:val="3"/>
            <w:tcBorders>
              <w:top w:val="nil"/>
              <w:left w:val="nil"/>
              <w:bottom w:val="single" w:sz="4" w:space="0" w:color="auto"/>
              <w:right w:val="single" w:sz="4" w:space="0" w:color="auto"/>
            </w:tcBorders>
            <w:shd w:val="clear" w:color="auto" w:fill="auto"/>
            <w:noWrap/>
            <w:vAlign w:val="bottom"/>
            <w:hideMark/>
          </w:tcPr>
          <w:p w14:paraId="5F8B27FD"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模糊查询</w:t>
            </w:r>
          </w:p>
        </w:tc>
        <w:tc>
          <w:tcPr>
            <w:tcW w:w="986" w:type="dxa"/>
            <w:tcBorders>
              <w:top w:val="nil"/>
              <w:left w:val="nil"/>
              <w:bottom w:val="single" w:sz="4" w:space="0" w:color="auto"/>
              <w:right w:val="single" w:sz="4" w:space="0" w:color="auto"/>
            </w:tcBorders>
            <w:shd w:val="clear" w:color="auto" w:fill="auto"/>
            <w:noWrap/>
            <w:vAlign w:val="bottom"/>
            <w:hideMark/>
          </w:tcPr>
          <w:p w14:paraId="7889EB73"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654" w:type="dxa"/>
            <w:tcBorders>
              <w:top w:val="nil"/>
              <w:left w:val="nil"/>
              <w:bottom w:val="single" w:sz="4" w:space="0" w:color="auto"/>
              <w:right w:val="single" w:sz="4" w:space="0" w:color="auto"/>
            </w:tcBorders>
            <w:shd w:val="clear" w:color="auto" w:fill="auto"/>
            <w:noWrap/>
            <w:vAlign w:val="bottom"/>
            <w:hideMark/>
          </w:tcPr>
          <w:p w14:paraId="5E1A931C"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896" w:type="dxa"/>
            <w:tcBorders>
              <w:top w:val="nil"/>
              <w:left w:val="nil"/>
              <w:bottom w:val="single" w:sz="4" w:space="0" w:color="auto"/>
              <w:right w:val="single" w:sz="4" w:space="0" w:color="auto"/>
            </w:tcBorders>
            <w:shd w:val="clear" w:color="auto" w:fill="auto"/>
            <w:noWrap/>
            <w:vAlign w:val="bottom"/>
            <w:hideMark/>
          </w:tcPr>
          <w:p w14:paraId="3C8A8E96"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109" w:type="dxa"/>
            <w:tcBorders>
              <w:top w:val="nil"/>
              <w:left w:val="nil"/>
              <w:bottom w:val="single" w:sz="4" w:space="0" w:color="auto"/>
              <w:right w:val="single" w:sz="4" w:space="0" w:color="auto"/>
            </w:tcBorders>
            <w:shd w:val="clear" w:color="auto" w:fill="auto"/>
            <w:noWrap/>
            <w:vAlign w:val="bottom"/>
            <w:hideMark/>
          </w:tcPr>
          <w:p w14:paraId="2A8CDC2C"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376" w:type="dxa"/>
            <w:tcBorders>
              <w:top w:val="nil"/>
              <w:left w:val="nil"/>
              <w:bottom w:val="single" w:sz="4" w:space="0" w:color="auto"/>
              <w:right w:val="single" w:sz="4" w:space="0" w:color="auto"/>
            </w:tcBorders>
            <w:shd w:val="clear" w:color="auto" w:fill="auto"/>
            <w:noWrap/>
            <w:vAlign w:val="bottom"/>
            <w:hideMark/>
          </w:tcPr>
          <w:p w14:paraId="78E748FD"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556" w:type="dxa"/>
            <w:tcBorders>
              <w:top w:val="nil"/>
              <w:left w:val="nil"/>
              <w:bottom w:val="single" w:sz="4" w:space="0" w:color="auto"/>
              <w:right w:val="single" w:sz="4" w:space="0" w:color="auto"/>
            </w:tcBorders>
            <w:shd w:val="clear" w:color="auto" w:fill="auto"/>
            <w:noWrap/>
            <w:vAlign w:val="bottom"/>
            <w:hideMark/>
          </w:tcPr>
          <w:p w14:paraId="5BE81D47"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r>
      <w:tr w:rsidR="00A6305A" w:rsidRPr="0021304E" w14:paraId="105F38D1" w14:textId="77777777" w:rsidTr="009E4690">
        <w:trPr>
          <w:gridAfter w:val="5"/>
          <w:wAfter w:w="5784" w:type="dxa"/>
          <w:trHeight w:val="265"/>
        </w:trPr>
        <w:tc>
          <w:tcPr>
            <w:tcW w:w="816" w:type="dxa"/>
            <w:gridSpan w:val="2"/>
            <w:tcBorders>
              <w:top w:val="nil"/>
              <w:left w:val="single" w:sz="4" w:space="0" w:color="auto"/>
              <w:bottom w:val="single" w:sz="4" w:space="0" w:color="auto"/>
              <w:right w:val="single" w:sz="4" w:space="0" w:color="auto"/>
            </w:tcBorders>
            <w:shd w:val="clear" w:color="auto" w:fill="auto"/>
            <w:noWrap/>
            <w:vAlign w:val="center"/>
            <w:hideMark/>
          </w:tcPr>
          <w:p w14:paraId="1808D05B" w14:textId="77777777" w:rsidR="00A6305A" w:rsidRPr="0021304E" w:rsidRDefault="00A6305A" w:rsidP="006000E7">
            <w:pPr>
              <w:widowControl/>
              <w:jc w:val="center"/>
              <w:rPr>
                <w:rFonts w:ascii="等线" w:eastAsia="等线" w:hAnsi="等线" w:cs="宋体" w:hint="eastAsia"/>
                <w:color w:val="000000"/>
                <w:kern w:val="0"/>
                <w:sz w:val="16"/>
              </w:rPr>
            </w:pPr>
            <w:r w:rsidRPr="0021304E">
              <w:rPr>
                <w:rFonts w:ascii="等线" w:eastAsia="等线" w:hAnsi="等线" w:cs="宋体" w:hint="eastAsia"/>
                <w:color w:val="000000"/>
                <w:kern w:val="0"/>
                <w:sz w:val="16"/>
              </w:rPr>
              <w:t>8</w:t>
            </w:r>
          </w:p>
        </w:tc>
        <w:tc>
          <w:tcPr>
            <w:tcW w:w="1164" w:type="dxa"/>
            <w:gridSpan w:val="2"/>
            <w:tcBorders>
              <w:top w:val="nil"/>
              <w:left w:val="nil"/>
              <w:bottom w:val="single" w:sz="4" w:space="0" w:color="auto"/>
              <w:right w:val="single" w:sz="4" w:space="0" w:color="auto"/>
            </w:tcBorders>
            <w:shd w:val="clear" w:color="auto" w:fill="auto"/>
            <w:noWrap/>
            <w:vAlign w:val="bottom"/>
            <w:hideMark/>
          </w:tcPr>
          <w:p w14:paraId="252DEC88"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065" w:type="dxa"/>
            <w:gridSpan w:val="2"/>
            <w:tcBorders>
              <w:top w:val="nil"/>
              <w:left w:val="nil"/>
              <w:bottom w:val="single" w:sz="4" w:space="0" w:color="auto"/>
              <w:right w:val="single" w:sz="4" w:space="0" w:color="auto"/>
            </w:tcBorders>
            <w:shd w:val="clear" w:color="auto" w:fill="auto"/>
            <w:noWrap/>
            <w:vAlign w:val="bottom"/>
            <w:hideMark/>
          </w:tcPr>
          <w:p w14:paraId="6DD7DD18"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203" w:type="dxa"/>
            <w:gridSpan w:val="2"/>
            <w:tcBorders>
              <w:top w:val="nil"/>
              <w:left w:val="nil"/>
              <w:bottom w:val="single" w:sz="4" w:space="0" w:color="auto"/>
              <w:right w:val="single" w:sz="4" w:space="0" w:color="auto"/>
            </w:tcBorders>
            <w:shd w:val="clear" w:color="auto" w:fill="auto"/>
            <w:noWrap/>
            <w:vAlign w:val="bottom"/>
            <w:hideMark/>
          </w:tcPr>
          <w:p w14:paraId="0D49CAB2"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991" w:type="dxa"/>
            <w:gridSpan w:val="3"/>
            <w:tcBorders>
              <w:top w:val="nil"/>
              <w:left w:val="nil"/>
              <w:bottom w:val="single" w:sz="4" w:space="0" w:color="auto"/>
              <w:right w:val="single" w:sz="4" w:space="0" w:color="auto"/>
            </w:tcBorders>
            <w:shd w:val="clear" w:color="auto" w:fill="auto"/>
            <w:noWrap/>
            <w:vAlign w:val="bottom"/>
            <w:hideMark/>
          </w:tcPr>
          <w:p w14:paraId="62F1D492"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986" w:type="dxa"/>
            <w:tcBorders>
              <w:top w:val="nil"/>
              <w:left w:val="nil"/>
              <w:bottom w:val="single" w:sz="4" w:space="0" w:color="auto"/>
              <w:right w:val="single" w:sz="4" w:space="0" w:color="auto"/>
            </w:tcBorders>
            <w:shd w:val="clear" w:color="auto" w:fill="auto"/>
            <w:noWrap/>
            <w:vAlign w:val="bottom"/>
            <w:hideMark/>
          </w:tcPr>
          <w:p w14:paraId="7274D0EF"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中文模糊</w:t>
            </w:r>
          </w:p>
        </w:tc>
        <w:tc>
          <w:tcPr>
            <w:tcW w:w="654" w:type="dxa"/>
            <w:tcBorders>
              <w:top w:val="nil"/>
              <w:left w:val="nil"/>
              <w:bottom w:val="single" w:sz="4" w:space="0" w:color="auto"/>
              <w:right w:val="single" w:sz="4" w:space="0" w:color="auto"/>
            </w:tcBorders>
            <w:shd w:val="clear" w:color="auto" w:fill="auto"/>
            <w:noWrap/>
            <w:vAlign w:val="bottom"/>
            <w:hideMark/>
          </w:tcPr>
          <w:p w14:paraId="0680503F"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896" w:type="dxa"/>
            <w:tcBorders>
              <w:top w:val="nil"/>
              <w:left w:val="nil"/>
              <w:bottom w:val="single" w:sz="4" w:space="0" w:color="auto"/>
              <w:right w:val="single" w:sz="4" w:space="0" w:color="auto"/>
            </w:tcBorders>
            <w:shd w:val="clear" w:color="auto" w:fill="auto"/>
            <w:noWrap/>
            <w:vAlign w:val="bottom"/>
            <w:hideMark/>
          </w:tcPr>
          <w:p w14:paraId="03933843"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109" w:type="dxa"/>
            <w:tcBorders>
              <w:top w:val="nil"/>
              <w:left w:val="nil"/>
              <w:bottom w:val="single" w:sz="4" w:space="0" w:color="auto"/>
              <w:right w:val="single" w:sz="4" w:space="0" w:color="auto"/>
            </w:tcBorders>
            <w:shd w:val="clear" w:color="auto" w:fill="auto"/>
            <w:noWrap/>
            <w:vAlign w:val="bottom"/>
            <w:hideMark/>
          </w:tcPr>
          <w:p w14:paraId="41E21EBB"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376" w:type="dxa"/>
            <w:tcBorders>
              <w:top w:val="nil"/>
              <w:left w:val="nil"/>
              <w:bottom w:val="single" w:sz="4" w:space="0" w:color="auto"/>
              <w:right w:val="single" w:sz="4" w:space="0" w:color="auto"/>
            </w:tcBorders>
            <w:shd w:val="clear" w:color="auto" w:fill="auto"/>
            <w:noWrap/>
            <w:vAlign w:val="bottom"/>
            <w:hideMark/>
          </w:tcPr>
          <w:p w14:paraId="1AC1D536"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556" w:type="dxa"/>
            <w:tcBorders>
              <w:top w:val="nil"/>
              <w:left w:val="nil"/>
              <w:bottom w:val="single" w:sz="4" w:space="0" w:color="auto"/>
              <w:right w:val="single" w:sz="4" w:space="0" w:color="auto"/>
            </w:tcBorders>
            <w:shd w:val="clear" w:color="auto" w:fill="auto"/>
            <w:noWrap/>
            <w:vAlign w:val="bottom"/>
            <w:hideMark/>
          </w:tcPr>
          <w:p w14:paraId="191D33F7"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r>
      <w:tr w:rsidR="00A6305A" w:rsidRPr="0021304E" w14:paraId="1B07F3F8" w14:textId="77777777" w:rsidTr="009E4690">
        <w:trPr>
          <w:gridAfter w:val="5"/>
          <w:wAfter w:w="5784" w:type="dxa"/>
          <w:trHeight w:val="265"/>
        </w:trPr>
        <w:tc>
          <w:tcPr>
            <w:tcW w:w="816" w:type="dxa"/>
            <w:gridSpan w:val="2"/>
            <w:tcBorders>
              <w:top w:val="nil"/>
              <w:left w:val="single" w:sz="4" w:space="0" w:color="auto"/>
              <w:bottom w:val="single" w:sz="4" w:space="0" w:color="auto"/>
              <w:right w:val="single" w:sz="4" w:space="0" w:color="auto"/>
            </w:tcBorders>
            <w:shd w:val="clear" w:color="auto" w:fill="auto"/>
            <w:noWrap/>
            <w:vAlign w:val="center"/>
            <w:hideMark/>
          </w:tcPr>
          <w:p w14:paraId="3013523D" w14:textId="77777777" w:rsidR="00A6305A" w:rsidRPr="0021304E" w:rsidRDefault="00A6305A" w:rsidP="006000E7">
            <w:pPr>
              <w:widowControl/>
              <w:jc w:val="center"/>
              <w:rPr>
                <w:rFonts w:ascii="等线" w:eastAsia="等线" w:hAnsi="等线" w:cs="宋体" w:hint="eastAsia"/>
                <w:color w:val="000000"/>
                <w:kern w:val="0"/>
                <w:sz w:val="16"/>
              </w:rPr>
            </w:pPr>
            <w:r w:rsidRPr="0021304E">
              <w:rPr>
                <w:rFonts w:ascii="等线" w:eastAsia="等线" w:hAnsi="等线" w:cs="宋体" w:hint="eastAsia"/>
                <w:color w:val="000000"/>
                <w:kern w:val="0"/>
                <w:sz w:val="16"/>
              </w:rPr>
              <w:t>9</w:t>
            </w:r>
          </w:p>
        </w:tc>
        <w:tc>
          <w:tcPr>
            <w:tcW w:w="1164" w:type="dxa"/>
            <w:gridSpan w:val="2"/>
            <w:tcBorders>
              <w:top w:val="nil"/>
              <w:left w:val="nil"/>
              <w:bottom w:val="single" w:sz="4" w:space="0" w:color="auto"/>
              <w:right w:val="single" w:sz="4" w:space="0" w:color="auto"/>
            </w:tcBorders>
            <w:shd w:val="clear" w:color="auto" w:fill="auto"/>
            <w:noWrap/>
            <w:vAlign w:val="bottom"/>
            <w:hideMark/>
          </w:tcPr>
          <w:p w14:paraId="7046BD5B"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065" w:type="dxa"/>
            <w:gridSpan w:val="2"/>
            <w:tcBorders>
              <w:top w:val="nil"/>
              <w:left w:val="nil"/>
              <w:bottom w:val="single" w:sz="4" w:space="0" w:color="auto"/>
              <w:right w:val="single" w:sz="4" w:space="0" w:color="auto"/>
            </w:tcBorders>
            <w:shd w:val="clear" w:color="auto" w:fill="auto"/>
            <w:noWrap/>
            <w:vAlign w:val="bottom"/>
            <w:hideMark/>
          </w:tcPr>
          <w:p w14:paraId="64DB4C09"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203" w:type="dxa"/>
            <w:gridSpan w:val="2"/>
            <w:tcBorders>
              <w:top w:val="nil"/>
              <w:left w:val="nil"/>
              <w:bottom w:val="single" w:sz="4" w:space="0" w:color="auto"/>
              <w:right w:val="single" w:sz="4" w:space="0" w:color="auto"/>
            </w:tcBorders>
            <w:shd w:val="clear" w:color="auto" w:fill="auto"/>
            <w:noWrap/>
            <w:vAlign w:val="bottom"/>
            <w:hideMark/>
          </w:tcPr>
          <w:p w14:paraId="4C00D866"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991" w:type="dxa"/>
            <w:gridSpan w:val="3"/>
            <w:tcBorders>
              <w:top w:val="nil"/>
              <w:left w:val="nil"/>
              <w:bottom w:val="single" w:sz="4" w:space="0" w:color="auto"/>
              <w:right w:val="single" w:sz="4" w:space="0" w:color="auto"/>
            </w:tcBorders>
            <w:shd w:val="clear" w:color="auto" w:fill="auto"/>
            <w:noWrap/>
            <w:vAlign w:val="bottom"/>
            <w:hideMark/>
          </w:tcPr>
          <w:p w14:paraId="577AA6CE"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986" w:type="dxa"/>
            <w:tcBorders>
              <w:top w:val="nil"/>
              <w:left w:val="nil"/>
              <w:bottom w:val="single" w:sz="4" w:space="0" w:color="auto"/>
              <w:right w:val="single" w:sz="4" w:space="0" w:color="auto"/>
            </w:tcBorders>
            <w:shd w:val="clear" w:color="auto" w:fill="auto"/>
            <w:noWrap/>
            <w:vAlign w:val="bottom"/>
            <w:hideMark/>
          </w:tcPr>
          <w:p w14:paraId="175E204E"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654" w:type="dxa"/>
            <w:tcBorders>
              <w:top w:val="nil"/>
              <w:left w:val="nil"/>
              <w:bottom w:val="single" w:sz="4" w:space="0" w:color="auto"/>
              <w:right w:val="single" w:sz="4" w:space="0" w:color="auto"/>
            </w:tcBorders>
            <w:shd w:val="clear" w:color="auto" w:fill="auto"/>
            <w:noWrap/>
            <w:vAlign w:val="bottom"/>
            <w:hideMark/>
          </w:tcPr>
          <w:p w14:paraId="110A004B"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数字模糊</w:t>
            </w:r>
          </w:p>
        </w:tc>
        <w:tc>
          <w:tcPr>
            <w:tcW w:w="896" w:type="dxa"/>
            <w:tcBorders>
              <w:top w:val="nil"/>
              <w:left w:val="nil"/>
              <w:bottom w:val="single" w:sz="4" w:space="0" w:color="auto"/>
              <w:right w:val="single" w:sz="4" w:space="0" w:color="auto"/>
            </w:tcBorders>
            <w:shd w:val="clear" w:color="auto" w:fill="auto"/>
            <w:noWrap/>
            <w:vAlign w:val="bottom"/>
            <w:hideMark/>
          </w:tcPr>
          <w:p w14:paraId="47B9FA50"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109" w:type="dxa"/>
            <w:tcBorders>
              <w:top w:val="nil"/>
              <w:left w:val="nil"/>
              <w:bottom w:val="single" w:sz="4" w:space="0" w:color="auto"/>
              <w:right w:val="single" w:sz="4" w:space="0" w:color="auto"/>
            </w:tcBorders>
            <w:shd w:val="clear" w:color="auto" w:fill="auto"/>
            <w:noWrap/>
            <w:vAlign w:val="bottom"/>
            <w:hideMark/>
          </w:tcPr>
          <w:p w14:paraId="44C4AA53"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376" w:type="dxa"/>
            <w:tcBorders>
              <w:top w:val="nil"/>
              <w:left w:val="nil"/>
              <w:bottom w:val="single" w:sz="4" w:space="0" w:color="auto"/>
              <w:right w:val="single" w:sz="4" w:space="0" w:color="auto"/>
            </w:tcBorders>
            <w:shd w:val="clear" w:color="auto" w:fill="auto"/>
            <w:noWrap/>
            <w:vAlign w:val="bottom"/>
            <w:hideMark/>
          </w:tcPr>
          <w:p w14:paraId="47C71522"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556" w:type="dxa"/>
            <w:tcBorders>
              <w:top w:val="nil"/>
              <w:left w:val="nil"/>
              <w:bottom w:val="single" w:sz="4" w:space="0" w:color="auto"/>
              <w:right w:val="single" w:sz="4" w:space="0" w:color="auto"/>
            </w:tcBorders>
            <w:shd w:val="clear" w:color="auto" w:fill="auto"/>
            <w:noWrap/>
            <w:vAlign w:val="bottom"/>
            <w:hideMark/>
          </w:tcPr>
          <w:p w14:paraId="3B82912B"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r>
      <w:tr w:rsidR="00A6305A" w:rsidRPr="0021304E" w14:paraId="4DBF82DE" w14:textId="77777777" w:rsidTr="009E4690">
        <w:trPr>
          <w:gridAfter w:val="5"/>
          <w:wAfter w:w="5784" w:type="dxa"/>
          <w:trHeight w:val="265"/>
        </w:trPr>
        <w:tc>
          <w:tcPr>
            <w:tcW w:w="816" w:type="dxa"/>
            <w:gridSpan w:val="2"/>
            <w:tcBorders>
              <w:top w:val="nil"/>
              <w:left w:val="single" w:sz="4" w:space="0" w:color="auto"/>
              <w:bottom w:val="single" w:sz="4" w:space="0" w:color="auto"/>
              <w:right w:val="single" w:sz="4" w:space="0" w:color="auto"/>
            </w:tcBorders>
            <w:shd w:val="clear" w:color="auto" w:fill="auto"/>
            <w:noWrap/>
            <w:vAlign w:val="center"/>
            <w:hideMark/>
          </w:tcPr>
          <w:p w14:paraId="1B27204D" w14:textId="77777777" w:rsidR="00A6305A" w:rsidRPr="0021304E" w:rsidRDefault="00A6305A" w:rsidP="006000E7">
            <w:pPr>
              <w:widowControl/>
              <w:jc w:val="center"/>
              <w:rPr>
                <w:rFonts w:ascii="等线" w:eastAsia="等线" w:hAnsi="等线" w:cs="宋体" w:hint="eastAsia"/>
                <w:color w:val="000000"/>
                <w:kern w:val="0"/>
                <w:sz w:val="16"/>
              </w:rPr>
            </w:pPr>
            <w:r w:rsidRPr="0021304E">
              <w:rPr>
                <w:rFonts w:ascii="等线" w:eastAsia="等线" w:hAnsi="等线" w:cs="宋体" w:hint="eastAsia"/>
                <w:color w:val="000000"/>
                <w:kern w:val="0"/>
                <w:sz w:val="16"/>
              </w:rPr>
              <w:t>10</w:t>
            </w:r>
          </w:p>
        </w:tc>
        <w:tc>
          <w:tcPr>
            <w:tcW w:w="1164" w:type="dxa"/>
            <w:gridSpan w:val="2"/>
            <w:tcBorders>
              <w:top w:val="nil"/>
              <w:left w:val="nil"/>
              <w:bottom w:val="single" w:sz="4" w:space="0" w:color="auto"/>
              <w:right w:val="single" w:sz="4" w:space="0" w:color="auto"/>
            </w:tcBorders>
            <w:shd w:val="clear" w:color="auto" w:fill="auto"/>
            <w:noWrap/>
            <w:vAlign w:val="bottom"/>
            <w:hideMark/>
          </w:tcPr>
          <w:p w14:paraId="470EEE15"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065" w:type="dxa"/>
            <w:gridSpan w:val="2"/>
            <w:tcBorders>
              <w:top w:val="nil"/>
              <w:left w:val="nil"/>
              <w:bottom w:val="single" w:sz="4" w:space="0" w:color="auto"/>
              <w:right w:val="single" w:sz="4" w:space="0" w:color="auto"/>
            </w:tcBorders>
            <w:shd w:val="clear" w:color="auto" w:fill="auto"/>
            <w:noWrap/>
            <w:vAlign w:val="bottom"/>
            <w:hideMark/>
          </w:tcPr>
          <w:p w14:paraId="22D079BE"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203" w:type="dxa"/>
            <w:gridSpan w:val="2"/>
            <w:tcBorders>
              <w:top w:val="nil"/>
              <w:left w:val="nil"/>
              <w:bottom w:val="single" w:sz="4" w:space="0" w:color="auto"/>
              <w:right w:val="single" w:sz="4" w:space="0" w:color="auto"/>
            </w:tcBorders>
            <w:shd w:val="clear" w:color="auto" w:fill="auto"/>
            <w:noWrap/>
            <w:vAlign w:val="bottom"/>
            <w:hideMark/>
          </w:tcPr>
          <w:p w14:paraId="32DB26E5"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991" w:type="dxa"/>
            <w:gridSpan w:val="3"/>
            <w:tcBorders>
              <w:top w:val="nil"/>
              <w:left w:val="nil"/>
              <w:bottom w:val="single" w:sz="4" w:space="0" w:color="auto"/>
              <w:right w:val="single" w:sz="4" w:space="0" w:color="auto"/>
            </w:tcBorders>
            <w:shd w:val="clear" w:color="auto" w:fill="auto"/>
            <w:noWrap/>
            <w:vAlign w:val="bottom"/>
            <w:hideMark/>
          </w:tcPr>
          <w:p w14:paraId="1C6FF3DD"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986" w:type="dxa"/>
            <w:tcBorders>
              <w:top w:val="nil"/>
              <w:left w:val="nil"/>
              <w:bottom w:val="single" w:sz="4" w:space="0" w:color="auto"/>
              <w:right w:val="single" w:sz="4" w:space="0" w:color="auto"/>
            </w:tcBorders>
            <w:shd w:val="clear" w:color="auto" w:fill="auto"/>
            <w:noWrap/>
            <w:vAlign w:val="bottom"/>
            <w:hideMark/>
          </w:tcPr>
          <w:p w14:paraId="0DEB2281"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654" w:type="dxa"/>
            <w:tcBorders>
              <w:top w:val="nil"/>
              <w:left w:val="nil"/>
              <w:bottom w:val="single" w:sz="4" w:space="0" w:color="auto"/>
              <w:right w:val="single" w:sz="4" w:space="0" w:color="auto"/>
            </w:tcBorders>
            <w:shd w:val="clear" w:color="auto" w:fill="auto"/>
            <w:noWrap/>
            <w:vAlign w:val="bottom"/>
            <w:hideMark/>
          </w:tcPr>
          <w:p w14:paraId="109771B4"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896" w:type="dxa"/>
            <w:tcBorders>
              <w:top w:val="nil"/>
              <w:left w:val="nil"/>
              <w:bottom w:val="single" w:sz="4" w:space="0" w:color="auto"/>
              <w:right w:val="single" w:sz="4" w:space="0" w:color="auto"/>
            </w:tcBorders>
            <w:shd w:val="clear" w:color="auto" w:fill="auto"/>
            <w:noWrap/>
            <w:vAlign w:val="bottom"/>
            <w:hideMark/>
          </w:tcPr>
          <w:p w14:paraId="1CF1BAC5"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组合/单独</w:t>
            </w:r>
          </w:p>
        </w:tc>
        <w:tc>
          <w:tcPr>
            <w:tcW w:w="1109" w:type="dxa"/>
            <w:tcBorders>
              <w:top w:val="nil"/>
              <w:left w:val="nil"/>
              <w:bottom w:val="single" w:sz="4" w:space="0" w:color="auto"/>
              <w:right w:val="single" w:sz="4" w:space="0" w:color="auto"/>
            </w:tcBorders>
            <w:shd w:val="clear" w:color="auto" w:fill="auto"/>
            <w:noWrap/>
            <w:vAlign w:val="bottom"/>
            <w:hideMark/>
          </w:tcPr>
          <w:p w14:paraId="0096C9C6"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376" w:type="dxa"/>
            <w:tcBorders>
              <w:top w:val="nil"/>
              <w:left w:val="nil"/>
              <w:bottom w:val="single" w:sz="4" w:space="0" w:color="auto"/>
              <w:right w:val="single" w:sz="4" w:space="0" w:color="auto"/>
            </w:tcBorders>
            <w:shd w:val="clear" w:color="auto" w:fill="auto"/>
            <w:noWrap/>
            <w:vAlign w:val="bottom"/>
            <w:hideMark/>
          </w:tcPr>
          <w:p w14:paraId="33C758DE"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556" w:type="dxa"/>
            <w:tcBorders>
              <w:top w:val="nil"/>
              <w:left w:val="nil"/>
              <w:bottom w:val="single" w:sz="4" w:space="0" w:color="auto"/>
              <w:right w:val="single" w:sz="4" w:space="0" w:color="auto"/>
            </w:tcBorders>
            <w:shd w:val="clear" w:color="auto" w:fill="auto"/>
            <w:noWrap/>
            <w:vAlign w:val="bottom"/>
            <w:hideMark/>
          </w:tcPr>
          <w:p w14:paraId="01A90F60"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r>
      <w:tr w:rsidR="00A6305A" w:rsidRPr="0021304E" w14:paraId="54649ECB" w14:textId="77777777" w:rsidTr="009E4690">
        <w:trPr>
          <w:gridAfter w:val="5"/>
          <w:wAfter w:w="5784" w:type="dxa"/>
          <w:trHeight w:val="265"/>
        </w:trPr>
        <w:tc>
          <w:tcPr>
            <w:tcW w:w="816" w:type="dxa"/>
            <w:gridSpan w:val="2"/>
            <w:tcBorders>
              <w:top w:val="nil"/>
              <w:left w:val="single" w:sz="4" w:space="0" w:color="auto"/>
              <w:bottom w:val="single" w:sz="4" w:space="0" w:color="auto"/>
              <w:right w:val="single" w:sz="4" w:space="0" w:color="auto"/>
            </w:tcBorders>
            <w:shd w:val="clear" w:color="auto" w:fill="auto"/>
            <w:noWrap/>
            <w:vAlign w:val="center"/>
            <w:hideMark/>
          </w:tcPr>
          <w:p w14:paraId="470C6E8E" w14:textId="77777777" w:rsidR="00A6305A" w:rsidRPr="0021304E" w:rsidRDefault="00A6305A" w:rsidP="006000E7">
            <w:pPr>
              <w:widowControl/>
              <w:jc w:val="center"/>
              <w:rPr>
                <w:rFonts w:ascii="等线" w:eastAsia="等线" w:hAnsi="等线" w:cs="宋体" w:hint="eastAsia"/>
                <w:color w:val="000000"/>
                <w:kern w:val="0"/>
                <w:sz w:val="16"/>
              </w:rPr>
            </w:pPr>
            <w:r w:rsidRPr="0021304E">
              <w:rPr>
                <w:rFonts w:ascii="等线" w:eastAsia="等线" w:hAnsi="等线" w:cs="宋体" w:hint="eastAsia"/>
                <w:color w:val="000000"/>
                <w:kern w:val="0"/>
                <w:sz w:val="16"/>
              </w:rPr>
              <w:t>11</w:t>
            </w:r>
          </w:p>
        </w:tc>
        <w:tc>
          <w:tcPr>
            <w:tcW w:w="1164" w:type="dxa"/>
            <w:gridSpan w:val="2"/>
            <w:tcBorders>
              <w:top w:val="nil"/>
              <w:left w:val="nil"/>
              <w:bottom w:val="single" w:sz="4" w:space="0" w:color="auto"/>
              <w:right w:val="single" w:sz="4" w:space="0" w:color="auto"/>
            </w:tcBorders>
            <w:shd w:val="clear" w:color="auto" w:fill="auto"/>
            <w:noWrap/>
            <w:vAlign w:val="bottom"/>
            <w:hideMark/>
          </w:tcPr>
          <w:p w14:paraId="42FA1A7F"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065" w:type="dxa"/>
            <w:gridSpan w:val="2"/>
            <w:tcBorders>
              <w:top w:val="nil"/>
              <w:left w:val="nil"/>
              <w:bottom w:val="single" w:sz="4" w:space="0" w:color="auto"/>
              <w:right w:val="single" w:sz="4" w:space="0" w:color="auto"/>
            </w:tcBorders>
            <w:shd w:val="clear" w:color="auto" w:fill="auto"/>
            <w:noWrap/>
            <w:vAlign w:val="bottom"/>
            <w:hideMark/>
          </w:tcPr>
          <w:p w14:paraId="0FD75CF8"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203" w:type="dxa"/>
            <w:gridSpan w:val="2"/>
            <w:tcBorders>
              <w:top w:val="nil"/>
              <w:left w:val="nil"/>
              <w:bottom w:val="single" w:sz="4" w:space="0" w:color="auto"/>
              <w:right w:val="single" w:sz="4" w:space="0" w:color="auto"/>
            </w:tcBorders>
            <w:shd w:val="clear" w:color="auto" w:fill="auto"/>
            <w:noWrap/>
            <w:vAlign w:val="bottom"/>
            <w:hideMark/>
          </w:tcPr>
          <w:p w14:paraId="54165FF9"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991" w:type="dxa"/>
            <w:gridSpan w:val="3"/>
            <w:tcBorders>
              <w:top w:val="nil"/>
              <w:left w:val="nil"/>
              <w:bottom w:val="single" w:sz="4" w:space="0" w:color="auto"/>
              <w:right w:val="single" w:sz="4" w:space="0" w:color="auto"/>
            </w:tcBorders>
            <w:shd w:val="clear" w:color="auto" w:fill="auto"/>
            <w:noWrap/>
            <w:vAlign w:val="bottom"/>
            <w:hideMark/>
          </w:tcPr>
          <w:p w14:paraId="796CB10A"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986" w:type="dxa"/>
            <w:tcBorders>
              <w:top w:val="nil"/>
              <w:left w:val="nil"/>
              <w:bottom w:val="single" w:sz="4" w:space="0" w:color="auto"/>
              <w:right w:val="single" w:sz="4" w:space="0" w:color="auto"/>
            </w:tcBorders>
            <w:shd w:val="clear" w:color="auto" w:fill="auto"/>
            <w:noWrap/>
            <w:vAlign w:val="bottom"/>
            <w:hideMark/>
          </w:tcPr>
          <w:p w14:paraId="59D0C7D0"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654" w:type="dxa"/>
            <w:tcBorders>
              <w:top w:val="nil"/>
              <w:left w:val="nil"/>
              <w:bottom w:val="single" w:sz="4" w:space="0" w:color="auto"/>
              <w:right w:val="single" w:sz="4" w:space="0" w:color="auto"/>
            </w:tcBorders>
            <w:shd w:val="clear" w:color="auto" w:fill="auto"/>
            <w:noWrap/>
            <w:vAlign w:val="bottom"/>
            <w:hideMark/>
          </w:tcPr>
          <w:p w14:paraId="398E6814"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896" w:type="dxa"/>
            <w:tcBorders>
              <w:top w:val="nil"/>
              <w:left w:val="nil"/>
              <w:bottom w:val="single" w:sz="4" w:space="0" w:color="auto"/>
              <w:right w:val="single" w:sz="4" w:space="0" w:color="auto"/>
            </w:tcBorders>
            <w:shd w:val="clear" w:color="auto" w:fill="auto"/>
            <w:noWrap/>
            <w:vAlign w:val="bottom"/>
            <w:hideMark/>
          </w:tcPr>
          <w:p w14:paraId="273BA83A"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109" w:type="dxa"/>
            <w:tcBorders>
              <w:top w:val="nil"/>
              <w:left w:val="nil"/>
              <w:bottom w:val="single" w:sz="4" w:space="0" w:color="auto"/>
              <w:right w:val="single" w:sz="4" w:space="0" w:color="auto"/>
            </w:tcBorders>
            <w:shd w:val="clear" w:color="auto" w:fill="auto"/>
            <w:noWrap/>
            <w:vAlign w:val="bottom"/>
            <w:hideMark/>
          </w:tcPr>
          <w:p w14:paraId="36B16E32"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筛选标记us</w:t>
            </w:r>
          </w:p>
        </w:tc>
        <w:tc>
          <w:tcPr>
            <w:tcW w:w="376" w:type="dxa"/>
            <w:tcBorders>
              <w:top w:val="nil"/>
              <w:left w:val="nil"/>
              <w:bottom w:val="single" w:sz="4" w:space="0" w:color="auto"/>
              <w:right w:val="single" w:sz="4" w:space="0" w:color="auto"/>
            </w:tcBorders>
            <w:shd w:val="clear" w:color="auto" w:fill="auto"/>
            <w:noWrap/>
            <w:vAlign w:val="bottom"/>
            <w:hideMark/>
          </w:tcPr>
          <w:p w14:paraId="4FDD45AF"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556" w:type="dxa"/>
            <w:tcBorders>
              <w:top w:val="nil"/>
              <w:left w:val="nil"/>
              <w:bottom w:val="single" w:sz="4" w:space="0" w:color="auto"/>
              <w:right w:val="single" w:sz="4" w:space="0" w:color="auto"/>
            </w:tcBorders>
            <w:shd w:val="clear" w:color="auto" w:fill="auto"/>
            <w:noWrap/>
            <w:vAlign w:val="bottom"/>
            <w:hideMark/>
          </w:tcPr>
          <w:p w14:paraId="76C73C63"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r>
      <w:tr w:rsidR="00A6305A" w:rsidRPr="0021304E" w14:paraId="1EBDC24A" w14:textId="77777777" w:rsidTr="009E4690">
        <w:trPr>
          <w:gridAfter w:val="5"/>
          <w:wAfter w:w="5784" w:type="dxa"/>
          <w:trHeight w:val="265"/>
        </w:trPr>
        <w:tc>
          <w:tcPr>
            <w:tcW w:w="816" w:type="dxa"/>
            <w:gridSpan w:val="2"/>
            <w:tcBorders>
              <w:top w:val="nil"/>
              <w:left w:val="single" w:sz="4" w:space="0" w:color="auto"/>
              <w:bottom w:val="single" w:sz="4" w:space="0" w:color="auto"/>
              <w:right w:val="single" w:sz="4" w:space="0" w:color="auto"/>
            </w:tcBorders>
            <w:shd w:val="clear" w:color="auto" w:fill="auto"/>
            <w:noWrap/>
            <w:vAlign w:val="center"/>
            <w:hideMark/>
          </w:tcPr>
          <w:p w14:paraId="332CC343" w14:textId="77777777" w:rsidR="00A6305A" w:rsidRPr="0021304E" w:rsidRDefault="00A6305A" w:rsidP="006000E7">
            <w:pPr>
              <w:widowControl/>
              <w:jc w:val="center"/>
              <w:rPr>
                <w:rFonts w:ascii="等线" w:eastAsia="等线" w:hAnsi="等线" w:cs="宋体" w:hint="eastAsia"/>
                <w:color w:val="000000"/>
                <w:kern w:val="0"/>
                <w:sz w:val="16"/>
              </w:rPr>
            </w:pPr>
            <w:r w:rsidRPr="0021304E">
              <w:rPr>
                <w:rFonts w:ascii="等线" w:eastAsia="等线" w:hAnsi="等线" w:cs="宋体" w:hint="eastAsia"/>
                <w:color w:val="000000"/>
                <w:kern w:val="0"/>
                <w:sz w:val="16"/>
              </w:rPr>
              <w:t>12</w:t>
            </w:r>
          </w:p>
        </w:tc>
        <w:tc>
          <w:tcPr>
            <w:tcW w:w="1164" w:type="dxa"/>
            <w:gridSpan w:val="2"/>
            <w:tcBorders>
              <w:top w:val="nil"/>
              <w:left w:val="nil"/>
              <w:bottom w:val="single" w:sz="4" w:space="0" w:color="auto"/>
              <w:right w:val="single" w:sz="4" w:space="0" w:color="auto"/>
            </w:tcBorders>
            <w:shd w:val="clear" w:color="auto" w:fill="auto"/>
            <w:noWrap/>
            <w:vAlign w:val="bottom"/>
            <w:hideMark/>
          </w:tcPr>
          <w:p w14:paraId="574BC24C"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065" w:type="dxa"/>
            <w:gridSpan w:val="2"/>
            <w:tcBorders>
              <w:top w:val="nil"/>
              <w:left w:val="nil"/>
              <w:bottom w:val="single" w:sz="4" w:space="0" w:color="auto"/>
              <w:right w:val="single" w:sz="4" w:space="0" w:color="auto"/>
            </w:tcBorders>
            <w:shd w:val="clear" w:color="auto" w:fill="auto"/>
            <w:noWrap/>
            <w:vAlign w:val="bottom"/>
            <w:hideMark/>
          </w:tcPr>
          <w:p w14:paraId="1069B91A"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203" w:type="dxa"/>
            <w:gridSpan w:val="2"/>
            <w:tcBorders>
              <w:top w:val="nil"/>
              <w:left w:val="nil"/>
              <w:bottom w:val="single" w:sz="4" w:space="0" w:color="auto"/>
              <w:right w:val="single" w:sz="4" w:space="0" w:color="auto"/>
            </w:tcBorders>
            <w:shd w:val="clear" w:color="auto" w:fill="auto"/>
            <w:noWrap/>
            <w:vAlign w:val="bottom"/>
            <w:hideMark/>
          </w:tcPr>
          <w:p w14:paraId="42EEC59B"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991" w:type="dxa"/>
            <w:gridSpan w:val="3"/>
            <w:tcBorders>
              <w:top w:val="nil"/>
              <w:left w:val="nil"/>
              <w:bottom w:val="single" w:sz="4" w:space="0" w:color="auto"/>
              <w:right w:val="single" w:sz="4" w:space="0" w:color="auto"/>
            </w:tcBorders>
            <w:shd w:val="clear" w:color="auto" w:fill="auto"/>
            <w:noWrap/>
            <w:vAlign w:val="bottom"/>
            <w:hideMark/>
          </w:tcPr>
          <w:p w14:paraId="5D1F96C3"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986" w:type="dxa"/>
            <w:tcBorders>
              <w:top w:val="nil"/>
              <w:left w:val="nil"/>
              <w:bottom w:val="single" w:sz="4" w:space="0" w:color="auto"/>
              <w:right w:val="single" w:sz="4" w:space="0" w:color="auto"/>
            </w:tcBorders>
            <w:shd w:val="clear" w:color="auto" w:fill="auto"/>
            <w:noWrap/>
            <w:vAlign w:val="bottom"/>
            <w:hideMark/>
          </w:tcPr>
          <w:p w14:paraId="1FE78D4F"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654" w:type="dxa"/>
            <w:tcBorders>
              <w:top w:val="nil"/>
              <w:left w:val="nil"/>
              <w:bottom w:val="single" w:sz="4" w:space="0" w:color="auto"/>
              <w:right w:val="single" w:sz="4" w:space="0" w:color="auto"/>
            </w:tcBorders>
            <w:shd w:val="clear" w:color="auto" w:fill="auto"/>
            <w:noWrap/>
            <w:vAlign w:val="bottom"/>
            <w:hideMark/>
          </w:tcPr>
          <w:p w14:paraId="1124DAB5"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896" w:type="dxa"/>
            <w:tcBorders>
              <w:top w:val="nil"/>
              <w:left w:val="nil"/>
              <w:bottom w:val="single" w:sz="4" w:space="0" w:color="auto"/>
              <w:right w:val="single" w:sz="4" w:space="0" w:color="auto"/>
            </w:tcBorders>
            <w:shd w:val="clear" w:color="auto" w:fill="auto"/>
            <w:noWrap/>
            <w:vAlign w:val="bottom"/>
            <w:hideMark/>
          </w:tcPr>
          <w:p w14:paraId="4DE6FE69"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109" w:type="dxa"/>
            <w:tcBorders>
              <w:top w:val="nil"/>
              <w:left w:val="nil"/>
              <w:bottom w:val="single" w:sz="4" w:space="0" w:color="auto"/>
              <w:right w:val="single" w:sz="4" w:space="0" w:color="auto"/>
            </w:tcBorders>
            <w:shd w:val="clear" w:color="auto" w:fill="auto"/>
            <w:noWrap/>
            <w:vAlign w:val="bottom"/>
            <w:hideMark/>
          </w:tcPr>
          <w:p w14:paraId="31BAE5E0"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376" w:type="dxa"/>
            <w:tcBorders>
              <w:top w:val="nil"/>
              <w:left w:val="nil"/>
              <w:bottom w:val="single" w:sz="4" w:space="0" w:color="auto"/>
              <w:right w:val="single" w:sz="4" w:space="0" w:color="auto"/>
            </w:tcBorders>
            <w:shd w:val="clear" w:color="auto" w:fill="auto"/>
            <w:noWrap/>
            <w:vAlign w:val="bottom"/>
            <w:hideMark/>
          </w:tcPr>
          <w:p w14:paraId="6A119325"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标记用户</w:t>
            </w:r>
          </w:p>
        </w:tc>
        <w:tc>
          <w:tcPr>
            <w:tcW w:w="1556" w:type="dxa"/>
            <w:tcBorders>
              <w:top w:val="nil"/>
              <w:left w:val="nil"/>
              <w:bottom w:val="single" w:sz="4" w:space="0" w:color="auto"/>
              <w:right w:val="single" w:sz="4" w:space="0" w:color="auto"/>
            </w:tcBorders>
            <w:shd w:val="clear" w:color="auto" w:fill="auto"/>
            <w:noWrap/>
            <w:vAlign w:val="bottom"/>
            <w:hideMark/>
          </w:tcPr>
          <w:p w14:paraId="3F46EB4D"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r>
      <w:tr w:rsidR="00A6305A" w:rsidRPr="0021304E" w14:paraId="1C5E031A" w14:textId="77777777" w:rsidTr="009E4690">
        <w:trPr>
          <w:gridAfter w:val="5"/>
          <w:wAfter w:w="5784" w:type="dxa"/>
          <w:trHeight w:val="265"/>
        </w:trPr>
        <w:tc>
          <w:tcPr>
            <w:tcW w:w="816" w:type="dxa"/>
            <w:gridSpan w:val="2"/>
            <w:tcBorders>
              <w:top w:val="nil"/>
              <w:left w:val="single" w:sz="4" w:space="0" w:color="auto"/>
              <w:bottom w:val="single" w:sz="4" w:space="0" w:color="auto"/>
              <w:right w:val="single" w:sz="4" w:space="0" w:color="auto"/>
            </w:tcBorders>
            <w:shd w:val="clear" w:color="auto" w:fill="auto"/>
            <w:noWrap/>
            <w:vAlign w:val="center"/>
            <w:hideMark/>
          </w:tcPr>
          <w:p w14:paraId="70D35823" w14:textId="77777777" w:rsidR="00A6305A" w:rsidRPr="0021304E" w:rsidRDefault="00A6305A" w:rsidP="006000E7">
            <w:pPr>
              <w:widowControl/>
              <w:jc w:val="center"/>
              <w:rPr>
                <w:rFonts w:ascii="等线" w:eastAsia="等线" w:hAnsi="等线" w:cs="宋体" w:hint="eastAsia"/>
                <w:color w:val="000000"/>
                <w:kern w:val="0"/>
                <w:sz w:val="16"/>
              </w:rPr>
            </w:pPr>
            <w:r w:rsidRPr="0021304E">
              <w:rPr>
                <w:rFonts w:ascii="等线" w:eastAsia="等线" w:hAnsi="等线" w:cs="宋体" w:hint="eastAsia"/>
                <w:color w:val="000000"/>
                <w:kern w:val="0"/>
                <w:sz w:val="16"/>
              </w:rPr>
              <w:t>13</w:t>
            </w:r>
          </w:p>
        </w:tc>
        <w:tc>
          <w:tcPr>
            <w:tcW w:w="1164" w:type="dxa"/>
            <w:gridSpan w:val="2"/>
            <w:tcBorders>
              <w:top w:val="nil"/>
              <w:left w:val="nil"/>
              <w:bottom w:val="single" w:sz="4" w:space="0" w:color="auto"/>
              <w:right w:val="single" w:sz="4" w:space="0" w:color="auto"/>
            </w:tcBorders>
            <w:shd w:val="clear" w:color="auto" w:fill="auto"/>
            <w:noWrap/>
            <w:vAlign w:val="bottom"/>
            <w:hideMark/>
          </w:tcPr>
          <w:p w14:paraId="76E92CF3"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065" w:type="dxa"/>
            <w:gridSpan w:val="2"/>
            <w:tcBorders>
              <w:top w:val="nil"/>
              <w:left w:val="nil"/>
              <w:bottom w:val="single" w:sz="4" w:space="0" w:color="auto"/>
              <w:right w:val="single" w:sz="4" w:space="0" w:color="auto"/>
            </w:tcBorders>
            <w:shd w:val="clear" w:color="auto" w:fill="auto"/>
            <w:noWrap/>
            <w:vAlign w:val="bottom"/>
            <w:hideMark/>
          </w:tcPr>
          <w:p w14:paraId="6A6E5864"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203" w:type="dxa"/>
            <w:gridSpan w:val="2"/>
            <w:tcBorders>
              <w:top w:val="nil"/>
              <w:left w:val="nil"/>
              <w:bottom w:val="single" w:sz="4" w:space="0" w:color="auto"/>
              <w:right w:val="single" w:sz="4" w:space="0" w:color="auto"/>
            </w:tcBorders>
            <w:shd w:val="clear" w:color="auto" w:fill="auto"/>
            <w:noWrap/>
            <w:vAlign w:val="bottom"/>
            <w:hideMark/>
          </w:tcPr>
          <w:p w14:paraId="2641E6BF"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991" w:type="dxa"/>
            <w:gridSpan w:val="3"/>
            <w:tcBorders>
              <w:top w:val="nil"/>
              <w:left w:val="nil"/>
              <w:bottom w:val="single" w:sz="4" w:space="0" w:color="auto"/>
              <w:right w:val="single" w:sz="4" w:space="0" w:color="auto"/>
            </w:tcBorders>
            <w:shd w:val="clear" w:color="auto" w:fill="auto"/>
            <w:noWrap/>
            <w:vAlign w:val="bottom"/>
            <w:hideMark/>
          </w:tcPr>
          <w:p w14:paraId="493DEEE0"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986" w:type="dxa"/>
            <w:tcBorders>
              <w:top w:val="nil"/>
              <w:left w:val="nil"/>
              <w:bottom w:val="single" w:sz="4" w:space="0" w:color="auto"/>
              <w:right w:val="single" w:sz="4" w:space="0" w:color="auto"/>
            </w:tcBorders>
            <w:shd w:val="clear" w:color="auto" w:fill="auto"/>
            <w:noWrap/>
            <w:vAlign w:val="bottom"/>
            <w:hideMark/>
          </w:tcPr>
          <w:p w14:paraId="6801D7C5"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654" w:type="dxa"/>
            <w:tcBorders>
              <w:top w:val="nil"/>
              <w:left w:val="nil"/>
              <w:bottom w:val="single" w:sz="4" w:space="0" w:color="auto"/>
              <w:right w:val="single" w:sz="4" w:space="0" w:color="auto"/>
            </w:tcBorders>
            <w:shd w:val="clear" w:color="auto" w:fill="auto"/>
            <w:noWrap/>
            <w:vAlign w:val="bottom"/>
            <w:hideMark/>
          </w:tcPr>
          <w:p w14:paraId="29BF9CF3"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896" w:type="dxa"/>
            <w:tcBorders>
              <w:top w:val="nil"/>
              <w:left w:val="nil"/>
              <w:bottom w:val="single" w:sz="4" w:space="0" w:color="auto"/>
              <w:right w:val="single" w:sz="4" w:space="0" w:color="auto"/>
            </w:tcBorders>
            <w:shd w:val="clear" w:color="auto" w:fill="auto"/>
            <w:noWrap/>
            <w:vAlign w:val="bottom"/>
            <w:hideMark/>
          </w:tcPr>
          <w:p w14:paraId="36F4DDD6"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109" w:type="dxa"/>
            <w:tcBorders>
              <w:top w:val="nil"/>
              <w:left w:val="nil"/>
              <w:bottom w:val="single" w:sz="4" w:space="0" w:color="auto"/>
              <w:right w:val="single" w:sz="4" w:space="0" w:color="auto"/>
            </w:tcBorders>
            <w:shd w:val="clear" w:color="auto" w:fill="auto"/>
            <w:noWrap/>
            <w:vAlign w:val="bottom"/>
            <w:hideMark/>
          </w:tcPr>
          <w:p w14:paraId="6AEF2020"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376" w:type="dxa"/>
            <w:tcBorders>
              <w:top w:val="nil"/>
              <w:left w:val="nil"/>
              <w:bottom w:val="single" w:sz="4" w:space="0" w:color="auto"/>
              <w:right w:val="single" w:sz="4" w:space="0" w:color="auto"/>
            </w:tcBorders>
            <w:shd w:val="clear" w:color="auto" w:fill="auto"/>
            <w:noWrap/>
            <w:vAlign w:val="bottom"/>
            <w:hideMark/>
          </w:tcPr>
          <w:p w14:paraId="72B04D1B"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 xml:space="preserve">　</w:t>
            </w:r>
          </w:p>
        </w:tc>
        <w:tc>
          <w:tcPr>
            <w:tcW w:w="1556" w:type="dxa"/>
            <w:tcBorders>
              <w:top w:val="nil"/>
              <w:left w:val="nil"/>
              <w:bottom w:val="single" w:sz="4" w:space="0" w:color="auto"/>
              <w:right w:val="single" w:sz="4" w:space="0" w:color="auto"/>
            </w:tcBorders>
            <w:shd w:val="clear" w:color="auto" w:fill="auto"/>
            <w:noWrap/>
            <w:vAlign w:val="bottom"/>
            <w:hideMark/>
          </w:tcPr>
          <w:p w14:paraId="708AEAC9" w14:textId="77777777" w:rsidR="00A6305A" w:rsidRPr="0021304E" w:rsidRDefault="00A6305A" w:rsidP="006000E7">
            <w:pPr>
              <w:widowControl/>
              <w:jc w:val="left"/>
              <w:rPr>
                <w:rFonts w:ascii="等线" w:eastAsia="等线" w:hAnsi="等线" w:cs="宋体" w:hint="eastAsia"/>
                <w:color w:val="000000"/>
                <w:kern w:val="0"/>
                <w:sz w:val="16"/>
              </w:rPr>
            </w:pPr>
            <w:r w:rsidRPr="0021304E">
              <w:rPr>
                <w:rFonts w:ascii="等线" w:eastAsia="等线" w:hAnsi="等线" w:cs="宋体" w:hint="eastAsia"/>
                <w:color w:val="000000"/>
                <w:kern w:val="0"/>
                <w:sz w:val="16"/>
              </w:rPr>
              <w:t>拨打电话</w:t>
            </w:r>
          </w:p>
        </w:tc>
      </w:tr>
      <w:tr w:rsidR="006000E7" w:rsidRPr="006000E7" w14:paraId="754B5314" w14:textId="77777777" w:rsidTr="006000E7">
        <w:trPr>
          <w:trHeight w:val="624"/>
        </w:trPr>
        <w:tc>
          <w:tcPr>
            <w:tcW w:w="17600" w:type="dxa"/>
            <w:gridSpan w:val="22"/>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40576F08" w14:textId="77777777" w:rsidR="006000E7" w:rsidRPr="006000E7" w:rsidRDefault="006000E7" w:rsidP="006000E7">
            <w:pPr>
              <w:widowControl/>
              <w:jc w:val="center"/>
              <w:rPr>
                <w:rFonts w:ascii="等线" w:eastAsia="等线" w:hAnsi="等线" w:cs="宋体"/>
                <w:color w:val="000000"/>
                <w:kern w:val="0"/>
                <w:sz w:val="16"/>
                <w:szCs w:val="28"/>
              </w:rPr>
            </w:pPr>
            <w:r w:rsidRPr="006000E7">
              <w:rPr>
                <w:rFonts w:ascii="等线" w:eastAsia="等线" w:hAnsi="等线" w:cs="宋体" w:hint="eastAsia"/>
                <w:color w:val="000000"/>
                <w:kern w:val="0"/>
                <w:sz w:val="28"/>
                <w:szCs w:val="28"/>
              </w:rPr>
              <w:t>外呼专员工作台——左侧</w:t>
            </w:r>
          </w:p>
        </w:tc>
      </w:tr>
      <w:tr w:rsidR="006000E7" w:rsidRPr="006000E7" w14:paraId="71B7D564" w14:textId="77777777" w:rsidTr="006000E7">
        <w:trPr>
          <w:trHeight w:val="312"/>
        </w:trPr>
        <w:tc>
          <w:tcPr>
            <w:tcW w:w="17600" w:type="dxa"/>
            <w:gridSpan w:val="22"/>
            <w:vMerge/>
            <w:tcBorders>
              <w:top w:val="single" w:sz="4" w:space="0" w:color="auto"/>
              <w:left w:val="single" w:sz="4" w:space="0" w:color="auto"/>
              <w:bottom w:val="single" w:sz="4" w:space="0" w:color="auto"/>
              <w:right w:val="single" w:sz="4" w:space="0" w:color="auto"/>
            </w:tcBorders>
            <w:vAlign w:val="center"/>
            <w:hideMark/>
          </w:tcPr>
          <w:p w14:paraId="65BF29EA" w14:textId="77777777" w:rsidR="006000E7" w:rsidRPr="006000E7" w:rsidRDefault="006000E7" w:rsidP="006000E7">
            <w:pPr>
              <w:widowControl/>
              <w:jc w:val="left"/>
              <w:rPr>
                <w:rFonts w:ascii="等线" w:eastAsia="等线" w:hAnsi="等线" w:cs="宋体"/>
                <w:color w:val="000000"/>
                <w:kern w:val="0"/>
                <w:sz w:val="16"/>
                <w:szCs w:val="28"/>
              </w:rPr>
            </w:pPr>
          </w:p>
        </w:tc>
      </w:tr>
      <w:tr w:rsidR="009E4690" w:rsidRPr="006000E7" w14:paraId="14806F67" w14:textId="77777777" w:rsidTr="009E4690">
        <w:trPr>
          <w:trHeight w:val="657"/>
        </w:trPr>
        <w:tc>
          <w:tcPr>
            <w:tcW w:w="421" w:type="dxa"/>
            <w:tcBorders>
              <w:top w:val="nil"/>
              <w:left w:val="single" w:sz="4" w:space="0" w:color="auto"/>
              <w:bottom w:val="single" w:sz="4" w:space="0" w:color="auto"/>
              <w:right w:val="single" w:sz="4" w:space="0" w:color="auto"/>
            </w:tcBorders>
            <w:shd w:val="clear" w:color="auto" w:fill="auto"/>
            <w:hideMark/>
          </w:tcPr>
          <w:p w14:paraId="34823FEF" w14:textId="77777777" w:rsidR="006000E7" w:rsidRPr="006000E7" w:rsidRDefault="006000E7" w:rsidP="009E4690">
            <w:pPr>
              <w:widowControl/>
              <w:jc w:val="left"/>
              <w:rPr>
                <w:rFonts w:ascii="等线" w:eastAsia="等线" w:hAnsi="等线" w:cs="宋体" w:hint="eastAsia"/>
                <w:color w:val="000000"/>
                <w:kern w:val="0"/>
                <w:sz w:val="15"/>
                <w:szCs w:val="24"/>
              </w:rPr>
            </w:pPr>
            <w:r w:rsidRPr="006000E7">
              <w:rPr>
                <w:rFonts w:ascii="等线" w:eastAsia="等线" w:hAnsi="等线" w:cs="宋体" w:hint="eastAsia"/>
                <w:color w:val="000000"/>
                <w:kern w:val="0"/>
                <w:sz w:val="15"/>
                <w:szCs w:val="24"/>
              </w:rPr>
              <w:lastRenderedPageBreak/>
              <w:t>序号</w:t>
            </w:r>
          </w:p>
        </w:tc>
        <w:tc>
          <w:tcPr>
            <w:tcW w:w="992" w:type="dxa"/>
            <w:gridSpan w:val="2"/>
            <w:tcBorders>
              <w:top w:val="nil"/>
              <w:left w:val="nil"/>
              <w:bottom w:val="single" w:sz="4" w:space="0" w:color="auto"/>
              <w:right w:val="single" w:sz="4" w:space="0" w:color="auto"/>
            </w:tcBorders>
            <w:shd w:val="clear" w:color="auto" w:fill="auto"/>
            <w:hideMark/>
          </w:tcPr>
          <w:p w14:paraId="03DB8F2A" w14:textId="77777777" w:rsidR="006000E7" w:rsidRPr="006000E7" w:rsidRDefault="006000E7" w:rsidP="009E4690">
            <w:pPr>
              <w:widowControl/>
              <w:jc w:val="left"/>
              <w:rPr>
                <w:rFonts w:ascii="等线" w:eastAsia="等线" w:hAnsi="等线" w:cs="宋体" w:hint="eastAsia"/>
                <w:color w:val="000000"/>
                <w:kern w:val="0"/>
                <w:sz w:val="15"/>
                <w:szCs w:val="24"/>
              </w:rPr>
            </w:pPr>
            <w:r w:rsidRPr="006000E7">
              <w:rPr>
                <w:rFonts w:ascii="等线" w:eastAsia="等线" w:hAnsi="等线" w:cs="宋体" w:hint="eastAsia"/>
                <w:color w:val="000000"/>
                <w:kern w:val="0"/>
                <w:sz w:val="15"/>
                <w:szCs w:val="24"/>
              </w:rPr>
              <w:t>手机号</w:t>
            </w:r>
          </w:p>
        </w:tc>
        <w:tc>
          <w:tcPr>
            <w:tcW w:w="1134" w:type="dxa"/>
            <w:gridSpan w:val="2"/>
            <w:tcBorders>
              <w:top w:val="nil"/>
              <w:left w:val="nil"/>
              <w:bottom w:val="single" w:sz="4" w:space="0" w:color="auto"/>
              <w:right w:val="single" w:sz="4" w:space="0" w:color="auto"/>
            </w:tcBorders>
            <w:shd w:val="clear" w:color="auto" w:fill="auto"/>
            <w:hideMark/>
          </w:tcPr>
          <w:p w14:paraId="191001D9" w14:textId="77777777" w:rsidR="006000E7" w:rsidRPr="006000E7" w:rsidRDefault="006000E7" w:rsidP="009E4690">
            <w:pPr>
              <w:widowControl/>
              <w:jc w:val="left"/>
              <w:rPr>
                <w:rFonts w:ascii="等线" w:eastAsia="等线" w:hAnsi="等线" w:cs="宋体" w:hint="eastAsia"/>
                <w:color w:val="000000"/>
                <w:kern w:val="0"/>
                <w:sz w:val="15"/>
                <w:szCs w:val="24"/>
              </w:rPr>
            </w:pPr>
            <w:r w:rsidRPr="006000E7">
              <w:rPr>
                <w:rFonts w:ascii="等线" w:eastAsia="等线" w:hAnsi="等线" w:cs="宋体" w:hint="eastAsia"/>
                <w:color w:val="000000"/>
                <w:kern w:val="0"/>
                <w:sz w:val="15"/>
                <w:szCs w:val="24"/>
              </w:rPr>
              <w:t>加黑名单</w:t>
            </w:r>
          </w:p>
        </w:tc>
        <w:tc>
          <w:tcPr>
            <w:tcW w:w="850" w:type="dxa"/>
            <w:gridSpan w:val="2"/>
            <w:tcBorders>
              <w:top w:val="nil"/>
              <w:left w:val="nil"/>
              <w:bottom w:val="single" w:sz="4" w:space="0" w:color="auto"/>
              <w:right w:val="single" w:sz="4" w:space="0" w:color="auto"/>
            </w:tcBorders>
            <w:shd w:val="clear" w:color="auto" w:fill="auto"/>
            <w:hideMark/>
          </w:tcPr>
          <w:p w14:paraId="16238F2B" w14:textId="77777777" w:rsidR="006000E7" w:rsidRPr="006000E7" w:rsidRDefault="006000E7" w:rsidP="009E4690">
            <w:pPr>
              <w:widowControl/>
              <w:jc w:val="left"/>
              <w:rPr>
                <w:rFonts w:ascii="等线" w:eastAsia="等线" w:hAnsi="等线" w:cs="宋体" w:hint="eastAsia"/>
                <w:color w:val="000000"/>
                <w:kern w:val="0"/>
                <w:sz w:val="15"/>
                <w:szCs w:val="24"/>
              </w:rPr>
            </w:pPr>
            <w:r w:rsidRPr="006000E7">
              <w:rPr>
                <w:rFonts w:ascii="等线" w:eastAsia="等线" w:hAnsi="等线" w:cs="宋体" w:hint="eastAsia"/>
                <w:color w:val="000000"/>
                <w:kern w:val="0"/>
                <w:sz w:val="15"/>
                <w:szCs w:val="24"/>
              </w:rPr>
              <w:t>姓名</w:t>
            </w:r>
          </w:p>
        </w:tc>
        <w:tc>
          <w:tcPr>
            <w:tcW w:w="851" w:type="dxa"/>
            <w:tcBorders>
              <w:top w:val="nil"/>
              <w:left w:val="nil"/>
              <w:bottom w:val="single" w:sz="4" w:space="0" w:color="auto"/>
              <w:right w:val="single" w:sz="4" w:space="0" w:color="auto"/>
            </w:tcBorders>
            <w:shd w:val="clear" w:color="auto" w:fill="auto"/>
            <w:hideMark/>
          </w:tcPr>
          <w:p w14:paraId="6D3813F9" w14:textId="77777777" w:rsidR="006000E7" w:rsidRPr="006000E7" w:rsidRDefault="006000E7" w:rsidP="009E4690">
            <w:pPr>
              <w:widowControl/>
              <w:jc w:val="left"/>
              <w:rPr>
                <w:rFonts w:ascii="等线" w:eastAsia="等线" w:hAnsi="等线" w:cs="宋体" w:hint="eastAsia"/>
                <w:color w:val="000000"/>
                <w:kern w:val="0"/>
                <w:sz w:val="15"/>
                <w:szCs w:val="24"/>
              </w:rPr>
            </w:pPr>
            <w:r w:rsidRPr="006000E7">
              <w:rPr>
                <w:rFonts w:ascii="等线" w:eastAsia="等线" w:hAnsi="等线" w:cs="宋体" w:hint="eastAsia"/>
                <w:color w:val="000000"/>
                <w:kern w:val="0"/>
                <w:sz w:val="15"/>
                <w:szCs w:val="24"/>
              </w:rPr>
              <w:t>外呼状态</w:t>
            </w:r>
          </w:p>
        </w:tc>
        <w:tc>
          <w:tcPr>
            <w:tcW w:w="850" w:type="dxa"/>
            <w:tcBorders>
              <w:top w:val="nil"/>
              <w:left w:val="nil"/>
              <w:bottom w:val="single" w:sz="4" w:space="0" w:color="auto"/>
              <w:right w:val="single" w:sz="4" w:space="0" w:color="auto"/>
            </w:tcBorders>
            <w:shd w:val="clear" w:color="auto" w:fill="auto"/>
            <w:hideMark/>
          </w:tcPr>
          <w:p w14:paraId="1B632FDF" w14:textId="77777777" w:rsidR="006000E7" w:rsidRPr="006000E7" w:rsidRDefault="006000E7" w:rsidP="009E4690">
            <w:pPr>
              <w:widowControl/>
              <w:jc w:val="left"/>
              <w:rPr>
                <w:rFonts w:ascii="等线" w:eastAsia="等线" w:hAnsi="等线" w:cs="宋体" w:hint="eastAsia"/>
                <w:color w:val="000000"/>
                <w:kern w:val="0"/>
                <w:sz w:val="15"/>
                <w:szCs w:val="24"/>
              </w:rPr>
            </w:pPr>
            <w:r w:rsidRPr="006000E7">
              <w:rPr>
                <w:rFonts w:ascii="等线" w:eastAsia="等线" w:hAnsi="等线" w:cs="宋体" w:hint="eastAsia"/>
                <w:color w:val="000000"/>
                <w:kern w:val="0"/>
                <w:sz w:val="15"/>
                <w:szCs w:val="24"/>
              </w:rPr>
              <w:t>微信状态</w:t>
            </w:r>
          </w:p>
        </w:tc>
        <w:tc>
          <w:tcPr>
            <w:tcW w:w="993" w:type="dxa"/>
            <w:tcBorders>
              <w:top w:val="nil"/>
              <w:left w:val="nil"/>
              <w:bottom w:val="single" w:sz="4" w:space="0" w:color="auto"/>
              <w:right w:val="single" w:sz="4" w:space="0" w:color="auto"/>
            </w:tcBorders>
            <w:shd w:val="clear" w:color="auto" w:fill="auto"/>
            <w:hideMark/>
          </w:tcPr>
          <w:p w14:paraId="47302D97" w14:textId="77777777" w:rsidR="006000E7" w:rsidRPr="006000E7" w:rsidRDefault="006000E7" w:rsidP="009E4690">
            <w:pPr>
              <w:widowControl/>
              <w:jc w:val="left"/>
              <w:rPr>
                <w:rFonts w:ascii="等线" w:eastAsia="等线" w:hAnsi="等线" w:cs="宋体" w:hint="eastAsia"/>
                <w:color w:val="000000"/>
                <w:kern w:val="0"/>
                <w:sz w:val="15"/>
                <w:szCs w:val="24"/>
              </w:rPr>
            </w:pPr>
            <w:r w:rsidRPr="006000E7">
              <w:rPr>
                <w:rFonts w:ascii="等线" w:eastAsia="等线" w:hAnsi="等线" w:cs="宋体" w:hint="eastAsia"/>
                <w:color w:val="000000"/>
                <w:kern w:val="0"/>
                <w:sz w:val="15"/>
                <w:szCs w:val="24"/>
              </w:rPr>
              <w:t>外呼备注</w:t>
            </w:r>
          </w:p>
        </w:tc>
        <w:tc>
          <w:tcPr>
            <w:tcW w:w="1134" w:type="dxa"/>
            <w:gridSpan w:val="2"/>
            <w:tcBorders>
              <w:top w:val="nil"/>
              <w:left w:val="nil"/>
              <w:bottom w:val="single" w:sz="4" w:space="0" w:color="auto"/>
              <w:right w:val="single" w:sz="4" w:space="0" w:color="auto"/>
            </w:tcBorders>
            <w:shd w:val="clear" w:color="auto" w:fill="auto"/>
            <w:hideMark/>
          </w:tcPr>
          <w:p w14:paraId="1E51E0CF" w14:textId="77777777" w:rsidR="006000E7" w:rsidRPr="006000E7" w:rsidRDefault="006000E7" w:rsidP="009E4690">
            <w:pPr>
              <w:widowControl/>
              <w:jc w:val="left"/>
              <w:rPr>
                <w:rFonts w:ascii="等线" w:eastAsia="等线" w:hAnsi="等线" w:cs="宋体" w:hint="eastAsia"/>
                <w:color w:val="000000"/>
                <w:kern w:val="0"/>
                <w:sz w:val="15"/>
                <w:szCs w:val="24"/>
              </w:rPr>
            </w:pPr>
            <w:r w:rsidRPr="006000E7">
              <w:rPr>
                <w:rFonts w:ascii="等线" w:eastAsia="等线" w:hAnsi="等线" w:cs="宋体" w:hint="eastAsia"/>
                <w:color w:val="000000"/>
                <w:kern w:val="0"/>
                <w:sz w:val="15"/>
                <w:szCs w:val="24"/>
              </w:rPr>
              <w:t>话术展示</w:t>
            </w:r>
          </w:p>
        </w:tc>
        <w:tc>
          <w:tcPr>
            <w:tcW w:w="5443" w:type="dxa"/>
            <w:gridSpan w:val="6"/>
            <w:tcBorders>
              <w:top w:val="nil"/>
              <w:left w:val="nil"/>
              <w:bottom w:val="single" w:sz="4" w:space="0" w:color="auto"/>
              <w:right w:val="single" w:sz="4" w:space="0" w:color="auto"/>
            </w:tcBorders>
            <w:shd w:val="clear" w:color="auto" w:fill="auto"/>
            <w:hideMark/>
          </w:tcPr>
          <w:p w14:paraId="462A2EB4" w14:textId="77777777" w:rsidR="006000E7" w:rsidRPr="006000E7" w:rsidRDefault="006000E7" w:rsidP="009E4690">
            <w:pPr>
              <w:widowControl/>
              <w:rPr>
                <w:rFonts w:ascii="等线" w:eastAsia="等线" w:hAnsi="等线" w:cs="宋体" w:hint="eastAsia"/>
                <w:color w:val="000000"/>
                <w:kern w:val="0"/>
                <w:sz w:val="15"/>
                <w:szCs w:val="24"/>
              </w:rPr>
            </w:pPr>
            <w:r w:rsidRPr="006000E7">
              <w:rPr>
                <w:rFonts w:ascii="等线" w:eastAsia="等线" w:hAnsi="等线" w:cs="宋体" w:hint="eastAsia"/>
                <w:color w:val="000000"/>
                <w:kern w:val="0"/>
                <w:sz w:val="15"/>
                <w:szCs w:val="24"/>
              </w:rPr>
              <w:t>放款产品（内/外部）</w:t>
            </w:r>
          </w:p>
        </w:tc>
        <w:tc>
          <w:tcPr>
            <w:tcW w:w="1720" w:type="dxa"/>
            <w:tcBorders>
              <w:top w:val="nil"/>
              <w:left w:val="nil"/>
              <w:bottom w:val="single" w:sz="4" w:space="0" w:color="auto"/>
              <w:right w:val="single" w:sz="4" w:space="0" w:color="auto"/>
            </w:tcBorders>
            <w:shd w:val="clear" w:color="auto" w:fill="auto"/>
            <w:hideMark/>
          </w:tcPr>
          <w:p w14:paraId="5B4E907F" w14:textId="77777777" w:rsidR="006000E7" w:rsidRPr="006000E7" w:rsidRDefault="006000E7" w:rsidP="009E4690">
            <w:pPr>
              <w:widowControl/>
              <w:jc w:val="center"/>
              <w:rPr>
                <w:rFonts w:ascii="等线" w:eastAsia="等线" w:hAnsi="等线" w:cs="宋体" w:hint="eastAsia"/>
                <w:color w:val="000000"/>
                <w:kern w:val="0"/>
                <w:szCs w:val="24"/>
              </w:rPr>
            </w:pPr>
            <w:r w:rsidRPr="006000E7">
              <w:rPr>
                <w:rFonts w:ascii="等线" w:eastAsia="等线" w:hAnsi="等线" w:cs="宋体" w:hint="eastAsia"/>
                <w:color w:val="000000"/>
                <w:kern w:val="0"/>
                <w:szCs w:val="24"/>
              </w:rPr>
              <w:t>选择产品</w:t>
            </w:r>
          </w:p>
        </w:tc>
        <w:tc>
          <w:tcPr>
            <w:tcW w:w="1260" w:type="dxa"/>
            <w:tcBorders>
              <w:top w:val="nil"/>
              <w:left w:val="nil"/>
              <w:bottom w:val="single" w:sz="4" w:space="0" w:color="auto"/>
              <w:right w:val="single" w:sz="4" w:space="0" w:color="auto"/>
            </w:tcBorders>
            <w:shd w:val="clear" w:color="auto" w:fill="auto"/>
            <w:hideMark/>
          </w:tcPr>
          <w:p w14:paraId="700A418F" w14:textId="77777777" w:rsidR="006000E7" w:rsidRPr="006000E7" w:rsidRDefault="006000E7" w:rsidP="009E4690">
            <w:pPr>
              <w:widowControl/>
              <w:jc w:val="center"/>
              <w:rPr>
                <w:rFonts w:ascii="等线" w:eastAsia="等线" w:hAnsi="等线" w:cs="宋体" w:hint="eastAsia"/>
                <w:color w:val="000000"/>
                <w:kern w:val="0"/>
                <w:szCs w:val="24"/>
              </w:rPr>
            </w:pPr>
            <w:r w:rsidRPr="006000E7">
              <w:rPr>
                <w:rFonts w:ascii="等线" w:eastAsia="等线" w:hAnsi="等线" w:cs="宋体" w:hint="eastAsia"/>
                <w:color w:val="000000"/>
                <w:kern w:val="0"/>
                <w:szCs w:val="24"/>
              </w:rPr>
              <w:t>上传路径</w:t>
            </w:r>
          </w:p>
        </w:tc>
        <w:tc>
          <w:tcPr>
            <w:tcW w:w="1040" w:type="dxa"/>
            <w:tcBorders>
              <w:top w:val="nil"/>
              <w:left w:val="nil"/>
              <w:bottom w:val="single" w:sz="4" w:space="0" w:color="auto"/>
              <w:right w:val="single" w:sz="4" w:space="0" w:color="auto"/>
            </w:tcBorders>
            <w:shd w:val="clear" w:color="auto" w:fill="auto"/>
            <w:hideMark/>
          </w:tcPr>
          <w:p w14:paraId="5481FA97"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添加按钮</w:t>
            </w:r>
          </w:p>
        </w:tc>
        <w:tc>
          <w:tcPr>
            <w:tcW w:w="912" w:type="dxa"/>
            <w:tcBorders>
              <w:top w:val="nil"/>
              <w:left w:val="nil"/>
              <w:bottom w:val="single" w:sz="4" w:space="0" w:color="auto"/>
              <w:right w:val="single" w:sz="4" w:space="0" w:color="auto"/>
            </w:tcBorders>
            <w:shd w:val="clear" w:color="auto" w:fill="auto"/>
            <w:hideMark/>
          </w:tcPr>
          <w:p w14:paraId="19776593" w14:textId="77777777" w:rsidR="006000E7" w:rsidRPr="006000E7" w:rsidRDefault="006000E7" w:rsidP="006000E7">
            <w:pPr>
              <w:widowControl/>
              <w:jc w:val="center"/>
              <w:rPr>
                <w:rFonts w:ascii="等线" w:eastAsia="等线" w:hAnsi="等线" w:cs="宋体" w:hint="eastAsia"/>
                <w:color w:val="000000"/>
                <w:kern w:val="0"/>
                <w:sz w:val="24"/>
                <w:szCs w:val="24"/>
              </w:rPr>
            </w:pPr>
            <w:r w:rsidRPr="006000E7">
              <w:rPr>
                <w:rFonts w:ascii="等线" w:eastAsia="等线" w:hAnsi="等线" w:cs="宋体" w:hint="eastAsia"/>
                <w:color w:val="000000"/>
                <w:kern w:val="0"/>
                <w:sz w:val="24"/>
                <w:szCs w:val="24"/>
              </w:rPr>
              <w:t>保存按钮</w:t>
            </w:r>
          </w:p>
        </w:tc>
      </w:tr>
      <w:tr w:rsidR="009E4690" w:rsidRPr="006000E7" w14:paraId="1AF54574" w14:textId="77777777" w:rsidTr="009E4690">
        <w:trPr>
          <w:trHeight w:val="280"/>
        </w:trPr>
        <w:tc>
          <w:tcPr>
            <w:tcW w:w="421" w:type="dxa"/>
            <w:tcBorders>
              <w:top w:val="nil"/>
              <w:left w:val="single" w:sz="4" w:space="0" w:color="auto"/>
              <w:bottom w:val="single" w:sz="4" w:space="0" w:color="auto"/>
              <w:right w:val="single" w:sz="4" w:space="0" w:color="auto"/>
            </w:tcBorders>
            <w:shd w:val="clear" w:color="auto" w:fill="auto"/>
            <w:hideMark/>
          </w:tcPr>
          <w:p w14:paraId="1E3E8256"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1</w:t>
            </w:r>
          </w:p>
        </w:tc>
        <w:tc>
          <w:tcPr>
            <w:tcW w:w="992" w:type="dxa"/>
            <w:gridSpan w:val="2"/>
            <w:tcBorders>
              <w:top w:val="nil"/>
              <w:left w:val="nil"/>
              <w:bottom w:val="single" w:sz="4" w:space="0" w:color="auto"/>
              <w:right w:val="single" w:sz="4" w:space="0" w:color="auto"/>
            </w:tcBorders>
            <w:shd w:val="clear" w:color="auto" w:fill="auto"/>
            <w:hideMark/>
          </w:tcPr>
          <w:p w14:paraId="5F1ACE65"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选中的号码</w:t>
            </w:r>
          </w:p>
        </w:tc>
        <w:tc>
          <w:tcPr>
            <w:tcW w:w="1134" w:type="dxa"/>
            <w:gridSpan w:val="2"/>
            <w:tcBorders>
              <w:top w:val="nil"/>
              <w:left w:val="nil"/>
              <w:bottom w:val="single" w:sz="4" w:space="0" w:color="auto"/>
              <w:right w:val="single" w:sz="4" w:space="0" w:color="auto"/>
            </w:tcBorders>
            <w:shd w:val="clear" w:color="auto" w:fill="auto"/>
            <w:hideMark/>
          </w:tcPr>
          <w:p w14:paraId="226CD887"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0" w:type="dxa"/>
            <w:gridSpan w:val="2"/>
            <w:tcBorders>
              <w:top w:val="nil"/>
              <w:left w:val="nil"/>
              <w:bottom w:val="single" w:sz="4" w:space="0" w:color="auto"/>
              <w:right w:val="single" w:sz="4" w:space="0" w:color="auto"/>
            </w:tcBorders>
            <w:shd w:val="clear" w:color="auto" w:fill="auto"/>
            <w:hideMark/>
          </w:tcPr>
          <w:p w14:paraId="44BB72BB"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1" w:type="dxa"/>
            <w:tcBorders>
              <w:top w:val="nil"/>
              <w:left w:val="nil"/>
              <w:bottom w:val="single" w:sz="4" w:space="0" w:color="auto"/>
              <w:right w:val="single" w:sz="4" w:space="0" w:color="auto"/>
            </w:tcBorders>
            <w:shd w:val="clear" w:color="auto" w:fill="auto"/>
            <w:hideMark/>
          </w:tcPr>
          <w:p w14:paraId="662D58E8"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0" w:type="dxa"/>
            <w:tcBorders>
              <w:top w:val="nil"/>
              <w:left w:val="nil"/>
              <w:bottom w:val="single" w:sz="4" w:space="0" w:color="auto"/>
              <w:right w:val="single" w:sz="4" w:space="0" w:color="auto"/>
            </w:tcBorders>
            <w:shd w:val="clear" w:color="auto" w:fill="auto"/>
            <w:hideMark/>
          </w:tcPr>
          <w:p w14:paraId="74B8A87A"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993" w:type="dxa"/>
            <w:tcBorders>
              <w:top w:val="nil"/>
              <w:left w:val="nil"/>
              <w:bottom w:val="single" w:sz="4" w:space="0" w:color="auto"/>
              <w:right w:val="single" w:sz="4" w:space="0" w:color="auto"/>
            </w:tcBorders>
            <w:shd w:val="clear" w:color="auto" w:fill="auto"/>
            <w:hideMark/>
          </w:tcPr>
          <w:p w14:paraId="6B24353F"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134" w:type="dxa"/>
            <w:gridSpan w:val="2"/>
            <w:tcBorders>
              <w:top w:val="nil"/>
              <w:left w:val="nil"/>
              <w:bottom w:val="single" w:sz="4" w:space="0" w:color="auto"/>
              <w:right w:val="single" w:sz="4" w:space="0" w:color="auto"/>
            </w:tcBorders>
            <w:shd w:val="clear" w:color="auto" w:fill="auto"/>
            <w:hideMark/>
          </w:tcPr>
          <w:p w14:paraId="671BA580"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5443" w:type="dxa"/>
            <w:gridSpan w:val="6"/>
            <w:tcBorders>
              <w:top w:val="nil"/>
              <w:left w:val="nil"/>
              <w:bottom w:val="single" w:sz="4" w:space="0" w:color="auto"/>
              <w:right w:val="single" w:sz="4" w:space="0" w:color="auto"/>
            </w:tcBorders>
            <w:shd w:val="clear" w:color="auto" w:fill="auto"/>
            <w:hideMark/>
          </w:tcPr>
          <w:p w14:paraId="2AA903D5" w14:textId="77777777" w:rsidR="006000E7" w:rsidRPr="006000E7" w:rsidRDefault="006000E7" w:rsidP="009E4690">
            <w:pPr>
              <w:widowControl/>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720" w:type="dxa"/>
            <w:tcBorders>
              <w:top w:val="nil"/>
              <w:left w:val="nil"/>
              <w:bottom w:val="single" w:sz="4" w:space="0" w:color="auto"/>
              <w:right w:val="single" w:sz="4" w:space="0" w:color="auto"/>
            </w:tcBorders>
            <w:shd w:val="clear" w:color="auto" w:fill="auto"/>
            <w:hideMark/>
          </w:tcPr>
          <w:p w14:paraId="3104BE2C" w14:textId="77777777" w:rsidR="006000E7" w:rsidRPr="006000E7" w:rsidRDefault="006000E7" w:rsidP="006000E7">
            <w:pPr>
              <w:widowControl/>
              <w:jc w:val="left"/>
              <w:rPr>
                <w:rFonts w:ascii="等线" w:eastAsia="等线" w:hAnsi="等线" w:cs="宋体" w:hint="eastAsia"/>
                <w:color w:val="000000"/>
                <w:kern w:val="0"/>
              </w:rPr>
            </w:pPr>
            <w:r w:rsidRPr="006000E7">
              <w:rPr>
                <w:rFonts w:ascii="等线" w:eastAsia="等线" w:hAnsi="等线" w:cs="宋体" w:hint="eastAsia"/>
                <w:color w:val="000000"/>
                <w:kern w:val="0"/>
              </w:rPr>
              <w:t xml:space="preserve">　</w:t>
            </w:r>
          </w:p>
        </w:tc>
        <w:tc>
          <w:tcPr>
            <w:tcW w:w="1260" w:type="dxa"/>
            <w:tcBorders>
              <w:top w:val="nil"/>
              <w:left w:val="nil"/>
              <w:bottom w:val="single" w:sz="4" w:space="0" w:color="auto"/>
              <w:right w:val="single" w:sz="4" w:space="0" w:color="auto"/>
            </w:tcBorders>
            <w:shd w:val="clear" w:color="auto" w:fill="auto"/>
            <w:hideMark/>
          </w:tcPr>
          <w:p w14:paraId="1E0075E1" w14:textId="77777777" w:rsidR="006000E7" w:rsidRPr="006000E7" w:rsidRDefault="006000E7" w:rsidP="006000E7">
            <w:pPr>
              <w:widowControl/>
              <w:jc w:val="left"/>
              <w:rPr>
                <w:rFonts w:ascii="等线" w:eastAsia="等线" w:hAnsi="等线" w:cs="宋体" w:hint="eastAsia"/>
                <w:color w:val="000000"/>
                <w:kern w:val="0"/>
              </w:rPr>
            </w:pPr>
            <w:r w:rsidRPr="006000E7">
              <w:rPr>
                <w:rFonts w:ascii="等线" w:eastAsia="等线" w:hAnsi="等线" w:cs="宋体" w:hint="eastAsia"/>
                <w:color w:val="000000"/>
                <w:kern w:val="0"/>
              </w:rPr>
              <w:t xml:space="preserve">　</w:t>
            </w:r>
          </w:p>
        </w:tc>
        <w:tc>
          <w:tcPr>
            <w:tcW w:w="1040" w:type="dxa"/>
            <w:tcBorders>
              <w:top w:val="nil"/>
              <w:left w:val="nil"/>
              <w:bottom w:val="single" w:sz="4" w:space="0" w:color="auto"/>
              <w:right w:val="single" w:sz="4" w:space="0" w:color="auto"/>
            </w:tcBorders>
            <w:shd w:val="clear" w:color="auto" w:fill="auto"/>
            <w:hideMark/>
          </w:tcPr>
          <w:p w14:paraId="12B6EEB1" w14:textId="77777777" w:rsidR="006000E7" w:rsidRPr="006000E7" w:rsidRDefault="006000E7" w:rsidP="006000E7">
            <w:pPr>
              <w:widowControl/>
              <w:jc w:val="left"/>
              <w:rPr>
                <w:rFonts w:ascii="等线" w:eastAsia="等线" w:hAnsi="等线" w:cs="宋体" w:hint="eastAsia"/>
                <w:color w:val="000000"/>
                <w:kern w:val="0"/>
                <w:sz w:val="22"/>
              </w:rPr>
            </w:pPr>
            <w:r w:rsidRPr="006000E7">
              <w:rPr>
                <w:rFonts w:ascii="等线" w:eastAsia="等线" w:hAnsi="等线" w:cs="宋体" w:hint="eastAsia"/>
                <w:color w:val="000000"/>
                <w:kern w:val="0"/>
                <w:sz w:val="22"/>
              </w:rPr>
              <w:t xml:space="preserve">　</w:t>
            </w:r>
          </w:p>
        </w:tc>
        <w:tc>
          <w:tcPr>
            <w:tcW w:w="912" w:type="dxa"/>
            <w:tcBorders>
              <w:top w:val="nil"/>
              <w:left w:val="nil"/>
              <w:bottom w:val="single" w:sz="4" w:space="0" w:color="auto"/>
              <w:right w:val="single" w:sz="4" w:space="0" w:color="auto"/>
            </w:tcBorders>
            <w:shd w:val="clear" w:color="auto" w:fill="auto"/>
            <w:hideMark/>
          </w:tcPr>
          <w:p w14:paraId="0EEFA763" w14:textId="77777777" w:rsidR="006000E7" w:rsidRPr="006000E7" w:rsidRDefault="006000E7" w:rsidP="006000E7">
            <w:pPr>
              <w:widowControl/>
              <w:jc w:val="left"/>
              <w:rPr>
                <w:rFonts w:ascii="等线" w:eastAsia="等线" w:hAnsi="等线" w:cs="宋体" w:hint="eastAsia"/>
                <w:color w:val="000000"/>
                <w:kern w:val="0"/>
                <w:sz w:val="22"/>
              </w:rPr>
            </w:pPr>
            <w:r w:rsidRPr="006000E7">
              <w:rPr>
                <w:rFonts w:ascii="等线" w:eastAsia="等线" w:hAnsi="等线" w:cs="宋体" w:hint="eastAsia"/>
                <w:color w:val="000000"/>
                <w:kern w:val="0"/>
                <w:sz w:val="22"/>
              </w:rPr>
              <w:t xml:space="preserve">　</w:t>
            </w:r>
          </w:p>
        </w:tc>
      </w:tr>
      <w:tr w:rsidR="009E4690" w:rsidRPr="006000E7" w14:paraId="20D60BAA" w14:textId="77777777" w:rsidTr="009E4690">
        <w:trPr>
          <w:trHeight w:val="983"/>
        </w:trPr>
        <w:tc>
          <w:tcPr>
            <w:tcW w:w="421" w:type="dxa"/>
            <w:tcBorders>
              <w:top w:val="nil"/>
              <w:left w:val="single" w:sz="4" w:space="0" w:color="auto"/>
              <w:bottom w:val="single" w:sz="4" w:space="0" w:color="auto"/>
              <w:right w:val="single" w:sz="4" w:space="0" w:color="auto"/>
            </w:tcBorders>
            <w:shd w:val="clear" w:color="auto" w:fill="auto"/>
            <w:hideMark/>
          </w:tcPr>
          <w:p w14:paraId="4E76275D"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2</w:t>
            </w:r>
          </w:p>
        </w:tc>
        <w:tc>
          <w:tcPr>
            <w:tcW w:w="992" w:type="dxa"/>
            <w:gridSpan w:val="2"/>
            <w:tcBorders>
              <w:top w:val="nil"/>
              <w:left w:val="nil"/>
              <w:bottom w:val="single" w:sz="4" w:space="0" w:color="auto"/>
              <w:right w:val="single" w:sz="4" w:space="0" w:color="auto"/>
            </w:tcBorders>
            <w:shd w:val="clear" w:color="auto" w:fill="auto"/>
            <w:hideMark/>
          </w:tcPr>
          <w:p w14:paraId="25D10BC7"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134" w:type="dxa"/>
            <w:gridSpan w:val="2"/>
            <w:tcBorders>
              <w:top w:val="nil"/>
              <w:left w:val="nil"/>
              <w:bottom w:val="single" w:sz="4" w:space="0" w:color="auto"/>
              <w:right w:val="single" w:sz="4" w:space="0" w:color="auto"/>
            </w:tcBorders>
            <w:shd w:val="clear" w:color="auto" w:fill="auto"/>
            <w:hideMark/>
          </w:tcPr>
          <w:p w14:paraId="5FBDA7D5"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外呼只可拉黑、保存再调加黑接口</w:t>
            </w:r>
          </w:p>
        </w:tc>
        <w:tc>
          <w:tcPr>
            <w:tcW w:w="850" w:type="dxa"/>
            <w:gridSpan w:val="2"/>
            <w:tcBorders>
              <w:top w:val="nil"/>
              <w:left w:val="nil"/>
              <w:bottom w:val="single" w:sz="4" w:space="0" w:color="auto"/>
              <w:right w:val="single" w:sz="4" w:space="0" w:color="auto"/>
            </w:tcBorders>
            <w:shd w:val="clear" w:color="auto" w:fill="auto"/>
            <w:hideMark/>
          </w:tcPr>
          <w:p w14:paraId="09DC8EB8"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1" w:type="dxa"/>
            <w:tcBorders>
              <w:top w:val="nil"/>
              <w:left w:val="nil"/>
              <w:bottom w:val="single" w:sz="4" w:space="0" w:color="auto"/>
              <w:right w:val="single" w:sz="4" w:space="0" w:color="auto"/>
            </w:tcBorders>
            <w:shd w:val="clear" w:color="auto" w:fill="auto"/>
            <w:hideMark/>
          </w:tcPr>
          <w:p w14:paraId="6D5BD161"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0" w:type="dxa"/>
            <w:tcBorders>
              <w:top w:val="nil"/>
              <w:left w:val="nil"/>
              <w:bottom w:val="single" w:sz="4" w:space="0" w:color="auto"/>
              <w:right w:val="single" w:sz="4" w:space="0" w:color="auto"/>
            </w:tcBorders>
            <w:shd w:val="clear" w:color="auto" w:fill="auto"/>
            <w:hideMark/>
          </w:tcPr>
          <w:p w14:paraId="767C5A57"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993" w:type="dxa"/>
            <w:tcBorders>
              <w:top w:val="nil"/>
              <w:left w:val="nil"/>
              <w:bottom w:val="single" w:sz="4" w:space="0" w:color="auto"/>
              <w:right w:val="single" w:sz="4" w:space="0" w:color="auto"/>
            </w:tcBorders>
            <w:shd w:val="clear" w:color="auto" w:fill="auto"/>
            <w:hideMark/>
          </w:tcPr>
          <w:p w14:paraId="1BA2AF39"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134" w:type="dxa"/>
            <w:gridSpan w:val="2"/>
            <w:tcBorders>
              <w:top w:val="nil"/>
              <w:left w:val="nil"/>
              <w:bottom w:val="single" w:sz="4" w:space="0" w:color="auto"/>
              <w:right w:val="single" w:sz="4" w:space="0" w:color="auto"/>
            </w:tcBorders>
            <w:shd w:val="clear" w:color="auto" w:fill="auto"/>
            <w:hideMark/>
          </w:tcPr>
          <w:p w14:paraId="4B28DBAC"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5443" w:type="dxa"/>
            <w:gridSpan w:val="6"/>
            <w:tcBorders>
              <w:top w:val="nil"/>
              <w:left w:val="nil"/>
              <w:bottom w:val="single" w:sz="4" w:space="0" w:color="auto"/>
              <w:right w:val="single" w:sz="4" w:space="0" w:color="auto"/>
            </w:tcBorders>
            <w:shd w:val="clear" w:color="auto" w:fill="auto"/>
            <w:hideMark/>
          </w:tcPr>
          <w:p w14:paraId="798037A3" w14:textId="77777777" w:rsidR="006000E7" w:rsidRPr="006000E7" w:rsidRDefault="006000E7" w:rsidP="009E4690">
            <w:pPr>
              <w:widowControl/>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720" w:type="dxa"/>
            <w:tcBorders>
              <w:top w:val="nil"/>
              <w:left w:val="nil"/>
              <w:bottom w:val="single" w:sz="4" w:space="0" w:color="auto"/>
              <w:right w:val="single" w:sz="4" w:space="0" w:color="auto"/>
            </w:tcBorders>
            <w:shd w:val="clear" w:color="auto" w:fill="auto"/>
            <w:hideMark/>
          </w:tcPr>
          <w:p w14:paraId="46E36678" w14:textId="77777777" w:rsidR="006000E7" w:rsidRPr="006000E7" w:rsidRDefault="006000E7" w:rsidP="006000E7">
            <w:pPr>
              <w:widowControl/>
              <w:jc w:val="left"/>
              <w:rPr>
                <w:rFonts w:ascii="等线" w:eastAsia="等线" w:hAnsi="等线" w:cs="宋体" w:hint="eastAsia"/>
                <w:color w:val="000000"/>
                <w:kern w:val="0"/>
              </w:rPr>
            </w:pPr>
            <w:r w:rsidRPr="006000E7">
              <w:rPr>
                <w:rFonts w:ascii="等线" w:eastAsia="等线" w:hAnsi="等线" w:cs="宋体" w:hint="eastAsia"/>
                <w:color w:val="000000"/>
                <w:kern w:val="0"/>
              </w:rPr>
              <w:t xml:space="preserve">　</w:t>
            </w:r>
            <w:bookmarkStart w:id="204" w:name="_GoBack"/>
            <w:bookmarkEnd w:id="204"/>
          </w:p>
        </w:tc>
        <w:tc>
          <w:tcPr>
            <w:tcW w:w="1260" w:type="dxa"/>
            <w:tcBorders>
              <w:top w:val="nil"/>
              <w:left w:val="nil"/>
              <w:bottom w:val="single" w:sz="4" w:space="0" w:color="auto"/>
              <w:right w:val="single" w:sz="4" w:space="0" w:color="auto"/>
            </w:tcBorders>
            <w:shd w:val="clear" w:color="auto" w:fill="auto"/>
            <w:hideMark/>
          </w:tcPr>
          <w:p w14:paraId="1CDEE5FC" w14:textId="77777777" w:rsidR="006000E7" w:rsidRPr="006000E7" w:rsidRDefault="006000E7" w:rsidP="006000E7">
            <w:pPr>
              <w:widowControl/>
              <w:jc w:val="left"/>
              <w:rPr>
                <w:rFonts w:ascii="等线" w:eastAsia="等线" w:hAnsi="等线" w:cs="宋体" w:hint="eastAsia"/>
                <w:color w:val="000000"/>
                <w:kern w:val="0"/>
              </w:rPr>
            </w:pPr>
            <w:r w:rsidRPr="006000E7">
              <w:rPr>
                <w:rFonts w:ascii="等线" w:eastAsia="等线" w:hAnsi="等线" w:cs="宋体" w:hint="eastAsia"/>
                <w:color w:val="000000"/>
                <w:kern w:val="0"/>
              </w:rPr>
              <w:t xml:space="preserve">　</w:t>
            </w:r>
          </w:p>
        </w:tc>
        <w:tc>
          <w:tcPr>
            <w:tcW w:w="1040" w:type="dxa"/>
            <w:tcBorders>
              <w:top w:val="nil"/>
              <w:left w:val="nil"/>
              <w:bottom w:val="single" w:sz="4" w:space="0" w:color="auto"/>
              <w:right w:val="single" w:sz="4" w:space="0" w:color="auto"/>
            </w:tcBorders>
            <w:shd w:val="clear" w:color="auto" w:fill="auto"/>
            <w:hideMark/>
          </w:tcPr>
          <w:p w14:paraId="2E29A69A" w14:textId="77777777" w:rsidR="006000E7" w:rsidRPr="006000E7" w:rsidRDefault="006000E7" w:rsidP="006000E7">
            <w:pPr>
              <w:widowControl/>
              <w:jc w:val="left"/>
              <w:rPr>
                <w:rFonts w:ascii="等线" w:eastAsia="等线" w:hAnsi="等线" w:cs="宋体" w:hint="eastAsia"/>
                <w:color w:val="000000"/>
                <w:kern w:val="0"/>
                <w:sz w:val="22"/>
              </w:rPr>
            </w:pPr>
            <w:r w:rsidRPr="006000E7">
              <w:rPr>
                <w:rFonts w:ascii="等线" w:eastAsia="等线" w:hAnsi="等线" w:cs="宋体" w:hint="eastAsia"/>
                <w:color w:val="000000"/>
                <w:kern w:val="0"/>
                <w:sz w:val="22"/>
              </w:rPr>
              <w:t xml:space="preserve">　</w:t>
            </w:r>
          </w:p>
        </w:tc>
        <w:tc>
          <w:tcPr>
            <w:tcW w:w="912" w:type="dxa"/>
            <w:tcBorders>
              <w:top w:val="nil"/>
              <w:left w:val="nil"/>
              <w:bottom w:val="single" w:sz="4" w:space="0" w:color="auto"/>
              <w:right w:val="single" w:sz="4" w:space="0" w:color="auto"/>
            </w:tcBorders>
            <w:shd w:val="clear" w:color="auto" w:fill="auto"/>
            <w:hideMark/>
          </w:tcPr>
          <w:p w14:paraId="0EE92250" w14:textId="77777777" w:rsidR="006000E7" w:rsidRPr="006000E7" w:rsidRDefault="006000E7" w:rsidP="006000E7">
            <w:pPr>
              <w:widowControl/>
              <w:jc w:val="left"/>
              <w:rPr>
                <w:rFonts w:ascii="等线" w:eastAsia="等线" w:hAnsi="等线" w:cs="宋体" w:hint="eastAsia"/>
                <w:color w:val="000000"/>
                <w:kern w:val="0"/>
                <w:sz w:val="22"/>
              </w:rPr>
            </w:pPr>
            <w:r w:rsidRPr="006000E7">
              <w:rPr>
                <w:rFonts w:ascii="等线" w:eastAsia="等线" w:hAnsi="等线" w:cs="宋体" w:hint="eastAsia"/>
                <w:color w:val="000000"/>
                <w:kern w:val="0"/>
                <w:sz w:val="22"/>
              </w:rPr>
              <w:t xml:space="preserve">　</w:t>
            </w:r>
          </w:p>
        </w:tc>
      </w:tr>
      <w:tr w:rsidR="009E4690" w:rsidRPr="006000E7" w14:paraId="6FB1A841" w14:textId="77777777" w:rsidTr="009E4690">
        <w:trPr>
          <w:trHeight w:val="857"/>
        </w:trPr>
        <w:tc>
          <w:tcPr>
            <w:tcW w:w="421" w:type="dxa"/>
            <w:tcBorders>
              <w:top w:val="nil"/>
              <w:left w:val="single" w:sz="4" w:space="0" w:color="auto"/>
              <w:bottom w:val="single" w:sz="4" w:space="0" w:color="auto"/>
              <w:right w:val="single" w:sz="4" w:space="0" w:color="auto"/>
            </w:tcBorders>
            <w:shd w:val="clear" w:color="auto" w:fill="auto"/>
            <w:hideMark/>
          </w:tcPr>
          <w:p w14:paraId="4E8A3FDD"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992" w:type="dxa"/>
            <w:gridSpan w:val="2"/>
            <w:tcBorders>
              <w:top w:val="nil"/>
              <w:left w:val="nil"/>
              <w:bottom w:val="single" w:sz="4" w:space="0" w:color="auto"/>
              <w:right w:val="single" w:sz="4" w:space="0" w:color="auto"/>
            </w:tcBorders>
            <w:shd w:val="clear" w:color="auto" w:fill="auto"/>
            <w:hideMark/>
          </w:tcPr>
          <w:p w14:paraId="28C0E996"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134" w:type="dxa"/>
            <w:gridSpan w:val="2"/>
            <w:tcBorders>
              <w:top w:val="nil"/>
              <w:left w:val="nil"/>
              <w:bottom w:val="single" w:sz="4" w:space="0" w:color="auto"/>
              <w:right w:val="single" w:sz="4" w:space="0" w:color="auto"/>
            </w:tcBorders>
            <w:shd w:val="clear" w:color="auto" w:fill="auto"/>
            <w:hideMark/>
          </w:tcPr>
          <w:p w14:paraId="0BCDF357"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失效/管理员删除（置灰）后可再次拉黑</w:t>
            </w:r>
          </w:p>
        </w:tc>
        <w:tc>
          <w:tcPr>
            <w:tcW w:w="850" w:type="dxa"/>
            <w:gridSpan w:val="2"/>
            <w:tcBorders>
              <w:top w:val="nil"/>
              <w:left w:val="nil"/>
              <w:bottom w:val="single" w:sz="4" w:space="0" w:color="auto"/>
              <w:right w:val="single" w:sz="4" w:space="0" w:color="auto"/>
            </w:tcBorders>
            <w:shd w:val="clear" w:color="auto" w:fill="auto"/>
            <w:hideMark/>
          </w:tcPr>
          <w:p w14:paraId="76FD0DE5"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1" w:type="dxa"/>
            <w:tcBorders>
              <w:top w:val="nil"/>
              <w:left w:val="nil"/>
              <w:bottom w:val="single" w:sz="4" w:space="0" w:color="auto"/>
              <w:right w:val="single" w:sz="4" w:space="0" w:color="auto"/>
            </w:tcBorders>
            <w:shd w:val="clear" w:color="auto" w:fill="auto"/>
            <w:hideMark/>
          </w:tcPr>
          <w:p w14:paraId="650AFA5B"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0" w:type="dxa"/>
            <w:tcBorders>
              <w:top w:val="nil"/>
              <w:left w:val="nil"/>
              <w:bottom w:val="single" w:sz="4" w:space="0" w:color="auto"/>
              <w:right w:val="single" w:sz="4" w:space="0" w:color="auto"/>
            </w:tcBorders>
            <w:shd w:val="clear" w:color="auto" w:fill="auto"/>
            <w:hideMark/>
          </w:tcPr>
          <w:p w14:paraId="7133721C"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993" w:type="dxa"/>
            <w:tcBorders>
              <w:top w:val="nil"/>
              <w:left w:val="nil"/>
              <w:bottom w:val="single" w:sz="4" w:space="0" w:color="auto"/>
              <w:right w:val="single" w:sz="4" w:space="0" w:color="auto"/>
            </w:tcBorders>
            <w:shd w:val="clear" w:color="auto" w:fill="auto"/>
            <w:hideMark/>
          </w:tcPr>
          <w:p w14:paraId="5DADA271"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134" w:type="dxa"/>
            <w:gridSpan w:val="2"/>
            <w:tcBorders>
              <w:top w:val="nil"/>
              <w:left w:val="nil"/>
              <w:bottom w:val="single" w:sz="4" w:space="0" w:color="auto"/>
              <w:right w:val="single" w:sz="4" w:space="0" w:color="auto"/>
            </w:tcBorders>
            <w:shd w:val="clear" w:color="auto" w:fill="auto"/>
            <w:hideMark/>
          </w:tcPr>
          <w:p w14:paraId="693DB612"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5443" w:type="dxa"/>
            <w:gridSpan w:val="6"/>
            <w:tcBorders>
              <w:top w:val="nil"/>
              <w:left w:val="nil"/>
              <w:bottom w:val="single" w:sz="4" w:space="0" w:color="auto"/>
              <w:right w:val="single" w:sz="4" w:space="0" w:color="auto"/>
            </w:tcBorders>
            <w:shd w:val="clear" w:color="auto" w:fill="auto"/>
            <w:hideMark/>
          </w:tcPr>
          <w:p w14:paraId="7F7EB564"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720" w:type="dxa"/>
            <w:tcBorders>
              <w:top w:val="nil"/>
              <w:left w:val="nil"/>
              <w:bottom w:val="single" w:sz="4" w:space="0" w:color="auto"/>
              <w:right w:val="single" w:sz="4" w:space="0" w:color="auto"/>
            </w:tcBorders>
            <w:shd w:val="clear" w:color="auto" w:fill="auto"/>
            <w:hideMark/>
          </w:tcPr>
          <w:p w14:paraId="3B01A9E6" w14:textId="77777777" w:rsidR="006000E7" w:rsidRPr="006000E7" w:rsidRDefault="006000E7" w:rsidP="006000E7">
            <w:pPr>
              <w:widowControl/>
              <w:jc w:val="left"/>
              <w:rPr>
                <w:rFonts w:ascii="等线" w:eastAsia="等线" w:hAnsi="等线" w:cs="宋体" w:hint="eastAsia"/>
                <w:color w:val="000000"/>
                <w:kern w:val="0"/>
              </w:rPr>
            </w:pPr>
            <w:r w:rsidRPr="006000E7">
              <w:rPr>
                <w:rFonts w:ascii="等线" w:eastAsia="等线" w:hAnsi="等线" w:cs="宋体" w:hint="eastAsia"/>
                <w:color w:val="000000"/>
                <w:kern w:val="0"/>
              </w:rPr>
              <w:t xml:space="preserve">　</w:t>
            </w:r>
          </w:p>
        </w:tc>
        <w:tc>
          <w:tcPr>
            <w:tcW w:w="1260" w:type="dxa"/>
            <w:tcBorders>
              <w:top w:val="nil"/>
              <w:left w:val="nil"/>
              <w:bottom w:val="single" w:sz="4" w:space="0" w:color="auto"/>
              <w:right w:val="single" w:sz="4" w:space="0" w:color="auto"/>
            </w:tcBorders>
            <w:shd w:val="clear" w:color="auto" w:fill="auto"/>
            <w:hideMark/>
          </w:tcPr>
          <w:p w14:paraId="49DFBE09" w14:textId="77777777" w:rsidR="006000E7" w:rsidRPr="006000E7" w:rsidRDefault="006000E7" w:rsidP="006000E7">
            <w:pPr>
              <w:widowControl/>
              <w:jc w:val="left"/>
              <w:rPr>
                <w:rFonts w:ascii="等线" w:eastAsia="等线" w:hAnsi="等线" w:cs="宋体" w:hint="eastAsia"/>
                <w:color w:val="000000"/>
                <w:kern w:val="0"/>
              </w:rPr>
            </w:pPr>
            <w:r w:rsidRPr="006000E7">
              <w:rPr>
                <w:rFonts w:ascii="等线" w:eastAsia="等线" w:hAnsi="等线" w:cs="宋体" w:hint="eastAsia"/>
                <w:color w:val="000000"/>
                <w:kern w:val="0"/>
              </w:rPr>
              <w:t xml:space="preserve">　</w:t>
            </w:r>
          </w:p>
        </w:tc>
        <w:tc>
          <w:tcPr>
            <w:tcW w:w="1040" w:type="dxa"/>
            <w:tcBorders>
              <w:top w:val="nil"/>
              <w:left w:val="nil"/>
              <w:bottom w:val="single" w:sz="4" w:space="0" w:color="auto"/>
              <w:right w:val="single" w:sz="4" w:space="0" w:color="auto"/>
            </w:tcBorders>
            <w:shd w:val="clear" w:color="auto" w:fill="auto"/>
            <w:hideMark/>
          </w:tcPr>
          <w:p w14:paraId="278A452C" w14:textId="77777777" w:rsidR="006000E7" w:rsidRPr="006000E7" w:rsidRDefault="006000E7" w:rsidP="006000E7">
            <w:pPr>
              <w:widowControl/>
              <w:jc w:val="left"/>
              <w:rPr>
                <w:rFonts w:ascii="等线" w:eastAsia="等线" w:hAnsi="等线" w:cs="宋体" w:hint="eastAsia"/>
                <w:color w:val="000000"/>
                <w:kern w:val="0"/>
                <w:sz w:val="22"/>
              </w:rPr>
            </w:pPr>
            <w:r w:rsidRPr="006000E7">
              <w:rPr>
                <w:rFonts w:ascii="等线" w:eastAsia="等线" w:hAnsi="等线" w:cs="宋体" w:hint="eastAsia"/>
                <w:color w:val="000000"/>
                <w:kern w:val="0"/>
                <w:sz w:val="22"/>
              </w:rPr>
              <w:t xml:space="preserve">　</w:t>
            </w:r>
          </w:p>
        </w:tc>
        <w:tc>
          <w:tcPr>
            <w:tcW w:w="912" w:type="dxa"/>
            <w:tcBorders>
              <w:top w:val="nil"/>
              <w:left w:val="nil"/>
              <w:bottom w:val="single" w:sz="4" w:space="0" w:color="auto"/>
              <w:right w:val="single" w:sz="4" w:space="0" w:color="auto"/>
            </w:tcBorders>
            <w:shd w:val="clear" w:color="auto" w:fill="auto"/>
            <w:hideMark/>
          </w:tcPr>
          <w:p w14:paraId="7E8C8405" w14:textId="77777777" w:rsidR="006000E7" w:rsidRPr="006000E7" w:rsidRDefault="006000E7" w:rsidP="006000E7">
            <w:pPr>
              <w:widowControl/>
              <w:jc w:val="left"/>
              <w:rPr>
                <w:rFonts w:ascii="等线" w:eastAsia="等线" w:hAnsi="等线" w:cs="宋体" w:hint="eastAsia"/>
                <w:color w:val="000000"/>
                <w:kern w:val="0"/>
                <w:sz w:val="22"/>
              </w:rPr>
            </w:pPr>
            <w:r w:rsidRPr="006000E7">
              <w:rPr>
                <w:rFonts w:ascii="等线" w:eastAsia="等线" w:hAnsi="等线" w:cs="宋体" w:hint="eastAsia"/>
                <w:color w:val="000000"/>
                <w:kern w:val="0"/>
                <w:sz w:val="22"/>
              </w:rPr>
              <w:t xml:space="preserve">　</w:t>
            </w:r>
          </w:p>
        </w:tc>
      </w:tr>
      <w:tr w:rsidR="009E4690" w:rsidRPr="006000E7" w14:paraId="1E5568AE" w14:textId="77777777" w:rsidTr="009E4690">
        <w:trPr>
          <w:trHeight w:val="280"/>
        </w:trPr>
        <w:tc>
          <w:tcPr>
            <w:tcW w:w="421" w:type="dxa"/>
            <w:tcBorders>
              <w:top w:val="nil"/>
              <w:left w:val="single" w:sz="4" w:space="0" w:color="auto"/>
              <w:bottom w:val="single" w:sz="4" w:space="0" w:color="auto"/>
              <w:right w:val="single" w:sz="4" w:space="0" w:color="auto"/>
            </w:tcBorders>
            <w:shd w:val="clear" w:color="auto" w:fill="auto"/>
            <w:hideMark/>
          </w:tcPr>
          <w:p w14:paraId="0D90A9F2"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3</w:t>
            </w:r>
          </w:p>
        </w:tc>
        <w:tc>
          <w:tcPr>
            <w:tcW w:w="992" w:type="dxa"/>
            <w:gridSpan w:val="2"/>
            <w:tcBorders>
              <w:top w:val="nil"/>
              <w:left w:val="nil"/>
              <w:bottom w:val="single" w:sz="4" w:space="0" w:color="auto"/>
              <w:right w:val="single" w:sz="4" w:space="0" w:color="auto"/>
            </w:tcBorders>
            <w:shd w:val="clear" w:color="auto" w:fill="auto"/>
            <w:hideMark/>
          </w:tcPr>
          <w:p w14:paraId="01D464C9"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134" w:type="dxa"/>
            <w:gridSpan w:val="2"/>
            <w:tcBorders>
              <w:top w:val="nil"/>
              <w:left w:val="nil"/>
              <w:bottom w:val="single" w:sz="4" w:space="0" w:color="auto"/>
              <w:right w:val="single" w:sz="4" w:space="0" w:color="auto"/>
            </w:tcBorders>
            <w:shd w:val="clear" w:color="auto" w:fill="auto"/>
            <w:hideMark/>
          </w:tcPr>
          <w:p w14:paraId="4C2B2B84"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0" w:type="dxa"/>
            <w:gridSpan w:val="2"/>
            <w:tcBorders>
              <w:top w:val="nil"/>
              <w:left w:val="nil"/>
              <w:bottom w:val="single" w:sz="4" w:space="0" w:color="auto"/>
              <w:right w:val="single" w:sz="4" w:space="0" w:color="auto"/>
            </w:tcBorders>
            <w:shd w:val="clear" w:color="auto" w:fill="auto"/>
            <w:hideMark/>
          </w:tcPr>
          <w:p w14:paraId="2F313F26"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上传名单时有则有</w:t>
            </w:r>
          </w:p>
        </w:tc>
        <w:tc>
          <w:tcPr>
            <w:tcW w:w="851" w:type="dxa"/>
            <w:tcBorders>
              <w:top w:val="nil"/>
              <w:left w:val="nil"/>
              <w:bottom w:val="single" w:sz="4" w:space="0" w:color="auto"/>
              <w:right w:val="single" w:sz="4" w:space="0" w:color="auto"/>
            </w:tcBorders>
            <w:shd w:val="clear" w:color="auto" w:fill="auto"/>
            <w:hideMark/>
          </w:tcPr>
          <w:p w14:paraId="0F505745"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0" w:type="dxa"/>
            <w:tcBorders>
              <w:top w:val="nil"/>
              <w:left w:val="nil"/>
              <w:bottom w:val="single" w:sz="4" w:space="0" w:color="auto"/>
              <w:right w:val="single" w:sz="4" w:space="0" w:color="auto"/>
            </w:tcBorders>
            <w:shd w:val="clear" w:color="auto" w:fill="auto"/>
            <w:hideMark/>
          </w:tcPr>
          <w:p w14:paraId="1830A9F7"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993" w:type="dxa"/>
            <w:tcBorders>
              <w:top w:val="nil"/>
              <w:left w:val="nil"/>
              <w:bottom w:val="single" w:sz="4" w:space="0" w:color="auto"/>
              <w:right w:val="single" w:sz="4" w:space="0" w:color="auto"/>
            </w:tcBorders>
            <w:shd w:val="clear" w:color="auto" w:fill="auto"/>
            <w:hideMark/>
          </w:tcPr>
          <w:p w14:paraId="1DF52F8A"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134" w:type="dxa"/>
            <w:gridSpan w:val="2"/>
            <w:tcBorders>
              <w:top w:val="nil"/>
              <w:left w:val="nil"/>
              <w:bottom w:val="single" w:sz="4" w:space="0" w:color="auto"/>
              <w:right w:val="single" w:sz="4" w:space="0" w:color="auto"/>
            </w:tcBorders>
            <w:shd w:val="clear" w:color="auto" w:fill="auto"/>
            <w:hideMark/>
          </w:tcPr>
          <w:p w14:paraId="622D8D8F"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5443" w:type="dxa"/>
            <w:gridSpan w:val="6"/>
            <w:tcBorders>
              <w:top w:val="nil"/>
              <w:left w:val="nil"/>
              <w:bottom w:val="single" w:sz="4" w:space="0" w:color="auto"/>
              <w:right w:val="single" w:sz="4" w:space="0" w:color="auto"/>
            </w:tcBorders>
            <w:shd w:val="clear" w:color="auto" w:fill="auto"/>
            <w:hideMark/>
          </w:tcPr>
          <w:p w14:paraId="089C8B48"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720" w:type="dxa"/>
            <w:tcBorders>
              <w:top w:val="nil"/>
              <w:left w:val="nil"/>
              <w:bottom w:val="single" w:sz="4" w:space="0" w:color="auto"/>
              <w:right w:val="single" w:sz="4" w:space="0" w:color="auto"/>
            </w:tcBorders>
            <w:shd w:val="clear" w:color="auto" w:fill="auto"/>
            <w:hideMark/>
          </w:tcPr>
          <w:p w14:paraId="789804F2" w14:textId="77777777" w:rsidR="006000E7" w:rsidRPr="006000E7" w:rsidRDefault="006000E7" w:rsidP="006000E7">
            <w:pPr>
              <w:widowControl/>
              <w:jc w:val="left"/>
              <w:rPr>
                <w:rFonts w:ascii="等线" w:eastAsia="等线" w:hAnsi="等线" w:cs="宋体" w:hint="eastAsia"/>
                <w:color w:val="000000"/>
                <w:kern w:val="0"/>
              </w:rPr>
            </w:pPr>
            <w:r w:rsidRPr="006000E7">
              <w:rPr>
                <w:rFonts w:ascii="等线" w:eastAsia="等线" w:hAnsi="等线" w:cs="宋体" w:hint="eastAsia"/>
                <w:color w:val="000000"/>
                <w:kern w:val="0"/>
              </w:rPr>
              <w:t xml:space="preserve">　</w:t>
            </w:r>
          </w:p>
        </w:tc>
        <w:tc>
          <w:tcPr>
            <w:tcW w:w="1260" w:type="dxa"/>
            <w:tcBorders>
              <w:top w:val="nil"/>
              <w:left w:val="nil"/>
              <w:bottom w:val="single" w:sz="4" w:space="0" w:color="auto"/>
              <w:right w:val="single" w:sz="4" w:space="0" w:color="auto"/>
            </w:tcBorders>
            <w:shd w:val="clear" w:color="auto" w:fill="auto"/>
            <w:hideMark/>
          </w:tcPr>
          <w:p w14:paraId="7B02B62A" w14:textId="77777777" w:rsidR="006000E7" w:rsidRPr="006000E7" w:rsidRDefault="006000E7" w:rsidP="006000E7">
            <w:pPr>
              <w:widowControl/>
              <w:jc w:val="left"/>
              <w:rPr>
                <w:rFonts w:ascii="等线" w:eastAsia="等线" w:hAnsi="等线" w:cs="宋体" w:hint="eastAsia"/>
                <w:color w:val="000000"/>
                <w:kern w:val="0"/>
              </w:rPr>
            </w:pPr>
            <w:r w:rsidRPr="006000E7">
              <w:rPr>
                <w:rFonts w:ascii="等线" w:eastAsia="等线" w:hAnsi="等线" w:cs="宋体" w:hint="eastAsia"/>
                <w:color w:val="000000"/>
                <w:kern w:val="0"/>
              </w:rPr>
              <w:t xml:space="preserve">　</w:t>
            </w:r>
          </w:p>
        </w:tc>
        <w:tc>
          <w:tcPr>
            <w:tcW w:w="1040" w:type="dxa"/>
            <w:tcBorders>
              <w:top w:val="nil"/>
              <w:left w:val="nil"/>
              <w:bottom w:val="single" w:sz="4" w:space="0" w:color="auto"/>
              <w:right w:val="single" w:sz="4" w:space="0" w:color="auto"/>
            </w:tcBorders>
            <w:shd w:val="clear" w:color="auto" w:fill="auto"/>
            <w:hideMark/>
          </w:tcPr>
          <w:p w14:paraId="32136C02" w14:textId="77777777" w:rsidR="006000E7" w:rsidRPr="006000E7" w:rsidRDefault="006000E7" w:rsidP="006000E7">
            <w:pPr>
              <w:widowControl/>
              <w:jc w:val="left"/>
              <w:rPr>
                <w:rFonts w:ascii="等线" w:eastAsia="等线" w:hAnsi="等线" w:cs="宋体" w:hint="eastAsia"/>
                <w:color w:val="000000"/>
                <w:kern w:val="0"/>
                <w:sz w:val="22"/>
              </w:rPr>
            </w:pPr>
            <w:r w:rsidRPr="006000E7">
              <w:rPr>
                <w:rFonts w:ascii="等线" w:eastAsia="等线" w:hAnsi="等线" w:cs="宋体" w:hint="eastAsia"/>
                <w:color w:val="000000"/>
                <w:kern w:val="0"/>
                <w:sz w:val="22"/>
              </w:rPr>
              <w:t xml:space="preserve">　</w:t>
            </w:r>
          </w:p>
        </w:tc>
        <w:tc>
          <w:tcPr>
            <w:tcW w:w="912" w:type="dxa"/>
            <w:tcBorders>
              <w:top w:val="nil"/>
              <w:left w:val="nil"/>
              <w:bottom w:val="single" w:sz="4" w:space="0" w:color="auto"/>
              <w:right w:val="single" w:sz="4" w:space="0" w:color="auto"/>
            </w:tcBorders>
            <w:shd w:val="clear" w:color="auto" w:fill="auto"/>
            <w:hideMark/>
          </w:tcPr>
          <w:p w14:paraId="2E236138" w14:textId="77777777" w:rsidR="006000E7" w:rsidRPr="006000E7" w:rsidRDefault="006000E7" w:rsidP="006000E7">
            <w:pPr>
              <w:widowControl/>
              <w:jc w:val="left"/>
              <w:rPr>
                <w:rFonts w:ascii="等线" w:eastAsia="等线" w:hAnsi="等线" w:cs="宋体" w:hint="eastAsia"/>
                <w:color w:val="000000"/>
                <w:kern w:val="0"/>
                <w:sz w:val="22"/>
              </w:rPr>
            </w:pPr>
            <w:r w:rsidRPr="006000E7">
              <w:rPr>
                <w:rFonts w:ascii="等线" w:eastAsia="等线" w:hAnsi="等线" w:cs="宋体" w:hint="eastAsia"/>
                <w:color w:val="000000"/>
                <w:kern w:val="0"/>
                <w:sz w:val="22"/>
              </w:rPr>
              <w:t xml:space="preserve">　</w:t>
            </w:r>
          </w:p>
        </w:tc>
      </w:tr>
      <w:tr w:rsidR="009E4690" w:rsidRPr="006000E7" w14:paraId="2D03A907" w14:textId="77777777" w:rsidTr="009E4690">
        <w:trPr>
          <w:trHeight w:val="280"/>
        </w:trPr>
        <w:tc>
          <w:tcPr>
            <w:tcW w:w="421" w:type="dxa"/>
            <w:tcBorders>
              <w:top w:val="nil"/>
              <w:left w:val="single" w:sz="4" w:space="0" w:color="auto"/>
              <w:bottom w:val="single" w:sz="4" w:space="0" w:color="auto"/>
              <w:right w:val="single" w:sz="4" w:space="0" w:color="auto"/>
            </w:tcBorders>
            <w:shd w:val="clear" w:color="auto" w:fill="auto"/>
            <w:hideMark/>
          </w:tcPr>
          <w:p w14:paraId="4D9D8BB0"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4</w:t>
            </w:r>
          </w:p>
        </w:tc>
        <w:tc>
          <w:tcPr>
            <w:tcW w:w="992" w:type="dxa"/>
            <w:gridSpan w:val="2"/>
            <w:tcBorders>
              <w:top w:val="nil"/>
              <w:left w:val="nil"/>
              <w:bottom w:val="single" w:sz="4" w:space="0" w:color="auto"/>
              <w:right w:val="single" w:sz="4" w:space="0" w:color="auto"/>
            </w:tcBorders>
            <w:shd w:val="clear" w:color="auto" w:fill="auto"/>
            <w:hideMark/>
          </w:tcPr>
          <w:p w14:paraId="3004CCC9"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134" w:type="dxa"/>
            <w:gridSpan w:val="2"/>
            <w:tcBorders>
              <w:top w:val="nil"/>
              <w:left w:val="nil"/>
              <w:bottom w:val="single" w:sz="4" w:space="0" w:color="auto"/>
              <w:right w:val="single" w:sz="4" w:space="0" w:color="auto"/>
            </w:tcBorders>
            <w:shd w:val="clear" w:color="auto" w:fill="auto"/>
            <w:hideMark/>
          </w:tcPr>
          <w:p w14:paraId="4330F96F"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0" w:type="dxa"/>
            <w:gridSpan w:val="2"/>
            <w:tcBorders>
              <w:top w:val="nil"/>
              <w:left w:val="nil"/>
              <w:bottom w:val="single" w:sz="4" w:space="0" w:color="auto"/>
              <w:right w:val="single" w:sz="4" w:space="0" w:color="auto"/>
            </w:tcBorders>
            <w:shd w:val="clear" w:color="auto" w:fill="auto"/>
            <w:hideMark/>
          </w:tcPr>
          <w:p w14:paraId="48DDFCED"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1" w:type="dxa"/>
            <w:tcBorders>
              <w:top w:val="nil"/>
              <w:left w:val="nil"/>
              <w:bottom w:val="single" w:sz="4" w:space="0" w:color="auto"/>
              <w:right w:val="single" w:sz="4" w:space="0" w:color="auto"/>
            </w:tcBorders>
            <w:shd w:val="clear" w:color="auto" w:fill="auto"/>
            <w:hideMark/>
          </w:tcPr>
          <w:p w14:paraId="073CF5A1"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点击保存按钮必选</w:t>
            </w:r>
          </w:p>
        </w:tc>
        <w:tc>
          <w:tcPr>
            <w:tcW w:w="850" w:type="dxa"/>
            <w:tcBorders>
              <w:top w:val="nil"/>
              <w:left w:val="nil"/>
              <w:bottom w:val="single" w:sz="4" w:space="0" w:color="auto"/>
              <w:right w:val="single" w:sz="4" w:space="0" w:color="auto"/>
            </w:tcBorders>
            <w:shd w:val="clear" w:color="auto" w:fill="auto"/>
            <w:hideMark/>
          </w:tcPr>
          <w:p w14:paraId="48A7D9AF"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993" w:type="dxa"/>
            <w:tcBorders>
              <w:top w:val="nil"/>
              <w:left w:val="nil"/>
              <w:bottom w:val="single" w:sz="4" w:space="0" w:color="auto"/>
              <w:right w:val="single" w:sz="4" w:space="0" w:color="auto"/>
            </w:tcBorders>
            <w:shd w:val="clear" w:color="auto" w:fill="auto"/>
            <w:hideMark/>
          </w:tcPr>
          <w:p w14:paraId="6A56F141"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134" w:type="dxa"/>
            <w:gridSpan w:val="2"/>
            <w:tcBorders>
              <w:top w:val="nil"/>
              <w:left w:val="nil"/>
              <w:bottom w:val="single" w:sz="4" w:space="0" w:color="auto"/>
              <w:right w:val="single" w:sz="4" w:space="0" w:color="auto"/>
            </w:tcBorders>
            <w:shd w:val="clear" w:color="auto" w:fill="auto"/>
            <w:hideMark/>
          </w:tcPr>
          <w:p w14:paraId="24722CEC"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5443" w:type="dxa"/>
            <w:gridSpan w:val="6"/>
            <w:tcBorders>
              <w:top w:val="nil"/>
              <w:left w:val="nil"/>
              <w:bottom w:val="single" w:sz="4" w:space="0" w:color="auto"/>
              <w:right w:val="single" w:sz="4" w:space="0" w:color="auto"/>
            </w:tcBorders>
            <w:shd w:val="clear" w:color="auto" w:fill="auto"/>
            <w:hideMark/>
          </w:tcPr>
          <w:p w14:paraId="4B321933"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720" w:type="dxa"/>
            <w:tcBorders>
              <w:top w:val="nil"/>
              <w:left w:val="nil"/>
              <w:bottom w:val="single" w:sz="4" w:space="0" w:color="auto"/>
              <w:right w:val="single" w:sz="4" w:space="0" w:color="auto"/>
            </w:tcBorders>
            <w:shd w:val="clear" w:color="auto" w:fill="auto"/>
            <w:hideMark/>
          </w:tcPr>
          <w:p w14:paraId="5BFD8D98" w14:textId="77777777" w:rsidR="006000E7" w:rsidRPr="006000E7" w:rsidRDefault="006000E7" w:rsidP="006000E7">
            <w:pPr>
              <w:widowControl/>
              <w:jc w:val="left"/>
              <w:rPr>
                <w:rFonts w:ascii="等线" w:eastAsia="等线" w:hAnsi="等线" w:cs="宋体" w:hint="eastAsia"/>
                <w:color w:val="000000"/>
                <w:kern w:val="0"/>
              </w:rPr>
            </w:pPr>
            <w:r w:rsidRPr="006000E7">
              <w:rPr>
                <w:rFonts w:ascii="等线" w:eastAsia="等线" w:hAnsi="等线" w:cs="宋体" w:hint="eastAsia"/>
                <w:color w:val="000000"/>
                <w:kern w:val="0"/>
              </w:rPr>
              <w:t xml:space="preserve">　</w:t>
            </w:r>
          </w:p>
        </w:tc>
        <w:tc>
          <w:tcPr>
            <w:tcW w:w="1260" w:type="dxa"/>
            <w:tcBorders>
              <w:top w:val="nil"/>
              <w:left w:val="nil"/>
              <w:bottom w:val="single" w:sz="4" w:space="0" w:color="auto"/>
              <w:right w:val="single" w:sz="4" w:space="0" w:color="auto"/>
            </w:tcBorders>
            <w:shd w:val="clear" w:color="auto" w:fill="auto"/>
            <w:hideMark/>
          </w:tcPr>
          <w:p w14:paraId="292DF8C8" w14:textId="77777777" w:rsidR="006000E7" w:rsidRPr="006000E7" w:rsidRDefault="006000E7" w:rsidP="006000E7">
            <w:pPr>
              <w:widowControl/>
              <w:jc w:val="left"/>
              <w:rPr>
                <w:rFonts w:ascii="等线" w:eastAsia="等线" w:hAnsi="等线" w:cs="宋体" w:hint="eastAsia"/>
                <w:color w:val="000000"/>
                <w:kern w:val="0"/>
              </w:rPr>
            </w:pPr>
            <w:r w:rsidRPr="006000E7">
              <w:rPr>
                <w:rFonts w:ascii="等线" w:eastAsia="等线" w:hAnsi="等线" w:cs="宋体" w:hint="eastAsia"/>
                <w:color w:val="000000"/>
                <w:kern w:val="0"/>
              </w:rPr>
              <w:t xml:space="preserve">　</w:t>
            </w:r>
          </w:p>
        </w:tc>
        <w:tc>
          <w:tcPr>
            <w:tcW w:w="1040" w:type="dxa"/>
            <w:tcBorders>
              <w:top w:val="nil"/>
              <w:left w:val="nil"/>
              <w:bottom w:val="single" w:sz="4" w:space="0" w:color="auto"/>
              <w:right w:val="single" w:sz="4" w:space="0" w:color="auto"/>
            </w:tcBorders>
            <w:shd w:val="clear" w:color="auto" w:fill="auto"/>
            <w:hideMark/>
          </w:tcPr>
          <w:p w14:paraId="63ADCE18" w14:textId="77777777" w:rsidR="006000E7" w:rsidRPr="006000E7" w:rsidRDefault="006000E7" w:rsidP="006000E7">
            <w:pPr>
              <w:widowControl/>
              <w:jc w:val="left"/>
              <w:rPr>
                <w:rFonts w:ascii="等线" w:eastAsia="等线" w:hAnsi="等线" w:cs="宋体" w:hint="eastAsia"/>
                <w:color w:val="000000"/>
                <w:kern w:val="0"/>
                <w:sz w:val="22"/>
              </w:rPr>
            </w:pPr>
            <w:r w:rsidRPr="006000E7">
              <w:rPr>
                <w:rFonts w:ascii="等线" w:eastAsia="等线" w:hAnsi="等线" w:cs="宋体" w:hint="eastAsia"/>
                <w:color w:val="000000"/>
                <w:kern w:val="0"/>
                <w:sz w:val="22"/>
              </w:rPr>
              <w:t xml:space="preserve">　</w:t>
            </w:r>
          </w:p>
        </w:tc>
        <w:tc>
          <w:tcPr>
            <w:tcW w:w="912" w:type="dxa"/>
            <w:tcBorders>
              <w:top w:val="nil"/>
              <w:left w:val="nil"/>
              <w:bottom w:val="single" w:sz="4" w:space="0" w:color="auto"/>
              <w:right w:val="single" w:sz="4" w:space="0" w:color="auto"/>
            </w:tcBorders>
            <w:shd w:val="clear" w:color="auto" w:fill="auto"/>
            <w:hideMark/>
          </w:tcPr>
          <w:p w14:paraId="1DC86CD3" w14:textId="77777777" w:rsidR="006000E7" w:rsidRPr="006000E7" w:rsidRDefault="006000E7" w:rsidP="006000E7">
            <w:pPr>
              <w:widowControl/>
              <w:jc w:val="left"/>
              <w:rPr>
                <w:rFonts w:ascii="等线" w:eastAsia="等线" w:hAnsi="等线" w:cs="宋体" w:hint="eastAsia"/>
                <w:color w:val="000000"/>
                <w:kern w:val="0"/>
                <w:sz w:val="22"/>
              </w:rPr>
            </w:pPr>
            <w:r w:rsidRPr="006000E7">
              <w:rPr>
                <w:rFonts w:ascii="等线" w:eastAsia="等线" w:hAnsi="等线" w:cs="宋体" w:hint="eastAsia"/>
                <w:color w:val="000000"/>
                <w:kern w:val="0"/>
                <w:sz w:val="22"/>
              </w:rPr>
              <w:t xml:space="preserve">　</w:t>
            </w:r>
          </w:p>
        </w:tc>
      </w:tr>
      <w:tr w:rsidR="009E4690" w:rsidRPr="006000E7" w14:paraId="1AF76B02" w14:textId="77777777" w:rsidTr="009E4690">
        <w:trPr>
          <w:trHeight w:val="280"/>
        </w:trPr>
        <w:tc>
          <w:tcPr>
            <w:tcW w:w="421" w:type="dxa"/>
            <w:tcBorders>
              <w:top w:val="nil"/>
              <w:left w:val="single" w:sz="4" w:space="0" w:color="auto"/>
              <w:bottom w:val="single" w:sz="4" w:space="0" w:color="auto"/>
              <w:right w:val="single" w:sz="4" w:space="0" w:color="auto"/>
            </w:tcBorders>
            <w:shd w:val="clear" w:color="auto" w:fill="auto"/>
            <w:hideMark/>
          </w:tcPr>
          <w:p w14:paraId="00784B3D"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5</w:t>
            </w:r>
          </w:p>
        </w:tc>
        <w:tc>
          <w:tcPr>
            <w:tcW w:w="992" w:type="dxa"/>
            <w:gridSpan w:val="2"/>
            <w:tcBorders>
              <w:top w:val="nil"/>
              <w:left w:val="nil"/>
              <w:bottom w:val="single" w:sz="4" w:space="0" w:color="auto"/>
              <w:right w:val="single" w:sz="4" w:space="0" w:color="auto"/>
            </w:tcBorders>
            <w:shd w:val="clear" w:color="auto" w:fill="auto"/>
            <w:hideMark/>
          </w:tcPr>
          <w:p w14:paraId="21EB0089"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134" w:type="dxa"/>
            <w:gridSpan w:val="2"/>
            <w:tcBorders>
              <w:top w:val="nil"/>
              <w:left w:val="nil"/>
              <w:bottom w:val="single" w:sz="4" w:space="0" w:color="auto"/>
              <w:right w:val="single" w:sz="4" w:space="0" w:color="auto"/>
            </w:tcBorders>
            <w:shd w:val="clear" w:color="auto" w:fill="auto"/>
            <w:hideMark/>
          </w:tcPr>
          <w:p w14:paraId="4F80430A"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0" w:type="dxa"/>
            <w:gridSpan w:val="2"/>
            <w:tcBorders>
              <w:top w:val="nil"/>
              <w:left w:val="nil"/>
              <w:bottom w:val="single" w:sz="4" w:space="0" w:color="auto"/>
              <w:right w:val="single" w:sz="4" w:space="0" w:color="auto"/>
            </w:tcBorders>
            <w:shd w:val="clear" w:color="auto" w:fill="auto"/>
            <w:hideMark/>
          </w:tcPr>
          <w:p w14:paraId="0698AF9D"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1" w:type="dxa"/>
            <w:tcBorders>
              <w:top w:val="nil"/>
              <w:left w:val="nil"/>
              <w:bottom w:val="single" w:sz="4" w:space="0" w:color="auto"/>
              <w:right w:val="single" w:sz="4" w:space="0" w:color="auto"/>
            </w:tcBorders>
            <w:shd w:val="clear" w:color="auto" w:fill="auto"/>
            <w:hideMark/>
          </w:tcPr>
          <w:p w14:paraId="2A95D515"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0" w:type="dxa"/>
            <w:tcBorders>
              <w:top w:val="nil"/>
              <w:left w:val="nil"/>
              <w:bottom w:val="single" w:sz="4" w:space="0" w:color="auto"/>
              <w:right w:val="single" w:sz="4" w:space="0" w:color="auto"/>
            </w:tcBorders>
            <w:shd w:val="clear" w:color="auto" w:fill="auto"/>
            <w:hideMark/>
          </w:tcPr>
          <w:p w14:paraId="511C3F33"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非必选</w:t>
            </w:r>
          </w:p>
        </w:tc>
        <w:tc>
          <w:tcPr>
            <w:tcW w:w="993" w:type="dxa"/>
            <w:tcBorders>
              <w:top w:val="nil"/>
              <w:left w:val="nil"/>
              <w:bottom w:val="single" w:sz="4" w:space="0" w:color="auto"/>
              <w:right w:val="single" w:sz="4" w:space="0" w:color="auto"/>
            </w:tcBorders>
            <w:shd w:val="clear" w:color="auto" w:fill="auto"/>
            <w:hideMark/>
          </w:tcPr>
          <w:p w14:paraId="43B166B0"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134" w:type="dxa"/>
            <w:gridSpan w:val="2"/>
            <w:tcBorders>
              <w:top w:val="nil"/>
              <w:left w:val="nil"/>
              <w:bottom w:val="single" w:sz="4" w:space="0" w:color="auto"/>
              <w:right w:val="single" w:sz="4" w:space="0" w:color="auto"/>
            </w:tcBorders>
            <w:shd w:val="clear" w:color="auto" w:fill="auto"/>
            <w:hideMark/>
          </w:tcPr>
          <w:p w14:paraId="07BD3BA4"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5443" w:type="dxa"/>
            <w:gridSpan w:val="6"/>
            <w:tcBorders>
              <w:top w:val="nil"/>
              <w:left w:val="nil"/>
              <w:bottom w:val="single" w:sz="4" w:space="0" w:color="auto"/>
              <w:right w:val="single" w:sz="4" w:space="0" w:color="auto"/>
            </w:tcBorders>
            <w:shd w:val="clear" w:color="auto" w:fill="auto"/>
            <w:hideMark/>
          </w:tcPr>
          <w:p w14:paraId="01A5C3EB"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720" w:type="dxa"/>
            <w:tcBorders>
              <w:top w:val="nil"/>
              <w:left w:val="nil"/>
              <w:bottom w:val="single" w:sz="4" w:space="0" w:color="auto"/>
              <w:right w:val="single" w:sz="4" w:space="0" w:color="auto"/>
            </w:tcBorders>
            <w:shd w:val="clear" w:color="auto" w:fill="auto"/>
            <w:hideMark/>
          </w:tcPr>
          <w:p w14:paraId="4F59D0D5" w14:textId="77777777" w:rsidR="006000E7" w:rsidRPr="006000E7" w:rsidRDefault="006000E7" w:rsidP="006000E7">
            <w:pPr>
              <w:widowControl/>
              <w:jc w:val="left"/>
              <w:rPr>
                <w:rFonts w:ascii="等线" w:eastAsia="等线" w:hAnsi="等线" w:cs="宋体" w:hint="eastAsia"/>
                <w:color w:val="000000"/>
                <w:kern w:val="0"/>
              </w:rPr>
            </w:pPr>
            <w:r w:rsidRPr="006000E7">
              <w:rPr>
                <w:rFonts w:ascii="等线" w:eastAsia="等线" w:hAnsi="等线" w:cs="宋体" w:hint="eastAsia"/>
                <w:color w:val="000000"/>
                <w:kern w:val="0"/>
              </w:rPr>
              <w:t xml:space="preserve">　</w:t>
            </w:r>
          </w:p>
        </w:tc>
        <w:tc>
          <w:tcPr>
            <w:tcW w:w="1260" w:type="dxa"/>
            <w:tcBorders>
              <w:top w:val="nil"/>
              <w:left w:val="nil"/>
              <w:bottom w:val="single" w:sz="4" w:space="0" w:color="auto"/>
              <w:right w:val="single" w:sz="4" w:space="0" w:color="auto"/>
            </w:tcBorders>
            <w:shd w:val="clear" w:color="auto" w:fill="auto"/>
            <w:hideMark/>
          </w:tcPr>
          <w:p w14:paraId="43AD59A4" w14:textId="77777777" w:rsidR="006000E7" w:rsidRPr="006000E7" w:rsidRDefault="006000E7" w:rsidP="006000E7">
            <w:pPr>
              <w:widowControl/>
              <w:jc w:val="left"/>
              <w:rPr>
                <w:rFonts w:ascii="等线" w:eastAsia="等线" w:hAnsi="等线" w:cs="宋体" w:hint="eastAsia"/>
                <w:color w:val="000000"/>
                <w:kern w:val="0"/>
              </w:rPr>
            </w:pPr>
            <w:r w:rsidRPr="006000E7">
              <w:rPr>
                <w:rFonts w:ascii="等线" w:eastAsia="等线" w:hAnsi="等线" w:cs="宋体" w:hint="eastAsia"/>
                <w:color w:val="000000"/>
                <w:kern w:val="0"/>
              </w:rPr>
              <w:t xml:space="preserve">　</w:t>
            </w:r>
          </w:p>
        </w:tc>
        <w:tc>
          <w:tcPr>
            <w:tcW w:w="1040" w:type="dxa"/>
            <w:tcBorders>
              <w:top w:val="nil"/>
              <w:left w:val="nil"/>
              <w:bottom w:val="single" w:sz="4" w:space="0" w:color="auto"/>
              <w:right w:val="single" w:sz="4" w:space="0" w:color="auto"/>
            </w:tcBorders>
            <w:shd w:val="clear" w:color="auto" w:fill="auto"/>
            <w:hideMark/>
          </w:tcPr>
          <w:p w14:paraId="6C54BAD9" w14:textId="77777777" w:rsidR="006000E7" w:rsidRPr="006000E7" w:rsidRDefault="006000E7" w:rsidP="006000E7">
            <w:pPr>
              <w:widowControl/>
              <w:jc w:val="left"/>
              <w:rPr>
                <w:rFonts w:ascii="等线" w:eastAsia="等线" w:hAnsi="等线" w:cs="宋体" w:hint="eastAsia"/>
                <w:color w:val="000000"/>
                <w:kern w:val="0"/>
                <w:sz w:val="22"/>
              </w:rPr>
            </w:pPr>
            <w:r w:rsidRPr="006000E7">
              <w:rPr>
                <w:rFonts w:ascii="等线" w:eastAsia="等线" w:hAnsi="等线" w:cs="宋体" w:hint="eastAsia"/>
                <w:color w:val="000000"/>
                <w:kern w:val="0"/>
                <w:sz w:val="22"/>
              </w:rPr>
              <w:t xml:space="preserve">　</w:t>
            </w:r>
          </w:p>
        </w:tc>
        <w:tc>
          <w:tcPr>
            <w:tcW w:w="912" w:type="dxa"/>
            <w:tcBorders>
              <w:top w:val="nil"/>
              <w:left w:val="nil"/>
              <w:bottom w:val="single" w:sz="4" w:space="0" w:color="auto"/>
              <w:right w:val="single" w:sz="4" w:space="0" w:color="auto"/>
            </w:tcBorders>
            <w:shd w:val="clear" w:color="auto" w:fill="auto"/>
            <w:hideMark/>
          </w:tcPr>
          <w:p w14:paraId="0991019C" w14:textId="77777777" w:rsidR="006000E7" w:rsidRPr="006000E7" w:rsidRDefault="006000E7" w:rsidP="006000E7">
            <w:pPr>
              <w:widowControl/>
              <w:jc w:val="left"/>
              <w:rPr>
                <w:rFonts w:ascii="等线" w:eastAsia="等线" w:hAnsi="等线" w:cs="宋体" w:hint="eastAsia"/>
                <w:color w:val="000000"/>
                <w:kern w:val="0"/>
                <w:sz w:val="22"/>
              </w:rPr>
            </w:pPr>
            <w:r w:rsidRPr="006000E7">
              <w:rPr>
                <w:rFonts w:ascii="等线" w:eastAsia="等线" w:hAnsi="等线" w:cs="宋体" w:hint="eastAsia"/>
                <w:color w:val="000000"/>
                <w:kern w:val="0"/>
                <w:sz w:val="22"/>
              </w:rPr>
              <w:t xml:space="preserve">　</w:t>
            </w:r>
          </w:p>
        </w:tc>
      </w:tr>
      <w:tr w:rsidR="009E4690" w:rsidRPr="006000E7" w14:paraId="408EE560" w14:textId="77777777" w:rsidTr="009E4690">
        <w:trPr>
          <w:trHeight w:val="560"/>
        </w:trPr>
        <w:tc>
          <w:tcPr>
            <w:tcW w:w="421" w:type="dxa"/>
            <w:tcBorders>
              <w:top w:val="nil"/>
              <w:left w:val="single" w:sz="4" w:space="0" w:color="auto"/>
              <w:bottom w:val="single" w:sz="4" w:space="0" w:color="auto"/>
              <w:right w:val="single" w:sz="4" w:space="0" w:color="auto"/>
            </w:tcBorders>
            <w:shd w:val="clear" w:color="auto" w:fill="auto"/>
            <w:hideMark/>
          </w:tcPr>
          <w:p w14:paraId="20D0DB15"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6</w:t>
            </w:r>
          </w:p>
        </w:tc>
        <w:tc>
          <w:tcPr>
            <w:tcW w:w="992" w:type="dxa"/>
            <w:gridSpan w:val="2"/>
            <w:tcBorders>
              <w:top w:val="nil"/>
              <w:left w:val="nil"/>
              <w:bottom w:val="single" w:sz="4" w:space="0" w:color="auto"/>
              <w:right w:val="single" w:sz="4" w:space="0" w:color="auto"/>
            </w:tcBorders>
            <w:shd w:val="clear" w:color="auto" w:fill="auto"/>
            <w:hideMark/>
          </w:tcPr>
          <w:p w14:paraId="077186AE"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134" w:type="dxa"/>
            <w:gridSpan w:val="2"/>
            <w:tcBorders>
              <w:top w:val="nil"/>
              <w:left w:val="nil"/>
              <w:bottom w:val="single" w:sz="4" w:space="0" w:color="auto"/>
              <w:right w:val="single" w:sz="4" w:space="0" w:color="auto"/>
            </w:tcBorders>
            <w:shd w:val="clear" w:color="auto" w:fill="auto"/>
            <w:hideMark/>
          </w:tcPr>
          <w:p w14:paraId="294870B8"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0" w:type="dxa"/>
            <w:gridSpan w:val="2"/>
            <w:tcBorders>
              <w:top w:val="nil"/>
              <w:left w:val="nil"/>
              <w:bottom w:val="single" w:sz="4" w:space="0" w:color="auto"/>
              <w:right w:val="single" w:sz="4" w:space="0" w:color="auto"/>
            </w:tcBorders>
            <w:shd w:val="clear" w:color="auto" w:fill="auto"/>
            <w:hideMark/>
          </w:tcPr>
          <w:p w14:paraId="5B18FC76"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1" w:type="dxa"/>
            <w:tcBorders>
              <w:top w:val="nil"/>
              <w:left w:val="nil"/>
              <w:bottom w:val="single" w:sz="4" w:space="0" w:color="auto"/>
              <w:right w:val="single" w:sz="4" w:space="0" w:color="auto"/>
            </w:tcBorders>
            <w:shd w:val="clear" w:color="auto" w:fill="auto"/>
            <w:hideMark/>
          </w:tcPr>
          <w:p w14:paraId="689A2EDB"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0" w:type="dxa"/>
            <w:tcBorders>
              <w:top w:val="nil"/>
              <w:left w:val="nil"/>
              <w:bottom w:val="single" w:sz="4" w:space="0" w:color="auto"/>
              <w:right w:val="single" w:sz="4" w:space="0" w:color="auto"/>
            </w:tcBorders>
            <w:shd w:val="clear" w:color="auto" w:fill="auto"/>
            <w:hideMark/>
          </w:tcPr>
          <w:p w14:paraId="7E04684A"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993" w:type="dxa"/>
            <w:tcBorders>
              <w:top w:val="nil"/>
              <w:left w:val="nil"/>
              <w:bottom w:val="single" w:sz="4" w:space="0" w:color="auto"/>
              <w:right w:val="single" w:sz="4" w:space="0" w:color="auto"/>
            </w:tcBorders>
            <w:shd w:val="clear" w:color="auto" w:fill="auto"/>
            <w:hideMark/>
          </w:tcPr>
          <w:p w14:paraId="0A21CBD5"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点击保存必选</w:t>
            </w:r>
          </w:p>
        </w:tc>
        <w:tc>
          <w:tcPr>
            <w:tcW w:w="1134" w:type="dxa"/>
            <w:gridSpan w:val="2"/>
            <w:tcBorders>
              <w:top w:val="nil"/>
              <w:left w:val="nil"/>
              <w:bottom w:val="single" w:sz="4" w:space="0" w:color="auto"/>
              <w:right w:val="single" w:sz="4" w:space="0" w:color="auto"/>
            </w:tcBorders>
            <w:shd w:val="clear" w:color="auto" w:fill="auto"/>
            <w:hideMark/>
          </w:tcPr>
          <w:p w14:paraId="4D95620D"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5443" w:type="dxa"/>
            <w:gridSpan w:val="6"/>
            <w:tcBorders>
              <w:top w:val="nil"/>
              <w:left w:val="nil"/>
              <w:bottom w:val="single" w:sz="4" w:space="0" w:color="auto"/>
              <w:right w:val="single" w:sz="4" w:space="0" w:color="auto"/>
            </w:tcBorders>
            <w:shd w:val="clear" w:color="auto" w:fill="auto"/>
            <w:hideMark/>
          </w:tcPr>
          <w:p w14:paraId="76DF64FC"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720" w:type="dxa"/>
            <w:tcBorders>
              <w:top w:val="nil"/>
              <w:left w:val="nil"/>
              <w:bottom w:val="single" w:sz="4" w:space="0" w:color="auto"/>
              <w:right w:val="single" w:sz="4" w:space="0" w:color="auto"/>
            </w:tcBorders>
            <w:shd w:val="clear" w:color="auto" w:fill="auto"/>
            <w:hideMark/>
          </w:tcPr>
          <w:p w14:paraId="733216B3" w14:textId="77777777" w:rsidR="006000E7" w:rsidRPr="006000E7" w:rsidRDefault="006000E7" w:rsidP="006000E7">
            <w:pPr>
              <w:widowControl/>
              <w:jc w:val="left"/>
              <w:rPr>
                <w:rFonts w:ascii="等线" w:eastAsia="等线" w:hAnsi="等线" w:cs="宋体" w:hint="eastAsia"/>
                <w:color w:val="000000"/>
                <w:kern w:val="0"/>
              </w:rPr>
            </w:pPr>
            <w:r w:rsidRPr="006000E7">
              <w:rPr>
                <w:rFonts w:ascii="等线" w:eastAsia="等线" w:hAnsi="等线" w:cs="宋体" w:hint="eastAsia"/>
                <w:color w:val="000000"/>
                <w:kern w:val="0"/>
              </w:rPr>
              <w:t xml:space="preserve">　</w:t>
            </w:r>
          </w:p>
        </w:tc>
        <w:tc>
          <w:tcPr>
            <w:tcW w:w="1260" w:type="dxa"/>
            <w:tcBorders>
              <w:top w:val="nil"/>
              <w:left w:val="nil"/>
              <w:bottom w:val="single" w:sz="4" w:space="0" w:color="auto"/>
              <w:right w:val="single" w:sz="4" w:space="0" w:color="auto"/>
            </w:tcBorders>
            <w:shd w:val="clear" w:color="auto" w:fill="auto"/>
            <w:hideMark/>
          </w:tcPr>
          <w:p w14:paraId="639DB44E" w14:textId="77777777" w:rsidR="006000E7" w:rsidRPr="006000E7" w:rsidRDefault="006000E7" w:rsidP="006000E7">
            <w:pPr>
              <w:widowControl/>
              <w:jc w:val="left"/>
              <w:rPr>
                <w:rFonts w:ascii="等线" w:eastAsia="等线" w:hAnsi="等线" w:cs="宋体" w:hint="eastAsia"/>
                <w:color w:val="000000"/>
                <w:kern w:val="0"/>
              </w:rPr>
            </w:pPr>
            <w:r w:rsidRPr="006000E7">
              <w:rPr>
                <w:rFonts w:ascii="等线" w:eastAsia="等线" w:hAnsi="等线" w:cs="宋体" w:hint="eastAsia"/>
                <w:color w:val="000000"/>
                <w:kern w:val="0"/>
              </w:rPr>
              <w:t xml:space="preserve">　</w:t>
            </w:r>
          </w:p>
        </w:tc>
        <w:tc>
          <w:tcPr>
            <w:tcW w:w="1040" w:type="dxa"/>
            <w:tcBorders>
              <w:top w:val="nil"/>
              <w:left w:val="nil"/>
              <w:bottom w:val="single" w:sz="4" w:space="0" w:color="auto"/>
              <w:right w:val="single" w:sz="4" w:space="0" w:color="auto"/>
            </w:tcBorders>
            <w:shd w:val="clear" w:color="auto" w:fill="auto"/>
            <w:hideMark/>
          </w:tcPr>
          <w:p w14:paraId="341B081A" w14:textId="77777777" w:rsidR="006000E7" w:rsidRPr="006000E7" w:rsidRDefault="006000E7" w:rsidP="006000E7">
            <w:pPr>
              <w:widowControl/>
              <w:jc w:val="left"/>
              <w:rPr>
                <w:rFonts w:ascii="等线" w:eastAsia="等线" w:hAnsi="等线" w:cs="宋体" w:hint="eastAsia"/>
                <w:color w:val="000000"/>
                <w:kern w:val="0"/>
                <w:sz w:val="22"/>
              </w:rPr>
            </w:pPr>
            <w:r w:rsidRPr="006000E7">
              <w:rPr>
                <w:rFonts w:ascii="等线" w:eastAsia="等线" w:hAnsi="等线" w:cs="宋体" w:hint="eastAsia"/>
                <w:color w:val="000000"/>
                <w:kern w:val="0"/>
                <w:sz w:val="22"/>
              </w:rPr>
              <w:t xml:space="preserve">　</w:t>
            </w:r>
          </w:p>
        </w:tc>
        <w:tc>
          <w:tcPr>
            <w:tcW w:w="912" w:type="dxa"/>
            <w:tcBorders>
              <w:top w:val="nil"/>
              <w:left w:val="nil"/>
              <w:bottom w:val="single" w:sz="4" w:space="0" w:color="auto"/>
              <w:right w:val="single" w:sz="4" w:space="0" w:color="auto"/>
            </w:tcBorders>
            <w:shd w:val="clear" w:color="auto" w:fill="auto"/>
            <w:hideMark/>
          </w:tcPr>
          <w:p w14:paraId="0C129947" w14:textId="77777777" w:rsidR="006000E7" w:rsidRPr="006000E7" w:rsidRDefault="006000E7" w:rsidP="006000E7">
            <w:pPr>
              <w:widowControl/>
              <w:jc w:val="left"/>
              <w:rPr>
                <w:rFonts w:ascii="等线" w:eastAsia="等线" w:hAnsi="等线" w:cs="宋体" w:hint="eastAsia"/>
                <w:color w:val="000000"/>
                <w:kern w:val="0"/>
                <w:sz w:val="22"/>
              </w:rPr>
            </w:pPr>
            <w:r w:rsidRPr="006000E7">
              <w:rPr>
                <w:rFonts w:ascii="等线" w:eastAsia="等线" w:hAnsi="等线" w:cs="宋体" w:hint="eastAsia"/>
                <w:color w:val="000000"/>
                <w:kern w:val="0"/>
                <w:sz w:val="22"/>
              </w:rPr>
              <w:t xml:space="preserve">　</w:t>
            </w:r>
          </w:p>
        </w:tc>
      </w:tr>
      <w:tr w:rsidR="009E4690" w:rsidRPr="006000E7" w14:paraId="41B23603" w14:textId="77777777" w:rsidTr="009E4690">
        <w:trPr>
          <w:trHeight w:val="280"/>
        </w:trPr>
        <w:tc>
          <w:tcPr>
            <w:tcW w:w="421" w:type="dxa"/>
            <w:tcBorders>
              <w:top w:val="nil"/>
              <w:left w:val="single" w:sz="4" w:space="0" w:color="auto"/>
              <w:bottom w:val="single" w:sz="4" w:space="0" w:color="auto"/>
              <w:right w:val="single" w:sz="4" w:space="0" w:color="auto"/>
            </w:tcBorders>
            <w:shd w:val="clear" w:color="auto" w:fill="auto"/>
            <w:hideMark/>
          </w:tcPr>
          <w:p w14:paraId="450270A3"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7</w:t>
            </w:r>
          </w:p>
        </w:tc>
        <w:tc>
          <w:tcPr>
            <w:tcW w:w="992" w:type="dxa"/>
            <w:gridSpan w:val="2"/>
            <w:tcBorders>
              <w:top w:val="nil"/>
              <w:left w:val="nil"/>
              <w:bottom w:val="single" w:sz="4" w:space="0" w:color="auto"/>
              <w:right w:val="single" w:sz="4" w:space="0" w:color="auto"/>
            </w:tcBorders>
            <w:shd w:val="clear" w:color="auto" w:fill="auto"/>
            <w:hideMark/>
          </w:tcPr>
          <w:p w14:paraId="09A7F21D"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134" w:type="dxa"/>
            <w:gridSpan w:val="2"/>
            <w:tcBorders>
              <w:top w:val="nil"/>
              <w:left w:val="nil"/>
              <w:bottom w:val="single" w:sz="4" w:space="0" w:color="auto"/>
              <w:right w:val="single" w:sz="4" w:space="0" w:color="auto"/>
            </w:tcBorders>
            <w:shd w:val="clear" w:color="auto" w:fill="auto"/>
            <w:hideMark/>
          </w:tcPr>
          <w:p w14:paraId="0AFFEE4C"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0" w:type="dxa"/>
            <w:gridSpan w:val="2"/>
            <w:tcBorders>
              <w:top w:val="nil"/>
              <w:left w:val="nil"/>
              <w:bottom w:val="single" w:sz="4" w:space="0" w:color="auto"/>
              <w:right w:val="single" w:sz="4" w:space="0" w:color="auto"/>
            </w:tcBorders>
            <w:shd w:val="clear" w:color="auto" w:fill="auto"/>
            <w:hideMark/>
          </w:tcPr>
          <w:p w14:paraId="17659016"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1" w:type="dxa"/>
            <w:tcBorders>
              <w:top w:val="nil"/>
              <w:left w:val="nil"/>
              <w:bottom w:val="single" w:sz="4" w:space="0" w:color="auto"/>
              <w:right w:val="single" w:sz="4" w:space="0" w:color="auto"/>
            </w:tcBorders>
            <w:shd w:val="clear" w:color="auto" w:fill="auto"/>
            <w:hideMark/>
          </w:tcPr>
          <w:p w14:paraId="2E55517E"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0" w:type="dxa"/>
            <w:tcBorders>
              <w:top w:val="nil"/>
              <w:left w:val="nil"/>
              <w:bottom w:val="single" w:sz="4" w:space="0" w:color="auto"/>
              <w:right w:val="single" w:sz="4" w:space="0" w:color="auto"/>
            </w:tcBorders>
            <w:shd w:val="clear" w:color="auto" w:fill="auto"/>
            <w:hideMark/>
          </w:tcPr>
          <w:p w14:paraId="1A241CC7"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993" w:type="dxa"/>
            <w:tcBorders>
              <w:top w:val="nil"/>
              <w:left w:val="nil"/>
              <w:bottom w:val="single" w:sz="4" w:space="0" w:color="auto"/>
              <w:right w:val="single" w:sz="4" w:space="0" w:color="auto"/>
            </w:tcBorders>
            <w:shd w:val="clear" w:color="auto" w:fill="auto"/>
            <w:hideMark/>
          </w:tcPr>
          <w:p w14:paraId="7670B523"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不超过150字</w:t>
            </w:r>
          </w:p>
        </w:tc>
        <w:tc>
          <w:tcPr>
            <w:tcW w:w="1134" w:type="dxa"/>
            <w:gridSpan w:val="2"/>
            <w:tcBorders>
              <w:top w:val="nil"/>
              <w:left w:val="nil"/>
              <w:bottom w:val="single" w:sz="4" w:space="0" w:color="auto"/>
              <w:right w:val="single" w:sz="4" w:space="0" w:color="auto"/>
            </w:tcBorders>
            <w:shd w:val="clear" w:color="auto" w:fill="auto"/>
            <w:hideMark/>
          </w:tcPr>
          <w:p w14:paraId="5CE1FE6B"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5443" w:type="dxa"/>
            <w:gridSpan w:val="6"/>
            <w:tcBorders>
              <w:top w:val="nil"/>
              <w:left w:val="nil"/>
              <w:bottom w:val="single" w:sz="4" w:space="0" w:color="auto"/>
              <w:right w:val="single" w:sz="4" w:space="0" w:color="auto"/>
            </w:tcBorders>
            <w:shd w:val="clear" w:color="auto" w:fill="auto"/>
            <w:hideMark/>
          </w:tcPr>
          <w:p w14:paraId="64EA2EB4"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720" w:type="dxa"/>
            <w:tcBorders>
              <w:top w:val="nil"/>
              <w:left w:val="nil"/>
              <w:bottom w:val="single" w:sz="4" w:space="0" w:color="auto"/>
              <w:right w:val="single" w:sz="4" w:space="0" w:color="auto"/>
            </w:tcBorders>
            <w:shd w:val="clear" w:color="auto" w:fill="auto"/>
            <w:hideMark/>
          </w:tcPr>
          <w:p w14:paraId="070E9572" w14:textId="77777777" w:rsidR="006000E7" w:rsidRPr="006000E7" w:rsidRDefault="006000E7" w:rsidP="006000E7">
            <w:pPr>
              <w:widowControl/>
              <w:jc w:val="left"/>
              <w:rPr>
                <w:rFonts w:ascii="等线" w:eastAsia="等线" w:hAnsi="等线" w:cs="宋体" w:hint="eastAsia"/>
                <w:color w:val="000000"/>
                <w:kern w:val="0"/>
              </w:rPr>
            </w:pPr>
            <w:r w:rsidRPr="006000E7">
              <w:rPr>
                <w:rFonts w:ascii="等线" w:eastAsia="等线" w:hAnsi="等线" w:cs="宋体" w:hint="eastAsia"/>
                <w:color w:val="000000"/>
                <w:kern w:val="0"/>
              </w:rPr>
              <w:t xml:space="preserve">　</w:t>
            </w:r>
          </w:p>
        </w:tc>
        <w:tc>
          <w:tcPr>
            <w:tcW w:w="1260" w:type="dxa"/>
            <w:tcBorders>
              <w:top w:val="nil"/>
              <w:left w:val="nil"/>
              <w:bottom w:val="single" w:sz="4" w:space="0" w:color="auto"/>
              <w:right w:val="single" w:sz="4" w:space="0" w:color="auto"/>
            </w:tcBorders>
            <w:shd w:val="clear" w:color="auto" w:fill="auto"/>
            <w:hideMark/>
          </w:tcPr>
          <w:p w14:paraId="5587F906" w14:textId="77777777" w:rsidR="006000E7" w:rsidRPr="006000E7" w:rsidRDefault="006000E7" w:rsidP="006000E7">
            <w:pPr>
              <w:widowControl/>
              <w:jc w:val="left"/>
              <w:rPr>
                <w:rFonts w:ascii="等线" w:eastAsia="等线" w:hAnsi="等线" w:cs="宋体" w:hint="eastAsia"/>
                <w:color w:val="000000"/>
                <w:kern w:val="0"/>
              </w:rPr>
            </w:pPr>
            <w:r w:rsidRPr="006000E7">
              <w:rPr>
                <w:rFonts w:ascii="等线" w:eastAsia="等线" w:hAnsi="等线" w:cs="宋体" w:hint="eastAsia"/>
                <w:color w:val="000000"/>
                <w:kern w:val="0"/>
              </w:rPr>
              <w:t xml:space="preserve">　</w:t>
            </w:r>
          </w:p>
        </w:tc>
        <w:tc>
          <w:tcPr>
            <w:tcW w:w="1040" w:type="dxa"/>
            <w:tcBorders>
              <w:top w:val="nil"/>
              <w:left w:val="nil"/>
              <w:bottom w:val="single" w:sz="4" w:space="0" w:color="auto"/>
              <w:right w:val="single" w:sz="4" w:space="0" w:color="auto"/>
            </w:tcBorders>
            <w:shd w:val="clear" w:color="auto" w:fill="auto"/>
            <w:hideMark/>
          </w:tcPr>
          <w:p w14:paraId="5C694760" w14:textId="77777777" w:rsidR="006000E7" w:rsidRPr="006000E7" w:rsidRDefault="006000E7" w:rsidP="006000E7">
            <w:pPr>
              <w:widowControl/>
              <w:jc w:val="left"/>
              <w:rPr>
                <w:rFonts w:ascii="等线" w:eastAsia="等线" w:hAnsi="等线" w:cs="宋体" w:hint="eastAsia"/>
                <w:color w:val="000000"/>
                <w:kern w:val="0"/>
                <w:sz w:val="22"/>
              </w:rPr>
            </w:pPr>
            <w:r w:rsidRPr="006000E7">
              <w:rPr>
                <w:rFonts w:ascii="等线" w:eastAsia="等线" w:hAnsi="等线" w:cs="宋体" w:hint="eastAsia"/>
                <w:color w:val="000000"/>
                <w:kern w:val="0"/>
                <w:sz w:val="22"/>
              </w:rPr>
              <w:t xml:space="preserve">　</w:t>
            </w:r>
          </w:p>
        </w:tc>
        <w:tc>
          <w:tcPr>
            <w:tcW w:w="912" w:type="dxa"/>
            <w:tcBorders>
              <w:top w:val="nil"/>
              <w:left w:val="nil"/>
              <w:bottom w:val="single" w:sz="4" w:space="0" w:color="auto"/>
              <w:right w:val="single" w:sz="4" w:space="0" w:color="auto"/>
            </w:tcBorders>
            <w:shd w:val="clear" w:color="auto" w:fill="auto"/>
            <w:hideMark/>
          </w:tcPr>
          <w:p w14:paraId="4DE412CE" w14:textId="77777777" w:rsidR="006000E7" w:rsidRPr="006000E7" w:rsidRDefault="006000E7" w:rsidP="006000E7">
            <w:pPr>
              <w:widowControl/>
              <w:jc w:val="left"/>
              <w:rPr>
                <w:rFonts w:ascii="等线" w:eastAsia="等线" w:hAnsi="等线" w:cs="宋体" w:hint="eastAsia"/>
                <w:color w:val="000000"/>
                <w:kern w:val="0"/>
                <w:sz w:val="22"/>
              </w:rPr>
            </w:pPr>
            <w:r w:rsidRPr="006000E7">
              <w:rPr>
                <w:rFonts w:ascii="等线" w:eastAsia="等线" w:hAnsi="等线" w:cs="宋体" w:hint="eastAsia"/>
                <w:color w:val="000000"/>
                <w:kern w:val="0"/>
                <w:sz w:val="22"/>
              </w:rPr>
              <w:t xml:space="preserve">　</w:t>
            </w:r>
          </w:p>
        </w:tc>
      </w:tr>
      <w:tr w:rsidR="009E4690" w:rsidRPr="006000E7" w14:paraId="610C64BB" w14:textId="77777777" w:rsidTr="009E4690">
        <w:trPr>
          <w:trHeight w:val="280"/>
        </w:trPr>
        <w:tc>
          <w:tcPr>
            <w:tcW w:w="421" w:type="dxa"/>
            <w:tcBorders>
              <w:top w:val="nil"/>
              <w:left w:val="single" w:sz="4" w:space="0" w:color="auto"/>
              <w:bottom w:val="single" w:sz="4" w:space="0" w:color="auto"/>
              <w:right w:val="single" w:sz="4" w:space="0" w:color="auto"/>
            </w:tcBorders>
            <w:shd w:val="clear" w:color="auto" w:fill="auto"/>
            <w:hideMark/>
          </w:tcPr>
          <w:p w14:paraId="6CCEEE60"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8</w:t>
            </w:r>
          </w:p>
        </w:tc>
        <w:tc>
          <w:tcPr>
            <w:tcW w:w="992" w:type="dxa"/>
            <w:gridSpan w:val="2"/>
            <w:tcBorders>
              <w:top w:val="nil"/>
              <w:left w:val="nil"/>
              <w:bottom w:val="single" w:sz="4" w:space="0" w:color="auto"/>
              <w:right w:val="single" w:sz="4" w:space="0" w:color="auto"/>
            </w:tcBorders>
            <w:shd w:val="clear" w:color="auto" w:fill="auto"/>
            <w:hideMark/>
          </w:tcPr>
          <w:p w14:paraId="599BB82F"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134" w:type="dxa"/>
            <w:gridSpan w:val="2"/>
            <w:tcBorders>
              <w:top w:val="nil"/>
              <w:left w:val="nil"/>
              <w:bottom w:val="single" w:sz="4" w:space="0" w:color="auto"/>
              <w:right w:val="single" w:sz="4" w:space="0" w:color="auto"/>
            </w:tcBorders>
            <w:shd w:val="clear" w:color="auto" w:fill="auto"/>
            <w:hideMark/>
          </w:tcPr>
          <w:p w14:paraId="45F5BEB6"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0" w:type="dxa"/>
            <w:gridSpan w:val="2"/>
            <w:tcBorders>
              <w:top w:val="nil"/>
              <w:left w:val="nil"/>
              <w:bottom w:val="single" w:sz="4" w:space="0" w:color="auto"/>
              <w:right w:val="single" w:sz="4" w:space="0" w:color="auto"/>
            </w:tcBorders>
            <w:shd w:val="clear" w:color="auto" w:fill="auto"/>
            <w:hideMark/>
          </w:tcPr>
          <w:p w14:paraId="7FA22B93"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1" w:type="dxa"/>
            <w:tcBorders>
              <w:top w:val="nil"/>
              <w:left w:val="nil"/>
              <w:bottom w:val="single" w:sz="4" w:space="0" w:color="auto"/>
              <w:right w:val="single" w:sz="4" w:space="0" w:color="auto"/>
            </w:tcBorders>
            <w:shd w:val="clear" w:color="auto" w:fill="auto"/>
            <w:hideMark/>
          </w:tcPr>
          <w:p w14:paraId="0B6E8FFB"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0" w:type="dxa"/>
            <w:tcBorders>
              <w:top w:val="nil"/>
              <w:left w:val="nil"/>
              <w:bottom w:val="single" w:sz="4" w:space="0" w:color="auto"/>
              <w:right w:val="single" w:sz="4" w:space="0" w:color="auto"/>
            </w:tcBorders>
            <w:shd w:val="clear" w:color="auto" w:fill="auto"/>
            <w:hideMark/>
          </w:tcPr>
          <w:p w14:paraId="2B96411D"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993" w:type="dxa"/>
            <w:tcBorders>
              <w:top w:val="nil"/>
              <w:left w:val="nil"/>
              <w:bottom w:val="single" w:sz="4" w:space="0" w:color="auto"/>
              <w:right w:val="single" w:sz="4" w:space="0" w:color="auto"/>
            </w:tcBorders>
            <w:shd w:val="clear" w:color="auto" w:fill="auto"/>
            <w:hideMark/>
          </w:tcPr>
          <w:p w14:paraId="3E4CC077"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累加显示</w:t>
            </w:r>
          </w:p>
        </w:tc>
        <w:tc>
          <w:tcPr>
            <w:tcW w:w="1134" w:type="dxa"/>
            <w:gridSpan w:val="2"/>
            <w:tcBorders>
              <w:top w:val="nil"/>
              <w:left w:val="nil"/>
              <w:bottom w:val="single" w:sz="4" w:space="0" w:color="auto"/>
              <w:right w:val="single" w:sz="4" w:space="0" w:color="auto"/>
            </w:tcBorders>
            <w:shd w:val="clear" w:color="auto" w:fill="auto"/>
            <w:hideMark/>
          </w:tcPr>
          <w:p w14:paraId="21806149"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5443" w:type="dxa"/>
            <w:gridSpan w:val="6"/>
            <w:tcBorders>
              <w:top w:val="nil"/>
              <w:left w:val="nil"/>
              <w:bottom w:val="single" w:sz="4" w:space="0" w:color="auto"/>
              <w:right w:val="single" w:sz="4" w:space="0" w:color="auto"/>
            </w:tcBorders>
            <w:shd w:val="clear" w:color="auto" w:fill="auto"/>
            <w:hideMark/>
          </w:tcPr>
          <w:p w14:paraId="5520EF02"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720" w:type="dxa"/>
            <w:tcBorders>
              <w:top w:val="nil"/>
              <w:left w:val="nil"/>
              <w:bottom w:val="single" w:sz="4" w:space="0" w:color="auto"/>
              <w:right w:val="single" w:sz="4" w:space="0" w:color="auto"/>
            </w:tcBorders>
            <w:shd w:val="clear" w:color="auto" w:fill="auto"/>
            <w:hideMark/>
          </w:tcPr>
          <w:p w14:paraId="6B7DF01F" w14:textId="77777777" w:rsidR="006000E7" w:rsidRPr="006000E7" w:rsidRDefault="006000E7" w:rsidP="006000E7">
            <w:pPr>
              <w:widowControl/>
              <w:jc w:val="left"/>
              <w:rPr>
                <w:rFonts w:ascii="等线" w:eastAsia="等线" w:hAnsi="等线" w:cs="宋体" w:hint="eastAsia"/>
                <w:color w:val="000000"/>
                <w:kern w:val="0"/>
              </w:rPr>
            </w:pPr>
            <w:r w:rsidRPr="006000E7">
              <w:rPr>
                <w:rFonts w:ascii="等线" w:eastAsia="等线" w:hAnsi="等线" w:cs="宋体" w:hint="eastAsia"/>
                <w:color w:val="000000"/>
                <w:kern w:val="0"/>
              </w:rPr>
              <w:t xml:space="preserve">　</w:t>
            </w:r>
          </w:p>
        </w:tc>
        <w:tc>
          <w:tcPr>
            <w:tcW w:w="1260" w:type="dxa"/>
            <w:tcBorders>
              <w:top w:val="nil"/>
              <w:left w:val="nil"/>
              <w:bottom w:val="single" w:sz="4" w:space="0" w:color="auto"/>
              <w:right w:val="single" w:sz="4" w:space="0" w:color="auto"/>
            </w:tcBorders>
            <w:shd w:val="clear" w:color="auto" w:fill="auto"/>
            <w:hideMark/>
          </w:tcPr>
          <w:p w14:paraId="5971D1A4" w14:textId="77777777" w:rsidR="006000E7" w:rsidRPr="006000E7" w:rsidRDefault="006000E7" w:rsidP="006000E7">
            <w:pPr>
              <w:widowControl/>
              <w:jc w:val="left"/>
              <w:rPr>
                <w:rFonts w:ascii="等线" w:eastAsia="等线" w:hAnsi="等线" w:cs="宋体" w:hint="eastAsia"/>
                <w:color w:val="000000"/>
                <w:kern w:val="0"/>
              </w:rPr>
            </w:pPr>
            <w:r w:rsidRPr="006000E7">
              <w:rPr>
                <w:rFonts w:ascii="等线" w:eastAsia="等线" w:hAnsi="等线" w:cs="宋体" w:hint="eastAsia"/>
                <w:color w:val="000000"/>
                <w:kern w:val="0"/>
              </w:rPr>
              <w:t xml:space="preserve">　</w:t>
            </w:r>
          </w:p>
        </w:tc>
        <w:tc>
          <w:tcPr>
            <w:tcW w:w="1040" w:type="dxa"/>
            <w:tcBorders>
              <w:top w:val="nil"/>
              <w:left w:val="nil"/>
              <w:bottom w:val="single" w:sz="4" w:space="0" w:color="auto"/>
              <w:right w:val="single" w:sz="4" w:space="0" w:color="auto"/>
            </w:tcBorders>
            <w:shd w:val="clear" w:color="auto" w:fill="auto"/>
            <w:hideMark/>
          </w:tcPr>
          <w:p w14:paraId="7E846E7F" w14:textId="77777777" w:rsidR="006000E7" w:rsidRPr="006000E7" w:rsidRDefault="006000E7" w:rsidP="006000E7">
            <w:pPr>
              <w:widowControl/>
              <w:jc w:val="left"/>
              <w:rPr>
                <w:rFonts w:ascii="等线" w:eastAsia="等线" w:hAnsi="等线" w:cs="宋体" w:hint="eastAsia"/>
                <w:color w:val="000000"/>
                <w:kern w:val="0"/>
                <w:sz w:val="22"/>
              </w:rPr>
            </w:pPr>
            <w:r w:rsidRPr="006000E7">
              <w:rPr>
                <w:rFonts w:ascii="等线" w:eastAsia="等线" w:hAnsi="等线" w:cs="宋体" w:hint="eastAsia"/>
                <w:color w:val="000000"/>
                <w:kern w:val="0"/>
                <w:sz w:val="22"/>
              </w:rPr>
              <w:t xml:space="preserve">　</w:t>
            </w:r>
          </w:p>
        </w:tc>
        <w:tc>
          <w:tcPr>
            <w:tcW w:w="912" w:type="dxa"/>
            <w:tcBorders>
              <w:top w:val="nil"/>
              <w:left w:val="nil"/>
              <w:bottom w:val="single" w:sz="4" w:space="0" w:color="auto"/>
              <w:right w:val="single" w:sz="4" w:space="0" w:color="auto"/>
            </w:tcBorders>
            <w:shd w:val="clear" w:color="auto" w:fill="auto"/>
            <w:hideMark/>
          </w:tcPr>
          <w:p w14:paraId="398FE9E2" w14:textId="77777777" w:rsidR="006000E7" w:rsidRPr="006000E7" w:rsidRDefault="006000E7" w:rsidP="006000E7">
            <w:pPr>
              <w:widowControl/>
              <w:jc w:val="left"/>
              <w:rPr>
                <w:rFonts w:ascii="等线" w:eastAsia="等线" w:hAnsi="等线" w:cs="宋体" w:hint="eastAsia"/>
                <w:color w:val="000000"/>
                <w:kern w:val="0"/>
                <w:sz w:val="22"/>
              </w:rPr>
            </w:pPr>
            <w:r w:rsidRPr="006000E7">
              <w:rPr>
                <w:rFonts w:ascii="等线" w:eastAsia="等线" w:hAnsi="等线" w:cs="宋体" w:hint="eastAsia"/>
                <w:color w:val="000000"/>
                <w:kern w:val="0"/>
                <w:sz w:val="22"/>
              </w:rPr>
              <w:t xml:space="preserve">　</w:t>
            </w:r>
          </w:p>
        </w:tc>
      </w:tr>
      <w:tr w:rsidR="009E4690" w:rsidRPr="006000E7" w14:paraId="6337B71D" w14:textId="77777777" w:rsidTr="009E4690">
        <w:trPr>
          <w:trHeight w:val="560"/>
        </w:trPr>
        <w:tc>
          <w:tcPr>
            <w:tcW w:w="421" w:type="dxa"/>
            <w:tcBorders>
              <w:top w:val="nil"/>
              <w:left w:val="single" w:sz="4" w:space="0" w:color="auto"/>
              <w:bottom w:val="single" w:sz="4" w:space="0" w:color="auto"/>
              <w:right w:val="single" w:sz="4" w:space="0" w:color="auto"/>
            </w:tcBorders>
            <w:shd w:val="clear" w:color="auto" w:fill="auto"/>
            <w:hideMark/>
          </w:tcPr>
          <w:p w14:paraId="33814DC6"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9</w:t>
            </w:r>
          </w:p>
        </w:tc>
        <w:tc>
          <w:tcPr>
            <w:tcW w:w="992" w:type="dxa"/>
            <w:gridSpan w:val="2"/>
            <w:tcBorders>
              <w:top w:val="nil"/>
              <w:left w:val="nil"/>
              <w:bottom w:val="single" w:sz="4" w:space="0" w:color="auto"/>
              <w:right w:val="single" w:sz="4" w:space="0" w:color="auto"/>
            </w:tcBorders>
            <w:shd w:val="clear" w:color="auto" w:fill="auto"/>
            <w:hideMark/>
          </w:tcPr>
          <w:p w14:paraId="029177BB"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134" w:type="dxa"/>
            <w:gridSpan w:val="2"/>
            <w:tcBorders>
              <w:top w:val="nil"/>
              <w:left w:val="nil"/>
              <w:bottom w:val="single" w:sz="4" w:space="0" w:color="auto"/>
              <w:right w:val="single" w:sz="4" w:space="0" w:color="auto"/>
            </w:tcBorders>
            <w:shd w:val="clear" w:color="auto" w:fill="auto"/>
            <w:hideMark/>
          </w:tcPr>
          <w:p w14:paraId="21AAE966"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0" w:type="dxa"/>
            <w:gridSpan w:val="2"/>
            <w:tcBorders>
              <w:top w:val="nil"/>
              <w:left w:val="nil"/>
              <w:bottom w:val="single" w:sz="4" w:space="0" w:color="auto"/>
              <w:right w:val="single" w:sz="4" w:space="0" w:color="auto"/>
            </w:tcBorders>
            <w:shd w:val="clear" w:color="auto" w:fill="auto"/>
            <w:hideMark/>
          </w:tcPr>
          <w:p w14:paraId="34C8A4D5"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1" w:type="dxa"/>
            <w:tcBorders>
              <w:top w:val="nil"/>
              <w:left w:val="nil"/>
              <w:bottom w:val="single" w:sz="4" w:space="0" w:color="auto"/>
              <w:right w:val="single" w:sz="4" w:space="0" w:color="auto"/>
            </w:tcBorders>
            <w:shd w:val="clear" w:color="auto" w:fill="auto"/>
            <w:hideMark/>
          </w:tcPr>
          <w:p w14:paraId="10684165"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0" w:type="dxa"/>
            <w:tcBorders>
              <w:top w:val="nil"/>
              <w:left w:val="nil"/>
              <w:bottom w:val="single" w:sz="4" w:space="0" w:color="auto"/>
              <w:right w:val="single" w:sz="4" w:space="0" w:color="auto"/>
            </w:tcBorders>
            <w:shd w:val="clear" w:color="auto" w:fill="auto"/>
            <w:hideMark/>
          </w:tcPr>
          <w:p w14:paraId="0AA17425"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993" w:type="dxa"/>
            <w:tcBorders>
              <w:top w:val="nil"/>
              <w:left w:val="nil"/>
              <w:bottom w:val="single" w:sz="4" w:space="0" w:color="auto"/>
              <w:right w:val="single" w:sz="4" w:space="0" w:color="auto"/>
            </w:tcBorders>
            <w:shd w:val="clear" w:color="auto" w:fill="auto"/>
            <w:hideMark/>
          </w:tcPr>
          <w:p w14:paraId="6EF1689C"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134" w:type="dxa"/>
            <w:gridSpan w:val="2"/>
            <w:tcBorders>
              <w:top w:val="nil"/>
              <w:left w:val="nil"/>
              <w:bottom w:val="single" w:sz="4" w:space="0" w:color="auto"/>
              <w:right w:val="single" w:sz="4" w:space="0" w:color="auto"/>
            </w:tcBorders>
            <w:shd w:val="clear" w:color="auto" w:fill="auto"/>
            <w:hideMark/>
          </w:tcPr>
          <w:p w14:paraId="3E471937"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添加产品时，生效产品全显</w:t>
            </w:r>
          </w:p>
        </w:tc>
        <w:tc>
          <w:tcPr>
            <w:tcW w:w="5443" w:type="dxa"/>
            <w:gridSpan w:val="6"/>
            <w:tcBorders>
              <w:top w:val="nil"/>
              <w:left w:val="nil"/>
              <w:bottom w:val="single" w:sz="4" w:space="0" w:color="auto"/>
              <w:right w:val="single" w:sz="4" w:space="0" w:color="auto"/>
            </w:tcBorders>
            <w:shd w:val="clear" w:color="auto" w:fill="auto"/>
            <w:hideMark/>
          </w:tcPr>
          <w:p w14:paraId="489F263A"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720" w:type="dxa"/>
            <w:tcBorders>
              <w:top w:val="nil"/>
              <w:left w:val="nil"/>
              <w:bottom w:val="single" w:sz="4" w:space="0" w:color="auto"/>
              <w:right w:val="single" w:sz="4" w:space="0" w:color="auto"/>
            </w:tcBorders>
            <w:shd w:val="clear" w:color="auto" w:fill="auto"/>
            <w:hideMark/>
          </w:tcPr>
          <w:p w14:paraId="1C8A5158" w14:textId="77777777" w:rsidR="006000E7" w:rsidRPr="006000E7" w:rsidRDefault="006000E7" w:rsidP="006000E7">
            <w:pPr>
              <w:widowControl/>
              <w:jc w:val="left"/>
              <w:rPr>
                <w:rFonts w:ascii="等线" w:eastAsia="等线" w:hAnsi="等线" w:cs="宋体" w:hint="eastAsia"/>
                <w:color w:val="000000"/>
                <w:kern w:val="0"/>
              </w:rPr>
            </w:pPr>
            <w:r w:rsidRPr="006000E7">
              <w:rPr>
                <w:rFonts w:ascii="等线" w:eastAsia="等线" w:hAnsi="等线" w:cs="宋体" w:hint="eastAsia"/>
                <w:color w:val="000000"/>
                <w:kern w:val="0"/>
              </w:rPr>
              <w:t xml:space="preserve">　</w:t>
            </w:r>
          </w:p>
        </w:tc>
        <w:tc>
          <w:tcPr>
            <w:tcW w:w="1260" w:type="dxa"/>
            <w:tcBorders>
              <w:top w:val="nil"/>
              <w:left w:val="nil"/>
              <w:bottom w:val="single" w:sz="4" w:space="0" w:color="auto"/>
              <w:right w:val="single" w:sz="4" w:space="0" w:color="auto"/>
            </w:tcBorders>
            <w:shd w:val="clear" w:color="auto" w:fill="auto"/>
            <w:hideMark/>
          </w:tcPr>
          <w:p w14:paraId="015F6162" w14:textId="77777777" w:rsidR="006000E7" w:rsidRPr="006000E7" w:rsidRDefault="006000E7" w:rsidP="006000E7">
            <w:pPr>
              <w:widowControl/>
              <w:jc w:val="left"/>
              <w:rPr>
                <w:rFonts w:ascii="等线" w:eastAsia="等线" w:hAnsi="等线" w:cs="宋体" w:hint="eastAsia"/>
                <w:color w:val="000000"/>
                <w:kern w:val="0"/>
              </w:rPr>
            </w:pPr>
            <w:r w:rsidRPr="006000E7">
              <w:rPr>
                <w:rFonts w:ascii="等线" w:eastAsia="等线" w:hAnsi="等线" w:cs="宋体" w:hint="eastAsia"/>
                <w:color w:val="000000"/>
                <w:kern w:val="0"/>
              </w:rPr>
              <w:t xml:space="preserve">　</w:t>
            </w:r>
          </w:p>
        </w:tc>
        <w:tc>
          <w:tcPr>
            <w:tcW w:w="1040" w:type="dxa"/>
            <w:tcBorders>
              <w:top w:val="nil"/>
              <w:left w:val="nil"/>
              <w:bottom w:val="single" w:sz="4" w:space="0" w:color="auto"/>
              <w:right w:val="single" w:sz="4" w:space="0" w:color="auto"/>
            </w:tcBorders>
            <w:shd w:val="clear" w:color="auto" w:fill="auto"/>
            <w:hideMark/>
          </w:tcPr>
          <w:p w14:paraId="432799DC" w14:textId="77777777" w:rsidR="006000E7" w:rsidRPr="006000E7" w:rsidRDefault="006000E7" w:rsidP="006000E7">
            <w:pPr>
              <w:widowControl/>
              <w:jc w:val="left"/>
              <w:rPr>
                <w:rFonts w:ascii="等线" w:eastAsia="等线" w:hAnsi="等线" w:cs="宋体" w:hint="eastAsia"/>
                <w:color w:val="000000"/>
                <w:kern w:val="0"/>
                <w:sz w:val="22"/>
              </w:rPr>
            </w:pPr>
            <w:r w:rsidRPr="006000E7">
              <w:rPr>
                <w:rFonts w:ascii="等线" w:eastAsia="等线" w:hAnsi="等线" w:cs="宋体" w:hint="eastAsia"/>
                <w:color w:val="000000"/>
                <w:kern w:val="0"/>
                <w:sz w:val="22"/>
              </w:rPr>
              <w:t xml:space="preserve">　</w:t>
            </w:r>
          </w:p>
        </w:tc>
        <w:tc>
          <w:tcPr>
            <w:tcW w:w="912" w:type="dxa"/>
            <w:tcBorders>
              <w:top w:val="nil"/>
              <w:left w:val="nil"/>
              <w:bottom w:val="single" w:sz="4" w:space="0" w:color="auto"/>
              <w:right w:val="single" w:sz="4" w:space="0" w:color="auto"/>
            </w:tcBorders>
            <w:shd w:val="clear" w:color="auto" w:fill="auto"/>
            <w:hideMark/>
          </w:tcPr>
          <w:p w14:paraId="61465BAC" w14:textId="77777777" w:rsidR="006000E7" w:rsidRPr="006000E7" w:rsidRDefault="006000E7" w:rsidP="006000E7">
            <w:pPr>
              <w:widowControl/>
              <w:jc w:val="left"/>
              <w:rPr>
                <w:rFonts w:ascii="等线" w:eastAsia="等线" w:hAnsi="等线" w:cs="宋体" w:hint="eastAsia"/>
                <w:color w:val="000000"/>
                <w:kern w:val="0"/>
                <w:sz w:val="22"/>
              </w:rPr>
            </w:pPr>
            <w:r w:rsidRPr="006000E7">
              <w:rPr>
                <w:rFonts w:ascii="等线" w:eastAsia="等线" w:hAnsi="等线" w:cs="宋体" w:hint="eastAsia"/>
                <w:color w:val="000000"/>
                <w:kern w:val="0"/>
                <w:sz w:val="22"/>
              </w:rPr>
              <w:t xml:space="preserve">　</w:t>
            </w:r>
          </w:p>
        </w:tc>
      </w:tr>
      <w:tr w:rsidR="009E4690" w:rsidRPr="006000E7" w14:paraId="14D86F66" w14:textId="77777777" w:rsidTr="009E4690">
        <w:trPr>
          <w:trHeight w:val="280"/>
        </w:trPr>
        <w:tc>
          <w:tcPr>
            <w:tcW w:w="421" w:type="dxa"/>
            <w:tcBorders>
              <w:top w:val="nil"/>
              <w:left w:val="single" w:sz="4" w:space="0" w:color="auto"/>
              <w:bottom w:val="single" w:sz="4" w:space="0" w:color="auto"/>
              <w:right w:val="single" w:sz="4" w:space="0" w:color="auto"/>
            </w:tcBorders>
            <w:shd w:val="clear" w:color="auto" w:fill="auto"/>
            <w:hideMark/>
          </w:tcPr>
          <w:p w14:paraId="6B78C75F"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10</w:t>
            </w:r>
          </w:p>
        </w:tc>
        <w:tc>
          <w:tcPr>
            <w:tcW w:w="992" w:type="dxa"/>
            <w:gridSpan w:val="2"/>
            <w:tcBorders>
              <w:top w:val="nil"/>
              <w:left w:val="nil"/>
              <w:bottom w:val="single" w:sz="4" w:space="0" w:color="auto"/>
              <w:right w:val="single" w:sz="4" w:space="0" w:color="auto"/>
            </w:tcBorders>
            <w:shd w:val="clear" w:color="auto" w:fill="auto"/>
            <w:hideMark/>
          </w:tcPr>
          <w:p w14:paraId="138580AC"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134" w:type="dxa"/>
            <w:gridSpan w:val="2"/>
            <w:tcBorders>
              <w:top w:val="nil"/>
              <w:left w:val="nil"/>
              <w:bottom w:val="single" w:sz="4" w:space="0" w:color="auto"/>
              <w:right w:val="single" w:sz="4" w:space="0" w:color="auto"/>
            </w:tcBorders>
            <w:shd w:val="clear" w:color="auto" w:fill="auto"/>
            <w:hideMark/>
          </w:tcPr>
          <w:p w14:paraId="03A61563"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0" w:type="dxa"/>
            <w:gridSpan w:val="2"/>
            <w:tcBorders>
              <w:top w:val="nil"/>
              <w:left w:val="nil"/>
              <w:bottom w:val="single" w:sz="4" w:space="0" w:color="auto"/>
              <w:right w:val="single" w:sz="4" w:space="0" w:color="auto"/>
            </w:tcBorders>
            <w:shd w:val="clear" w:color="auto" w:fill="auto"/>
            <w:hideMark/>
          </w:tcPr>
          <w:p w14:paraId="158F34B5"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1" w:type="dxa"/>
            <w:tcBorders>
              <w:top w:val="nil"/>
              <w:left w:val="nil"/>
              <w:bottom w:val="single" w:sz="4" w:space="0" w:color="auto"/>
              <w:right w:val="single" w:sz="4" w:space="0" w:color="auto"/>
            </w:tcBorders>
            <w:shd w:val="clear" w:color="auto" w:fill="auto"/>
            <w:hideMark/>
          </w:tcPr>
          <w:p w14:paraId="31E5D102"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0" w:type="dxa"/>
            <w:tcBorders>
              <w:top w:val="nil"/>
              <w:left w:val="nil"/>
              <w:bottom w:val="single" w:sz="4" w:space="0" w:color="auto"/>
              <w:right w:val="single" w:sz="4" w:space="0" w:color="auto"/>
            </w:tcBorders>
            <w:shd w:val="clear" w:color="auto" w:fill="auto"/>
            <w:hideMark/>
          </w:tcPr>
          <w:p w14:paraId="588FF79E"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993" w:type="dxa"/>
            <w:tcBorders>
              <w:top w:val="nil"/>
              <w:left w:val="nil"/>
              <w:bottom w:val="single" w:sz="4" w:space="0" w:color="auto"/>
              <w:right w:val="single" w:sz="4" w:space="0" w:color="auto"/>
            </w:tcBorders>
            <w:shd w:val="clear" w:color="auto" w:fill="auto"/>
            <w:hideMark/>
          </w:tcPr>
          <w:p w14:paraId="261B4397"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134" w:type="dxa"/>
            <w:gridSpan w:val="2"/>
            <w:tcBorders>
              <w:top w:val="nil"/>
              <w:left w:val="nil"/>
              <w:bottom w:val="single" w:sz="4" w:space="0" w:color="auto"/>
              <w:right w:val="single" w:sz="4" w:space="0" w:color="auto"/>
            </w:tcBorders>
            <w:shd w:val="clear" w:color="auto" w:fill="auto"/>
            <w:hideMark/>
          </w:tcPr>
          <w:p w14:paraId="7EFCAD80"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停用产品不显示</w:t>
            </w:r>
          </w:p>
        </w:tc>
        <w:tc>
          <w:tcPr>
            <w:tcW w:w="5443" w:type="dxa"/>
            <w:gridSpan w:val="6"/>
            <w:tcBorders>
              <w:top w:val="nil"/>
              <w:left w:val="nil"/>
              <w:bottom w:val="single" w:sz="4" w:space="0" w:color="auto"/>
              <w:right w:val="single" w:sz="4" w:space="0" w:color="auto"/>
            </w:tcBorders>
            <w:shd w:val="clear" w:color="auto" w:fill="auto"/>
            <w:hideMark/>
          </w:tcPr>
          <w:p w14:paraId="3E9909CD"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720" w:type="dxa"/>
            <w:tcBorders>
              <w:top w:val="nil"/>
              <w:left w:val="nil"/>
              <w:bottom w:val="single" w:sz="4" w:space="0" w:color="auto"/>
              <w:right w:val="single" w:sz="4" w:space="0" w:color="auto"/>
            </w:tcBorders>
            <w:shd w:val="clear" w:color="auto" w:fill="auto"/>
            <w:hideMark/>
          </w:tcPr>
          <w:p w14:paraId="1019D285" w14:textId="77777777" w:rsidR="006000E7" w:rsidRPr="006000E7" w:rsidRDefault="006000E7" w:rsidP="006000E7">
            <w:pPr>
              <w:widowControl/>
              <w:jc w:val="left"/>
              <w:rPr>
                <w:rFonts w:ascii="等线" w:eastAsia="等线" w:hAnsi="等线" w:cs="宋体" w:hint="eastAsia"/>
                <w:color w:val="000000"/>
                <w:kern w:val="0"/>
              </w:rPr>
            </w:pPr>
            <w:r w:rsidRPr="006000E7">
              <w:rPr>
                <w:rFonts w:ascii="等线" w:eastAsia="等线" w:hAnsi="等线" w:cs="宋体" w:hint="eastAsia"/>
                <w:color w:val="000000"/>
                <w:kern w:val="0"/>
              </w:rPr>
              <w:t xml:space="preserve">　</w:t>
            </w:r>
          </w:p>
        </w:tc>
        <w:tc>
          <w:tcPr>
            <w:tcW w:w="1260" w:type="dxa"/>
            <w:tcBorders>
              <w:top w:val="nil"/>
              <w:left w:val="nil"/>
              <w:bottom w:val="single" w:sz="4" w:space="0" w:color="auto"/>
              <w:right w:val="single" w:sz="4" w:space="0" w:color="auto"/>
            </w:tcBorders>
            <w:shd w:val="clear" w:color="auto" w:fill="auto"/>
            <w:hideMark/>
          </w:tcPr>
          <w:p w14:paraId="49ADF203" w14:textId="77777777" w:rsidR="006000E7" w:rsidRPr="006000E7" w:rsidRDefault="006000E7" w:rsidP="006000E7">
            <w:pPr>
              <w:widowControl/>
              <w:jc w:val="left"/>
              <w:rPr>
                <w:rFonts w:ascii="等线" w:eastAsia="等线" w:hAnsi="等线" w:cs="宋体" w:hint="eastAsia"/>
                <w:color w:val="000000"/>
                <w:kern w:val="0"/>
              </w:rPr>
            </w:pPr>
            <w:r w:rsidRPr="006000E7">
              <w:rPr>
                <w:rFonts w:ascii="等线" w:eastAsia="等线" w:hAnsi="等线" w:cs="宋体" w:hint="eastAsia"/>
                <w:color w:val="000000"/>
                <w:kern w:val="0"/>
              </w:rPr>
              <w:t xml:space="preserve">　</w:t>
            </w:r>
          </w:p>
        </w:tc>
        <w:tc>
          <w:tcPr>
            <w:tcW w:w="1040" w:type="dxa"/>
            <w:tcBorders>
              <w:top w:val="nil"/>
              <w:left w:val="nil"/>
              <w:bottom w:val="single" w:sz="4" w:space="0" w:color="auto"/>
              <w:right w:val="single" w:sz="4" w:space="0" w:color="auto"/>
            </w:tcBorders>
            <w:shd w:val="clear" w:color="auto" w:fill="auto"/>
            <w:hideMark/>
          </w:tcPr>
          <w:p w14:paraId="312A31AF" w14:textId="77777777" w:rsidR="006000E7" w:rsidRPr="006000E7" w:rsidRDefault="006000E7" w:rsidP="006000E7">
            <w:pPr>
              <w:widowControl/>
              <w:jc w:val="left"/>
              <w:rPr>
                <w:rFonts w:ascii="等线" w:eastAsia="等线" w:hAnsi="等线" w:cs="宋体" w:hint="eastAsia"/>
                <w:color w:val="000000"/>
                <w:kern w:val="0"/>
                <w:sz w:val="22"/>
              </w:rPr>
            </w:pPr>
            <w:r w:rsidRPr="006000E7">
              <w:rPr>
                <w:rFonts w:ascii="等线" w:eastAsia="等线" w:hAnsi="等线" w:cs="宋体" w:hint="eastAsia"/>
                <w:color w:val="000000"/>
                <w:kern w:val="0"/>
                <w:sz w:val="22"/>
              </w:rPr>
              <w:t xml:space="preserve">　</w:t>
            </w:r>
          </w:p>
        </w:tc>
        <w:tc>
          <w:tcPr>
            <w:tcW w:w="912" w:type="dxa"/>
            <w:tcBorders>
              <w:top w:val="nil"/>
              <w:left w:val="nil"/>
              <w:bottom w:val="single" w:sz="4" w:space="0" w:color="auto"/>
              <w:right w:val="single" w:sz="4" w:space="0" w:color="auto"/>
            </w:tcBorders>
            <w:shd w:val="clear" w:color="auto" w:fill="auto"/>
            <w:hideMark/>
          </w:tcPr>
          <w:p w14:paraId="3AC0E330" w14:textId="77777777" w:rsidR="006000E7" w:rsidRPr="006000E7" w:rsidRDefault="006000E7" w:rsidP="006000E7">
            <w:pPr>
              <w:widowControl/>
              <w:jc w:val="left"/>
              <w:rPr>
                <w:rFonts w:ascii="等线" w:eastAsia="等线" w:hAnsi="等线" w:cs="宋体" w:hint="eastAsia"/>
                <w:color w:val="000000"/>
                <w:kern w:val="0"/>
                <w:sz w:val="22"/>
              </w:rPr>
            </w:pPr>
            <w:r w:rsidRPr="006000E7">
              <w:rPr>
                <w:rFonts w:ascii="等线" w:eastAsia="等线" w:hAnsi="等线" w:cs="宋体" w:hint="eastAsia"/>
                <w:color w:val="000000"/>
                <w:kern w:val="0"/>
                <w:sz w:val="22"/>
              </w:rPr>
              <w:t xml:space="preserve">　</w:t>
            </w:r>
          </w:p>
        </w:tc>
      </w:tr>
      <w:tr w:rsidR="009E4690" w:rsidRPr="006000E7" w14:paraId="589BBB0D" w14:textId="77777777" w:rsidTr="009E4690">
        <w:trPr>
          <w:trHeight w:val="560"/>
        </w:trPr>
        <w:tc>
          <w:tcPr>
            <w:tcW w:w="421" w:type="dxa"/>
            <w:tcBorders>
              <w:top w:val="nil"/>
              <w:left w:val="single" w:sz="4" w:space="0" w:color="auto"/>
              <w:bottom w:val="single" w:sz="4" w:space="0" w:color="auto"/>
              <w:right w:val="single" w:sz="4" w:space="0" w:color="auto"/>
            </w:tcBorders>
            <w:shd w:val="clear" w:color="auto" w:fill="auto"/>
            <w:hideMark/>
          </w:tcPr>
          <w:p w14:paraId="4E36500E"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11</w:t>
            </w:r>
          </w:p>
        </w:tc>
        <w:tc>
          <w:tcPr>
            <w:tcW w:w="992" w:type="dxa"/>
            <w:gridSpan w:val="2"/>
            <w:tcBorders>
              <w:top w:val="nil"/>
              <w:left w:val="nil"/>
              <w:bottom w:val="single" w:sz="4" w:space="0" w:color="auto"/>
              <w:right w:val="single" w:sz="4" w:space="0" w:color="auto"/>
            </w:tcBorders>
            <w:shd w:val="clear" w:color="auto" w:fill="auto"/>
            <w:hideMark/>
          </w:tcPr>
          <w:p w14:paraId="14AA052D"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134" w:type="dxa"/>
            <w:gridSpan w:val="2"/>
            <w:tcBorders>
              <w:top w:val="nil"/>
              <w:left w:val="nil"/>
              <w:bottom w:val="single" w:sz="4" w:space="0" w:color="auto"/>
              <w:right w:val="single" w:sz="4" w:space="0" w:color="auto"/>
            </w:tcBorders>
            <w:shd w:val="clear" w:color="auto" w:fill="auto"/>
            <w:hideMark/>
          </w:tcPr>
          <w:p w14:paraId="59954BE3"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0" w:type="dxa"/>
            <w:gridSpan w:val="2"/>
            <w:tcBorders>
              <w:top w:val="nil"/>
              <w:left w:val="nil"/>
              <w:bottom w:val="single" w:sz="4" w:space="0" w:color="auto"/>
              <w:right w:val="single" w:sz="4" w:space="0" w:color="auto"/>
            </w:tcBorders>
            <w:shd w:val="clear" w:color="auto" w:fill="auto"/>
            <w:hideMark/>
          </w:tcPr>
          <w:p w14:paraId="4F8D3AAD"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1" w:type="dxa"/>
            <w:tcBorders>
              <w:top w:val="nil"/>
              <w:left w:val="nil"/>
              <w:bottom w:val="single" w:sz="4" w:space="0" w:color="auto"/>
              <w:right w:val="single" w:sz="4" w:space="0" w:color="auto"/>
            </w:tcBorders>
            <w:shd w:val="clear" w:color="auto" w:fill="auto"/>
            <w:hideMark/>
          </w:tcPr>
          <w:p w14:paraId="7810D84F"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0" w:type="dxa"/>
            <w:tcBorders>
              <w:top w:val="nil"/>
              <w:left w:val="nil"/>
              <w:bottom w:val="single" w:sz="4" w:space="0" w:color="auto"/>
              <w:right w:val="single" w:sz="4" w:space="0" w:color="auto"/>
            </w:tcBorders>
            <w:shd w:val="clear" w:color="auto" w:fill="auto"/>
            <w:hideMark/>
          </w:tcPr>
          <w:p w14:paraId="39474A42"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993" w:type="dxa"/>
            <w:tcBorders>
              <w:top w:val="nil"/>
              <w:left w:val="nil"/>
              <w:bottom w:val="single" w:sz="4" w:space="0" w:color="auto"/>
              <w:right w:val="single" w:sz="4" w:space="0" w:color="auto"/>
            </w:tcBorders>
            <w:shd w:val="clear" w:color="auto" w:fill="auto"/>
            <w:hideMark/>
          </w:tcPr>
          <w:p w14:paraId="7EF88DAE"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134" w:type="dxa"/>
            <w:gridSpan w:val="2"/>
            <w:tcBorders>
              <w:top w:val="nil"/>
              <w:left w:val="nil"/>
              <w:bottom w:val="single" w:sz="4" w:space="0" w:color="auto"/>
              <w:right w:val="single" w:sz="4" w:space="0" w:color="auto"/>
            </w:tcBorders>
            <w:shd w:val="clear" w:color="auto" w:fill="auto"/>
            <w:hideMark/>
          </w:tcPr>
          <w:p w14:paraId="206045E6"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5443" w:type="dxa"/>
            <w:gridSpan w:val="6"/>
            <w:tcBorders>
              <w:top w:val="nil"/>
              <w:left w:val="nil"/>
              <w:bottom w:val="single" w:sz="4" w:space="0" w:color="auto"/>
              <w:right w:val="single" w:sz="4" w:space="0" w:color="auto"/>
            </w:tcBorders>
            <w:shd w:val="clear" w:color="auto" w:fill="auto"/>
            <w:hideMark/>
          </w:tcPr>
          <w:p w14:paraId="28663B6F"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新增产品时选择的产品类型</w:t>
            </w:r>
          </w:p>
        </w:tc>
        <w:tc>
          <w:tcPr>
            <w:tcW w:w="1720" w:type="dxa"/>
            <w:tcBorders>
              <w:top w:val="nil"/>
              <w:left w:val="nil"/>
              <w:bottom w:val="single" w:sz="4" w:space="0" w:color="auto"/>
              <w:right w:val="single" w:sz="4" w:space="0" w:color="auto"/>
            </w:tcBorders>
            <w:shd w:val="clear" w:color="auto" w:fill="auto"/>
            <w:hideMark/>
          </w:tcPr>
          <w:p w14:paraId="7502D19C" w14:textId="77777777" w:rsidR="006000E7" w:rsidRPr="006000E7" w:rsidRDefault="006000E7" w:rsidP="006000E7">
            <w:pPr>
              <w:widowControl/>
              <w:jc w:val="left"/>
              <w:rPr>
                <w:rFonts w:ascii="等线" w:eastAsia="等线" w:hAnsi="等线" w:cs="宋体" w:hint="eastAsia"/>
                <w:color w:val="000000"/>
                <w:kern w:val="0"/>
              </w:rPr>
            </w:pPr>
            <w:r w:rsidRPr="006000E7">
              <w:rPr>
                <w:rFonts w:ascii="等线" w:eastAsia="等线" w:hAnsi="等线" w:cs="宋体" w:hint="eastAsia"/>
                <w:color w:val="000000"/>
                <w:kern w:val="0"/>
              </w:rPr>
              <w:t xml:space="preserve">　</w:t>
            </w:r>
          </w:p>
        </w:tc>
        <w:tc>
          <w:tcPr>
            <w:tcW w:w="1260" w:type="dxa"/>
            <w:tcBorders>
              <w:top w:val="nil"/>
              <w:left w:val="nil"/>
              <w:bottom w:val="single" w:sz="4" w:space="0" w:color="auto"/>
              <w:right w:val="single" w:sz="4" w:space="0" w:color="auto"/>
            </w:tcBorders>
            <w:shd w:val="clear" w:color="auto" w:fill="auto"/>
            <w:hideMark/>
          </w:tcPr>
          <w:p w14:paraId="08304809" w14:textId="77777777" w:rsidR="006000E7" w:rsidRPr="006000E7" w:rsidRDefault="006000E7" w:rsidP="006000E7">
            <w:pPr>
              <w:widowControl/>
              <w:jc w:val="left"/>
              <w:rPr>
                <w:rFonts w:ascii="等线" w:eastAsia="等线" w:hAnsi="等线" w:cs="宋体" w:hint="eastAsia"/>
                <w:color w:val="000000"/>
                <w:kern w:val="0"/>
              </w:rPr>
            </w:pPr>
            <w:r w:rsidRPr="006000E7">
              <w:rPr>
                <w:rFonts w:ascii="等线" w:eastAsia="等线" w:hAnsi="等线" w:cs="宋体" w:hint="eastAsia"/>
                <w:color w:val="000000"/>
                <w:kern w:val="0"/>
              </w:rPr>
              <w:t xml:space="preserve">　</w:t>
            </w:r>
          </w:p>
        </w:tc>
        <w:tc>
          <w:tcPr>
            <w:tcW w:w="1040" w:type="dxa"/>
            <w:tcBorders>
              <w:top w:val="nil"/>
              <w:left w:val="nil"/>
              <w:bottom w:val="single" w:sz="4" w:space="0" w:color="auto"/>
              <w:right w:val="single" w:sz="4" w:space="0" w:color="auto"/>
            </w:tcBorders>
            <w:shd w:val="clear" w:color="auto" w:fill="auto"/>
            <w:hideMark/>
          </w:tcPr>
          <w:p w14:paraId="3F482636" w14:textId="77777777" w:rsidR="006000E7" w:rsidRPr="006000E7" w:rsidRDefault="006000E7" w:rsidP="006000E7">
            <w:pPr>
              <w:widowControl/>
              <w:jc w:val="left"/>
              <w:rPr>
                <w:rFonts w:ascii="等线" w:eastAsia="等线" w:hAnsi="等线" w:cs="宋体" w:hint="eastAsia"/>
                <w:color w:val="000000"/>
                <w:kern w:val="0"/>
                <w:sz w:val="22"/>
              </w:rPr>
            </w:pPr>
            <w:r w:rsidRPr="006000E7">
              <w:rPr>
                <w:rFonts w:ascii="等线" w:eastAsia="等线" w:hAnsi="等线" w:cs="宋体" w:hint="eastAsia"/>
                <w:color w:val="000000"/>
                <w:kern w:val="0"/>
                <w:sz w:val="22"/>
              </w:rPr>
              <w:t xml:space="preserve">　</w:t>
            </w:r>
          </w:p>
        </w:tc>
        <w:tc>
          <w:tcPr>
            <w:tcW w:w="912" w:type="dxa"/>
            <w:tcBorders>
              <w:top w:val="nil"/>
              <w:left w:val="nil"/>
              <w:bottom w:val="single" w:sz="4" w:space="0" w:color="auto"/>
              <w:right w:val="single" w:sz="4" w:space="0" w:color="auto"/>
            </w:tcBorders>
            <w:shd w:val="clear" w:color="auto" w:fill="auto"/>
            <w:hideMark/>
          </w:tcPr>
          <w:p w14:paraId="4DEEAE26" w14:textId="77777777" w:rsidR="006000E7" w:rsidRPr="006000E7" w:rsidRDefault="006000E7" w:rsidP="006000E7">
            <w:pPr>
              <w:widowControl/>
              <w:jc w:val="left"/>
              <w:rPr>
                <w:rFonts w:ascii="等线" w:eastAsia="等线" w:hAnsi="等线" w:cs="宋体" w:hint="eastAsia"/>
                <w:color w:val="000000"/>
                <w:kern w:val="0"/>
                <w:sz w:val="22"/>
              </w:rPr>
            </w:pPr>
            <w:r w:rsidRPr="006000E7">
              <w:rPr>
                <w:rFonts w:ascii="等线" w:eastAsia="等线" w:hAnsi="等线" w:cs="宋体" w:hint="eastAsia"/>
                <w:color w:val="000000"/>
                <w:kern w:val="0"/>
                <w:sz w:val="22"/>
              </w:rPr>
              <w:t xml:space="preserve">　</w:t>
            </w:r>
          </w:p>
        </w:tc>
      </w:tr>
      <w:tr w:rsidR="009E4690" w:rsidRPr="006000E7" w14:paraId="0391A346" w14:textId="77777777" w:rsidTr="009E4690">
        <w:trPr>
          <w:trHeight w:val="580"/>
        </w:trPr>
        <w:tc>
          <w:tcPr>
            <w:tcW w:w="421" w:type="dxa"/>
            <w:tcBorders>
              <w:top w:val="nil"/>
              <w:left w:val="single" w:sz="4" w:space="0" w:color="auto"/>
              <w:bottom w:val="single" w:sz="4" w:space="0" w:color="auto"/>
              <w:right w:val="single" w:sz="4" w:space="0" w:color="auto"/>
            </w:tcBorders>
            <w:shd w:val="clear" w:color="auto" w:fill="auto"/>
            <w:hideMark/>
          </w:tcPr>
          <w:p w14:paraId="6963B3FE"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12</w:t>
            </w:r>
          </w:p>
        </w:tc>
        <w:tc>
          <w:tcPr>
            <w:tcW w:w="992" w:type="dxa"/>
            <w:gridSpan w:val="2"/>
            <w:tcBorders>
              <w:top w:val="nil"/>
              <w:left w:val="nil"/>
              <w:bottom w:val="single" w:sz="4" w:space="0" w:color="auto"/>
              <w:right w:val="single" w:sz="4" w:space="0" w:color="auto"/>
            </w:tcBorders>
            <w:shd w:val="clear" w:color="auto" w:fill="auto"/>
            <w:hideMark/>
          </w:tcPr>
          <w:p w14:paraId="30FD020C"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134" w:type="dxa"/>
            <w:gridSpan w:val="2"/>
            <w:tcBorders>
              <w:top w:val="nil"/>
              <w:left w:val="nil"/>
              <w:bottom w:val="single" w:sz="4" w:space="0" w:color="auto"/>
              <w:right w:val="single" w:sz="4" w:space="0" w:color="auto"/>
            </w:tcBorders>
            <w:shd w:val="clear" w:color="auto" w:fill="auto"/>
            <w:hideMark/>
          </w:tcPr>
          <w:p w14:paraId="754459FA"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0" w:type="dxa"/>
            <w:gridSpan w:val="2"/>
            <w:tcBorders>
              <w:top w:val="nil"/>
              <w:left w:val="nil"/>
              <w:bottom w:val="single" w:sz="4" w:space="0" w:color="auto"/>
              <w:right w:val="single" w:sz="4" w:space="0" w:color="auto"/>
            </w:tcBorders>
            <w:shd w:val="clear" w:color="auto" w:fill="auto"/>
            <w:hideMark/>
          </w:tcPr>
          <w:p w14:paraId="5A3CC0EF"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1" w:type="dxa"/>
            <w:tcBorders>
              <w:top w:val="nil"/>
              <w:left w:val="nil"/>
              <w:bottom w:val="single" w:sz="4" w:space="0" w:color="auto"/>
              <w:right w:val="single" w:sz="4" w:space="0" w:color="auto"/>
            </w:tcBorders>
            <w:shd w:val="clear" w:color="auto" w:fill="auto"/>
            <w:hideMark/>
          </w:tcPr>
          <w:p w14:paraId="67C26711"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0" w:type="dxa"/>
            <w:tcBorders>
              <w:top w:val="nil"/>
              <w:left w:val="nil"/>
              <w:bottom w:val="single" w:sz="4" w:space="0" w:color="auto"/>
              <w:right w:val="single" w:sz="4" w:space="0" w:color="auto"/>
            </w:tcBorders>
            <w:shd w:val="clear" w:color="auto" w:fill="auto"/>
            <w:hideMark/>
          </w:tcPr>
          <w:p w14:paraId="27F8D3A4"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993" w:type="dxa"/>
            <w:tcBorders>
              <w:top w:val="nil"/>
              <w:left w:val="nil"/>
              <w:bottom w:val="single" w:sz="4" w:space="0" w:color="auto"/>
              <w:right w:val="single" w:sz="4" w:space="0" w:color="auto"/>
            </w:tcBorders>
            <w:shd w:val="clear" w:color="auto" w:fill="auto"/>
            <w:hideMark/>
          </w:tcPr>
          <w:p w14:paraId="0FDBF39A"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134" w:type="dxa"/>
            <w:gridSpan w:val="2"/>
            <w:tcBorders>
              <w:top w:val="nil"/>
              <w:left w:val="nil"/>
              <w:bottom w:val="single" w:sz="4" w:space="0" w:color="auto"/>
              <w:right w:val="single" w:sz="4" w:space="0" w:color="auto"/>
            </w:tcBorders>
            <w:shd w:val="clear" w:color="auto" w:fill="auto"/>
            <w:hideMark/>
          </w:tcPr>
          <w:p w14:paraId="041D1731"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5443" w:type="dxa"/>
            <w:gridSpan w:val="6"/>
            <w:tcBorders>
              <w:top w:val="nil"/>
              <w:left w:val="nil"/>
              <w:bottom w:val="single" w:sz="4" w:space="0" w:color="auto"/>
              <w:right w:val="single" w:sz="4" w:space="0" w:color="auto"/>
            </w:tcBorders>
            <w:shd w:val="clear" w:color="auto" w:fill="auto"/>
            <w:hideMark/>
          </w:tcPr>
          <w:p w14:paraId="6B0F67C6"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720" w:type="dxa"/>
            <w:tcBorders>
              <w:top w:val="nil"/>
              <w:left w:val="nil"/>
              <w:bottom w:val="single" w:sz="4" w:space="0" w:color="auto"/>
              <w:right w:val="single" w:sz="4" w:space="0" w:color="auto"/>
            </w:tcBorders>
            <w:shd w:val="clear" w:color="auto" w:fill="auto"/>
            <w:hideMark/>
          </w:tcPr>
          <w:p w14:paraId="490D00E1" w14:textId="77777777" w:rsidR="006000E7" w:rsidRPr="006000E7" w:rsidRDefault="006000E7" w:rsidP="006000E7">
            <w:pPr>
              <w:widowControl/>
              <w:jc w:val="left"/>
              <w:rPr>
                <w:rFonts w:ascii="等线" w:eastAsia="等线" w:hAnsi="等线" w:cs="宋体" w:hint="eastAsia"/>
                <w:color w:val="000000"/>
                <w:kern w:val="0"/>
              </w:rPr>
            </w:pPr>
            <w:r w:rsidRPr="006000E7">
              <w:rPr>
                <w:rFonts w:ascii="等线" w:eastAsia="等线" w:hAnsi="等线" w:cs="宋体" w:hint="eastAsia"/>
                <w:color w:val="000000"/>
                <w:kern w:val="0"/>
              </w:rPr>
              <w:t>每个产品只能有一张截图</w:t>
            </w:r>
          </w:p>
        </w:tc>
        <w:tc>
          <w:tcPr>
            <w:tcW w:w="1260" w:type="dxa"/>
            <w:tcBorders>
              <w:top w:val="nil"/>
              <w:left w:val="nil"/>
              <w:bottom w:val="single" w:sz="4" w:space="0" w:color="auto"/>
              <w:right w:val="single" w:sz="4" w:space="0" w:color="auto"/>
            </w:tcBorders>
            <w:shd w:val="clear" w:color="auto" w:fill="auto"/>
            <w:hideMark/>
          </w:tcPr>
          <w:p w14:paraId="12E78B96" w14:textId="77777777" w:rsidR="006000E7" w:rsidRPr="006000E7" w:rsidRDefault="006000E7" w:rsidP="006000E7">
            <w:pPr>
              <w:widowControl/>
              <w:jc w:val="left"/>
              <w:rPr>
                <w:rFonts w:ascii="等线" w:eastAsia="等线" w:hAnsi="等线" w:cs="宋体" w:hint="eastAsia"/>
                <w:color w:val="000000"/>
                <w:kern w:val="0"/>
              </w:rPr>
            </w:pPr>
            <w:r w:rsidRPr="006000E7">
              <w:rPr>
                <w:rFonts w:ascii="等线" w:eastAsia="等线" w:hAnsi="等线" w:cs="宋体" w:hint="eastAsia"/>
                <w:color w:val="000000"/>
                <w:kern w:val="0"/>
              </w:rPr>
              <w:t xml:space="preserve">　</w:t>
            </w:r>
          </w:p>
        </w:tc>
        <w:tc>
          <w:tcPr>
            <w:tcW w:w="1040" w:type="dxa"/>
            <w:tcBorders>
              <w:top w:val="nil"/>
              <w:left w:val="nil"/>
              <w:bottom w:val="single" w:sz="4" w:space="0" w:color="auto"/>
              <w:right w:val="single" w:sz="4" w:space="0" w:color="auto"/>
            </w:tcBorders>
            <w:shd w:val="clear" w:color="auto" w:fill="auto"/>
            <w:hideMark/>
          </w:tcPr>
          <w:p w14:paraId="57E2B6C8" w14:textId="77777777" w:rsidR="006000E7" w:rsidRPr="006000E7" w:rsidRDefault="006000E7" w:rsidP="006000E7">
            <w:pPr>
              <w:widowControl/>
              <w:jc w:val="left"/>
              <w:rPr>
                <w:rFonts w:ascii="等线" w:eastAsia="等线" w:hAnsi="等线" w:cs="宋体" w:hint="eastAsia"/>
                <w:color w:val="000000"/>
                <w:kern w:val="0"/>
                <w:sz w:val="22"/>
              </w:rPr>
            </w:pPr>
            <w:r w:rsidRPr="006000E7">
              <w:rPr>
                <w:rFonts w:ascii="等线" w:eastAsia="等线" w:hAnsi="等线" w:cs="宋体" w:hint="eastAsia"/>
                <w:color w:val="000000"/>
                <w:kern w:val="0"/>
                <w:sz w:val="22"/>
              </w:rPr>
              <w:t xml:space="preserve">　</w:t>
            </w:r>
          </w:p>
        </w:tc>
        <w:tc>
          <w:tcPr>
            <w:tcW w:w="912" w:type="dxa"/>
            <w:tcBorders>
              <w:top w:val="nil"/>
              <w:left w:val="nil"/>
              <w:bottom w:val="single" w:sz="4" w:space="0" w:color="auto"/>
              <w:right w:val="single" w:sz="4" w:space="0" w:color="auto"/>
            </w:tcBorders>
            <w:shd w:val="clear" w:color="auto" w:fill="auto"/>
            <w:hideMark/>
          </w:tcPr>
          <w:p w14:paraId="2F8B06D3" w14:textId="77777777" w:rsidR="006000E7" w:rsidRPr="006000E7" w:rsidRDefault="006000E7" w:rsidP="006000E7">
            <w:pPr>
              <w:widowControl/>
              <w:jc w:val="left"/>
              <w:rPr>
                <w:rFonts w:ascii="等线" w:eastAsia="等线" w:hAnsi="等线" w:cs="宋体" w:hint="eastAsia"/>
                <w:color w:val="000000"/>
                <w:kern w:val="0"/>
                <w:sz w:val="22"/>
              </w:rPr>
            </w:pPr>
            <w:r w:rsidRPr="006000E7">
              <w:rPr>
                <w:rFonts w:ascii="等线" w:eastAsia="等线" w:hAnsi="等线" w:cs="宋体" w:hint="eastAsia"/>
                <w:color w:val="000000"/>
                <w:kern w:val="0"/>
                <w:sz w:val="22"/>
              </w:rPr>
              <w:t xml:space="preserve">　</w:t>
            </w:r>
          </w:p>
        </w:tc>
      </w:tr>
      <w:tr w:rsidR="009E4690" w:rsidRPr="006000E7" w14:paraId="0051B6B8" w14:textId="77777777" w:rsidTr="009E4690">
        <w:trPr>
          <w:trHeight w:val="320"/>
        </w:trPr>
        <w:tc>
          <w:tcPr>
            <w:tcW w:w="421" w:type="dxa"/>
            <w:tcBorders>
              <w:top w:val="nil"/>
              <w:left w:val="single" w:sz="4" w:space="0" w:color="auto"/>
              <w:bottom w:val="single" w:sz="4" w:space="0" w:color="auto"/>
              <w:right w:val="single" w:sz="4" w:space="0" w:color="auto"/>
            </w:tcBorders>
            <w:shd w:val="clear" w:color="auto" w:fill="auto"/>
            <w:hideMark/>
          </w:tcPr>
          <w:p w14:paraId="05316703"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13</w:t>
            </w:r>
          </w:p>
        </w:tc>
        <w:tc>
          <w:tcPr>
            <w:tcW w:w="992" w:type="dxa"/>
            <w:gridSpan w:val="2"/>
            <w:tcBorders>
              <w:top w:val="nil"/>
              <w:left w:val="nil"/>
              <w:bottom w:val="single" w:sz="4" w:space="0" w:color="auto"/>
              <w:right w:val="single" w:sz="4" w:space="0" w:color="auto"/>
            </w:tcBorders>
            <w:shd w:val="clear" w:color="auto" w:fill="auto"/>
            <w:hideMark/>
          </w:tcPr>
          <w:p w14:paraId="53498281"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134" w:type="dxa"/>
            <w:gridSpan w:val="2"/>
            <w:tcBorders>
              <w:top w:val="nil"/>
              <w:left w:val="nil"/>
              <w:bottom w:val="single" w:sz="4" w:space="0" w:color="auto"/>
              <w:right w:val="single" w:sz="4" w:space="0" w:color="auto"/>
            </w:tcBorders>
            <w:shd w:val="clear" w:color="auto" w:fill="auto"/>
            <w:hideMark/>
          </w:tcPr>
          <w:p w14:paraId="46207358"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0" w:type="dxa"/>
            <w:gridSpan w:val="2"/>
            <w:tcBorders>
              <w:top w:val="nil"/>
              <w:left w:val="nil"/>
              <w:bottom w:val="single" w:sz="4" w:space="0" w:color="auto"/>
              <w:right w:val="single" w:sz="4" w:space="0" w:color="auto"/>
            </w:tcBorders>
            <w:shd w:val="clear" w:color="auto" w:fill="auto"/>
            <w:hideMark/>
          </w:tcPr>
          <w:p w14:paraId="65F5C0B2"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1" w:type="dxa"/>
            <w:tcBorders>
              <w:top w:val="nil"/>
              <w:left w:val="nil"/>
              <w:bottom w:val="single" w:sz="4" w:space="0" w:color="auto"/>
              <w:right w:val="single" w:sz="4" w:space="0" w:color="auto"/>
            </w:tcBorders>
            <w:shd w:val="clear" w:color="auto" w:fill="auto"/>
            <w:hideMark/>
          </w:tcPr>
          <w:p w14:paraId="1FEE62AE"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0" w:type="dxa"/>
            <w:tcBorders>
              <w:top w:val="nil"/>
              <w:left w:val="nil"/>
              <w:bottom w:val="single" w:sz="4" w:space="0" w:color="auto"/>
              <w:right w:val="single" w:sz="4" w:space="0" w:color="auto"/>
            </w:tcBorders>
            <w:shd w:val="clear" w:color="auto" w:fill="auto"/>
            <w:hideMark/>
          </w:tcPr>
          <w:p w14:paraId="174C63E9"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993" w:type="dxa"/>
            <w:tcBorders>
              <w:top w:val="nil"/>
              <w:left w:val="nil"/>
              <w:bottom w:val="single" w:sz="4" w:space="0" w:color="auto"/>
              <w:right w:val="single" w:sz="4" w:space="0" w:color="auto"/>
            </w:tcBorders>
            <w:shd w:val="clear" w:color="auto" w:fill="auto"/>
            <w:hideMark/>
          </w:tcPr>
          <w:p w14:paraId="68A1AC0C"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134" w:type="dxa"/>
            <w:gridSpan w:val="2"/>
            <w:tcBorders>
              <w:top w:val="nil"/>
              <w:left w:val="nil"/>
              <w:bottom w:val="single" w:sz="4" w:space="0" w:color="auto"/>
              <w:right w:val="single" w:sz="4" w:space="0" w:color="auto"/>
            </w:tcBorders>
            <w:shd w:val="clear" w:color="auto" w:fill="auto"/>
            <w:hideMark/>
          </w:tcPr>
          <w:p w14:paraId="1D52305D"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5443" w:type="dxa"/>
            <w:gridSpan w:val="6"/>
            <w:tcBorders>
              <w:top w:val="nil"/>
              <w:left w:val="nil"/>
              <w:bottom w:val="single" w:sz="4" w:space="0" w:color="auto"/>
              <w:right w:val="single" w:sz="4" w:space="0" w:color="auto"/>
            </w:tcBorders>
            <w:shd w:val="clear" w:color="auto" w:fill="auto"/>
            <w:hideMark/>
          </w:tcPr>
          <w:p w14:paraId="751617C1"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720" w:type="dxa"/>
            <w:tcBorders>
              <w:top w:val="nil"/>
              <w:left w:val="nil"/>
              <w:bottom w:val="single" w:sz="4" w:space="0" w:color="auto"/>
              <w:right w:val="single" w:sz="4" w:space="0" w:color="auto"/>
            </w:tcBorders>
            <w:shd w:val="clear" w:color="auto" w:fill="auto"/>
            <w:hideMark/>
          </w:tcPr>
          <w:p w14:paraId="6B9A3B40" w14:textId="77777777" w:rsidR="006000E7" w:rsidRPr="006000E7" w:rsidRDefault="006000E7" w:rsidP="006000E7">
            <w:pPr>
              <w:widowControl/>
              <w:jc w:val="left"/>
              <w:rPr>
                <w:rFonts w:ascii="等线" w:eastAsia="等线" w:hAnsi="等线" w:cs="宋体" w:hint="eastAsia"/>
                <w:color w:val="000000"/>
                <w:kern w:val="0"/>
              </w:rPr>
            </w:pPr>
            <w:r w:rsidRPr="006000E7">
              <w:rPr>
                <w:rFonts w:ascii="等线" w:eastAsia="等线" w:hAnsi="等线" w:cs="宋体" w:hint="eastAsia"/>
                <w:color w:val="000000"/>
                <w:kern w:val="0"/>
              </w:rPr>
              <w:t>修改/回显、新增</w:t>
            </w:r>
          </w:p>
        </w:tc>
        <w:tc>
          <w:tcPr>
            <w:tcW w:w="1260" w:type="dxa"/>
            <w:tcBorders>
              <w:top w:val="nil"/>
              <w:left w:val="nil"/>
              <w:bottom w:val="single" w:sz="4" w:space="0" w:color="auto"/>
              <w:right w:val="single" w:sz="4" w:space="0" w:color="auto"/>
            </w:tcBorders>
            <w:shd w:val="clear" w:color="auto" w:fill="auto"/>
            <w:hideMark/>
          </w:tcPr>
          <w:p w14:paraId="16DFF512" w14:textId="77777777" w:rsidR="006000E7" w:rsidRPr="006000E7" w:rsidRDefault="006000E7" w:rsidP="006000E7">
            <w:pPr>
              <w:widowControl/>
              <w:jc w:val="left"/>
              <w:rPr>
                <w:rFonts w:ascii="等线" w:eastAsia="等线" w:hAnsi="等线" w:cs="宋体" w:hint="eastAsia"/>
                <w:color w:val="000000"/>
                <w:kern w:val="0"/>
              </w:rPr>
            </w:pPr>
            <w:r w:rsidRPr="006000E7">
              <w:rPr>
                <w:rFonts w:ascii="等线" w:eastAsia="等线" w:hAnsi="等线" w:cs="宋体" w:hint="eastAsia"/>
                <w:color w:val="000000"/>
                <w:kern w:val="0"/>
              </w:rPr>
              <w:t xml:space="preserve">　</w:t>
            </w:r>
          </w:p>
        </w:tc>
        <w:tc>
          <w:tcPr>
            <w:tcW w:w="1040" w:type="dxa"/>
            <w:tcBorders>
              <w:top w:val="nil"/>
              <w:left w:val="nil"/>
              <w:bottom w:val="single" w:sz="4" w:space="0" w:color="auto"/>
              <w:right w:val="single" w:sz="4" w:space="0" w:color="auto"/>
            </w:tcBorders>
            <w:shd w:val="clear" w:color="auto" w:fill="auto"/>
            <w:hideMark/>
          </w:tcPr>
          <w:p w14:paraId="28C97FE5" w14:textId="77777777" w:rsidR="006000E7" w:rsidRPr="006000E7" w:rsidRDefault="006000E7" w:rsidP="006000E7">
            <w:pPr>
              <w:widowControl/>
              <w:jc w:val="left"/>
              <w:rPr>
                <w:rFonts w:ascii="等线" w:eastAsia="等线" w:hAnsi="等线" w:cs="宋体" w:hint="eastAsia"/>
                <w:color w:val="000000"/>
                <w:kern w:val="0"/>
                <w:sz w:val="22"/>
              </w:rPr>
            </w:pPr>
            <w:r w:rsidRPr="006000E7">
              <w:rPr>
                <w:rFonts w:ascii="等线" w:eastAsia="等线" w:hAnsi="等线" w:cs="宋体" w:hint="eastAsia"/>
                <w:color w:val="000000"/>
                <w:kern w:val="0"/>
                <w:sz w:val="22"/>
              </w:rPr>
              <w:t xml:space="preserve">　</w:t>
            </w:r>
          </w:p>
        </w:tc>
        <w:tc>
          <w:tcPr>
            <w:tcW w:w="912" w:type="dxa"/>
            <w:tcBorders>
              <w:top w:val="nil"/>
              <w:left w:val="nil"/>
              <w:bottom w:val="single" w:sz="4" w:space="0" w:color="auto"/>
              <w:right w:val="single" w:sz="4" w:space="0" w:color="auto"/>
            </w:tcBorders>
            <w:shd w:val="clear" w:color="auto" w:fill="auto"/>
            <w:hideMark/>
          </w:tcPr>
          <w:p w14:paraId="553C2B30" w14:textId="77777777" w:rsidR="006000E7" w:rsidRPr="006000E7" w:rsidRDefault="006000E7" w:rsidP="006000E7">
            <w:pPr>
              <w:widowControl/>
              <w:jc w:val="left"/>
              <w:rPr>
                <w:rFonts w:ascii="等线" w:eastAsia="等线" w:hAnsi="等线" w:cs="宋体" w:hint="eastAsia"/>
                <w:color w:val="000000"/>
                <w:kern w:val="0"/>
                <w:sz w:val="22"/>
              </w:rPr>
            </w:pPr>
            <w:r w:rsidRPr="006000E7">
              <w:rPr>
                <w:rFonts w:ascii="等线" w:eastAsia="等线" w:hAnsi="等线" w:cs="宋体" w:hint="eastAsia"/>
                <w:color w:val="000000"/>
                <w:kern w:val="0"/>
                <w:sz w:val="22"/>
              </w:rPr>
              <w:t xml:space="preserve">　</w:t>
            </w:r>
          </w:p>
        </w:tc>
      </w:tr>
      <w:tr w:rsidR="009E4690" w:rsidRPr="006000E7" w14:paraId="7C20C3DD" w14:textId="77777777" w:rsidTr="009E4690">
        <w:trPr>
          <w:trHeight w:val="1700"/>
        </w:trPr>
        <w:tc>
          <w:tcPr>
            <w:tcW w:w="421" w:type="dxa"/>
            <w:tcBorders>
              <w:top w:val="nil"/>
              <w:left w:val="single" w:sz="4" w:space="0" w:color="auto"/>
              <w:bottom w:val="single" w:sz="4" w:space="0" w:color="auto"/>
              <w:right w:val="single" w:sz="4" w:space="0" w:color="auto"/>
            </w:tcBorders>
            <w:shd w:val="clear" w:color="auto" w:fill="auto"/>
            <w:hideMark/>
          </w:tcPr>
          <w:p w14:paraId="59DB61FF"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14</w:t>
            </w:r>
          </w:p>
        </w:tc>
        <w:tc>
          <w:tcPr>
            <w:tcW w:w="992" w:type="dxa"/>
            <w:gridSpan w:val="2"/>
            <w:tcBorders>
              <w:top w:val="nil"/>
              <w:left w:val="nil"/>
              <w:bottom w:val="single" w:sz="4" w:space="0" w:color="auto"/>
              <w:right w:val="single" w:sz="4" w:space="0" w:color="auto"/>
            </w:tcBorders>
            <w:shd w:val="clear" w:color="auto" w:fill="auto"/>
            <w:hideMark/>
          </w:tcPr>
          <w:p w14:paraId="504B5379"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134" w:type="dxa"/>
            <w:gridSpan w:val="2"/>
            <w:tcBorders>
              <w:top w:val="nil"/>
              <w:left w:val="nil"/>
              <w:bottom w:val="single" w:sz="4" w:space="0" w:color="auto"/>
              <w:right w:val="single" w:sz="4" w:space="0" w:color="auto"/>
            </w:tcBorders>
            <w:shd w:val="clear" w:color="auto" w:fill="auto"/>
            <w:hideMark/>
          </w:tcPr>
          <w:p w14:paraId="74CE1708"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0" w:type="dxa"/>
            <w:gridSpan w:val="2"/>
            <w:tcBorders>
              <w:top w:val="nil"/>
              <w:left w:val="nil"/>
              <w:bottom w:val="single" w:sz="4" w:space="0" w:color="auto"/>
              <w:right w:val="single" w:sz="4" w:space="0" w:color="auto"/>
            </w:tcBorders>
            <w:shd w:val="clear" w:color="auto" w:fill="auto"/>
            <w:hideMark/>
          </w:tcPr>
          <w:p w14:paraId="21567216"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1" w:type="dxa"/>
            <w:tcBorders>
              <w:top w:val="nil"/>
              <w:left w:val="nil"/>
              <w:bottom w:val="single" w:sz="4" w:space="0" w:color="auto"/>
              <w:right w:val="single" w:sz="4" w:space="0" w:color="auto"/>
            </w:tcBorders>
            <w:shd w:val="clear" w:color="auto" w:fill="auto"/>
            <w:hideMark/>
          </w:tcPr>
          <w:p w14:paraId="0C638A4A"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0" w:type="dxa"/>
            <w:tcBorders>
              <w:top w:val="nil"/>
              <w:left w:val="nil"/>
              <w:bottom w:val="single" w:sz="4" w:space="0" w:color="auto"/>
              <w:right w:val="single" w:sz="4" w:space="0" w:color="auto"/>
            </w:tcBorders>
            <w:shd w:val="clear" w:color="auto" w:fill="auto"/>
            <w:hideMark/>
          </w:tcPr>
          <w:p w14:paraId="61BCF99E"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993" w:type="dxa"/>
            <w:tcBorders>
              <w:top w:val="nil"/>
              <w:left w:val="nil"/>
              <w:bottom w:val="single" w:sz="4" w:space="0" w:color="auto"/>
              <w:right w:val="single" w:sz="4" w:space="0" w:color="auto"/>
            </w:tcBorders>
            <w:shd w:val="clear" w:color="auto" w:fill="auto"/>
            <w:hideMark/>
          </w:tcPr>
          <w:p w14:paraId="29C12034"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134" w:type="dxa"/>
            <w:gridSpan w:val="2"/>
            <w:tcBorders>
              <w:top w:val="nil"/>
              <w:left w:val="nil"/>
              <w:bottom w:val="single" w:sz="4" w:space="0" w:color="auto"/>
              <w:right w:val="single" w:sz="4" w:space="0" w:color="auto"/>
            </w:tcBorders>
            <w:shd w:val="clear" w:color="auto" w:fill="auto"/>
            <w:hideMark/>
          </w:tcPr>
          <w:p w14:paraId="70FD43C1"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5443" w:type="dxa"/>
            <w:gridSpan w:val="6"/>
            <w:tcBorders>
              <w:top w:val="nil"/>
              <w:left w:val="nil"/>
              <w:bottom w:val="single" w:sz="4" w:space="0" w:color="auto"/>
              <w:right w:val="single" w:sz="4" w:space="0" w:color="auto"/>
            </w:tcBorders>
            <w:shd w:val="clear" w:color="auto" w:fill="auto"/>
            <w:hideMark/>
          </w:tcPr>
          <w:p w14:paraId="3F1D2D49"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720" w:type="dxa"/>
            <w:tcBorders>
              <w:top w:val="nil"/>
              <w:left w:val="nil"/>
              <w:bottom w:val="single" w:sz="4" w:space="0" w:color="auto"/>
              <w:right w:val="single" w:sz="4" w:space="0" w:color="auto"/>
            </w:tcBorders>
            <w:shd w:val="clear" w:color="auto" w:fill="auto"/>
            <w:hideMark/>
          </w:tcPr>
          <w:p w14:paraId="5D5F3231" w14:textId="77777777" w:rsidR="006000E7" w:rsidRPr="006000E7" w:rsidRDefault="006000E7" w:rsidP="006000E7">
            <w:pPr>
              <w:widowControl/>
              <w:jc w:val="left"/>
              <w:rPr>
                <w:rFonts w:ascii="等线" w:eastAsia="等线" w:hAnsi="等线" w:cs="宋体" w:hint="eastAsia"/>
                <w:color w:val="000000"/>
                <w:kern w:val="0"/>
              </w:rPr>
            </w:pPr>
            <w:r w:rsidRPr="006000E7">
              <w:rPr>
                <w:rFonts w:ascii="等线" w:eastAsia="等线" w:hAnsi="等线" w:cs="宋体" w:hint="eastAsia"/>
                <w:color w:val="000000"/>
                <w:kern w:val="0"/>
              </w:rPr>
              <w:t>放款产品截图在外呼详情—客户资料中显示，在坐席话务报表中点击下款数可显示（累加）</w:t>
            </w:r>
          </w:p>
        </w:tc>
        <w:tc>
          <w:tcPr>
            <w:tcW w:w="1260" w:type="dxa"/>
            <w:tcBorders>
              <w:top w:val="nil"/>
              <w:left w:val="nil"/>
              <w:bottom w:val="single" w:sz="4" w:space="0" w:color="auto"/>
              <w:right w:val="single" w:sz="4" w:space="0" w:color="auto"/>
            </w:tcBorders>
            <w:shd w:val="clear" w:color="auto" w:fill="auto"/>
            <w:hideMark/>
          </w:tcPr>
          <w:p w14:paraId="2815787D" w14:textId="77777777" w:rsidR="006000E7" w:rsidRPr="006000E7" w:rsidRDefault="006000E7" w:rsidP="006000E7">
            <w:pPr>
              <w:widowControl/>
              <w:jc w:val="left"/>
              <w:rPr>
                <w:rFonts w:ascii="等线" w:eastAsia="等线" w:hAnsi="等线" w:cs="宋体" w:hint="eastAsia"/>
                <w:color w:val="000000"/>
                <w:kern w:val="0"/>
              </w:rPr>
            </w:pPr>
            <w:r w:rsidRPr="006000E7">
              <w:rPr>
                <w:rFonts w:ascii="等线" w:eastAsia="等线" w:hAnsi="等线" w:cs="宋体" w:hint="eastAsia"/>
                <w:color w:val="000000"/>
                <w:kern w:val="0"/>
              </w:rPr>
              <w:t xml:space="preserve">　</w:t>
            </w:r>
          </w:p>
        </w:tc>
        <w:tc>
          <w:tcPr>
            <w:tcW w:w="1040" w:type="dxa"/>
            <w:tcBorders>
              <w:top w:val="nil"/>
              <w:left w:val="nil"/>
              <w:bottom w:val="single" w:sz="4" w:space="0" w:color="auto"/>
              <w:right w:val="single" w:sz="4" w:space="0" w:color="auto"/>
            </w:tcBorders>
            <w:shd w:val="clear" w:color="auto" w:fill="auto"/>
            <w:hideMark/>
          </w:tcPr>
          <w:p w14:paraId="5ABC2275" w14:textId="77777777" w:rsidR="006000E7" w:rsidRPr="006000E7" w:rsidRDefault="006000E7" w:rsidP="006000E7">
            <w:pPr>
              <w:widowControl/>
              <w:jc w:val="left"/>
              <w:rPr>
                <w:rFonts w:ascii="等线" w:eastAsia="等线" w:hAnsi="等线" w:cs="宋体" w:hint="eastAsia"/>
                <w:color w:val="000000"/>
                <w:kern w:val="0"/>
                <w:sz w:val="22"/>
              </w:rPr>
            </w:pPr>
            <w:r w:rsidRPr="006000E7">
              <w:rPr>
                <w:rFonts w:ascii="等线" w:eastAsia="等线" w:hAnsi="等线" w:cs="宋体" w:hint="eastAsia"/>
                <w:color w:val="000000"/>
                <w:kern w:val="0"/>
                <w:sz w:val="22"/>
              </w:rPr>
              <w:t xml:space="preserve">　</w:t>
            </w:r>
          </w:p>
        </w:tc>
        <w:tc>
          <w:tcPr>
            <w:tcW w:w="912" w:type="dxa"/>
            <w:tcBorders>
              <w:top w:val="nil"/>
              <w:left w:val="nil"/>
              <w:bottom w:val="single" w:sz="4" w:space="0" w:color="auto"/>
              <w:right w:val="single" w:sz="4" w:space="0" w:color="auto"/>
            </w:tcBorders>
            <w:shd w:val="clear" w:color="auto" w:fill="auto"/>
            <w:hideMark/>
          </w:tcPr>
          <w:p w14:paraId="7E82D48B" w14:textId="77777777" w:rsidR="006000E7" w:rsidRPr="006000E7" w:rsidRDefault="006000E7" w:rsidP="006000E7">
            <w:pPr>
              <w:widowControl/>
              <w:jc w:val="left"/>
              <w:rPr>
                <w:rFonts w:ascii="等线" w:eastAsia="等线" w:hAnsi="等线" w:cs="宋体" w:hint="eastAsia"/>
                <w:color w:val="000000"/>
                <w:kern w:val="0"/>
                <w:sz w:val="22"/>
              </w:rPr>
            </w:pPr>
            <w:r w:rsidRPr="006000E7">
              <w:rPr>
                <w:rFonts w:ascii="等线" w:eastAsia="等线" w:hAnsi="等线" w:cs="宋体" w:hint="eastAsia"/>
                <w:color w:val="000000"/>
                <w:kern w:val="0"/>
                <w:sz w:val="22"/>
              </w:rPr>
              <w:t xml:space="preserve">　</w:t>
            </w:r>
          </w:p>
        </w:tc>
      </w:tr>
      <w:tr w:rsidR="009E4690" w:rsidRPr="006000E7" w14:paraId="1AC261A6" w14:textId="77777777" w:rsidTr="009E4690">
        <w:trPr>
          <w:trHeight w:val="560"/>
        </w:trPr>
        <w:tc>
          <w:tcPr>
            <w:tcW w:w="421" w:type="dxa"/>
            <w:tcBorders>
              <w:top w:val="nil"/>
              <w:left w:val="single" w:sz="4" w:space="0" w:color="auto"/>
              <w:bottom w:val="single" w:sz="4" w:space="0" w:color="auto"/>
              <w:right w:val="single" w:sz="4" w:space="0" w:color="auto"/>
            </w:tcBorders>
            <w:shd w:val="clear" w:color="auto" w:fill="auto"/>
            <w:hideMark/>
          </w:tcPr>
          <w:p w14:paraId="100700BB"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15</w:t>
            </w:r>
          </w:p>
        </w:tc>
        <w:tc>
          <w:tcPr>
            <w:tcW w:w="992" w:type="dxa"/>
            <w:gridSpan w:val="2"/>
            <w:tcBorders>
              <w:top w:val="nil"/>
              <w:left w:val="nil"/>
              <w:bottom w:val="single" w:sz="4" w:space="0" w:color="auto"/>
              <w:right w:val="single" w:sz="4" w:space="0" w:color="auto"/>
            </w:tcBorders>
            <w:shd w:val="clear" w:color="auto" w:fill="auto"/>
            <w:hideMark/>
          </w:tcPr>
          <w:p w14:paraId="77B3BAC1"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134" w:type="dxa"/>
            <w:gridSpan w:val="2"/>
            <w:tcBorders>
              <w:top w:val="nil"/>
              <w:left w:val="nil"/>
              <w:bottom w:val="single" w:sz="4" w:space="0" w:color="auto"/>
              <w:right w:val="single" w:sz="4" w:space="0" w:color="auto"/>
            </w:tcBorders>
            <w:shd w:val="clear" w:color="auto" w:fill="auto"/>
            <w:hideMark/>
          </w:tcPr>
          <w:p w14:paraId="4510807D"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0" w:type="dxa"/>
            <w:gridSpan w:val="2"/>
            <w:tcBorders>
              <w:top w:val="nil"/>
              <w:left w:val="nil"/>
              <w:bottom w:val="single" w:sz="4" w:space="0" w:color="auto"/>
              <w:right w:val="single" w:sz="4" w:space="0" w:color="auto"/>
            </w:tcBorders>
            <w:shd w:val="clear" w:color="auto" w:fill="auto"/>
            <w:hideMark/>
          </w:tcPr>
          <w:p w14:paraId="251E1759"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1" w:type="dxa"/>
            <w:tcBorders>
              <w:top w:val="nil"/>
              <w:left w:val="nil"/>
              <w:bottom w:val="single" w:sz="4" w:space="0" w:color="auto"/>
              <w:right w:val="single" w:sz="4" w:space="0" w:color="auto"/>
            </w:tcBorders>
            <w:shd w:val="clear" w:color="auto" w:fill="auto"/>
            <w:hideMark/>
          </w:tcPr>
          <w:p w14:paraId="0E72864E"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0" w:type="dxa"/>
            <w:tcBorders>
              <w:top w:val="nil"/>
              <w:left w:val="nil"/>
              <w:bottom w:val="single" w:sz="4" w:space="0" w:color="auto"/>
              <w:right w:val="single" w:sz="4" w:space="0" w:color="auto"/>
            </w:tcBorders>
            <w:shd w:val="clear" w:color="auto" w:fill="auto"/>
            <w:hideMark/>
          </w:tcPr>
          <w:p w14:paraId="5A971110"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993" w:type="dxa"/>
            <w:tcBorders>
              <w:top w:val="nil"/>
              <w:left w:val="nil"/>
              <w:bottom w:val="single" w:sz="4" w:space="0" w:color="auto"/>
              <w:right w:val="single" w:sz="4" w:space="0" w:color="auto"/>
            </w:tcBorders>
            <w:shd w:val="clear" w:color="auto" w:fill="auto"/>
            <w:hideMark/>
          </w:tcPr>
          <w:p w14:paraId="70766B86"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134" w:type="dxa"/>
            <w:gridSpan w:val="2"/>
            <w:tcBorders>
              <w:top w:val="nil"/>
              <w:left w:val="nil"/>
              <w:bottom w:val="single" w:sz="4" w:space="0" w:color="auto"/>
              <w:right w:val="single" w:sz="4" w:space="0" w:color="auto"/>
            </w:tcBorders>
            <w:shd w:val="clear" w:color="auto" w:fill="auto"/>
            <w:hideMark/>
          </w:tcPr>
          <w:p w14:paraId="0A07F649"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5443" w:type="dxa"/>
            <w:gridSpan w:val="6"/>
            <w:tcBorders>
              <w:top w:val="nil"/>
              <w:left w:val="nil"/>
              <w:bottom w:val="single" w:sz="4" w:space="0" w:color="auto"/>
              <w:right w:val="single" w:sz="4" w:space="0" w:color="auto"/>
            </w:tcBorders>
            <w:shd w:val="clear" w:color="auto" w:fill="auto"/>
            <w:hideMark/>
          </w:tcPr>
          <w:p w14:paraId="6E7FF2B5"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720" w:type="dxa"/>
            <w:tcBorders>
              <w:top w:val="nil"/>
              <w:left w:val="nil"/>
              <w:bottom w:val="single" w:sz="4" w:space="0" w:color="auto"/>
              <w:right w:val="single" w:sz="4" w:space="0" w:color="auto"/>
            </w:tcBorders>
            <w:shd w:val="clear" w:color="auto" w:fill="auto"/>
            <w:hideMark/>
          </w:tcPr>
          <w:p w14:paraId="3D8EFFB1" w14:textId="77777777" w:rsidR="006000E7" w:rsidRPr="006000E7" w:rsidRDefault="006000E7" w:rsidP="006000E7">
            <w:pPr>
              <w:widowControl/>
              <w:jc w:val="left"/>
              <w:rPr>
                <w:rFonts w:ascii="等线" w:eastAsia="等线" w:hAnsi="等线" w:cs="宋体" w:hint="eastAsia"/>
                <w:color w:val="000000"/>
                <w:kern w:val="0"/>
              </w:rPr>
            </w:pPr>
            <w:r w:rsidRPr="006000E7">
              <w:rPr>
                <w:rFonts w:ascii="等线" w:eastAsia="等线" w:hAnsi="等线" w:cs="宋体" w:hint="eastAsia"/>
                <w:color w:val="000000"/>
                <w:kern w:val="0"/>
              </w:rPr>
              <w:t xml:space="preserve">　</w:t>
            </w:r>
          </w:p>
        </w:tc>
        <w:tc>
          <w:tcPr>
            <w:tcW w:w="1260" w:type="dxa"/>
            <w:tcBorders>
              <w:top w:val="nil"/>
              <w:left w:val="nil"/>
              <w:bottom w:val="single" w:sz="4" w:space="0" w:color="auto"/>
              <w:right w:val="single" w:sz="4" w:space="0" w:color="auto"/>
            </w:tcBorders>
            <w:shd w:val="clear" w:color="auto" w:fill="auto"/>
            <w:hideMark/>
          </w:tcPr>
          <w:p w14:paraId="31F3FF8B" w14:textId="77777777" w:rsidR="006000E7" w:rsidRPr="006000E7" w:rsidRDefault="006000E7" w:rsidP="006000E7">
            <w:pPr>
              <w:widowControl/>
              <w:jc w:val="left"/>
              <w:rPr>
                <w:rFonts w:ascii="等线" w:eastAsia="等线" w:hAnsi="等线" w:cs="宋体" w:hint="eastAsia"/>
                <w:color w:val="000000"/>
                <w:kern w:val="0"/>
              </w:rPr>
            </w:pPr>
            <w:r w:rsidRPr="006000E7">
              <w:rPr>
                <w:rFonts w:ascii="等线" w:eastAsia="等线" w:hAnsi="等线" w:cs="宋体" w:hint="eastAsia"/>
                <w:color w:val="000000"/>
                <w:kern w:val="0"/>
              </w:rPr>
              <w:t>回显、选中上传</w:t>
            </w:r>
          </w:p>
        </w:tc>
        <w:tc>
          <w:tcPr>
            <w:tcW w:w="1040" w:type="dxa"/>
            <w:tcBorders>
              <w:top w:val="nil"/>
              <w:left w:val="nil"/>
              <w:bottom w:val="single" w:sz="4" w:space="0" w:color="auto"/>
              <w:right w:val="single" w:sz="4" w:space="0" w:color="auto"/>
            </w:tcBorders>
            <w:shd w:val="clear" w:color="auto" w:fill="auto"/>
            <w:hideMark/>
          </w:tcPr>
          <w:p w14:paraId="789F53F4" w14:textId="77777777" w:rsidR="006000E7" w:rsidRPr="006000E7" w:rsidRDefault="006000E7" w:rsidP="006000E7">
            <w:pPr>
              <w:widowControl/>
              <w:jc w:val="left"/>
              <w:rPr>
                <w:rFonts w:ascii="等线" w:eastAsia="等线" w:hAnsi="等线" w:cs="宋体" w:hint="eastAsia"/>
                <w:color w:val="000000"/>
                <w:kern w:val="0"/>
                <w:sz w:val="22"/>
              </w:rPr>
            </w:pPr>
            <w:r w:rsidRPr="006000E7">
              <w:rPr>
                <w:rFonts w:ascii="等线" w:eastAsia="等线" w:hAnsi="等线" w:cs="宋体" w:hint="eastAsia"/>
                <w:color w:val="000000"/>
                <w:kern w:val="0"/>
                <w:sz w:val="22"/>
              </w:rPr>
              <w:t xml:space="preserve">　</w:t>
            </w:r>
          </w:p>
        </w:tc>
        <w:tc>
          <w:tcPr>
            <w:tcW w:w="912" w:type="dxa"/>
            <w:tcBorders>
              <w:top w:val="nil"/>
              <w:left w:val="nil"/>
              <w:bottom w:val="single" w:sz="4" w:space="0" w:color="auto"/>
              <w:right w:val="single" w:sz="4" w:space="0" w:color="auto"/>
            </w:tcBorders>
            <w:shd w:val="clear" w:color="auto" w:fill="auto"/>
            <w:hideMark/>
          </w:tcPr>
          <w:p w14:paraId="1364BD64" w14:textId="77777777" w:rsidR="006000E7" w:rsidRPr="006000E7" w:rsidRDefault="006000E7" w:rsidP="006000E7">
            <w:pPr>
              <w:widowControl/>
              <w:jc w:val="left"/>
              <w:rPr>
                <w:rFonts w:ascii="等线" w:eastAsia="等线" w:hAnsi="等线" w:cs="宋体" w:hint="eastAsia"/>
                <w:color w:val="000000"/>
                <w:kern w:val="0"/>
                <w:sz w:val="22"/>
              </w:rPr>
            </w:pPr>
            <w:r w:rsidRPr="006000E7">
              <w:rPr>
                <w:rFonts w:ascii="等线" w:eastAsia="等线" w:hAnsi="等线" w:cs="宋体" w:hint="eastAsia"/>
                <w:color w:val="000000"/>
                <w:kern w:val="0"/>
                <w:sz w:val="22"/>
              </w:rPr>
              <w:t xml:space="preserve">　</w:t>
            </w:r>
          </w:p>
        </w:tc>
      </w:tr>
      <w:tr w:rsidR="009E4690" w:rsidRPr="006000E7" w14:paraId="4CA1EAC9" w14:textId="77777777" w:rsidTr="009E4690">
        <w:trPr>
          <w:trHeight w:val="280"/>
        </w:trPr>
        <w:tc>
          <w:tcPr>
            <w:tcW w:w="421" w:type="dxa"/>
            <w:tcBorders>
              <w:top w:val="nil"/>
              <w:left w:val="single" w:sz="4" w:space="0" w:color="auto"/>
              <w:bottom w:val="single" w:sz="4" w:space="0" w:color="auto"/>
              <w:right w:val="single" w:sz="4" w:space="0" w:color="auto"/>
            </w:tcBorders>
            <w:shd w:val="clear" w:color="auto" w:fill="auto"/>
            <w:hideMark/>
          </w:tcPr>
          <w:p w14:paraId="2E28D940"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16</w:t>
            </w:r>
          </w:p>
        </w:tc>
        <w:tc>
          <w:tcPr>
            <w:tcW w:w="992" w:type="dxa"/>
            <w:gridSpan w:val="2"/>
            <w:tcBorders>
              <w:top w:val="nil"/>
              <w:left w:val="nil"/>
              <w:bottom w:val="single" w:sz="4" w:space="0" w:color="auto"/>
              <w:right w:val="single" w:sz="4" w:space="0" w:color="auto"/>
            </w:tcBorders>
            <w:shd w:val="clear" w:color="auto" w:fill="auto"/>
            <w:hideMark/>
          </w:tcPr>
          <w:p w14:paraId="70232BB6"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134" w:type="dxa"/>
            <w:gridSpan w:val="2"/>
            <w:tcBorders>
              <w:top w:val="nil"/>
              <w:left w:val="nil"/>
              <w:bottom w:val="single" w:sz="4" w:space="0" w:color="auto"/>
              <w:right w:val="single" w:sz="4" w:space="0" w:color="auto"/>
            </w:tcBorders>
            <w:shd w:val="clear" w:color="auto" w:fill="auto"/>
            <w:hideMark/>
          </w:tcPr>
          <w:p w14:paraId="1050DF8E"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0" w:type="dxa"/>
            <w:gridSpan w:val="2"/>
            <w:tcBorders>
              <w:top w:val="nil"/>
              <w:left w:val="nil"/>
              <w:bottom w:val="single" w:sz="4" w:space="0" w:color="auto"/>
              <w:right w:val="single" w:sz="4" w:space="0" w:color="auto"/>
            </w:tcBorders>
            <w:shd w:val="clear" w:color="auto" w:fill="auto"/>
            <w:hideMark/>
          </w:tcPr>
          <w:p w14:paraId="099CF693"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1" w:type="dxa"/>
            <w:tcBorders>
              <w:top w:val="nil"/>
              <w:left w:val="nil"/>
              <w:bottom w:val="single" w:sz="4" w:space="0" w:color="auto"/>
              <w:right w:val="single" w:sz="4" w:space="0" w:color="auto"/>
            </w:tcBorders>
            <w:shd w:val="clear" w:color="auto" w:fill="auto"/>
            <w:hideMark/>
          </w:tcPr>
          <w:p w14:paraId="65AC0A6A"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0" w:type="dxa"/>
            <w:tcBorders>
              <w:top w:val="nil"/>
              <w:left w:val="nil"/>
              <w:bottom w:val="single" w:sz="4" w:space="0" w:color="auto"/>
              <w:right w:val="single" w:sz="4" w:space="0" w:color="auto"/>
            </w:tcBorders>
            <w:shd w:val="clear" w:color="auto" w:fill="auto"/>
            <w:hideMark/>
          </w:tcPr>
          <w:p w14:paraId="14187A5F"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993" w:type="dxa"/>
            <w:tcBorders>
              <w:top w:val="nil"/>
              <w:left w:val="nil"/>
              <w:bottom w:val="single" w:sz="4" w:space="0" w:color="auto"/>
              <w:right w:val="single" w:sz="4" w:space="0" w:color="auto"/>
            </w:tcBorders>
            <w:shd w:val="clear" w:color="auto" w:fill="auto"/>
            <w:hideMark/>
          </w:tcPr>
          <w:p w14:paraId="0A1B5DA4"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134" w:type="dxa"/>
            <w:gridSpan w:val="2"/>
            <w:tcBorders>
              <w:top w:val="nil"/>
              <w:left w:val="nil"/>
              <w:bottom w:val="single" w:sz="4" w:space="0" w:color="auto"/>
              <w:right w:val="single" w:sz="4" w:space="0" w:color="auto"/>
            </w:tcBorders>
            <w:shd w:val="clear" w:color="auto" w:fill="auto"/>
            <w:hideMark/>
          </w:tcPr>
          <w:p w14:paraId="56E408DC"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5443" w:type="dxa"/>
            <w:gridSpan w:val="6"/>
            <w:tcBorders>
              <w:top w:val="nil"/>
              <w:left w:val="nil"/>
              <w:bottom w:val="single" w:sz="4" w:space="0" w:color="auto"/>
              <w:right w:val="single" w:sz="4" w:space="0" w:color="auto"/>
            </w:tcBorders>
            <w:shd w:val="clear" w:color="auto" w:fill="auto"/>
            <w:hideMark/>
          </w:tcPr>
          <w:p w14:paraId="0534C72D" w14:textId="77777777" w:rsidR="006000E7" w:rsidRPr="006000E7" w:rsidRDefault="006000E7" w:rsidP="009E4690">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720" w:type="dxa"/>
            <w:tcBorders>
              <w:top w:val="nil"/>
              <w:left w:val="nil"/>
              <w:bottom w:val="single" w:sz="4" w:space="0" w:color="auto"/>
              <w:right w:val="single" w:sz="4" w:space="0" w:color="auto"/>
            </w:tcBorders>
            <w:shd w:val="clear" w:color="auto" w:fill="auto"/>
            <w:hideMark/>
          </w:tcPr>
          <w:p w14:paraId="54C9C85D" w14:textId="77777777" w:rsidR="006000E7" w:rsidRPr="006000E7" w:rsidRDefault="006000E7" w:rsidP="006000E7">
            <w:pPr>
              <w:widowControl/>
              <w:jc w:val="left"/>
              <w:rPr>
                <w:rFonts w:ascii="等线" w:eastAsia="等线" w:hAnsi="等线" w:cs="宋体" w:hint="eastAsia"/>
                <w:color w:val="000000"/>
                <w:kern w:val="0"/>
              </w:rPr>
            </w:pPr>
            <w:r w:rsidRPr="006000E7">
              <w:rPr>
                <w:rFonts w:ascii="等线" w:eastAsia="等线" w:hAnsi="等线" w:cs="宋体" w:hint="eastAsia"/>
                <w:color w:val="000000"/>
                <w:kern w:val="0"/>
              </w:rPr>
              <w:t xml:space="preserve">　</w:t>
            </w:r>
          </w:p>
        </w:tc>
        <w:tc>
          <w:tcPr>
            <w:tcW w:w="1260" w:type="dxa"/>
            <w:tcBorders>
              <w:top w:val="nil"/>
              <w:left w:val="nil"/>
              <w:bottom w:val="single" w:sz="4" w:space="0" w:color="auto"/>
              <w:right w:val="single" w:sz="4" w:space="0" w:color="auto"/>
            </w:tcBorders>
            <w:shd w:val="clear" w:color="auto" w:fill="auto"/>
            <w:hideMark/>
          </w:tcPr>
          <w:p w14:paraId="5C186868" w14:textId="77777777" w:rsidR="006000E7" w:rsidRPr="006000E7" w:rsidRDefault="006000E7" w:rsidP="006000E7">
            <w:pPr>
              <w:widowControl/>
              <w:jc w:val="left"/>
              <w:rPr>
                <w:rFonts w:ascii="等线" w:eastAsia="等线" w:hAnsi="等线" w:cs="宋体" w:hint="eastAsia"/>
                <w:color w:val="000000"/>
                <w:kern w:val="0"/>
              </w:rPr>
            </w:pPr>
            <w:r w:rsidRPr="006000E7">
              <w:rPr>
                <w:rFonts w:ascii="等线" w:eastAsia="等线" w:hAnsi="等线" w:cs="宋体" w:hint="eastAsia"/>
                <w:color w:val="000000"/>
                <w:kern w:val="0"/>
              </w:rPr>
              <w:t xml:space="preserve">　</w:t>
            </w:r>
          </w:p>
        </w:tc>
        <w:tc>
          <w:tcPr>
            <w:tcW w:w="1040" w:type="dxa"/>
            <w:tcBorders>
              <w:top w:val="nil"/>
              <w:left w:val="nil"/>
              <w:bottom w:val="single" w:sz="4" w:space="0" w:color="auto"/>
              <w:right w:val="single" w:sz="4" w:space="0" w:color="auto"/>
            </w:tcBorders>
            <w:shd w:val="clear" w:color="auto" w:fill="auto"/>
            <w:hideMark/>
          </w:tcPr>
          <w:p w14:paraId="2F6A48B5" w14:textId="77777777" w:rsidR="006000E7" w:rsidRPr="006000E7" w:rsidRDefault="006000E7" w:rsidP="006000E7">
            <w:pPr>
              <w:widowControl/>
              <w:jc w:val="left"/>
              <w:rPr>
                <w:rFonts w:ascii="等线" w:eastAsia="等线" w:hAnsi="等线" w:cs="宋体" w:hint="eastAsia"/>
                <w:color w:val="000000"/>
                <w:kern w:val="0"/>
                <w:sz w:val="22"/>
              </w:rPr>
            </w:pPr>
            <w:r w:rsidRPr="006000E7">
              <w:rPr>
                <w:rFonts w:ascii="等线" w:eastAsia="等线" w:hAnsi="等线" w:cs="宋体" w:hint="eastAsia"/>
                <w:color w:val="000000"/>
                <w:kern w:val="0"/>
                <w:sz w:val="22"/>
              </w:rPr>
              <w:t>选中上传</w:t>
            </w:r>
          </w:p>
        </w:tc>
        <w:tc>
          <w:tcPr>
            <w:tcW w:w="912" w:type="dxa"/>
            <w:tcBorders>
              <w:top w:val="nil"/>
              <w:left w:val="nil"/>
              <w:bottom w:val="single" w:sz="4" w:space="0" w:color="auto"/>
              <w:right w:val="single" w:sz="4" w:space="0" w:color="auto"/>
            </w:tcBorders>
            <w:shd w:val="clear" w:color="auto" w:fill="auto"/>
            <w:hideMark/>
          </w:tcPr>
          <w:p w14:paraId="1B7402F3" w14:textId="77777777" w:rsidR="006000E7" w:rsidRPr="006000E7" w:rsidRDefault="006000E7" w:rsidP="006000E7">
            <w:pPr>
              <w:widowControl/>
              <w:jc w:val="left"/>
              <w:rPr>
                <w:rFonts w:ascii="等线" w:eastAsia="等线" w:hAnsi="等线" w:cs="宋体" w:hint="eastAsia"/>
                <w:color w:val="000000"/>
                <w:kern w:val="0"/>
                <w:sz w:val="22"/>
              </w:rPr>
            </w:pPr>
            <w:r w:rsidRPr="006000E7">
              <w:rPr>
                <w:rFonts w:ascii="等线" w:eastAsia="等线" w:hAnsi="等线" w:cs="宋体" w:hint="eastAsia"/>
                <w:color w:val="000000"/>
                <w:kern w:val="0"/>
                <w:sz w:val="22"/>
              </w:rPr>
              <w:t xml:space="preserve">　</w:t>
            </w:r>
          </w:p>
        </w:tc>
      </w:tr>
      <w:tr w:rsidR="009E4690" w:rsidRPr="006000E7" w14:paraId="424B9484" w14:textId="77777777" w:rsidTr="009E4690">
        <w:trPr>
          <w:trHeight w:val="1960"/>
        </w:trPr>
        <w:tc>
          <w:tcPr>
            <w:tcW w:w="421" w:type="dxa"/>
            <w:tcBorders>
              <w:top w:val="nil"/>
              <w:left w:val="single" w:sz="4" w:space="0" w:color="auto"/>
              <w:bottom w:val="single" w:sz="4" w:space="0" w:color="auto"/>
              <w:right w:val="single" w:sz="4" w:space="0" w:color="auto"/>
            </w:tcBorders>
            <w:shd w:val="clear" w:color="auto" w:fill="auto"/>
            <w:hideMark/>
          </w:tcPr>
          <w:p w14:paraId="7AB8F7EF" w14:textId="77777777" w:rsidR="006000E7" w:rsidRPr="006000E7" w:rsidRDefault="006000E7" w:rsidP="006000E7">
            <w:pPr>
              <w:widowControl/>
              <w:jc w:val="center"/>
              <w:rPr>
                <w:rFonts w:ascii="等线" w:eastAsia="等线" w:hAnsi="等线" w:cs="宋体" w:hint="eastAsia"/>
                <w:color w:val="000000"/>
                <w:kern w:val="0"/>
                <w:sz w:val="15"/>
              </w:rPr>
            </w:pPr>
            <w:r w:rsidRPr="006000E7">
              <w:rPr>
                <w:rFonts w:ascii="等线" w:eastAsia="等线" w:hAnsi="等线" w:cs="宋体" w:hint="eastAsia"/>
                <w:color w:val="000000"/>
                <w:kern w:val="0"/>
                <w:sz w:val="15"/>
              </w:rPr>
              <w:lastRenderedPageBreak/>
              <w:t>17</w:t>
            </w:r>
          </w:p>
        </w:tc>
        <w:tc>
          <w:tcPr>
            <w:tcW w:w="992" w:type="dxa"/>
            <w:gridSpan w:val="2"/>
            <w:tcBorders>
              <w:top w:val="nil"/>
              <w:left w:val="nil"/>
              <w:bottom w:val="single" w:sz="4" w:space="0" w:color="auto"/>
              <w:right w:val="single" w:sz="4" w:space="0" w:color="auto"/>
            </w:tcBorders>
            <w:shd w:val="clear" w:color="auto" w:fill="auto"/>
            <w:noWrap/>
            <w:hideMark/>
          </w:tcPr>
          <w:p w14:paraId="250C80A4" w14:textId="77777777" w:rsidR="006000E7" w:rsidRPr="006000E7" w:rsidRDefault="006000E7" w:rsidP="006000E7">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134" w:type="dxa"/>
            <w:gridSpan w:val="2"/>
            <w:tcBorders>
              <w:top w:val="nil"/>
              <w:left w:val="nil"/>
              <w:bottom w:val="single" w:sz="4" w:space="0" w:color="auto"/>
              <w:right w:val="single" w:sz="4" w:space="0" w:color="auto"/>
            </w:tcBorders>
            <w:shd w:val="clear" w:color="auto" w:fill="auto"/>
            <w:noWrap/>
            <w:hideMark/>
          </w:tcPr>
          <w:p w14:paraId="6BAFCDF2" w14:textId="77777777" w:rsidR="006000E7" w:rsidRPr="006000E7" w:rsidRDefault="006000E7" w:rsidP="006000E7">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0" w:type="dxa"/>
            <w:gridSpan w:val="2"/>
            <w:tcBorders>
              <w:top w:val="nil"/>
              <w:left w:val="nil"/>
              <w:bottom w:val="single" w:sz="4" w:space="0" w:color="auto"/>
              <w:right w:val="single" w:sz="4" w:space="0" w:color="auto"/>
            </w:tcBorders>
            <w:shd w:val="clear" w:color="auto" w:fill="auto"/>
            <w:noWrap/>
            <w:hideMark/>
          </w:tcPr>
          <w:p w14:paraId="527CA9DC" w14:textId="77777777" w:rsidR="006000E7" w:rsidRPr="006000E7" w:rsidRDefault="006000E7" w:rsidP="006000E7">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1" w:type="dxa"/>
            <w:tcBorders>
              <w:top w:val="nil"/>
              <w:left w:val="nil"/>
              <w:bottom w:val="single" w:sz="4" w:space="0" w:color="auto"/>
              <w:right w:val="single" w:sz="4" w:space="0" w:color="auto"/>
            </w:tcBorders>
            <w:shd w:val="clear" w:color="auto" w:fill="auto"/>
            <w:noWrap/>
            <w:hideMark/>
          </w:tcPr>
          <w:p w14:paraId="138D3AF6" w14:textId="77777777" w:rsidR="006000E7" w:rsidRPr="006000E7" w:rsidRDefault="006000E7" w:rsidP="006000E7">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850" w:type="dxa"/>
            <w:tcBorders>
              <w:top w:val="nil"/>
              <w:left w:val="nil"/>
              <w:bottom w:val="single" w:sz="4" w:space="0" w:color="auto"/>
              <w:right w:val="single" w:sz="4" w:space="0" w:color="auto"/>
            </w:tcBorders>
            <w:shd w:val="clear" w:color="auto" w:fill="auto"/>
            <w:noWrap/>
            <w:hideMark/>
          </w:tcPr>
          <w:p w14:paraId="2C1BA145" w14:textId="77777777" w:rsidR="006000E7" w:rsidRPr="006000E7" w:rsidRDefault="006000E7" w:rsidP="006000E7">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993" w:type="dxa"/>
            <w:tcBorders>
              <w:top w:val="nil"/>
              <w:left w:val="nil"/>
              <w:bottom w:val="single" w:sz="4" w:space="0" w:color="auto"/>
              <w:right w:val="single" w:sz="4" w:space="0" w:color="auto"/>
            </w:tcBorders>
            <w:shd w:val="clear" w:color="auto" w:fill="auto"/>
            <w:noWrap/>
            <w:hideMark/>
          </w:tcPr>
          <w:p w14:paraId="3B06ACDB" w14:textId="77777777" w:rsidR="006000E7" w:rsidRPr="006000E7" w:rsidRDefault="006000E7" w:rsidP="006000E7">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134" w:type="dxa"/>
            <w:gridSpan w:val="2"/>
            <w:tcBorders>
              <w:top w:val="nil"/>
              <w:left w:val="nil"/>
              <w:bottom w:val="single" w:sz="4" w:space="0" w:color="auto"/>
              <w:right w:val="single" w:sz="4" w:space="0" w:color="auto"/>
            </w:tcBorders>
            <w:shd w:val="clear" w:color="auto" w:fill="auto"/>
            <w:noWrap/>
            <w:hideMark/>
          </w:tcPr>
          <w:p w14:paraId="0A2230C4" w14:textId="77777777" w:rsidR="006000E7" w:rsidRPr="006000E7" w:rsidRDefault="006000E7" w:rsidP="006000E7">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5443" w:type="dxa"/>
            <w:gridSpan w:val="6"/>
            <w:tcBorders>
              <w:top w:val="nil"/>
              <w:left w:val="nil"/>
              <w:bottom w:val="single" w:sz="4" w:space="0" w:color="auto"/>
              <w:right w:val="single" w:sz="4" w:space="0" w:color="auto"/>
            </w:tcBorders>
            <w:shd w:val="clear" w:color="auto" w:fill="auto"/>
            <w:noWrap/>
            <w:hideMark/>
          </w:tcPr>
          <w:p w14:paraId="5CB5958F" w14:textId="77777777" w:rsidR="006000E7" w:rsidRPr="006000E7" w:rsidRDefault="006000E7" w:rsidP="006000E7">
            <w:pPr>
              <w:widowControl/>
              <w:jc w:val="left"/>
              <w:rPr>
                <w:rFonts w:ascii="等线" w:eastAsia="等线" w:hAnsi="等线" w:cs="宋体" w:hint="eastAsia"/>
                <w:color w:val="000000"/>
                <w:kern w:val="0"/>
                <w:sz w:val="15"/>
              </w:rPr>
            </w:pPr>
            <w:r w:rsidRPr="006000E7">
              <w:rPr>
                <w:rFonts w:ascii="等线" w:eastAsia="等线" w:hAnsi="等线" w:cs="宋体" w:hint="eastAsia"/>
                <w:color w:val="000000"/>
                <w:kern w:val="0"/>
                <w:sz w:val="15"/>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14:paraId="3D377E4B" w14:textId="77777777" w:rsidR="006000E7" w:rsidRPr="006000E7" w:rsidRDefault="006000E7" w:rsidP="006000E7">
            <w:pPr>
              <w:widowControl/>
              <w:jc w:val="left"/>
              <w:rPr>
                <w:rFonts w:ascii="等线" w:eastAsia="等线" w:hAnsi="等线" w:cs="宋体" w:hint="eastAsia"/>
                <w:color w:val="000000"/>
                <w:kern w:val="0"/>
                <w:sz w:val="22"/>
              </w:rPr>
            </w:pPr>
            <w:r w:rsidRPr="006000E7">
              <w:rPr>
                <w:rFonts w:ascii="等线" w:eastAsia="等线" w:hAnsi="等线" w:cs="宋体" w:hint="eastAsia"/>
                <w:color w:val="000000"/>
                <w:kern w:val="0"/>
                <w:sz w:val="22"/>
              </w:rPr>
              <w:t xml:space="preserve">　</w:t>
            </w:r>
          </w:p>
        </w:tc>
        <w:tc>
          <w:tcPr>
            <w:tcW w:w="1260" w:type="dxa"/>
            <w:tcBorders>
              <w:top w:val="nil"/>
              <w:left w:val="nil"/>
              <w:bottom w:val="single" w:sz="4" w:space="0" w:color="auto"/>
              <w:right w:val="single" w:sz="4" w:space="0" w:color="auto"/>
            </w:tcBorders>
            <w:shd w:val="clear" w:color="auto" w:fill="auto"/>
            <w:noWrap/>
            <w:vAlign w:val="bottom"/>
            <w:hideMark/>
          </w:tcPr>
          <w:p w14:paraId="14F4D9F1" w14:textId="77777777" w:rsidR="006000E7" w:rsidRPr="006000E7" w:rsidRDefault="006000E7" w:rsidP="006000E7">
            <w:pPr>
              <w:widowControl/>
              <w:jc w:val="left"/>
              <w:rPr>
                <w:rFonts w:ascii="等线" w:eastAsia="等线" w:hAnsi="等线" w:cs="宋体" w:hint="eastAsia"/>
                <w:color w:val="000000"/>
                <w:kern w:val="0"/>
                <w:sz w:val="22"/>
              </w:rPr>
            </w:pPr>
            <w:r w:rsidRPr="006000E7">
              <w:rPr>
                <w:rFonts w:ascii="等线" w:eastAsia="等线" w:hAnsi="等线" w:cs="宋体"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14:paraId="1059AC19" w14:textId="77777777" w:rsidR="006000E7" w:rsidRPr="006000E7" w:rsidRDefault="006000E7" w:rsidP="006000E7">
            <w:pPr>
              <w:widowControl/>
              <w:jc w:val="left"/>
              <w:rPr>
                <w:rFonts w:ascii="等线" w:eastAsia="等线" w:hAnsi="等线" w:cs="宋体" w:hint="eastAsia"/>
                <w:color w:val="000000"/>
                <w:kern w:val="0"/>
                <w:sz w:val="22"/>
              </w:rPr>
            </w:pPr>
            <w:r w:rsidRPr="006000E7">
              <w:rPr>
                <w:rFonts w:ascii="等线" w:eastAsia="等线" w:hAnsi="等线" w:cs="宋体" w:hint="eastAsia"/>
                <w:color w:val="000000"/>
                <w:kern w:val="0"/>
                <w:sz w:val="22"/>
              </w:rPr>
              <w:t xml:space="preserve">　</w:t>
            </w:r>
          </w:p>
        </w:tc>
        <w:tc>
          <w:tcPr>
            <w:tcW w:w="912" w:type="dxa"/>
            <w:tcBorders>
              <w:top w:val="nil"/>
              <w:left w:val="nil"/>
              <w:bottom w:val="single" w:sz="4" w:space="0" w:color="auto"/>
              <w:right w:val="single" w:sz="4" w:space="0" w:color="auto"/>
            </w:tcBorders>
            <w:shd w:val="clear" w:color="auto" w:fill="auto"/>
            <w:vAlign w:val="bottom"/>
            <w:hideMark/>
          </w:tcPr>
          <w:p w14:paraId="5B2C01BD" w14:textId="77777777" w:rsidR="006000E7" w:rsidRPr="006000E7" w:rsidRDefault="006000E7" w:rsidP="006000E7">
            <w:pPr>
              <w:widowControl/>
              <w:jc w:val="left"/>
              <w:rPr>
                <w:rFonts w:ascii="等线" w:eastAsia="等线" w:hAnsi="等线" w:cs="宋体" w:hint="eastAsia"/>
                <w:color w:val="000000"/>
                <w:kern w:val="0"/>
                <w:sz w:val="22"/>
              </w:rPr>
            </w:pPr>
            <w:r w:rsidRPr="006000E7">
              <w:rPr>
                <w:rFonts w:ascii="等线" w:eastAsia="等线" w:hAnsi="等线" w:cs="宋体" w:hint="eastAsia"/>
                <w:color w:val="000000"/>
                <w:kern w:val="0"/>
                <w:sz w:val="22"/>
              </w:rPr>
              <w:t>必选（外呼状态、外呼备注、加入黑名单）的确认/提示弹框</w:t>
            </w:r>
          </w:p>
        </w:tc>
      </w:tr>
    </w:tbl>
    <w:p w14:paraId="4E03FAA4" w14:textId="77777777" w:rsidR="00A6305A" w:rsidRPr="006000E7" w:rsidRDefault="00A6305A" w:rsidP="00496C19">
      <w:pPr>
        <w:pStyle w:val="10"/>
      </w:pPr>
    </w:p>
    <w:p w14:paraId="7C346EAB" w14:textId="76BD0F61" w:rsidR="00010AE0" w:rsidRDefault="00E578D0" w:rsidP="00496C19">
      <w:pPr>
        <w:pStyle w:val="10"/>
      </w:pPr>
      <w:r>
        <w:rPr>
          <w:rFonts w:hint="eastAsia"/>
        </w:rPr>
        <w:t>四</w:t>
      </w:r>
      <w:r w:rsidR="00496C19">
        <w:rPr>
          <w:rFonts w:hint="eastAsia"/>
        </w:rPr>
        <w:t>、任务管理模块下的任务列表</w:t>
      </w:r>
      <w:bookmarkEnd w:id="203"/>
    </w:p>
    <w:p w14:paraId="0F16997D" w14:textId="77777777" w:rsidR="00650673" w:rsidRPr="00E578D0" w:rsidRDefault="00650673" w:rsidP="007D1DE4">
      <w:pPr>
        <w:pStyle w:val="a3"/>
        <w:numPr>
          <w:ilvl w:val="0"/>
          <w:numId w:val="4"/>
        </w:numPr>
        <w:ind w:firstLineChars="0"/>
        <w:rPr>
          <w:highlight w:val="yellow"/>
        </w:rPr>
      </w:pPr>
      <w:r w:rsidRPr="00E578D0">
        <w:rPr>
          <w:rFonts w:hint="eastAsia"/>
          <w:highlight w:val="yellow"/>
        </w:rPr>
        <w:t>机构管理员可创建任务，外呼主管可在任务列表查看任务然后分配给专员，专员根据首页的申请名单进行名单的提取，提取数量根据任务中的规则进行提示。</w:t>
      </w:r>
    </w:p>
    <w:p w14:paraId="710B1AE3" w14:textId="1802C73E" w:rsidR="00650673" w:rsidRPr="007D1DE4" w:rsidRDefault="00650673" w:rsidP="007D1DE4">
      <w:pPr>
        <w:pStyle w:val="a3"/>
        <w:numPr>
          <w:ilvl w:val="0"/>
          <w:numId w:val="4"/>
        </w:numPr>
        <w:ind w:firstLineChars="0"/>
      </w:pPr>
      <w:r w:rsidRPr="007D1DE4">
        <w:rPr>
          <w:rFonts w:hint="eastAsia"/>
        </w:rPr>
        <w:t>机构管理员新建任务内上传名单，名单批次还是系统自动生成，可多次在相同任务上传多份名单，新建任务立即生效，可在任务列表页</w:t>
      </w:r>
      <w:r w:rsidR="007D1DE4" w:rsidRPr="007D1DE4">
        <w:rPr>
          <w:rFonts w:hint="eastAsia"/>
        </w:rPr>
        <w:t>冻结与激活当前任务，冻结的任务外呼主管页不显示</w:t>
      </w:r>
    </w:p>
    <w:p w14:paraId="0AF25E41" w14:textId="44655417" w:rsidR="00650673" w:rsidRPr="007D1DE4" w:rsidRDefault="00650673" w:rsidP="007D1DE4">
      <w:pPr>
        <w:pStyle w:val="a3"/>
        <w:numPr>
          <w:ilvl w:val="0"/>
          <w:numId w:val="4"/>
        </w:numPr>
        <w:ind w:firstLineChars="0"/>
      </w:pPr>
      <w:r w:rsidRPr="007D1DE4">
        <w:rPr>
          <w:rFonts w:hint="eastAsia"/>
        </w:rPr>
        <w:t>只有机构管理员可以新建 冻结 激活任务</w:t>
      </w:r>
    </w:p>
    <w:p w14:paraId="6C8B6AD5" w14:textId="77777777" w:rsidR="00495EEF" w:rsidRDefault="00495EEF">
      <w:pPr>
        <w:pPrChange w:id="205" w:author="haha" w:date="2018-11-27T10:07:00Z">
          <w:pPr>
            <w:pStyle w:val="a3"/>
            <w:ind w:left="420" w:firstLineChars="0" w:firstLine="0"/>
          </w:pPr>
        </w:pPrChange>
      </w:pPr>
      <w:r>
        <w:rPr>
          <w:rFonts w:hint="eastAsia"/>
        </w:rPr>
        <w:t>原型图如下</w:t>
      </w:r>
    </w:p>
    <w:p w14:paraId="3B8E5D66" w14:textId="44E8BF3F" w:rsidR="002C6076" w:rsidRDefault="008F4F2F" w:rsidP="002C6076">
      <w:pPr>
        <w:pStyle w:val="a3"/>
        <w:ind w:left="420" w:firstLineChars="0" w:firstLine="0"/>
      </w:pPr>
      <w:ins w:id="206" w:author="haha" w:date="2018-11-28T14:51:00Z">
        <w:r w:rsidRPr="008F4F2F">
          <w:rPr>
            <w:noProof/>
          </w:rPr>
          <w:t xml:space="preserve"> </w:t>
        </w:r>
      </w:ins>
      <w:r w:rsidR="007D1DE4">
        <w:rPr>
          <w:noProof/>
        </w:rPr>
        <w:drawing>
          <wp:inline distT="0" distB="0" distL="0" distR="0" wp14:anchorId="2FFDB0A6" wp14:editId="328B656F">
            <wp:extent cx="5274310" cy="201485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14855"/>
                    </a:xfrm>
                    <a:prstGeom prst="rect">
                      <a:avLst/>
                    </a:prstGeom>
                  </pic:spPr>
                </pic:pic>
              </a:graphicData>
            </a:graphic>
          </wp:inline>
        </w:drawing>
      </w:r>
    </w:p>
    <w:tbl>
      <w:tblPr>
        <w:tblpPr w:leftFromText="180" w:rightFromText="180" w:vertAnchor="text" w:horzAnchor="margin" w:tblpXSpec="center" w:tblpY="773"/>
        <w:tblOverlap w:val="never"/>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2"/>
        <w:gridCol w:w="1309"/>
        <w:gridCol w:w="3000"/>
        <w:gridCol w:w="3209"/>
        <w:gridCol w:w="1712"/>
      </w:tblGrid>
      <w:tr w:rsidR="007D1DE4" w14:paraId="1479FF3C" w14:textId="77777777" w:rsidTr="00496C19">
        <w:trPr>
          <w:trHeight w:val="345"/>
        </w:trPr>
        <w:tc>
          <w:tcPr>
            <w:tcW w:w="10032" w:type="dxa"/>
            <w:gridSpan w:val="5"/>
          </w:tcPr>
          <w:p w14:paraId="30930D82" w14:textId="47DF48D4" w:rsidR="007D1DE4" w:rsidRDefault="007D1DE4" w:rsidP="00496C19">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ins w:id="207" w:author=" " w:date="2018-12-06T11:40:00Z">
              <w:r w:rsidR="00CD0CD6">
                <w:rPr>
                  <w:rFonts w:ascii="微软雅黑" w:eastAsia="微软雅黑" w:hAnsi="微软雅黑" w:cs="宋体" w:hint="eastAsia"/>
                  <w:b/>
                  <w:bCs/>
                  <w:kern w:val="0"/>
                  <w:sz w:val="18"/>
                  <w:szCs w:val="18"/>
                </w:rPr>
                <w:t>排序：</w:t>
              </w:r>
              <w:r w:rsidR="00CD0CD6" w:rsidRPr="00CD0CD6">
                <w:rPr>
                  <w:rFonts w:ascii="微软雅黑" w:eastAsia="微软雅黑" w:hAnsi="微软雅黑" w:cs="宋体" w:hint="eastAsia"/>
                  <w:b/>
                  <w:bCs/>
                  <w:color w:val="FF0000"/>
                  <w:kern w:val="0"/>
                  <w:sz w:val="18"/>
                  <w:szCs w:val="18"/>
                  <w:highlight w:val="yellow"/>
                  <w:rPrChange w:id="208" w:author=" " w:date="2018-12-06T11:41:00Z">
                    <w:rPr>
                      <w:rFonts w:ascii="微软雅黑" w:eastAsia="微软雅黑" w:hAnsi="微软雅黑" w:cs="宋体" w:hint="eastAsia"/>
                      <w:b/>
                      <w:bCs/>
                      <w:kern w:val="0"/>
                      <w:sz w:val="18"/>
                      <w:szCs w:val="18"/>
                    </w:rPr>
                  </w:rPrChange>
                </w:rPr>
                <w:t>排序方式按首先是已激活的，生效的并且未完成的放在前面，然后剩下状态已生效时间的倒叙排序</w:t>
              </w:r>
            </w:ins>
          </w:p>
        </w:tc>
      </w:tr>
      <w:tr w:rsidR="007D1DE4" w14:paraId="7FF77931" w14:textId="77777777" w:rsidTr="00496C19">
        <w:trPr>
          <w:trHeight w:val="345"/>
        </w:trPr>
        <w:tc>
          <w:tcPr>
            <w:tcW w:w="802" w:type="dxa"/>
          </w:tcPr>
          <w:p w14:paraId="27414D75" w14:textId="77777777" w:rsidR="007D1DE4" w:rsidRDefault="007D1DE4" w:rsidP="00496C19">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tcPr>
          <w:p w14:paraId="0F453EE0" w14:textId="77777777" w:rsidR="007D1DE4" w:rsidRDefault="007D1DE4" w:rsidP="00496C19">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14:paraId="6E89C1C8" w14:textId="77777777" w:rsidR="007D1DE4" w:rsidRDefault="007D1DE4" w:rsidP="00496C19">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14:paraId="35DC0E84" w14:textId="77777777" w:rsidR="007D1DE4" w:rsidRDefault="007D1DE4" w:rsidP="00496C19">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14:paraId="5625B757" w14:textId="77777777" w:rsidR="007D1DE4" w:rsidRDefault="007D1DE4" w:rsidP="00496C19">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7D1DE4" w14:paraId="3B82AFE4" w14:textId="77777777" w:rsidTr="00496C19">
        <w:trPr>
          <w:trHeight w:val="345"/>
        </w:trPr>
        <w:tc>
          <w:tcPr>
            <w:tcW w:w="802" w:type="dxa"/>
          </w:tcPr>
          <w:p w14:paraId="53F13EEA" w14:textId="77777777" w:rsidR="007D1DE4" w:rsidRDefault="007D1DE4" w:rsidP="00496C19">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tcPr>
          <w:p w14:paraId="6907896C" w14:textId="77777777" w:rsidR="007D1DE4" w:rsidRDefault="007D1DE4" w:rsidP="00496C1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关键字</w:t>
            </w:r>
          </w:p>
        </w:tc>
        <w:tc>
          <w:tcPr>
            <w:tcW w:w="3000" w:type="dxa"/>
          </w:tcPr>
          <w:p w14:paraId="612FDC15" w14:textId="77777777" w:rsidR="007D1DE4" w:rsidRDefault="007D1DE4" w:rsidP="00496C1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 xml:space="preserve">任务名称 中文记数字 </w:t>
            </w:r>
            <w:r>
              <w:rPr>
                <w:rFonts w:ascii="微软雅黑" w:eastAsia="微软雅黑" w:hAnsi="微软雅黑" w:cs="微软雅黑"/>
                <w:color w:val="000000"/>
                <w:sz w:val="18"/>
                <w:szCs w:val="18"/>
              </w:rPr>
              <w:t>10</w:t>
            </w:r>
            <w:r>
              <w:rPr>
                <w:rFonts w:ascii="微软雅黑" w:eastAsia="微软雅黑" w:hAnsi="微软雅黑" w:cs="微软雅黑" w:hint="eastAsia"/>
                <w:color w:val="000000"/>
                <w:sz w:val="18"/>
                <w:szCs w:val="18"/>
              </w:rPr>
              <w:t>字以内 模糊查询</w:t>
            </w:r>
          </w:p>
        </w:tc>
        <w:tc>
          <w:tcPr>
            <w:tcW w:w="3209" w:type="dxa"/>
          </w:tcPr>
          <w:p w14:paraId="041B0865" w14:textId="77777777" w:rsidR="007D1DE4" w:rsidRDefault="007D1DE4" w:rsidP="00496C19">
            <w:pPr>
              <w:pStyle w:val="Axure"/>
              <w:ind w:firstLine="360"/>
              <w:rPr>
                <w:rFonts w:ascii="微软雅黑" w:eastAsia="微软雅黑" w:hAnsi="微软雅黑" w:cs="微软雅黑"/>
                <w:sz w:val="18"/>
                <w:szCs w:val="18"/>
              </w:rPr>
            </w:pPr>
            <w:r>
              <w:rPr>
                <w:rFonts w:ascii="微软雅黑" w:eastAsia="微软雅黑" w:hAnsi="微软雅黑" w:cs="微软雅黑" w:hint="eastAsia"/>
                <w:sz w:val="18"/>
                <w:szCs w:val="18"/>
              </w:rPr>
              <w:t>根据条件进行筛选</w:t>
            </w:r>
          </w:p>
        </w:tc>
        <w:tc>
          <w:tcPr>
            <w:tcW w:w="1712" w:type="dxa"/>
          </w:tcPr>
          <w:p w14:paraId="1C1DBA59" w14:textId="77777777" w:rsidR="007D1DE4" w:rsidRDefault="007D1DE4" w:rsidP="00496C19">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输入有误</w:t>
            </w:r>
          </w:p>
        </w:tc>
      </w:tr>
      <w:tr w:rsidR="007D1DE4" w14:paraId="5A709901" w14:textId="77777777" w:rsidTr="00496C19">
        <w:trPr>
          <w:trHeight w:val="272"/>
        </w:trPr>
        <w:tc>
          <w:tcPr>
            <w:tcW w:w="802" w:type="dxa"/>
          </w:tcPr>
          <w:p w14:paraId="1FA28337" w14:textId="77777777" w:rsidR="007D1DE4" w:rsidRDefault="007D1DE4" w:rsidP="00496C19">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2</w:t>
            </w:r>
          </w:p>
        </w:tc>
        <w:tc>
          <w:tcPr>
            <w:tcW w:w="1309" w:type="dxa"/>
          </w:tcPr>
          <w:p w14:paraId="3890901A" w14:textId="77777777" w:rsidR="007D1DE4" w:rsidRDefault="007D1DE4" w:rsidP="00496C1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任务状态</w:t>
            </w:r>
          </w:p>
        </w:tc>
        <w:tc>
          <w:tcPr>
            <w:tcW w:w="3000" w:type="dxa"/>
          </w:tcPr>
          <w:p w14:paraId="1CF4F4FD" w14:textId="77777777" w:rsidR="007D1DE4" w:rsidRDefault="007D1DE4" w:rsidP="00496C1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请选择（未启用 启用中 已完成 已失效）</w:t>
            </w:r>
          </w:p>
        </w:tc>
        <w:tc>
          <w:tcPr>
            <w:tcW w:w="3209" w:type="dxa"/>
          </w:tcPr>
          <w:p w14:paraId="7C674295" w14:textId="77777777" w:rsidR="007D1DE4" w:rsidRPr="006A3227" w:rsidRDefault="007D1DE4" w:rsidP="00496C19">
            <w:pPr>
              <w:pStyle w:val="Axure"/>
              <w:ind w:firstLine="360"/>
              <w:rPr>
                <w:rFonts w:ascii="微软雅黑" w:eastAsia="微软雅黑" w:hAnsi="微软雅黑" w:cs="微软雅黑"/>
                <w:sz w:val="18"/>
                <w:szCs w:val="18"/>
              </w:rPr>
            </w:pPr>
            <w:r>
              <w:rPr>
                <w:rFonts w:ascii="微软雅黑" w:eastAsia="微软雅黑" w:hAnsi="微软雅黑" w:cs="微软雅黑" w:hint="eastAsia"/>
                <w:sz w:val="18"/>
                <w:szCs w:val="18"/>
              </w:rPr>
              <w:t>根据选择条件进行筛选</w:t>
            </w:r>
          </w:p>
        </w:tc>
        <w:tc>
          <w:tcPr>
            <w:tcW w:w="1712" w:type="dxa"/>
          </w:tcPr>
          <w:p w14:paraId="20724292" w14:textId="77777777" w:rsidR="007D1DE4" w:rsidRDefault="007D1DE4" w:rsidP="00496C19">
            <w:pPr>
              <w:widowControl/>
              <w:jc w:val="left"/>
              <w:rPr>
                <w:rFonts w:ascii="微软雅黑" w:eastAsia="微软雅黑" w:hAnsi="微软雅黑" w:cs="微软雅黑"/>
                <w:sz w:val="18"/>
                <w:szCs w:val="18"/>
              </w:rPr>
            </w:pPr>
          </w:p>
        </w:tc>
      </w:tr>
      <w:tr w:rsidR="007D1DE4" w14:paraId="7FCC8686" w14:textId="77777777" w:rsidTr="00496C19">
        <w:trPr>
          <w:trHeight w:val="272"/>
        </w:trPr>
        <w:tc>
          <w:tcPr>
            <w:tcW w:w="802" w:type="dxa"/>
          </w:tcPr>
          <w:p w14:paraId="61FF955B" w14:textId="65C06CE6" w:rsidR="007D1DE4" w:rsidRDefault="007D1DE4" w:rsidP="00496C19">
            <w:pPr>
              <w:widowControl/>
              <w:jc w:val="center"/>
              <w:rPr>
                <w:rFonts w:ascii="微软雅黑" w:eastAsia="微软雅黑" w:hAnsi="微软雅黑" w:cs="微软雅黑"/>
                <w:sz w:val="18"/>
                <w:szCs w:val="18"/>
              </w:rPr>
            </w:pPr>
            <w:r>
              <w:rPr>
                <w:rFonts w:ascii="微软雅黑" w:eastAsia="微软雅黑" w:hAnsi="微软雅黑" w:cs="微软雅黑"/>
                <w:sz w:val="18"/>
                <w:szCs w:val="18"/>
              </w:rPr>
              <w:t>3</w:t>
            </w:r>
          </w:p>
        </w:tc>
        <w:tc>
          <w:tcPr>
            <w:tcW w:w="1309" w:type="dxa"/>
          </w:tcPr>
          <w:p w14:paraId="2511C16A" w14:textId="77777777" w:rsidR="007D1DE4" w:rsidRDefault="007D1DE4" w:rsidP="00496C1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查询按钮</w:t>
            </w:r>
          </w:p>
        </w:tc>
        <w:tc>
          <w:tcPr>
            <w:tcW w:w="3000" w:type="dxa"/>
          </w:tcPr>
          <w:p w14:paraId="3535D4ED" w14:textId="77777777" w:rsidR="007D1DE4" w:rsidRDefault="007D1DE4" w:rsidP="00496C1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p>
        </w:tc>
        <w:tc>
          <w:tcPr>
            <w:tcW w:w="3209" w:type="dxa"/>
          </w:tcPr>
          <w:p w14:paraId="6D3664A2" w14:textId="77777777" w:rsidR="007D1DE4" w:rsidRDefault="007D1DE4" w:rsidP="00496C19">
            <w:pPr>
              <w:pStyle w:val="Axure"/>
              <w:ind w:firstLine="360"/>
              <w:rPr>
                <w:rFonts w:ascii="微软雅黑" w:eastAsia="微软雅黑" w:hAnsi="微软雅黑" w:cs="微软雅黑"/>
                <w:sz w:val="18"/>
                <w:szCs w:val="18"/>
              </w:rPr>
            </w:pPr>
            <w:r>
              <w:rPr>
                <w:rFonts w:ascii="微软雅黑" w:eastAsia="微软雅黑" w:hAnsi="微软雅黑" w:cs="微软雅黑" w:hint="eastAsia"/>
                <w:sz w:val="18"/>
                <w:szCs w:val="18"/>
              </w:rPr>
              <w:t>完成筛选的按钮</w:t>
            </w:r>
          </w:p>
        </w:tc>
        <w:tc>
          <w:tcPr>
            <w:tcW w:w="1712" w:type="dxa"/>
          </w:tcPr>
          <w:p w14:paraId="5ABF8134" w14:textId="77777777" w:rsidR="007D1DE4" w:rsidRDefault="007D1DE4" w:rsidP="00496C19">
            <w:pPr>
              <w:widowControl/>
              <w:jc w:val="left"/>
              <w:rPr>
                <w:rFonts w:ascii="微软雅黑" w:eastAsia="微软雅黑" w:hAnsi="微软雅黑" w:cs="微软雅黑"/>
                <w:sz w:val="18"/>
                <w:szCs w:val="18"/>
              </w:rPr>
            </w:pPr>
          </w:p>
        </w:tc>
      </w:tr>
      <w:tr w:rsidR="007D1DE4" w14:paraId="0CCC5C22" w14:textId="77777777" w:rsidTr="00496C19">
        <w:trPr>
          <w:trHeight w:val="272"/>
        </w:trPr>
        <w:tc>
          <w:tcPr>
            <w:tcW w:w="802" w:type="dxa"/>
          </w:tcPr>
          <w:p w14:paraId="6451AC54" w14:textId="0BC0EF3C" w:rsidR="007D1DE4" w:rsidRDefault="007D1DE4" w:rsidP="00496C19">
            <w:pPr>
              <w:widowControl/>
              <w:jc w:val="center"/>
              <w:rPr>
                <w:rFonts w:ascii="微软雅黑" w:eastAsia="微软雅黑" w:hAnsi="微软雅黑" w:cs="微软雅黑"/>
                <w:sz w:val="18"/>
                <w:szCs w:val="18"/>
              </w:rPr>
            </w:pPr>
            <w:r>
              <w:rPr>
                <w:rFonts w:ascii="微软雅黑" w:eastAsia="微软雅黑" w:hAnsi="微软雅黑" w:cs="微软雅黑"/>
                <w:sz w:val="18"/>
                <w:szCs w:val="18"/>
              </w:rPr>
              <w:t>4</w:t>
            </w:r>
          </w:p>
        </w:tc>
        <w:tc>
          <w:tcPr>
            <w:tcW w:w="1309" w:type="dxa"/>
          </w:tcPr>
          <w:p w14:paraId="2C4CF0DA" w14:textId="77777777" w:rsidR="007D1DE4" w:rsidRDefault="007D1DE4" w:rsidP="00496C1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新增</w:t>
            </w:r>
          </w:p>
        </w:tc>
        <w:tc>
          <w:tcPr>
            <w:tcW w:w="3000" w:type="dxa"/>
          </w:tcPr>
          <w:p w14:paraId="1EC0A8F9" w14:textId="77777777" w:rsidR="007D1DE4" w:rsidRDefault="007D1DE4" w:rsidP="00496C1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p>
        </w:tc>
        <w:tc>
          <w:tcPr>
            <w:tcW w:w="3209" w:type="dxa"/>
          </w:tcPr>
          <w:p w14:paraId="601F20C3" w14:textId="77777777" w:rsidR="007D1DE4" w:rsidRDefault="007D1DE4" w:rsidP="00496C19">
            <w:pPr>
              <w:pStyle w:val="Axure"/>
              <w:ind w:firstLine="360"/>
              <w:rPr>
                <w:rFonts w:ascii="微软雅黑" w:eastAsia="微软雅黑" w:hAnsi="微软雅黑" w:cs="微软雅黑"/>
                <w:sz w:val="18"/>
                <w:szCs w:val="18"/>
              </w:rPr>
            </w:pPr>
            <w:r>
              <w:rPr>
                <w:rFonts w:ascii="微软雅黑" w:eastAsia="微软雅黑" w:hAnsi="微软雅黑" w:cs="微软雅黑" w:hint="eastAsia"/>
                <w:sz w:val="18"/>
                <w:szCs w:val="18"/>
              </w:rPr>
              <w:t>添加任务页面</w:t>
            </w:r>
          </w:p>
        </w:tc>
        <w:tc>
          <w:tcPr>
            <w:tcW w:w="1712" w:type="dxa"/>
          </w:tcPr>
          <w:p w14:paraId="2538BD8C" w14:textId="77777777" w:rsidR="007D1DE4" w:rsidRDefault="007D1DE4" w:rsidP="00496C19">
            <w:pPr>
              <w:widowControl/>
              <w:jc w:val="left"/>
              <w:rPr>
                <w:rFonts w:ascii="微软雅黑" w:eastAsia="微软雅黑" w:hAnsi="微软雅黑" w:cs="微软雅黑"/>
                <w:sz w:val="18"/>
                <w:szCs w:val="18"/>
              </w:rPr>
            </w:pPr>
          </w:p>
        </w:tc>
      </w:tr>
      <w:tr w:rsidR="007D1DE4" w14:paraId="0AE426F0" w14:textId="77777777" w:rsidTr="00496C19">
        <w:trPr>
          <w:trHeight w:val="272"/>
        </w:trPr>
        <w:tc>
          <w:tcPr>
            <w:tcW w:w="802" w:type="dxa"/>
          </w:tcPr>
          <w:p w14:paraId="2A921C8A" w14:textId="0833ECB7" w:rsidR="007D1DE4" w:rsidRDefault="007D1DE4" w:rsidP="00496C19">
            <w:pPr>
              <w:widowControl/>
              <w:jc w:val="center"/>
              <w:rPr>
                <w:rFonts w:ascii="微软雅黑" w:eastAsia="微软雅黑" w:hAnsi="微软雅黑" w:cs="微软雅黑"/>
                <w:sz w:val="18"/>
                <w:szCs w:val="18"/>
              </w:rPr>
            </w:pPr>
            <w:r>
              <w:rPr>
                <w:rFonts w:ascii="微软雅黑" w:eastAsia="微软雅黑" w:hAnsi="微软雅黑" w:cs="微软雅黑"/>
                <w:sz w:val="18"/>
                <w:szCs w:val="18"/>
              </w:rPr>
              <w:t>6</w:t>
            </w:r>
          </w:p>
        </w:tc>
        <w:tc>
          <w:tcPr>
            <w:tcW w:w="1309" w:type="dxa"/>
          </w:tcPr>
          <w:p w14:paraId="425DB492" w14:textId="77777777" w:rsidR="007D1DE4" w:rsidRDefault="007D1DE4" w:rsidP="00496C1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任务详情列表</w:t>
            </w:r>
          </w:p>
        </w:tc>
        <w:tc>
          <w:tcPr>
            <w:tcW w:w="3000" w:type="dxa"/>
          </w:tcPr>
          <w:p w14:paraId="1FE52819" w14:textId="77777777" w:rsidR="007D1DE4" w:rsidRDefault="007D1DE4" w:rsidP="00496C1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历史存在数据，新设的账号当前页面为空</w:t>
            </w:r>
          </w:p>
        </w:tc>
        <w:tc>
          <w:tcPr>
            <w:tcW w:w="3209" w:type="dxa"/>
          </w:tcPr>
          <w:p w14:paraId="353FFF81" w14:textId="77777777" w:rsidR="007D1DE4" w:rsidRDefault="007D1DE4" w:rsidP="00496C19">
            <w:pPr>
              <w:pStyle w:val="Axure"/>
              <w:ind w:firstLine="360"/>
              <w:rPr>
                <w:rFonts w:ascii="微软雅黑" w:eastAsia="微软雅黑" w:hAnsi="微软雅黑" w:cs="微软雅黑"/>
                <w:sz w:val="18"/>
                <w:szCs w:val="18"/>
              </w:rPr>
            </w:pPr>
          </w:p>
        </w:tc>
        <w:tc>
          <w:tcPr>
            <w:tcW w:w="1712" w:type="dxa"/>
          </w:tcPr>
          <w:p w14:paraId="7339C915" w14:textId="77777777" w:rsidR="007D1DE4" w:rsidRDefault="007D1DE4" w:rsidP="00496C19">
            <w:pPr>
              <w:widowControl/>
              <w:jc w:val="left"/>
              <w:rPr>
                <w:rFonts w:ascii="微软雅黑" w:eastAsia="微软雅黑" w:hAnsi="微软雅黑" w:cs="微软雅黑"/>
                <w:sz w:val="18"/>
                <w:szCs w:val="18"/>
              </w:rPr>
            </w:pPr>
          </w:p>
        </w:tc>
      </w:tr>
      <w:tr w:rsidR="007D1DE4" w14:paraId="6A592253" w14:textId="77777777" w:rsidTr="00496C19">
        <w:trPr>
          <w:trHeight w:val="272"/>
        </w:trPr>
        <w:tc>
          <w:tcPr>
            <w:tcW w:w="802" w:type="dxa"/>
          </w:tcPr>
          <w:p w14:paraId="6DB685D9" w14:textId="44D854C6" w:rsidR="007D1DE4" w:rsidRDefault="007D1DE4" w:rsidP="00496C19">
            <w:pPr>
              <w:widowControl/>
              <w:jc w:val="center"/>
              <w:rPr>
                <w:rFonts w:ascii="微软雅黑" w:eastAsia="微软雅黑" w:hAnsi="微软雅黑" w:cs="微软雅黑"/>
                <w:sz w:val="18"/>
                <w:szCs w:val="18"/>
              </w:rPr>
            </w:pPr>
            <w:r>
              <w:rPr>
                <w:rFonts w:ascii="微软雅黑" w:eastAsia="微软雅黑" w:hAnsi="微软雅黑" w:cs="微软雅黑"/>
                <w:sz w:val="18"/>
                <w:szCs w:val="18"/>
              </w:rPr>
              <w:t>7</w:t>
            </w:r>
          </w:p>
        </w:tc>
        <w:tc>
          <w:tcPr>
            <w:tcW w:w="1309" w:type="dxa"/>
          </w:tcPr>
          <w:p w14:paraId="0E39CCAC" w14:textId="77777777" w:rsidR="007D1DE4" w:rsidRDefault="007D1DE4" w:rsidP="00496C1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号码总数</w:t>
            </w:r>
          </w:p>
        </w:tc>
        <w:tc>
          <w:tcPr>
            <w:tcW w:w="3000" w:type="dxa"/>
          </w:tcPr>
          <w:p w14:paraId="5A6D9941" w14:textId="77777777" w:rsidR="007D1DE4" w:rsidRDefault="007D1DE4" w:rsidP="00496C1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根据添加任务时上传的名单的总数显示</w:t>
            </w:r>
          </w:p>
        </w:tc>
        <w:tc>
          <w:tcPr>
            <w:tcW w:w="3209" w:type="dxa"/>
          </w:tcPr>
          <w:p w14:paraId="399D4A59" w14:textId="77777777" w:rsidR="007D1DE4" w:rsidRDefault="007D1DE4" w:rsidP="00496C19">
            <w:pPr>
              <w:pStyle w:val="Axure"/>
              <w:ind w:firstLine="360"/>
              <w:rPr>
                <w:rFonts w:ascii="微软雅黑" w:eastAsia="微软雅黑" w:hAnsi="微软雅黑" w:cs="微软雅黑"/>
                <w:sz w:val="18"/>
                <w:szCs w:val="18"/>
              </w:rPr>
            </w:pPr>
          </w:p>
        </w:tc>
        <w:tc>
          <w:tcPr>
            <w:tcW w:w="1712" w:type="dxa"/>
          </w:tcPr>
          <w:p w14:paraId="623A1C36" w14:textId="77777777" w:rsidR="007D1DE4" w:rsidRDefault="007D1DE4" w:rsidP="00496C19">
            <w:pPr>
              <w:widowControl/>
              <w:jc w:val="left"/>
              <w:rPr>
                <w:rFonts w:ascii="微软雅黑" w:eastAsia="微软雅黑" w:hAnsi="微软雅黑" w:cs="微软雅黑"/>
                <w:sz w:val="18"/>
                <w:szCs w:val="18"/>
              </w:rPr>
            </w:pPr>
          </w:p>
        </w:tc>
      </w:tr>
      <w:tr w:rsidR="007D1DE4" w14:paraId="20DFD538" w14:textId="77777777" w:rsidTr="00496C19">
        <w:trPr>
          <w:trHeight w:val="272"/>
        </w:trPr>
        <w:tc>
          <w:tcPr>
            <w:tcW w:w="802" w:type="dxa"/>
          </w:tcPr>
          <w:p w14:paraId="301262D6" w14:textId="3A2171C3" w:rsidR="007D1DE4" w:rsidRDefault="007D1DE4" w:rsidP="00496C19">
            <w:pPr>
              <w:widowControl/>
              <w:jc w:val="center"/>
              <w:rPr>
                <w:rFonts w:ascii="微软雅黑" w:eastAsia="微软雅黑" w:hAnsi="微软雅黑" w:cs="微软雅黑"/>
                <w:sz w:val="18"/>
                <w:szCs w:val="18"/>
              </w:rPr>
            </w:pPr>
            <w:r>
              <w:rPr>
                <w:rFonts w:ascii="微软雅黑" w:eastAsia="微软雅黑" w:hAnsi="微软雅黑" w:cs="微软雅黑"/>
                <w:sz w:val="18"/>
                <w:szCs w:val="18"/>
              </w:rPr>
              <w:t>8</w:t>
            </w:r>
          </w:p>
        </w:tc>
        <w:tc>
          <w:tcPr>
            <w:tcW w:w="1309" w:type="dxa"/>
          </w:tcPr>
          <w:p w14:paraId="4C666E34" w14:textId="5C3DC782" w:rsidR="007D1DE4" w:rsidRPr="007D1DE4" w:rsidRDefault="007D1DE4" w:rsidP="00496C19">
            <w:pPr>
              <w:widowControl/>
              <w:jc w:val="left"/>
              <w:rPr>
                <w:rFonts w:ascii="微软雅黑" w:eastAsia="微软雅黑" w:hAnsi="微软雅黑" w:cs="微软雅黑"/>
                <w:color w:val="000000"/>
                <w:sz w:val="18"/>
                <w:szCs w:val="18"/>
                <w:highlight w:val="yellow"/>
              </w:rPr>
            </w:pPr>
            <w:r w:rsidRPr="007D1DE4">
              <w:rPr>
                <w:rFonts w:ascii="微软雅黑" w:eastAsia="微软雅黑" w:hAnsi="微软雅黑" w:cs="微软雅黑" w:hint="eastAsia"/>
                <w:color w:val="000000"/>
                <w:sz w:val="18"/>
                <w:szCs w:val="18"/>
                <w:highlight w:val="yellow"/>
              </w:rPr>
              <w:t>号码剩余数量</w:t>
            </w:r>
          </w:p>
        </w:tc>
        <w:tc>
          <w:tcPr>
            <w:tcW w:w="3000" w:type="dxa"/>
          </w:tcPr>
          <w:p w14:paraId="109E9F27" w14:textId="1567E54D" w:rsidR="007D1DE4" w:rsidRPr="007D1DE4" w:rsidRDefault="007D1DE4" w:rsidP="00771A04">
            <w:pPr>
              <w:pStyle w:val="af1"/>
              <w:rPr>
                <w:highlight w:val="yellow"/>
              </w:rPr>
            </w:pPr>
            <w:r w:rsidRPr="007D1DE4">
              <w:rPr>
                <w:rFonts w:hint="eastAsia"/>
                <w:highlight w:val="yellow"/>
              </w:rPr>
              <w:t>当前任务名单中剩余的号码数量</w:t>
            </w:r>
          </w:p>
        </w:tc>
        <w:tc>
          <w:tcPr>
            <w:tcW w:w="3209" w:type="dxa"/>
          </w:tcPr>
          <w:p w14:paraId="304C61FA" w14:textId="77777777" w:rsidR="007D1DE4" w:rsidRDefault="007D1DE4" w:rsidP="00496C19">
            <w:pPr>
              <w:pStyle w:val="Axure"/>
              <w:ind w:firstLine="360"/>
              <w:rPr>
                <w:rFonts w:ascii="微软雅黑" w:eastAsia="微软雅黑" w:hAnsi="微软雅黑" w:cs="微软雅黑"/>
                <w:sz w:val="18"/>
                <w:szCs w:val="18"/>
              </w:rPr>
            </w:pPr>
          </w:p>
        </w:tc>
        <w:tc>
          <w:tcPr>
            <w:tcW w:w="1712" w:type="dxa"/>
          </w:tcPr>
          <w:p w14:paraId="7D57803E" w14:textId="77777777" w:rsidR="007D1DE4" w:rsidRDefault="007D1DE4" w:rsidP="00496C19">
            <w:pPr>
              <w:widowControl/>
              <w:jc w:val="left"/>
              <w:rPr>
                <w:rFonts w:ascii="微软雅黑" w:eastAsia="微软雅黑" w:hAnsi="微软雅黑" w:cs="微软雅黑"/>
                <w:sz w:val="18"/>
                <w:szCs w:val="18"/>
              </w:rPr>
            </w:pPr>
          </w:p>
        </w:tc>
      </w:tr>
      <w:tr w:rsidR="007D1DE4" w14:paraId="471C631E" w14:textId="77777777" w:rsidTr="00496C19">
        <w:trPr>
          <w:trHeight w:val="272"/>
        </w:trPr>
        <w:tc>
          <w:tcPr>
            <w:tcW w:w="802" w:type="dxa"/>
          </w:tcPr>
          <w:p w14:paraId="7886BAC4" w14:textId="47D7B06B" w:rsidR="007D1DE4" w:rsidRDefault="007D1DE4" w:rsidP="00496C19">
            <w:pPr>
              <w:widowControl/>
              <w:jc w:val="center"/>
              <w:rPr>
                <w:rFonts w:ascii="微软雅黑" w:eastAsia="微软雅黑" w:hAnsi="微软雅黑" w:cs="微软雅黑"/>
                <w:sz w:val="18"/>
                <w:szCs w:val="18"/>
              </w:rPr>
            </w:pPr>
            <w:r>
              <w:rPr>
                <w:rFonts w:ascii="微软雅黑" w:eastAsia="微软雅黑" w:hAnsi="微软雅黑" w:cs="微软雅黑"/>
                <w:sz w:val="18"/>
                <w:szCs w:val="18"/>
              </w:rPr>
              <w:t>9</w:t>
            </w:r>
          </w:p>
        </w:tc>
        <w:tc>
          <w:tcPr>
            <w:tcW w:w="1309" w:type="dxa"/>
          </w:tcPr>
          <w:p w14:paraId="63B7F1A1" w14:textId="77777777" w:rsidR="007D1DE4" w:rsidRDefault="007D1DE4" w:rsidP="00496C1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已呼数</w:t>
            </w:r>
          </w:p>
        </w:tc>
        <w:tc>
          <w:tcPr>
            <w:tcW w:w="3000" w:type="dxa"/>
          </w:tcPr>
          <w:p w14:paraId="22BD9438" w14:textId="77777777" w:rsidR="007D1DE4" w:rsidRDefault="007D1DE4" w:rsidP="00496C1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根据外呼专员的页面进行已呼叫的数量的统计</w:t>
            </w:r>
          </w:p>
        </w:tc>
        <w:tc>
          <w:tcPr>
            <w:tcW w:w="3209" w:type="dxa"/>
          </w:tcPr>
          <w:p w14:paraId="5DEBDCF1" w14:textId="77777777" w:rsidR="007D1DE4" w:rsidRDefault="007D1DE4" w:rsidP="00496C19">
            <w:pPr>
              <w:pStyle w:val="Axure"/>
              <w:ind w:firstLine="360"/>
              <w:rPr>
                <w:rFonts w:ascii="微软雅黑" w:eastAsia="微软雅黑" w:hAnsi="微软雅黑" w:cs="微软雅黑"/>
                <w:sz w:val="18"/>
                <w:szCs w:val="18"/>
              </w:rPr>
            </w:pPr>
          </w:p>
        </w:tc>
        <w:tc>
          <w:tcPr>
            <w:tcW w:w="1712" w:type="dxa"/>
          </w:tcPr>
          <w:p w14:paraId="3C87F706" w14:textId="77777777" w:rsidR="007D1DE4" w:rsidRDefault="007D1DE4" w:rsidP="00496C19">
            <w:pPr>
              <w:widowControl/>
              <w:jc w:val="left"/>
              <w:rPr>
                <w:rFonts w:ascii="微软雅黑" w:eastAsia="微软雅黑" w:hAnsi="微软雅黑" w:cs="微软雅黑"/>
                <w:sz w:val="18"/>
                <w:szCs w:val="18"/>
              </w:rPr>
            </w:pPr>
          </w:p>
        </w:tc>
      </w:tr>
      <w:tr w:rsidR="007D1DE4" w14:paraId="484CAA76" w14:textId="77777777" w:rsidTr="00496C19">
        <w:trPr>
          <w:trHeight w:val="272"/>
        </w:trPr>
        <w:tc>
          <w:tcPr>
            <w:tcW w:w="802" w:type="dxa"/>
          </w:tcPr>
          <w:p w14:paraId="271349BF" w14:textId="343ED8FF" w:rsidR="007D1DE4" w:rsidRDefault="007D1DE4" w:rsidP="00496C19">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1</w:t>
            </w:r>
            <w:r>
              <w:rPr>
                <w:rFonts w:ascii="微软雅黑" w:eastAsia="微软雅黑" w:hAnsi="微软雅黑" w:cs="微软雅黑"/>
                <w:sz w:val="18"/>
                <w:szCs w:val="18"/>
              </w:rPr>
              <w:t>0</w:t>
            </w:r>
          </w:p>
        </w:tc>
        <w:tc>
          <w:tcPr>
            <w:tcW w:w="1309" w:type="dxa"/>
          </w:tcPr>
          <w:p w14:paraId="2A00E1AE" w14:textId="77777777" w:rsidR="007D1DE4" w:rsidRDefault="007D1DE4" w:rsidP="00496C1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未呼数</w:t>
            </w:r>
          </w:p>
        </w:tc>
        <w:tc>
          <w:tcPr>
            <w:tcW w:w="3000" w:type="dxa"/>
          </w:tcPr>
          <w:p w14:paraId="7EDE9A03" w14:textId="77777777" w:rsidR="007D1DE4" w:rsidRDefault="007D1DE4" w:rsidP="00496C1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号码总数-已呼数</w:t>
            </w:r>
          </w:p>
        </w:tc>
        <w:tc>
          <w:tcPr>
            <w:tcW w:w="3209" w:type="dxa"/>
          </w:tcPr>
          <w:p w14:paraId="3CC76212" w14:textId="77777777" w:rsidR="007D1DE4" w:rsidRDefault="007D1DE4" w:rsidP="00496C19">
            <w:pPr>
              <w:pStyle w:val="Axure"/>
              <w:ind w:firstLine="360"/>
              <w:rPr>
                <w:rFonts w:ascii="微软雅黑" w:eastAsia="微软雅黑" w:hAnsi="微软雅黑" w:cs="微软雅黑"/>
                <w:sz w:val="18"/>
                <w:szCs w:val="18"/>
              </w:rPr>
            </w:pPr>
          </w:p>
        </w:tc>
        <w:tc>
          <w:tcPr>
            <w:tcW w:w="1712" w:type="dxa"/>
          </w:tcPr>
          <w:p w14:paraId="480A257B" w14:textId="77777777" w:rsidR="007D1DE4" w:rsidRDefault="007D1DE4" w:rsidP="00496C19">
            <w:pPr>
              <w:widowControl/>
              <w:jc w:val="left"/>
              <w:rPr>
                <w:rFonts w:ascii="微软雅黑" w:eastAsia="微软雅黑" w:hAnsi="微软雅黑" w:cs="微软雅黑"/>
                <w:sz w:val="18"/>
                <w:szCs w:val="18"/>
              </w:rPr>
            </w:pPr>
          </w:p>
        </w:tc>
      </w:tr>
      <w:tr w:rsidR="007D1DE4" w14:paraId="1961274A" w14:textId="77777777" w:rsidTr="00496C19">
        <w:trPr>
          <w:trHeight w:val="272"/>
        </w:trPr>
        <w:tc>
          <w:tcPr>
            <w:tcW w:w="802" w:type="dxa"/>
          </w:tcPr>
          <w:p w14:paraId="40345559" w14:textId="499A4ED9" w:rsidR="007D1DE4" w:rsidRDefault="007D1DE4" w:rsidP="00496C19">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11</w:t>
            </w:r>
          </w:p>
        </w:tc>
        <w:tc>
          <w:tcPr>
            <w:tcW w:w="1309" w:type="dxa"/>
          </w:tcPr>
          <w:p w14:paraId="32BB0110" w14:textId="77777777" w:rsidR="007D1DE4" w:rsidRDefault="007D1DE4" w:rsidP="00496C1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接通率</w:t>
            </w:r>
          </w:p>
        </w:tc>
        <w:tc>
          <w:tcPr>
            <w:tcW w:w="3000" w:type="dxa"/>
          </w:tcPr>
          <w:p w14:paraId="4B249276" w14:textId="77777777" w:rsidR="007D1DE4" w:rsidRDefault="007D1DE4" w:rsidP="00496C1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接通率/呼叫总数</w:t>
            </w:r>
          </w:p>
        </w:tc>
        <w:tc>
          <w:tcPr>
            <w:tcW w:w="3209" w:type="dxa"/>
          </w:tcPr>
          <w:p w14:paraId="551395ED" w14:textId="77777777" w:rsidR="007D1DE4" w:rsidRDefault="007D1DE4" w:rsidP="00496C19">
            <w:pPr>
              <w:pStyle w:val="Axure"/>
              <w:ind w:firstLine="360"/>
              <w:rPr>
                <w:rFonts w:ascii="微软雅黑" w:eastAsia="微软雅黑" w:hAnsi="微软雅黑" w:cs="微软雅黑"/>
                <w:sz w:val="18"/>
                <w:szCs w:val="18"/>
              </w:rPr>
            </w:pPr>
          </w:p>
        </w:tc>
        <w:tc>
          <w:tcPr>
            <w:tcW w:w="1712" w:type="dxa"/>
          </w:tcPr>
          <w:p w14:paraId="6B6B95DD" w14:textId="77777777" w:rsidR="007D1DE4" w:rsidRDefault="007D1DE4" w:rsidP="00496C19">
            <w:pPr>
              <w:widowControl/>
              <w:jc w:val="left"/>
              <w:rPr>
                <w:rFonts w:ascii="微软雅黑" w:eastAsia="微软雅黑" w:hAnsi="微软雅黑" w:cs="微软雅黑"/>
                <w:sz w:val="18"/>
                <w:szCs w:val="18"/>
              </w:rPr>
            </w:pPr>
          </w:p>
        </w:tc>
      </w:tr>
      <w:tr w:rsidR="007D1DE4" w14:paraId="76AA5990" w14:textId="77777777" w:rsidTr="00496C19">
        <w:trPr>
          <w:trHeight w:val="272"/>
        </w:trPr>
        <w:tc>
          <w:tcPr>
            <w:tcW w:w="802" w:type="dxa"/>
          </w:tcPr>
          <w:p w14:paraId="3F2CF9DB" w14:textId="1EA93847" w:rsidR="007D1DE4" w:rsidRDefault="007D1DE4" w:rsidP="00496C19">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1</w:t>
            </w:r>
            <w:r>
              <w:rPr>
                <w:rFonts w:ascii="微软雅黑" w:eastAsia="微软雅黑" w:hAnsi="微软雅黑" w:cs="微软雅黑"/>
                <w:sz w:val="18"/>
                <w:szCs w:val="18"/>
              </w:rPr>
              <w:t>2</w:t>
            </w:r>
          </w:p>
        </w:tc>
        <w:tc>
          <w:tcPr>
            <w:tcW w:w="1309" w:type="dxa"/>
          </w:tcPr>
          <w:p w14:paraId="3B7A1456" w14:textId="2A50536B" w:rsidR="007D1DE4" w:rsidRPr="007D1DE4" w:rsidRDefault="007D1DE4" w:rsidP="00496C19">
            <w:pPr>
              <w:widowControl/>
              <w:jc w:val="left"/>
              <w:rPr>
                <w:rFonts w:ascii="微软雅黑" w:eastAsia="微软雅黑" w:hAnsi="微软雅黑" w:cs="微软雅黑"/>
                <w:color w:val="000000"/>
                <w:sz w:val="18"/>
                <w:szCs w:val="18"/>
                <w:highlight w:val="yellow"/>
              </w:rPr>
            </w:pPr>
            <w:r w:rsidRPr="007D1DE4">
              <w:rPr>
                <w:rFonts w:ascii="微软雅黑" w:eastAsia="微软雅黑" w:hAnsi="微软雅黑" w:cs="微软雅黑" w:hint="eastAsia"/>
                <w:color w:val="000000"/>
                <w:sz w:val="18"/>
                <w:szCs w:val="18"/>
                <w:highlight w:val="yellow"/>
              </w:rPr>
              <w:t>生效时间</w:t>
            </w:r>
          </w:p>
        </w:tc>
        <w:tc>
          <w:tcPr>
            <w:tcW w:w="3000" w:type="dxa"/>
          </w:tcPr>
          <w:p w14:paraId="556AEF8C" w14:textId="4FF34000" w:rsidR="007D1DE4" w:rsidRPr="007D1DE4" w:rsidRDefault="007D1DE4" w:rsidP="00496C19">
            <w:pPr>
              <w:widowControl/>
              <w:jc w:val="left"/>
              <w:rPr>
                <w:rFonts w:ascii="微软雅黑" w:eastAsia="微软雅黑" w:hAnsi="微软雅黑" w:cs="微软雅黑"/>
                <w:color w:val="000000"/>
                <w:sz w:val="18"/>
                <w:szCs w:val="18"/>
                <w:highlight w:val="yellow"/>
              </w:rPr>
            </w:pPr>
            <w:r w:rsidRPr="007D1DE4">
              <w:rPr>
                <w:rFonts w:ascii="微软雅黑" w:eastAsia="微软雅黑" w:hAnsi="微软雅黑" w:cs="微软雅黑" w:hint="eastAsia"/>
                <w:color w:val="000000"/>
                <w:sz w:val="18"/>
                <w:szCs w:val="18"/>
                <w:highlight w:val="yellow"/>
              </w:rPr>
              <w:t>当前任务的生效时间</w:t>
            </w:r>
            <w:r w:rsidR="002303CC">
              <w:rPr>
                <w:rFonts w:ascii="微软雅黑" w:eastAsia="微软雅黑" w:hAnsi="微软雅黑" w:cs="微软雅黑" w:hint="eastAsia"/>
                <w:color w:val="000000"/>
                <w:sz w:val="18"/>
                <w:szCs w:val="18"/>
                <w:highlight w:val="yellow"/>
              </w:rPr>
              <w:t>（建任务立即生效）</w:t>
            </w:r>
          </w:p>
        </w:tc>
        <w:tc>
          <w:tcPr>
            <w:tcW w:w="3209" w:type="dxa"/>
          </w:tcPr>
          <w:p w14:paraId="0274B291" w14:textId="77777777" w:rsidR="007D1DE4" w:rsidRDefault="007D1DE4" w:rsidP="00496C19">
            <w:pPr>
              <w:pStyle w:val="Axure"/>
              <w:ind w:firstLine="360"/>
              <w:rPr>
                <w:rFonts w:ascii="微软雅黑" w:eastAsia="微软雅黑" w:hAnsi="微软雅黑" w:cs="微软雅黑"/>
                <w:sz w:val="18"/>
                <w:szCs w:val="18"/>
              </w:rPr>
            </w:pPr>
          </w:p>
        </w:tc>
        <w:tc>
          <w:tcPr>
            <w:tcW w:w="1712" w:type="dxa"/>
          </w:tcPr>
          <w:p w14:paraId="51F31CF2" w14:textId="77777777" w:rsidR="007D1DE4" w:rsidRDefault="007D1DE4" w:rsidP="00496C19">
            <w:pPr>
              <w:widowControl/>
              <w:jc w:val="left"/>
              <w:rPr>
                <w:rFonts w:ascii="微软雅黑" w:eastAsia="微软雅黑" w:hAnsi="微软雅黑" w:cs="微软雅黑"/>
                <w:sz w:val="18"/>
                <w:szCs w:val="18"/>
              </w:rPr>
            </w:pPr>
          </w:p>
        </w:tc>
      </w:tr>
      <w:tr w:rsidR="007D1DE4" w:rsidDel="003B57F3" w14:paraId="3534F3D7" w14:textId="59FC74A3" w:rsidTr="00496C19">
        <w:trPr>
          <w:trHeight w:val="272"/>
          <w:del w:id="209" w:author="haha" w:date="2018-12-05T09:43:00Z"/>
        </w:trPr>
        <w:tc>
          <w:tcPr>
            <w:tcW w:w="802" w:type="dxa"/>
          </w:tcPr>
          <w:p w14:paraId="003ADE81" w14:textId="672EA3EF" w:rsidR="007D1DE4" w:rsidDel="003B57F3" w:rsidRDefault="007D1DE4" w:rsidP="00496C19">
            <w:pPr>
              <w:widowControl/>
              <w:jc w:val="center"/>
              <w:rPr>
                <w:del w:id="210" w:author="haha" w:date="2018-12-05T09:43:00Z"/>
                <w:rFonts w:ascii="微软雅黑" w:eastAsia="微软雅黑" w:hAnsi="微软雅黑" w:cs="微软雅黑"/>
                <w:sz w:val="18"/>
                <w:szCs w:val="18"/>
              </w:rPr>
            </w:pPr>
            <w:del w:id="211" w:author="haha" w:date="2018-12-05T09:43:00Z">
              <w:r w:rsidDel="003B57F3">
                <w:rPr>
                  <w:rFonts w:ascii="微软雅黑" w:eastAsia="微软雅黑" w:hAnsi="微软雅黑" w:cs="微软雅黑" w:hint="eastAsia"/>
                  <w:sz w:val="18"/>
                  <w:szCs w:val="18"/>
                </w:rPr>
                <w:delText>1</w:delText>
              </w:r>
              <w:r w:rsidDel="003B57F3">
                <w:rPr>
                  <w:rFonts w:ascii="微软雅黑" w:eastAsia="微软雅黑" w:hAnsi="微软雅黑" w:cs="微软雅黑"/>
                  <w:sz w:val="18"/>
                  <w:szCs w:val="18"/>
                </w:rPr>
                <w:delText>3</w:delText>
              </w:r>
            </w:del>
          </w:p>
        </w:tc>
        <w:tc>
          <w:tcPr>
            <w:tcW w:w="1309" w:type="dxa"/>
          </w:tcPr>
          <w:p w14:paraId="6D76B1A2" w14:textId="46386F15" w:rsidR="007D1DE4" w:rsidDel="003B57F3" w:rsidRDefault="007D1DE4" w:rsidP="00496C19">
            <w:pPr>
              <w:widowControl/>
              <w:jc w:val="left"/>
              <w:rPr>
                <w:del w:id="212" w:author="haha" w:date="2018-12-05T09:43:00Z"/>
                <w:rFonts w:ascii="微软雅黑" w:eastAsia="微软雅黑" w:hAnsi="微软雅黑" w:cs="微软雅黑"/>
                <w:color w:val="000000"/>
                <w:sz w:val="18"/>
                <w:szCs w:val="18"/>
              </w:rPr>
            </w:pPr>
            <w:del w:id="213" w:author="haha" w:date="2018-12-05T09:43:00Z">
              <w:r w:rsidDel="003B57F3">
                <w:rPr>
                  <w:rFonts w:ascii="微软雅黑" w:eastAsia="微软雅黑" w:hAnsi="微软雅黑" w:cs="微软雅黑" w:hint="eastAsia"/>
                  <w:color w:val="000000"/>
                  <w:sz w:val="18"/>
                  <w:szCs w:val="18"/>
                </w:rPr>
                <w:delText>失效时间</w:delText>
              </w:r>
            </w:del>
          </w:p>
        </w:tc>
        <w:tc>
          <w:tcPr>
            <w:tcW w:w="3000" w:type="dxa"/>
          </w:tcPr>
          <w:p w14:paraId="7D898B96" w14:textId="4407CD6E" w:rsidR="007D1DE4" w:rsidDel="003B57F3" w:rsidRDefault="007D1DE4" w:rsidP="00496C19">
            <w:pPr>
              <w:widowControl/>
              <w:jc w:val="left"/>
              <w:rPr>
                <w:del w:id="214" w:author="haha" w:date="2018-12-05T09:43:00Z"/>
                <w:rFonts w:ascii="微软雅黑" w:eastAsia="微软雅黑" w:hAnsi="微软雅黑" w:cs="微软雅黑"/>
                <w:color w:val="000000"/>
                <w:sz w:val="18"/>
                <w:szCs w:val="18"/>
              </w:rPr>
            </w:pPr>
            <w:del w:id="215" w:author="haha" w:date="2018-12-05T09:43:00Z">
              <w:r w:rsidDel="003B57F3">
                <w:rPr>
                  <w:rFonts w:ascii="微软雅黑" w:eastAsia="微软雅黑" w:hAnsi="微软雅黑" w:cs="微软雅黑" w:hint="eastAsia"/>
                  <w:color w:val="000000"/>
                  <w:sz w:val="18"/>
                  <w:szCs w:val="18"/>
                </w:rPr>
                <w:delText>添加任务时设定的时间 可点击编辑修改</w:delText>
              </w:r>
            </w:del>
          </w:p>
        </w:tc>
        <w:tc>
          <w:tcPr>
            <w:tcW w:w="3209" w:type="dxa"/>
          </w:tcPr>
          <w:p w14:paraId="20BCEBC3" w14:textId="7A60C821" w:rsidR="007D1DE4" w:rsidDel="003B57F3" w:rsidRDefault="007D1DE4" w:rsidP="00496C19">
            <w:pPr>
              <w:pStyle w:val="Axure"/>
              <w:ind w:firstLine="360"/>
              <w:rPr>
                <w:del w:id="216" w:author="haha" w:date="2018-12-05T09:43:00Z"/>
                <w:rFonts w:ascii="微软雅黑" w:eastAsia="微软雅黑" w:hAnsi="微软雅黑" w:cs="微软雅黑"/>
                <w:sz w:val="18"/>
                <w:szCs w:val="18"/>
              </w:rPr>
            </w:pPr>
          </w:p>
        </w:tc>
        <w:tc>
          <w:tcPr>
            <w:tcW w:w="1712" w:type="dxa"/>
          </w:tcPr>
          <w:p w14:paraId="0AAD4B78" w14:textId="6DEA8BA7" w:rsidR="007D1DE4" w:rsidDel="003B57F3" w:rsidRDefault="007D1DE4" w:rsidP="00496C19">
            <w:pPr>
              <w:widowControl/>
              <w:jc w:val="left"/>
              <w:rPr>
                <w:del w:id="217" w:author="haha" w:date="2018-12-05T09:43:00Z"/>
                <w:rFonts w:ascii="微软雅黑" w:eastAsia="微软雅黑" w:hAnsi="微软雅黑" w:cs="微软雅黑"/>
                <w:sz w:val="18"/>
                <w:szCs w:val="18"/>
              </w:rPr>
            </w:pPr>
          </w:p>
        </w:tc>
      </w:tr>
      <w:tr w:rsidR="007D1DE4" w14:paraId="10D882E5" w14:textId="77777777" w:rsidTr="00496C19">
        <w:trPr>
          <w:trHeight w:val="272"/>
        </w:trPr>
        <w:tc>
          <w:tcPr>
            <w:tcW w:w="802" w:type="dxa"/>
          </w:tcPr>
          <w:p w14:paraId="0B7645F7" w14:textId="6E385F6E" w:rsidR="007D1DE4" w:rsidRDefault="007D1DE4" w:rsidP="00496C19">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1</w:t>
            </w:r>
            <w:r>
              <w:rPr>
                <w:rFonts w:ascii="微软雅黑" w:eastAsia="微软雅黑" w:hAnsi="微软雅黑" w:cs="微软雅黑"/>
                <w:sz w:val="18"/>
                <w:szCs w:val="18"/>
              </w:rPr>
              <w:t>4</w:t>
            </w:r>
          </w:p>
        </w:tc>
        <w:tc>
          <w:tcPr>
            <w:tcW w:w="1309" w:type="dxa"/>
          </w:tcPr>
          <w:p w14:paraId="5366CC40" w14:textId="77777777" w:rsidR="007D1DE4" w:rsidRDefault="007D1DE4" w:rsidP="00496C1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操作下的编辑</w:t>
            </w:r>
          </w:p>
        </w:tc>
        <w:tc>
          <w:tcPr>
            <w:tcW w:w="3000" w:type="dxa"/>
          </w:tcPr>
          <w:p w14:paraId="29B6A3F2" w14:textId="77777777" w:rsidR="007D1DE4" w:rsidRDefault="007D1DE4" w:rsidP="00496C1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p>
        </w:tc>
        <w:tc>
          <w:tcPr>
            <w:tcW w:w="3209" w:type="dxa"/>
          </w:tcPr>
          <w:p w14:paraId="5EBC3595" w14:textId="2760EA07" w:rsidR="007D1DE4" w:rsidRDefault="00E578D0" w:rsidP="00496C19">
            <w:pPr>
              <w:pStyle w:val="Axure"/>
              <w:ind w:firstLine="360"/>
              <w:rPr>
                <w:rFonts w:ascii="微软雅黑" w:eastAsia="微软雅黑" w:hAnsi="微软雅黑" w:cs="微软雅黑"/>
                <w:sz w:val="18"/>
                <w:szCs w:val="18"/>
              </w:rPr>
            </w:pPr>
            <w:r w:rsidRPr="00E578D0">
              <w:rPr>
                <w:rFonts w:ascii="微软雅黑" w:eastAsia="微软雅黑" w:hAnsi="微软雅黑" w:cs="微软雅黑" w:hint="eastAsia"/>
                <w:sz w:val="18"/>
                <w:szCs w:val="18"/>
                <w:highlight w:val="yellow"/>
              </w:rPr>
              <w:t>除任务名称外都可更改，按最后一次任务规则限制（外呼专员——申请名单）</w:t>
            </w:r>
          </w:p>
        </w:tc>
        <w:tc>
          <w:tcPr>
            <w:tcW w:w="1712" w:type="dxa"/>
          </w:tcPr>
          <w:p w14:paraId="75607795" w14:textId="77777777" w:rsidR="007D1DE4" w:rsidRDefault="007D1DE4" w:rsidP="00496C19">
            <w:pPr>
              <w:widowControl/>
              <w:jc w:val="left"/>
              <w:rPr>
                <w:rFonts w:ascii="微软雅黑" w:eastAsia="微软雅黑" w:hAnsi="微软雅黑" w:cs="微软雅黑"/>
                <w:sz w:val="18"/>
                <w:szCs w:val="18"/>
              </w:rPr>
            </w:pPr>
          </w:p>
        </w:tc>
      </w:tr>
      <w:tr w:rsidR="007D1DE4" w14:paraId="7188C0CF" w14:textId="77777777" w:rsidTr="00496C19">
        <w:trPr>
          <w:trHeight w:val="272"/>
        </w:trPr>
        <w:tc>
          <w:tcPr>
            <w:tcW w:w="802" w:type="dxa"/>
          </w:tcPr>
          <w:p w14:paraId="5D225718" w14:textId="5C915748" w:rsidR="007D1DE4" w:rsidRDefault="007D1DE4" w:rsidP="00496C19">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1</w:t>
            </w:r>
            <w:r>
              <w:rPr>
                <w:rFonts w:ascii="微软雅黑" w:eastAsia="微软雅黑" w:hAnsi="微软雅黑" w:cs="微软雅黑"/>
                <w:sz w:val="18"/>
                <w:szCs w:val="18"/>
              </w:rPr>
              <w:t>5</w:t>
            </w:r>
          </w:p>
        </w:tc>
        <w:tc>
          <w:tcPr>
            <w:tcW w:w="1309" w:type="dxa"/>
          </w:tcPr>
          <w:p w14:paraId="09740DA3" w14:textId="77777777" w:rsidR="007D1DE4" w:rsidRDefault="007D1DE4" w:rsidP="00496C1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操作下的冻结/激活</w:t>
            </w:r>
          </w:p>
        </w:tc>
        <w:tc>
          <w:tcPr>
            <w:tcW w:w="3000" w:type="dxa"/>
          </w:tcPr>
          <w:p w14:paraId="443BD87E" w14:textId="151008FC" w:rsidR="007D1DE4" w:rsidRDefault="007D1DE4" w:rsidP="00496C1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外呼主管可再此页面进行冻结或者激活当前任务，</w:t>
            </w:r>
            <w:ins w:id="218" w:author="haha" w:date="2018-12-05T09:43:00Z">
              <w:r w:rsidR="003B57F3" w:rsidDel="003B57F3">
                <w:rPr>
                  <w:rFonts w:ascii="微软雅黑" w:eastAsia="微软雅黑" w:hAnsi="微软雅黑" w:cs="微软雅黑" w:hint="eastAsia"/>
                  <w:color w:val="000000"/>
                  <w:sz w:val="18"/>
                  <w:szCs w:val="18"/>
                </w:rPr>
                <w:t xml:space="preserve"> </w:t>
              </w:r>
            </w:ins>
            <w:del w:id="219" w:author="haha" w:date="2018-12-05T09:43:00Z">
              <w:r w:rsidDel="003B57F3">
                <w:rPr>
                  <w:rFonts w:ascii="微软雅黑" w:eastAsia="微软雅黑" w:hAnsi="微软雅黑" w:cs="微软雅黑" w:hint="eastAsia"/>
                  <w:color w:val="000000"/>
                  <w:sz w:val="18"/>
                  <w:szCs w:val="18"/>
                </w:rPr>
                <w:delText>在失效时间后任务自动冻结，机构管理员可进行编辑更改失效时间激活当前任务</w:delText>
              </w:r>
            </w:del>
          </w:p>
        </w:tc>
        <w:tc>
          <w:tcPr>
            <w:tcW w:w="3209" w:type="dxa"/>
          </w:tcPr>
          <w:p w14:paraId="46ED2F0B" w14:textId="77777777" w:rsidR="007D1DE4" w:rsidRDefault="007D1DE4" w:rsidP="00496C19">
            <w:pPr>
              <w:pStyle w:val="Axure"/>
              <w:ind w:firstLine="360"/>
              <w:rPr>
                <w:rFonts w:ascii="微软雅黑" w:eastAsia="微软雅黑" w:hAnsi="微软雅黑" w:cs="微软雅黑"/>
                <w:sz w:val="18"/>
                <w:szCs w:val="18"/>
              </w:rPr>
            </w:pPr>
          </w:p>
        </w:tc>
        <w:tc>
          <w:tcPr>
            <w:tcW w:w="1712" w:type="dxa"/>
          </w:tcPr>
          <w:p w14:paraId="14328799" w14:textId="0A85A3F2" w:rsidR="007D1DE4" w:rsidRPr="008F7915" w:rsidRDefault="007D1DE4" w:rsidP="00496C19">
            <w:pPr>
              <w:widowControl/>
              <w:jc w:val="left"/>
              <w:rPr>
                <w:rFonts w:ascii="微软雅黑" w:eastAsia="微软雅黑" w:hAnsi="微软雅黑" w:cs="微软雅黑"/>
                <w:color w:val="FF0000"/>
                <w:sz w:val="18"/>
                <w:szCs w:val="18"/>
                <w:highlight w:val="yellow"/>
                <w:rPrChange w:id="220" w:author=" " w:date="2018-12-06T11:10:00Z">
                  <w:rPr>
                    <w:rFonts w:ascii="微软雅黑" w:eastAsia="微软雅黑" w:hAnsi="微软雅黑" w:cs="微软雅黑"/>
                    <w:sz w:val="18"/>
                    <w:szCs w:val="18"/>
                  </w:rPr>
                </w:rPrChange>
              </w:rPr>
            </w:pPr>
            <w:r w:rsidRPr="008F7915">
              <w:rPr>
                <w:rFonts w:ascii="微软雅黑" w:eastAsia="微软雅黑" w:hAnsi="微软雅黑" w:cs="微软雅黑" w:hint="eastAsia"/>
                <w:color w:val="FF0000"/>
                <w:sz w:val="18"/>
                <w:szCs w:val="18"/>
                <w:highlight w:val="yellow"/>
                <w:rPrChange w:id="221" w:author=" " w:date="2018-12-06T11:10:00Z">
                  <w:rPr>
                    <w:rFonts w:ascii="微软雅黑" w:eastAsia="微软雅黑" w:hAnsi="微软雅黑" w:cs="微软雅黑" w:hint="eastAsia"/>
                    <w:sz w:val="18"/>
                    <w:szCs w:val="18"/>
                  </w:rPr>
                </w:rPrChange>
              </w:rPr>
              <w:t>是否确定冻结</w:t>
            </w:r>
            <w:r w:rsidRPr="008F7915">
              <w:rPr>
                <w:rFonts w:ascii="微软雅黑" w:eastAsia="微软雅黑" w:hAnsi="微软雅黑" w:cs="微软雅黑"/>
                <w:color w:val="FF0000"/>
                <w:sz w:val="18"/>
                <w:szCs w:val="18"/>
                <w:highlight w:val="yellow"/>
                <w:rPrChange w:id="222" w:author=" " w:date="2018-12-06T11:10:00Z">
                  <w:rPr>
                    <w:rFonts w:ascii="微软雅黑" w:eastAsia="微软雅黑" w:hAnsi="微软雅黑" w:cs="微软雅黑"/>
                    <w:sz w:val="18"/>
                    <w:szCs w:val="18"/>
                  </w:rPr>
                </w:rPrChange>
              </w:rPr>
              <w:t>/激活当前任务</w:t>
            </w:r>
            <w:ins w:id="223" w:author=" " w:date="2018-12-06T11:10:00Z">
              <w:r w:rsidR="008F7915" w:rsidRPr="008F7915">
                <w:rPr>
                  <w:rFonts w:ascii="微软雅黑" w:eastAsia="微软雅黑" w:hAnsi="微软雅黑" w:cs="微软雅黑" w:hint="eastAsia"/>
                  <w:color w:val="FF0000"/>
                  <w:sz w:val="18"/>
                  <w:szCs w:val="18"/>
                  <w:highlight w:val="yellow"/>
                  <w:rPrChange w:id="224" w:author=" " w:date="2018-12-06T11:10:00Z">
                    <w:rPr>
                      <w:rFonts w:ascii="微软雅黑" w:eastAsia="微软雅黑" w:hAnsi="微软雅黑" w:cs="微软雅黑" w:hint="eastAsia"/>
                      <w:sz w:val="18"/>
                      <w:szCs w:val="18"/>
                    </w:rPr>
                  </w:rPrChange>
                </w:rPr>
                <w:t>（机构管理员可以删除冻结和已完成的任务）</w:t>
              </w:r>
            </w:ins>
          </w:p>
        </w:tc>
      </w:tr>
    </w:tbl>
    <w:p w14:paraId="7F1645F2" w14:textId="77777777" w:rsidR="007D1DE4" w:rsidRDefault="007D1DE4" w:rsidP="00AD5670">
      <w:pPr>
        <w:pStyle w:val="1"/>
      </w:pPr>
      <w:bookmarkStart w:id="225" w:name="_Toc531797984"/>
      <w:r>
        <w:rPr>
          <w:rFonts w:hint="eastAsia"/>
        </w:rPr>
        <w:t>外呼主管展示的页面</w:t>
      </w:r>
      <w:bookmarkEnd w:id="225"/>
    </w:p>
    <w:p w14:paraId="148651AC" w14:textId="2D7C9F33" w:rsidR="007D1DE4" w:rsidRDefault="007D1DE4" w:rsidP="007D1DE4">
      <w:pPr>
        <w:jc w:val="left"/>
        <w:rPr>
          <w:noProof/>
        </w:rPr>
      </w:pPr>
      <w:r>
        <w:rPr>
          <w:noProof/>
        </w:rPr>
        <w:drawing>
          <wp:inline distT="0" distB="0" distL="0" distR="0" wp14:anchorId="20F42A4A" wp14:editId="21A89B01">
            <wp:extent cx="5274310" cy="18224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22450"/>
                    </a:xfrm>
                    <a:prstGeom prst="rect">
                      <a:avLst/>
                    </a:prstGeom>
                  </pic:spPr>
                </pic:pic>
              </a:graphicData>
            </a:graphic>
          </wp:inline>
        </w:drawing>
      </w:r>
    </w:p>
    <w:tbl>
      <w:tblPr>
        <w:tblpPr w:leftFromText="180" w:rightFromText="180" w:vertAnchor="text" w:horzAnchor="margin" w:tblpXSpec="center" w:tblpY="773"/>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7D1DE4" w14:paraId="38F674F7" w14:textId="77777777" w:rsidTr="00496C19">
        <w:trPr>
          <w:trHeight w:val="90"/>
        </w:trPr>
        <w:tc>
          <w:tcPr>
            <w:tcW w:w="1245" w:type="dxa"/>
            <w:gridSpan w:val="2"/>
            <w:tcBorders>
              <w:top w:val="nil"/>
              <w:left w:val="single" w:sz="4" w:space="0" w:color="auto"/>
              <w:bottom w:val="single" w:sz="4" w:space="0" w:color="auto"/>
              <w:right w:val="single" w:sz="4" w:space="0" w:color="auto"/>
            </w:tcBorders>
          </w:tcPr>
          <w:p w14:paraId="158B1E12" w14:textId="77777777" w:rsidR="007D1DE4" w:rsidRDefault="007D1DE4" w:rsidP="00496C19">
            <w:pPr>
              <w:widowControl/>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14:paraId="150D4400" w14:textId="77777777" w:rsidR="007D1DE4" w:rsidRDefault="007D1DE4" w:rsidP="00496C19">
            <w:pPr>
              <w:pStyle w:val="12"/>
              <w:widowControl/>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任务列表</w:t>
            </w:r>
          </w:p>
        </w:tc>
      </w:tr>
      <w:tr w:rsidR="007D1DE4" w14:paraId="470AF57B" w14:textId="77777777" w:rsidTr="00496C19">
        <w:trPr>
          <w:trHeight w:val="408"/>
        </w:trPr>
        <w:tc>
          <w:tcPr>
            <w:tcW w:w="1245" w:type="dxa"/>
            <w:gridSpan w:val="2"/>
            <w:tcBorders>
              <w:top w:val="nil"/>
              <w:left w:val="single" w:sz="4" w:space="0" w:color="auto"/>
              <w:bottom w:val="single" w:sz="4" w:space="0" w:color="auto"/>
              <w:right w:val="single" w:sz="4" w:space="0" w:color="auto"/>
            </w:tcBorders>
          </w:tcPr>
          <w:p w14:paraId="61F1EDB6" w14:textId="77777777" w:rsidR="007D1DE4" w:rsidRDefault="007D1DE4" w:rsidP="00496C19">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lastRenderedPageBreak/>
              <w:t>页面入口</w:t>
            </w:r>
          </w:p>
        </w:tc>
        <w:tc>
          <w:tcPr>
            <w:tcW w:w="8787" w:type="dxa"/>
            <w:gridSpan w:val="4"/>
            <w:tcBorders>
              <w:top w:val="single" w:sz="4" w:space="0" w:color="auto"/>
              <w:left w:val="nil"/>
              <w:bottom w:val="single" w:sz="4" w:space="0" w:color="auto"/>
              <w:right w:val="single" w:sz="4" w:space="0" w:color="auto"/>
            </w:tcBorders>
          </w:tcPr>
          <w:p w14:paraId="193951FC" w14:textId="77777777" w:rsidR="007D1DE4" w:rsidRDefault="007D1DE4" w:rsidP="00496C19">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侧边栏导航</w:t>
            </w:r>
          </w:p>
        </w:tc>
      </w:tr>
      <w:tr w:rsidR="007D1DE4" w14:paraId="74EF5EF6" w14:textId="77777777" w:rsidTr="00496C19">
        <w:trPr>
          <w:trHeight w:val="423"/>
        </w:trPr>
        <w:tc>
          <w:tcPr>
            <w:tcW w:w="1245" w:type="dxa"/>
            <w:gridSpan w:val="2"/>
            <w:tcBorders>
              <w:top w:val="nil"/>
              <w:left w:val="single" w:sz="4" w:space="0" w:color="auto"/>
              <w:bottom w:val="single" w:sz="4" w:space="0" w:color="auto"/>
              <w:right w:val="single" w:sz="4" w:space="0" w:color="auto"/>
            </w:tcBorders>
          </w:tcPr>
          <w:p w14:paraId="0A784DB9" w14:textId="77777777" w:rsidR="007D1DE4" w:rsidRDefault="007D1DE4" w:rsidP="00496C19">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14:paraId="444A641C" w14:textId="77777777" w:rsidR="007D1DE4" w:rsidRDefault="007D1DE4" w:rsidP="00496C19">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其他页面跳转，右上角退出登录</w:t>
            </w:r>
          </w:p>
        </w:tc>
      </w:tr>
      <w:tr w:rsidR="007D1DE4" w14:paraId="090C5BC4" w14:textId="77777777" w:rsidTr="00496C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14:paraId="1E1AE693" w14:textId="77777777" w:rsidR="007D1DE4" w:rsidRDefault="007D1DE4" w:rsidP="00496C19">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7D1DE4" w14:paraId="5A91FD03" w14:textId="77777777" w:rsidTr="00496C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14:paraId="3A2910D2" w14:textId="77777777" w:rsidR="007D1DE4" w:rsidRDefault="007D1DE4" w:rsidP="00496C19">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14:paraId="54771EFB" w14:textId="77777777" w:rsidR="007D1DE4" w:rsidRDefault="007D1DE4" w:rsidP="00496C19">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14:paraId="78EC6317" w14:textId="77777777" w:rsidR="007D1DE4" w:rsidRDefault="007D1DE4" w:rsidP="00496C19">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14:paraId="1FA25661" w14:textId="77777777" w:rsidR="007D1DE4" w:rsidRDefault="007D1DE4" w:rsidP="00496C19">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14:paraId="31D885CE" w14:textId="77777777" w:rsidR="007D1DE4" w:rsidRDefault="007D1DE4" w:rsidP="00496C19">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7D1DE4" w14:paraId="4E20B009" w14:textId="77777777" w:rsidTr="00496C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14:paraId="2DA43961" w14:textId="77777777" w:rsidR="007D1DE4" w:rsidRDefault="007D1DE4" w:rsidP="00496C19">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14:paraId="1039F730" w14:textId="77777777" w:rsidR="007D1DE4" w:rsidRDefault="007D1DE4" w:rsidP="00496C1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关键字</w:t>
            </w:r>
          </w:p>
        </w:tc>
        <w:tc>
          <w:tcPr>
            <w:tcW w:w="3000" w:type="dxa"/>
          </w:tcPr>
          <w:p w14:paraId="1ACCA1B7" w14:textId="092C428F" w:rsidR="007D1DE4" w:rsidRDefault="007D1DE4" w:rsidP="00496C1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任务名称 中文</w:t>
            </w:r>
            <w:r w:rsidR="00E578D0">
              <w:rPr>
                <w:rFonts w:ascii="微软雅黑" w:eastAsia="微软雅黑" w:hAnsi="微软雅黑" w:cs="微软雅黑" w:hint="eastAsia"/>
                <w:color w:val="000000"/>
                <w:sz w:val="18"/>
                <w:szCs w:val="18"/>
              </w:rPr>
              <w:t>及</w:t>
            </w:r>
            <w:r>
              <w:rPr>
                <w:rFonts w:ascii="微软雅黑" w:eastAsia="微软雅黑" w:hAnsi="微软雅黑" w:cs="微软雅黑" w:hint="eastAsia"/>
                <w:color w:val="000000"/>
                <w:sz w:val="18"/>
                <w:szCs w:val="18"/>
              </w:rPr>
              <w:t xml:space="preserve">数字 </w:t>
            </w:r>
            <w:r>
              <w:rPr>
                <w:rFonts w:ascii="微软雅黑" w:eastAsia="微软雅黑" w:hAnsi="微软雅黑" w:cs="微软雅黑"/>
                <w:color w:val="000000"/>
                <w:sz w:val="18"/>
                <w:szCs w:val="18"/>
              </w:rPr>
              <w:t>10</w:t>
            </w:r>
            <w:r>
              <w:rPr>
                <w:rFonts w:ascii="微软雅黑" w:eastAsia="微软雅黑" w:hAnsi="微软雅黑" w:cs="微软雅黑" w:hint="eastAsia"/>
                <w:color w:val="000000"/>
                <w:sz w:val="18"/>
                <w:szCs w:val="18"/>
              </w:rPr>
              <w:t>字以内 模糊查询</w:t>
            </w:r>
          </w:p>
        </w:tc>
        <w:tc>
          <w:tcPr>
            <w:tcW w:w="3209" w:type="dxa"/>
          </w:tcPr>
          <w:p w14:paraId="3764A294" w14:textId="77777777" w:rsidR="007D1DE4" w:rsidRDefault="007D1DE4" w:rsidP="00496C19">
            <w:pPr>
              <w:pStyle w:val="Axure"/>
              <w:ind w:firstLine="360"/>
              <w:rPr>
                <w:rFonts w:ascii="微软雅黑" w:eastAsia="微软雅黑" w:hAnsi="微软雅黑" w:cs="微软雅黑"/>
                <w:sz w:val="18"/>
                <w:szCs w:val="18"/>
              </w:rPr>
            </w:pPr>
            <w:r>
              <w:rPr>
                <w:rFonts w:ascii="微软雅黑" w:eastAsia="微软雅黑" w:hAnsi="微软雅黑" w:cs="微软雅黑" w:hint="eastAsia"/>
                <w:sz w:val="18"/>
                <w:szCs w:val="18"/>
              </w:rPr>
              <w:t>根据条件进行筛选</w:t>
            </w:r>
          </w:p>
        </w:tc>
        <w:tc>
          <w:tcPr>
            <w:tcW w:w="1712" w:type="dxa"/>
          </w:tcPr>
          <w:p w14:paraId="2ABDCAFA" w14:textId="77777777" w:rsidR="007D1DE4" w:rsidRDefault="007D1DE4" w:rsidP="00496C19">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输入有误</w:t>
            </w:r>
          </w:p>
        </w:tc>
      </w:tr>
      <w:tr w:rsidR="007D1DE4" w14:paraId="08248559" w14:textId="77777777" w:rsidTr="00496C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14:paraId="570E3397" w14:textId="77777777" w:rsidR="007D1DE4" w:rsidRDefault="007D1DE4" w:rsidP="00496C19">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14:paraId="56DE1E64" w14:textId="77777777" w:rsidR="007D1DE4" w:rsidRDefault="007D1DE4" w:rsidP="00496C1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任务状态</w:t>
            </w:r>
          </w:p>
        </w:tc>
        <w:tc>
          <w:tcPr>
            <w:tcW w:w="3000" w:type="dxa"/>
          </w:tcPr>
          <w:p w14:paraId="2240C9CE" w14:textId="79A98DD0" w:rsidR="007D1DE4" w:rsidRDefault="007D1DE4" w:rsidP="00496C1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请选择（未启用</w:t>
            </w:r>
            <w:r w:rsidR="00E578D0">
              <w:rPr>
                <w:rFonts w:ascii="微软雅黑" w:eastAsia="微软雅黑" w:hAnsi="微软雅黑" w:cs="微软雅黑" w:hint="eastAsia"/>
                <w:color w:val="000000"/>
                <w:sz w:val="18"/>
                <w:szCs w:val="18"/>
              </w:rPr>
              <w:t>、</w:t>
            </w:r>
            <w:r>
              <w:rPr>
                <w:rFonts w:ascii="微软雅黑" w:eastAsia="微软雅黑" w:hAnsi="微软雅黑" w:cs="微软雅黑" w:hint="eastAsia"/>
                <w:color w:val="000000"/>
                <w:sz w:val="18"/>
                <w:szCs w:val="18"/>
              </w:rPr>
              <w:t>启用中</w:t>
            </w:r>
            <w:r w:rsidR="00E578D0">
              <w:rPr>
                <w:rFonts w:ascii="微软雅黑" w:eastAsia="微软雅黑" w:hAnsi="微软雅黑" w:cs="微软雅黑" w:hint="eastAsia"/>
                <w:color w:val="000000"/>
                <w:sz w:val="18"/>
                <w:szCs w:val="18"/>
              </w:rPr>
              <w:t>、</w:t>
            </w:r>
            <w:r>
              <w:rPr>
                <w:rFonts w:ascii="微软雅黑" w:eastAsia="微软雅黑" w:hAnsi="微软雅黑" w:cs="微软雅黑" w:hint="eastAsia"/>
                <w:color w:val="000000"/>
                <w:sz w:val="18"/>
                <w:szCs w:val="18"/>
              </w:rPr>
              <w:t>已完成</w:t>
            </w:r>
            <w:r w:rsidR="00E578D0">
              <w:rPr>
                <w:rFonts w:ascii="微软雅黑" w:eastAsia="微软雅黑" w:hAnsi="微软雅黑" w:cs="微软雅黑" w:hint="eastAsia"/>
                <w:color w:val="000000"/>
                <w:sz w:val="18"/>
                <w:szCs w:val="18"/>
              </w:rPr>
              <w:t>、未分配、已分配</w:t>
            </w:r>
            <w:r>
              <w:rPr>
                <w:rFonts w:ascii="微软雅黑" w:eastAsia="微软雅黑" w:hAnsi="微软雅黑" w:cs="微软雅黑" w:hint="eastAsia"/>
                <w:color w:val="000000"/>
                <w:sz w:val="18"/>
                <w:szCs w:val="18"/>
              </w:rPr>
              <w:t>）</w:t>
            </w:r>
          </w:p>
        </w:tc>
        <w:tc>
          <w:tcPr>
            <w:tcW w:w="3209" w:type="dxa"/>
          </w:tcPr>
          <w:p w14:paraId="2A8AB7C2" w14:textId="77777777" w:rsidR="007D1DE4" w:rsidRPr="006A3227" w:rsidRDefault="007D1DE4" w:rsidP="00496C19">
            <w:pPr>
              <w:pStyle w:val="Axure"/>
              <w:ind w:firstLine="360"/>
              <w:rPr>
                <w:rFonts w:ascii="微软雅黑" w:eastAsia="微软雅黑" w:hAnsi="微软雅黑" w:cs="微软雅黑"/>
                <w:sz w:val="18"/>
                <w:szCs w:val="18"/>
              </w:rPr>
            </w:pPr>
            <w:r>
              <w:rPr>
                <w:rFonts w:ascii="微软雅黑" w:eastAsia="微软雅黑" w:hAnsi="微软雅黑" w:cs="微软雅黑" w:hint="eastAsia"/>
                <w:sz w:val="18"/>
                <w:szCs w:val="18"/>
              </w:rPr>
              <w:t>根据选择条件进行筛选</w:t>
            </w:r>
          </w:p>
        </w:tc>
        <w:tc>
          <w:tcPr>
            <w:tcW w:w="1712" w:type="dxa"/>
          </w:tcPr>
          <w:p w14:paraId="26B851BD" w14:textId="77777777" w:rsidR="007D1DE4" w:rsidRDefault="007D1DE4" w:rsidP="00496C19">
            <w:pPr>
              <w:widowControl/>
              <w:jc w:val="left"/>
              <w:rPr>
                <w:rFonts w:ascii="微软雅黑" w:eastAsia="微软雅黑" w:hAnsi="微软雅黑" w:cs="微软雅黑"/>
                <w:sz w:val="18"/>
                <w:szCs w:val="18"/>
              </w:rPr>
            </w:pPr>
          </w:p>
        </w:tc>
      </w:tr>
      <w:tr w:rsidR="007D1DE4" w14:paraId="1ED01C46" w14:textId="77777777" w:rsidTr="00496C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14:paraId="7C1C57F5" w14:textId="77777777" w:rsidR="007D1DE4" w:rsidRDefault="007D1DE4" w:rsidP="00496C19">
            <w:pPr>
              <w:widowControl/>
              <w:jc w:val="center"/>
              <w:rPr>
                <w:rFonts w:ascii="微软雅黑" w:eastAsia="微软雅黑" w:hAnsi="微软雅黑" w:cs="微软雅黑"/>
                <w:sz w:val="18"/>
                <w:szCs w:val="18"/>
              </w:rPr>
            </w:pPr>
            <w:r>
              <w:rPr>
                <w:rFonts w:ascii="微软雅黑" w:eastAsia="微软雅黑" w:hAnsi="微软雅黑" w:cs="微软雅黑"/>
                <w:sz w:val="18"/>
                <w:szCs w:val="18"/>
              </w:rPr>
              <w:t>3</w:t>
            </w:r>
          </w:p>
        </w:tc>
        <w:tc>
          <w:tcPr>
            <w:tcW w:w="1309" w:type="dxa"/>
            <w:gridSpan w:val="2"/>
          </w:tcPr>
          <w:p w14:paraId="66674DC9" w14:textId="77777777" w:rsidR="007D1DE4" w:rsidRDefault="007D1DE4" w:rsidP="00496C1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查询按钮</w:t>
            </w:r>
          </w:p>
        </w:tc>
        <w:tc>
          <w:tcPr>
            <w:tcW w:w="3000" w:type="dxa"/>
          </w:tcPr>
          <w:p w14:paraId="241FF48F" w14:textId="77777777" w:rsidR="007D1DE4" w:rsidRDefault="007D1DE4" w:rsidP="00496C1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p>
        </w:tc>
        <w:tc>
          <w:tcPr>
            <w:tcW w:w="3209" w:type="dxa"/>
          </w:tcPr>
          <w:p w14:paraId="78F5D1EF" w14:textId="77777777" w:rsidR="007D1DE4" w:rsidRDefault="007D1DE4" w:rsidP="00496C19">
            <w:pPr>
              <w:pStyle w:val="Axure"/>
              <w:ind w:firstLine="360"/>
              <w:rPr>
                <w:rFonts w:ascii="微软雅黑" w:eastAsia="微软雅黑" w:hAnsi="微软雅黑" w:cs="微软雅黑"/>
                <w:sz w:val="18"/>
                <w:szCs w:val="18"/>
              </w:rPr>
            </w:pPr>
            <w:r>
              <w:rPr>
                <w:rFonts w:ascii="微软雅黑" w:eastAsia="微软雅黑" w:hAnsi="微软雅黑" w:cs="微软雅黑" w:hint="eastAsia"/>
                <w:sz w:val="18"/>
                <w:szCs w:val="18"/>
              </w:rPr>
              <w:t>完成筛选的按钮</w:t>
            </w:r>
          </w:p>
        </w:tc>
        <w:tc>
          <w:tcPr>
            <w:tcW w:w="1712" w:type="dxa"/>
          </w:tcPr>
          <w:p w14:paraId="0983C2AD" w14:textId="77777777" w:rsidR="007D1DE4" w:rsidRDefault="007D1DE4" w:rsidP="00496C19">
            <w:pPr>
              <w:widowControl/>
              <w:jc w:val="left"/>
              <w:rPr>
                <w:rFonts w:ascii="微软雅黑" w:eastAsia="微软雅黑" w:hAnsi="微软雅黑" w:cs="微软雅黑"/>
                <w:sz w:val="18"/>
                <w:szCs w:val="18"/>
              </w:rPr>
            </w:pPr>
          </w:p>
        </w:tc>
      </w:tr>
      <w:tr w:rsidR="007D1DE4" w14:paraId="14C66E51" w14:textId="77777777" w:rsidTr="00496C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14:paraId="30D97077" w14:textId="77777777" w:rsidR="007D1DE4" w:rsidRDefault="007D1DE4" w:rsidP="00496C19">
            <w:pPr>
              <w:widowControl/>
              <w:jc w:val="center"/>
              <w:rPr>
                <w:rFonts w:ascii="微软雅黑" w:eastAsia="微软雅黑" w:hAnsi="微软雅黑" w:cs="微软雅黑"/>
                <w:sz w:val="18"/>
                <w:szCs w:val="18"/>
              </w:rPr>
            </w:pPr>
            <w:r>
              <w:rPr>
                <w:rFonts w:ascii="微软雅黑" w:eastAsia="微软雅黑" w:hAnsi="微软雅黑" w:cs="微软雅黑"/>
                <w:sz w:val="18"/>
                <w:szCs w:val="18"/>
              </w:rPr>
              <w:t>4</w:t>
            </w:r>
          </w:p>
        </w:tc>
        <w:tc>
          <w:tcPr>
            <w:tcW w:w="1309" w:type="dxa"/>
            <w:gridSpan w:val="2"/>
          </w:tcPr>
          <w:p w14:paraId="20BC4034" w14:textId="77777777" w:rsidR="007D1DE4" w:rsidRDefault="007D1DE4" w:rsidP="00496C1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新增</w:t>
            </w:r>
          </w:p>
        </w:tc>
        <w:tc>
          <w:tcPr>
            <w:tcW w:w="3000" w:type="dxa"/>
          </w:tcPr>
          <w:p w14:paraId="70F7BC7E" w14:textId="77777777" w:rsidR="007D1DE4" w:rsidRDefault="007D1DE4" w:rsidP="00496C1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p>
        </w:tc>
        <w:tc>
          <w:tcPr>
            <w:tcW w:w="3209" w:type="dxa"/>
          </w:tcPr>
          <w:p w14:paraId="6B07110D" w14:textId="77777777" w:rsidR="007D1DE4" w:rsidRDefault="007D1DE4" w:rsidP="00496C19">
            <w:pPr>
              <w:pStyle w:val="Axure"/>
              <w:ind w:firstLine="360"/>
              <w:rPr>
                <w:rFonts w:ascii="微软雅黑" w:eastAsia="微软雅黑" w:hAnsi="微软雅黑" w:cs="微软雅黑"/>
                <w:sz w:val="18"/>
                <w:szCs w:val="18"/>
              </w:rPr>
            </w:pPr>
            <w:r>
              <w:rPr>
                <w:rFonts w:ascii="微软雅黑" w:eastAsia="微软雅黑" w:hAnsi="微软雅黑" w:cs="微软雅黑" w:hint="eastAsia"/>
                <w:sz w:val="18"/>
                <w:szCs w:val="18"/>
              </w:rPr>
              <w:t>添加任务页面</w:t>
            </w:r>
          </w:p>
        </w:tc>
        <w:tc>
          <w:tcPr>
            <w:tcW w:w="1712" w:type="dxa"/>
          </w:tcPr>
          <w:p w14:paraId="0926137E" w14:textId="77777777" w:rsidR="007D1DE4" w:rsidRDefault="007D1DE4" w:rsidP="00496C19">
            <w:pPr>
              <w:widowControl/>
              <w:jc w:val="left"/>
              <w:rPr>
                <w:rFonts w:ascii="微软雅黑" w:eastAsia="微软雅黑" w:hAnsi="微软雅黑" w:cs="微软雅黑"/>
                <w:sz w:val="18"/>
                <w:szCs w:val="18"/>
              </w:rPr>
            </w:pPr>
          </w:p>
        </w:tc>
      </w:tr>
      <w:tr w:rsidR="009479C1" w14:paraId="18558DC5" w14:textId="77777777" w:rsidTr="00496C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14:paraId="1B82CCFB" w14:textId="7EC6785A" w:rsidR="009479C1" w:rsidRDefault="009479C1" w:rsidP="00496C19">
            <w:pPr>
              <w:widowControl/>
              <w:jc w:val="center"/>
              <w:rPr>
                <w:rFonts w:ascii="微软雅黑" w:eastAsia="微软雅黑" w:hAnsi="微软雅黑" w:cs="微软雅黑"/>
                <w:sz w:val="18"/>
                <w:szCs w:val="18"/>
              </w:rPr>
            </w:pPr>
            <w:ins w:id="226" w:author=" " w:date="2018-12-06T14:15:00Z">
              <w:r>
                <w:rPr>
                  <w:rFonts w:ascii="微软雅黑" w:eastAsia="微软雅黑" w:hAnsi="微软雅黑" w:cs="微软雅黑"/>
                  <w:sz w:val="18"/>
                  <w:szCs w:val="18"/>
                </w:rPr>
                <w:t>6</w:t>
              </w:r>
            </w:ins>
            <w:del w:id="227" w:author=" " w:date="2018-12-06T14:15:00Z">
              <w:r w:rsidDel="00EF2B32">
                <w:rPr>
                  <w:rFonts w:ascii="微软雅黑" w:eastAsia="微软雅黑" w:hAnsi="微软雅黑" w:cs="微软雅黑"/>
                  <w:sz w:val="18"/>
                  <w:szCs w:val="18"/>
                </w:rPr>
                <w:delText>5</w:delText>
              </w:r>
            </w:del>
          </w:p>
        </w:tc>
        <w:tc>
          <w:tcPr>
            <w:tcW w:w="1309" w:type="dxa"/>
            <w:gridSpan w:val="2"/>
          </w:tcPr>
          <w:p w14:paraId="03FE6B77" w14:textId="7AA28D4C" w:rsidR="009479C1" w:rsidRDefault="009479C1" w:rsidP="00496C19">
            <w:pPr>
              <w:widowControl/>
              <w:jc w:val="left"/>
              <w:rPr>
                <w:rFonts w:ascii="微软雅黑" w:eastAsia="微软雅黑" w:hAnsi="微软雅黑" w:cs="微软雅黑"/>
                <w:color w:val="000000"/>
                <w:sz w:val="18"/>
                <w:szCs w:val="18"/>
              </w:rPr>
            </w:pPr>
            <w:ins w:id="228" w:author=" " w:date="2018-12-06T14:15:00Z">
              <w:r>
                <w:rPr>
                  <w:rFonts w:ascii="微软雅黑" w:eastAsia="微软雅黑" w:hAnsi="微软雅黑" w:cs="微软雅黑" w:hint="eastAsia"/>
                  <w:color w:val="000000"/>
                  <w:sz w:val="18"/>
                  <w:szCs w:val="18"/>
                </w:rPr>
                <w:t>任务详情列表</w:t>
              </w:r>
            </w:ins>
            <w:del w:id="229" w:author=" " w:date="2018-12-06T14:15:00Z">
              <w:r w:rsidDel="00EF2B32">
                <w:rPr>
                  <w:rFonts w:ascii="微软雅黑" w:eastAsia="微软雅黑" w:hAnsi="微软雅黑" w:cs="微软雅黑" w:hint="eastAsia"/>
                  <w:color w:val="000000"/>
                  <w:sz w:val="18"/>
                  <w:szCs w:val="18"/>
                </w:rPr>
                <w:delText>删除</w:delText>
              </w:r>
            </w:del>
          </w:p>
        </w:tc>
        <w:tc>
          <w:tcPr>
            <w:tcW w:w="3000" w:type="dxa"/>
          </w:tcPr>
          <w:p w14:paraId="526D6323" w14:textId="116DBE23" w:rsidR="009479C1" w:rsidRDefault="009479C1" w:rsidP="00496C19">
            <w:pPr>
              <w:widowControl/>
              <w:jc w:val="left"/>
              <w:rPr>
                <w:rFonts w:ascii="微软雅黑" w:eastAsia="微软雅黑" w:hAnsi="微软雅黑" w:cs="微软雅黑"/>
                <w:color w:val="000000"/>
                <w:sz w:val="18"/>
                <w:szCs w:val="18"/>
              </w:rPr>
            </w:pPr>
            <w:ins w:id="230" w:author=" " w:date="2018-12-06T14:15:00Z">
              <w:r>
                <w:rPr>
                  <w:rFonts w:ascii="微软雅黑" w:eastAsia="微软雅黑" w:hAnsi="微软雅黑" w:cs="微软雅黑" w:hint="eastAsia"/>
                  <w:color w:val="000000"/>
                  <w:sz w:val="18"/>
                  <w:szCs w:val="18"/>
                </w:rPr>
                <w:t>历史存在数据，新设的账号当前页面为空</w:t>
              </w:r>
            </w:ins>
            <w:del w:id="231" w:author=" " w:date="2018-12-06T14:15:00Z">
              <w:r w:rsidDel="00EF2B32">
                <w:rPr>
                  <w:rFonts w:ascii="微软雅黑" w:eastAsia="微软雅黑" w:hAnsi="微软雅黑" w:cs="微软雅黑" w:hint="eastAsia"/>
                  <w:color w:val="000000"/>
                  <w:sz w:val="18"/>
                  <w:szCs w:val="18"/>
                </w:rPr>
                <w:delText>可点击</w:delText>
              </w:r>
            </w:del>
          </w:p>
        </w:tc>
        <w:tc>
          <w:tcPr>
            <w:tcW w:w="3209" w:type="dxa"/>
          </w:tcPr>
          <w:p w14:paraId="49810450" w14:textId="3A23F86B" w:rsidR="009479C1" w:rsidRDefault="009479C1" w:rsidP="00496C19">
            <w:pPr>
              <w:pStyle w:val="Axure"/>
              <w:ind w:firstLine="360"/>
              <w:rPr>
                <w:rFonts w:ascii="微软雅黑" w:eastAsia="微软雅黑" w:hAnsi="微软雅黑" w:cs="微软雅黑"/>
                <w:sz w:val="18"/>
                <w:szCs w:val="18"/>
              </w:rPr>
            </w:pPr>
            <w:del w:id="232" w:author=" " w:date="2018-12-06T14:15:00Z">
              <w:r w:rsidDel="00EF2B32">
                <w:rPr>
                  <w:rFonts w:ascii="微软雅黑" w:eastAsia="微软雅黑" w:hAnsi="微软雅黑" w:cs="微软雅黑" w:hint="eastAsia"/>
                  <w:sz w:val="18"/>
                  <w:szCs w:val="18"/>
                </w:rPr>
                <w:delText>根据选择删除任务</w:delText>
              </w:r>
            </w:del>
          </w:p>
        </w:tc>
        <w:tc>
          <w:tcPr>
            <w:tcW w:w="1712" w:type="dxa"/>
          </w:tcPr>
          <w:p w14:paraId="758F5FA7" w14:textId="10FDE116" w:rsidR="009479C1" w:rsidRDefault="009479C1" w:rsidP="00496C19">
            <w:pPr>
              <w:widowControl/>
              <w:jc w:val="left"/>
              <w:rPr>
                <w:rFonts w:ascii="微软雅黑" w:eastAsia="微软雅黑" w:hAnsi="微软雅黑" w:cs="微软雅黑"/>
                <w:sz w:val="18"/>
                <w:szCs w:val="18"/>
              </w:rPr>
            </w:pPr>
            <w:del w:id="233" w:author=" " w:date="2018-12-06T14:15:00Z">
              <w:r w:rsidDel="00EF2B32">
                <w:rPr>
                  <w:rFonts w:ascii="微软雅黑" w:eastAsia="微软雅黑" w:hAnsi="微软雅黑" w:cs="微软雅黑" w:hint="eastAsia"/>
                  <w:sz w:val="18"/>
                  <w:szCs w:val="18"/>
                </w:rPr>
                <w:delText>是否确定删除已选择任务</w:delText>
              </w:r>
            </w:del>
          </w:p>
        </w:tc>
      </w:tr>
      <w:tr w:rsidR="009479C1" w14:paraId="19BF8E04" w14:textId="77777777" w:rsidTr="00496C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14:paraId="1F442DDB" w14:textId="5F83FC3F" w:rsidR="009479C1" w:rsidRDefault="009479C1" w:rsidP="00496C19">
            <w:pPr>
              <w:widowControl/>
              <w:jc w:val="center"/>
              <w:rPr>
                <w:rFonts w:ascii="微软雅黑" w:eastAsia="微软雅黑" w:hAnsi="微软雅黑" w:cs="微软雅黑"/>
                <w:sz w:val="18"/>
                <w:szCs w:val="18"/>
              </w:rPr>
            </w:pPr>
            <w:ins w:id="234" w:author=" " w:date="2018-12-06T14:15:00Z">
              <w:r>
                <w:rPr>
                  <w:rFonts w:ascii="微软雅黑" w:eastAsia="微软雅黑" w:hAnsi="微软雅黑" w:cs="微软雅黑"/>
                  <w:sz w:val="18"/>
                  <w:szCs w:val="18"/>
                </w:rPr>
                <w:t>8</w:t>
              </w:r>
            </w:ins>
            <w:del w:id="235" w:author=" " w:date="2018-12-06T14:15:00Z">
              <w:r w:rsidDel="00EF2B32">
                <w:rPr>
                  <w:rFonts w:ascii="微软雅黑" w:eastAsia="微软雅黑" w:hAnsi="微软雅黑" w:cs="微软雅黑"/>
                  <w:sz w:val="18"/>
                  <w:szCs w:val="18"/>
                </w:rPr>
                <w:delText>7</w:delText>
              </w:r>
            </w:del>
          </w:p>
        </w:tc>
        <w:tc>
          <w:tcPr>
            <w:tcW w:w="1309" w:type="dxa"/>
            <w:gridSpan w:val="2"/>
          </w:tcPr>
          <w:p w14:paraId="159FFC15" w14:textId="38F8208E" w:rsidR="009479C1" w:rsidRDefault="009479C1" w:rsidP="00496C19">
            <w:pPr>
              <w:widowControl/>
              <w:jc w:val="left"/>
              <w:rPr>
                <w:rFonts w:ascii="微软雅黑" w:eastAsia="微软雅黑" w:hAnsi="微软雅黑" w:cs="微软雅黑"/>
                <w:color w:val="000000"/>
                <w:sz w:val="18"/>
                <w:szCs w:val="18"/>
              </w:rPr>
            </w:pPr>
            <w:ins w:id="236" w:author=" " w:date="2018-12-06T14:15:00Z">
              <w:r w:rsidRPr="007D1DE4">
                <w:rPr>
                  <w:rFonts w:ascii="微软雅黑" w:eastAsia="微软雅黑" w:hAnsi="微软雅黑" w:cs="微软雅黑" w:hint="eastAsia"/>
                  <w:color w:val="000000"/>
                  <w:sz w:val="18"/>
                  <w:szCs w:val="18"/>
                  <w:highlight w:val="yellow"/>
                </w:rPr>
                <w:t>号码剩余数量</w:t>
              </w:r>
            </w:ins>
            <w:del w:id="237" w:author=" " w:date="2018-12-06T14:15:00Z">
              <w:r w:rsidDel="00EF2B32">
                <w:rPr>
                  <w:rFonts w:ascii="微软雅黑" w:eastAsia="微软雅黑" w:hAnsi="微软雅黑" w:cs="微软雅黑" w:hint="eastAsia"/>
                  <w:color w:val="000000"/>
                  <w:sz w:val="18"/>
                  <w:szCs w:val="18"/>
                </w:rPr>
                <w:delText>号码总数</w:delText>
              </w:r>
            </w:del>
          </w:p>
        </w:tc>
        <w:tc>
          <w:tcPr>
            <w:tcW w:w="3000" w:type="dxa"/>
          </w:tcPr>
          <w:p w14:paraId="35967D15" w14:textId="530DD66E" w:rsidR="009479C1" w:rsidRDefault="009479C1" w:rsidP="00496C19">
            <w:pPr>
              <w:widowControl/>
              <w:jc w:val="left"/>
              <w:rPr>
                <w:rFonts w:ascii="微软雅黑" w:eastAsia="微软雅黑" w:hAnsi="微软雅黑" w:cs="微软雅黑"/>
                <w:color w:val="000000"/>
                <w:sz w:val="18"/>
                <w:szCs w:val="18"/>
              </w:rPr>
            </w:pPr>
            <w:ins w:id="238" w:author=" " w:date="2018-12-06T14:15:00Z">
              <w:r w:rsidRPr="007D1DE4">
                <w:rPr>
                  <w:rFonts w:ascii="微软雅黑" w:eastAsia="微软雅黑" w:hAnsi="微软雅黑" w:cs="微软雅黑" w:hint="eastAsia"/>
                  <w:color w:val="000000"/>
                  <w:sz w:val="18"/>
                  <w:szCs w:val="18"/>
                  <w:highlight w:val="yellow"/>
                </w:rPr>
                <w:t>当前任务名单中剩余的号码数量</w:t>
              </w:r>
            </w:ins>
            <w:del w:id="239" w:author=" " w:date="2018-12-06T14:15:00Z">
              <w:r w:rsidDel="00EF2B32">
                <w:rPr>
                  <w:rFonts w:ascii="微软雅黑" w:eastAsia="微软雅黑" w:hAnsi="微软雅黑" w:cs="微软雅黑" w:hint="eastAsia"/>
                  <w:color w:val="000000"/>
                  <w:sz w:val="18"/>
                  <w:szCs w:val="18"/>
                </w:rPr>
                <w:delText>根据添加任务时上传的名单的总数显示</w:delText>
              </w:r>
            </w:del>
          </w:p>
        </w:tc>
        <w:tc>
          <w:tcPr>
            <w:tcW w:w="3209" w:type="dxa"/>
          </w:tcPr>
          <w:p w14:paraId="69496518" w14:textId="77777777" w:rsidR="009479C1" w:rsidRDefault="009479C1" w:rsidP="00496C19">
            <w:pPr>
              <w:pStyle w:val="Axure"/>
              <w:ind w:firstLine="360"/>
              <w:rPr>
                <w:rFonts w:ascii="微软雅黑" w:eastAsia="微软雅黑" w:hAnsi="微软雅黑" w:cs="微软雅黑"/>
                <w:sz w:val="18"/>
                <w:szCs w:val="18"/>
              </w:rPr>
            </w:pPr>
          </w:p>
        </w:tc>
        <w:tc>
          <w:tcPr>
            <w:tcW w:w="1712" w:type="dxa"/>
          </w:tcPr>
          <w:p w14:paraId="3FB83B16" w14:textId="77777777" w:rsidR="009479C1" w:rsidRDefault="009479C1" w:rsidP="00496C19">
            <w:pPr>
              <w:widowControl/>
              <w:jc w:val="left"/>
              <w:rPr>
                <w:rFonts w:ascii="微软雅黑" w:eastAsia="微软雅黑" w:hAnsi="微软雅黑" w:cs="微软雅黑"/>
                <w:sz w:val="18"/>
                <w:szCs w:val="18"/>
              </w:rPr>
            </w:pPr>
          </w:p>
        </w:tc>
      </w:tr>
      <w:tr w:rsidR="009479C1" w14:paraId="2A301B7A" w14:textId="77777777" w:rsidTr="00496C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14:paraId="74F7B2B1" w14:textId="797AFA40" w:rsidR="009479C1" w:rsidRDefault="009479C1" w:rsidP="00496C19">
            <w:pPr>
              <w:widowControl/>
              <w:jc w:val="center"/>
              <w:rPr>
                <w:rFonts w:ascii="微软雅黑" w:eastAsia="微软雅黑" w:hAnsi="微软雅黑" w:cs="微软雅黑"/>
                <w:sz w:val="18"/>
                <w:szCs w:val="18"/>
              </w:rPr>
            </w:pPr>
            <w:ins w:id="240" w:author=" " w:date="2018-12-06T14:15:00Z">
              <w:r>
                <w:rPr>
                  <w:rFonts w:ascii="微软雅黑" w:eastAsia="微软雅黑" w:hAnsi="微软雅黑" w:cs="微软雅黑" w:hint="eastAsia"/>
                  <w:sz w:val="18"/>
                  <w:szCs w:val="18"/>
                </w:rPr>
                <w:t>1</w:t>
              </w:r>
              <w:r>
                <w:rPr>
                  <w:rFonts w:ascii="微软雅黑" w:eastAsia="微软雅黑" w:hAnsi="微软雅黑" w:cs="微软雅黑"/>
                  <w:sz w:val="18"/>
                  <w:szCs w:val="18"/>
                </w:rPr>
                <w:t>2</w:t>
              </w:r>
            </w:ins>
            <w:del w:id="241" w:author=" " w:date="2018-12-06T14:15:00Z">
              <w:r w:rsidDel="00EF2B32">
                <w:rPr>
                  <w:rFonts w:ascii="微软雅黑" w:eastAsia="微软雅黑" w:hAnsi="微软雅黑" w:cs="微软雅黑" w:hint="eastAsia"/>
                  <w:sz w:val="18"/>
                  <w:szCs w:val="18"/>
                </w:rPr>
                <w:delText>11</w:delText>
              </w:r>
            </w:del>
          </w:p>
        </w:tc>
        <w:tc>
          <w:tcPr>
            <w:tcW w:w="1309" w:type="dxa"/>
            <w:gridSpan w:val="2"/>
          </w:tcPr>
          <w:p w14:paraId="5D8F36A5" w14:textId="7D64C9C0" w:rsidR="009479C1" w:rsidRDefault="009479C1" w:rsidP="00496C19">
            <w:pPr>
              <w:widowControl/>
              <w:jc w:val="left"/>
              <w:rPr>
                <w:rFonts w:ascii="微软雅黑" w:eastAsia="微软雅黑" w:hAnsi="微软雅黑" w:cs="微软雅黑"/>
                <w:color w:val="000000"/>
                <w:sz w:val="18"/>
                <w:szCs w:val="18"/>
              </w:rPr>
            </w:pPr>
            <w:ins w:id="242" w:author=" " w:date="2018-12-06T14:15:00Z">
              <w:r w:rsidRPr="007D1DE4">
                <w:rPr>
                  <w:rFonts w:ascii="微软雅黑" w:eastAsia="微软雅黑" w:hAnsi="微软雅黑" w:cs="微软雅黑" w:hint="eastAsia"/>
                  <w:color w:val="000000"/>
                  <w:sz w:val="18"/>
                  <w:szCs w:val="18"/>
                  <w:highlight w:val="yellow"/>
                </w:rPr>
                <w:t>生效时间</w:t>
              </w:r>
            </w:ins>
            <w:del w:id="243" w:author=" " w:date="2018-12-06T14:15:00Z">
              <w:r w:rsidDel="00EF2B32">
                <w:rPr>
                  <w:rFonts w:ascii="微软雅黑" w:eastAsia="微软雅黑" w:hAnsi="微软雅黑" w:cs="微软雅黑" w:hint="eastAsia"/>
                  <w:color w:val="000000"/>
                  <w:sz w:val="18"/>
                  <w:szCs w:val="18"/>
                </w:rPr>
                <w:delText>接通率</w:delText>
              </w:r>
            </w:del>
          </w:p>
        </w:tc>
        <w:tc>
          <w:tcPr>
            <w:tcW w:w="3000" w:type="dxa"/>
          </w:tcPr>
          <w:p w14:paraId="5A304C01" w14:textId="7CB842BE" w:rsidR="009479C1" w:rsidRDefault="009479C1" w:rsidP="00496C19">
            <w:pPr>
              <w:widowControl/>
              <w:jc w:val="left"/>
              <w:rPr>
                <w:rFonts w:ascii="微软雅黑" w:eastAsia="微软雅黑" w:hAnsi="微软雅黑" w:cs="微软雅黑"/>
                <w:color w:val="000000"/>
                <w:sz w:val="18"/>
                <w:szCs w:val="18"/>
              </w:rPr>
            </w:pPr>
            <w:ins w:id="244" w:author=" " w:date="2018-12-06T14:15:00Z">
              <w:r w:rsidRPr="007D1DE4">
                <w:rPr>
                  <w:rFonts w:ascii="微软雅黑" w:eastAsia="微软雅黑" w:hAnsi="微软雅黑" w:cs="微软雅黑" w:hint="eastAsia"/>
                  <w:color w:val="000000"/>
                  <w:sz w:val="18"/>
                  <w:szCs w:val="18"/>
                  <w:highlight w:val="yellow"/>
                </w:rPr>
                <w:t>当前任务的生效时间</w:t>
              </w:r>
            </w:ins>
            <w:del w:id="245" w:author=" " w:date="2018-12-06T14:15:00Z">
              <w:r w:rsidDel="00EF2B32">
                <w:rPr>
                  <w:rFonts w:ascii="微软雅黑" w:eastAsia="微软雅黑" w:hAnsi="微软雅黑" w:cs="微软雅黑" w:hint="eastAsia"/>
                  <w:color w:val="000000"/>
                  <w:sz w:val="18"/>
                  <w:szCs w:val="18"/>
                </w:rPr>
                <w:delText>接通率/呼叫总数</w:delText>
              </w:r>
            </w:del>
          </w:p>
        </w:tc>
        <w:tc>
          <w:tcPr>
            <w:tcW w:w="3209" w:type="dxa"/>
          </w:tcPr>
          <w:p w14:paraId="09E0AA11" w14:textId="77777777" w:rsidR="009479C1" w:rsidRDefault="009479C1" w:rsidP="00496C19">
            <w:pPr>
              <w:pStyle w:val="Axure"/>
              <w:ind w:firstLine="360"/>
              <w:rPr>
                <w:rFonts w:ascii="微软雅黑" w:eastAsia="微软雅黑" w:hAnsi="微软雅黑" w:cs="微软雅黑"/>
                <w:sz w:val="18"/>
                <w:szCs w:val="18"/>
              </w:rPr>
            </w:pPr>
          </w:p>
        </w:tc>
        <w:tc>
          <w:tcPr>
            <w:tcW w:w="1712" w:type="dxa"/>
          </w:tcPr>
          <w:p w14:paraId="0AE910A4" w14:textId="77777777" w:rsidR="009479C1" w:rsidRDefault="009479C1" w:rsidP="00496C19">
            <w:pPr>
              <w:widowControl/>
              <w:jc w:val="left"/>
              <w:rPr>
                <w:rFonts w:ascii="微软雅黑" w:eastAsia="微软雅黑" w:hAnsi="微软雅黑" w:cs="微软雅黑"/>
                <w:sz w:val="18"/>
                <w:szCs w:val="18"/>
              </w:rPr>
            </w:pPr>
          </w:p>
        </w:tc>
      </w:tr>
      <w:tr w:rsidR="009479C1" w:rsidDel="003B57F3" w14:paraId="615EFAB0" w14:textId="0FCBAF89" w:rsidTr="00496C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del w:id="246" w:author="haha" w:date="2018-12-05T09:44:00Z"/>
        </w:trPr>
        <w:tc>
          <w:tcPr>
            <w:tcW w:w="802" w:type="dxa"/>
          </w:tcPr>
          <w:p w14:paraId="389C3E05" w14:textId="5CF0CDDD" w:rsidR="009479C1" w:rsidDel="003B57F3" w:rsidRDefault="009479C1" w:rsidP="00496C19">
            <w:pPr>
              <w:widowControl/>
              <w:jc w:val="center"/>
              <w:rPr>
                <w:del w:id="247" w:author="haha" w:date="2018-12-05T09:44:00Z"/>
                <w:rFonts w:ascii="微软雅黑" w:eastAsia="微软雅黑" w:hAnsi="微软雅黑" w:cs="微软雅黑"/>
                <w:sz w:val="18"/>
                <w:szCs w:val="18"/>
              </w:rPr>
            </w:pPr>
            <w:ins w:id="248" w:author=" " w:date="2018-12-06T14:15:00Z">
              <w:r>
                <w:rPr>
                  <w:rFonts w:ascii="微软雅黑" w:eastAsia="微软雅黑" w:hAnsi="微软雅黑" w:cs="微软雅黑" w:hint="eastAsia"/>
                  <w:sz w:val="18"/>
                  <w:szCs w:val="18"/>
                </w:rPr>
                <w:t>1</w:t>
              </w:r>
              <w:r>
                <w:rPr>
                  <w:rFonts w:ascii="微软雅黑" w:eastAsia="微软雅黑" w:hAnsi="微软雅黑" w:cs="微软雅黑"/>
                  <w:sz w:val="18"/>
                  <w:szCs w:val="18"/>
                </w:rPr>
                <w:t>4</w:t>
              </w:r>
            </w:ins>
            <w:del w:id="249" w:author=" " w:date="2018-12-06T14:15:00Z">
              <w:r w:rsidDel="00EF2B32">
                <w:rPr>
                  <w:rFonts w:ascii="微软雅黑" w:eastAsia="微软雅黑" w:hAnsi="微软雅黑" w:cs="微软雅黑" w:hint="eastAsia"/>
                  <w:sz w:val="18"/>
                  <w:szCs w:val="18"/>
                </w:rPr>
                <w:delText>1</w:delText>
              </w:r>
              <w:r w:rsidDel="00EF2B32">
                <w:rPr>
                  <w:rFonts w:ascii="微软雅黑" w:eastAsia="微软雅黑" w:hAnsi="微软雅黑" w:cs="微软雅黑"/>
                  <w:sz w:val="18"/>
                  <w:szCs w:val="18"/>
                </w:rPr>
                <w:delText>3</w:delText>
              </w:r>
            </w:del>
          </w:p>
        </w:tc>
        <w:tc>
          <w:tcPr>
            <w:tcW w:w="1309" w:type="dxa"/>
            <w:gridSpan w:val="2"/>
          </w:tcPr>
          <w:p w14:paraId="5D040A4D" w14:textId="035A4F24" w:rsidR="009479C1" w:rsidDel="003B57F3" w:rsidRDefault="009479C1" w:rsidP="00496C19">
            <w:pPr>
              <w:widowControl/>
              <w:jc w:val="left"/>
              <w:rPr>
                <w:del w:id="250" w:author="haha" w:date="2018-12-05T09:44:00Z"/>
                <w:rFonts w:ascii="微软雅黑" w:eastAsia="微软雅黑" w:hAnsi="微软雅黑" w:cs="微软雅黑"/>
                <w:color w:val="000000"/>
                <w:sz w:val="18"/>
                <w:szCs w:val="18"/>
              </w:rPr>
            </w:pPr>
            <w:ins w:id="251" w:author=" " w:date="2018-12-06T14:15:00Z">
              <w:r>
                <w:rPr>
                  <w:rFonts w:ascii="微软雅黑" w:eastAsia="微软雅黑" w:hAnsi="微软雅黑" w:cs="微软雅黑" w:hint="eastAsia"/>
                  <w:color w:val="000000"/>
                  <w:sz w:val="18"/>
                  <w:szCs w:val="18"/>
                </w:rPr>
                <w:t>操作下的编辑</w:t>
              </w:r>
            </w:ins>
            <w:del w:id="252" w:author=" " w:date="2018-12-06T14:15:00Z">
              <w:r w:rsidDel="00EF2B32">
                <w:rPr>
                  <w:rFonts w:ascii="微软雅黑" w:eastAsia="微软雅黑" w:hAnsi="微软雅黑" w:cs="微软雅黑" w:hint="eastAsia"/>
                  <w:color w:val="000000"/>
                  <w:sz w:val="18"/>
                  <w:szCs w:val="18"/>
                </w:rPr>
                <w:delText>失效时间</w:delText>
              </w:r>
            </w:del>
          </w:p>
        </w:tc>
        <w:tc>
          <w:tcPr>
            <w:tcW w:w="3000" w:type="dxa"/>
          </w:tcPr>
          <w:p w14:paraId="7F0C068F" w14:textId="2DD911FC" w:rsidR="009479C1" w:rsidDel="003B57F3" w:rsidRDefault="009479C1" w:rsidP="00496C19">
            <w:pPr>
              <w:widowControl/>
              <w:jc w:val="left"/>
              <w:rPr>
                <w:del w:id="253" w:author="haha" w:date="2018-12-05T09:44:00Z"/>
                <w:rFonts w:ascii="微软雅黑" w:eastAsia="微软雅黑" w:hAnsi="微软雅黑" w:cs="微软雅黑"/>
                <w:color w:val="000000"/>
                <w:sz w:val="18"/>
                <w:szCs w:val="18"/>
              </w:rPr>
            </w:pPr>
            <w:ins w:id="254" w:author=" " w:date="2018-12-06T14:15:00Z">
              <w:r>
                <w:rPr>
                  <w:rFonts w:ascii="微软雅黑" w:eastAsia="微软雅黑" w:hAnsi="微软雅黑" w:cs="微软雅黑" w:hint="eastAsia"/>
                  <w:color w:val="000000"/>
                  <w:sz w:val="18"/>
                  <w:szCs w:val="18"/>
                </w:rPr>
                <w:t>可点击</w:t>
              </w:r>
            </w:ins>
            <w:del w:id="255" w:author=" " w:date="2018-12-06T14:15:00Z">
              <w:r w:rsidDel="00EF2B32">
                <w:rPr>
                  <w:rFonts w:ascii="微软雅黑" w:eastAsia="微软雅黑" w:hAnsi="微软雅黑" w:cs="微软雅黑" w:hint="eastAsia"/>
                  <w:color w:val="000000"/>
                  <w:sz w:val="18"/>
                  <w:szCs w:val="18"/>
                </w:rPr>
                <w:delText>添加任务时设定的时间 可点击编辑修改</w:delText>
              </w:r>
            </w:del>
          </w:p>
        </w:tc>
        <w:tc>
          <w:tcPr>
            <w:tcW w:w="3209" w:type="dxa"/>
          </w:tcPr>
          <w:p w14:paraId="0B648CF2" w14:textId="7B93B4CE" w:rsidR="009479C1" w:rsidDel="003B57F3" w:rsidRDefault="009479C1" w:rsidP="00496C19">
            <w:pPr>
              <w:pStyle w:val="Axure"/>
              <w:ind w:firstLine="360"/>
              <w:rPr>
                <w:del w:id="256" w:author="haha" w:date="2018-12-05T09:44:00Z"/>
                <w:rFonts w:ascii="微软雅黑" w:eastAsia="微软雅黑" w:hAnsi="微软雅黑" w:cs="微软雅黑"/>
                <w:sz w:val="18"/>
                <w:szCs w:val="18"/>
              </w:rPr>
            </w:pPr>
            <w:ins w:id="257" w:author=" " w:date="2018-12-06T14:15:00Z">
              <w:r>
                <w:rPr>
                  <w:rFonts w:ascii="微软雅黑" w:eastAsia="微软雅黑" w:hAnsi="微软雅黑" w:cs="微软雅黑" w:hint="eastAsia"/>
                  <w:sz w:val="18"/>
                  <w:szCs w:val="18"/>
                </w:rPr>
                <w:t>编辑当前任务的页面</w:t>
              </w:r>
            </w:ins>
          </w:p>
        </w:tc>
        <w:tc>
          <w:tcPr>
            <w:tcW w:w="1712" w:type="dxa"/>
          </w:tcPr>
          <w:p w14:paraId="2B7FD018" w14:textId="2DF0F3F4" w:rsidR="009479C1" w:rsidDel="003B57F3" w:rsidRDefault="009479C1" w:rsidP="00496C19">
            <w:pPr>
              <w:widowControl/>
              <w:jc w:val="left"/>
              <w:rPr>
                <w:del w:id="258" w:author="haha" w:date="2018-12-05T09:44:00Z"/>
                <w:rFonts w:ascii="微软雅黑" w:eastAsia="微软雅黑" w:hAnsi="微软雅黑" w:cs="微软雅黑"/>
                <w:sz w:val="18"/>
                <w:szCs w:val="18"/>
              </w:rPr>
            </w:pPr>
          </w:p>
        </w:tc>
      </w:tr>
      <w:tr w:rsidR="009479C1" w14:paraId="2CFC67BC" w14:textId="77777777" w:rsidTr="00496C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14:paraId="13C42734" w14:textId="73F20CF3" w:rsidR="009479C1" w:rsidRDefault="009479C1" w:rsidP="00496C19">
            <w:pPr>
              <w:widowControl/>
              <w:jc w:val="center"/>
              <w:rPr>
                <w:rFonts w:ascii="微软雅黑" w:eastAsia="微软雅黑" w:hAnsi="微软雅黑" w:cs="微软雅黑"/>
                <w:sz w:val="18"/>
                <w:szCs w:val="18"/>
              </w:rPr>
            </w:pPr>
            <w:ins w:id="259" w:author=" " w:date="2018-12-06T14:15:00Z">
              <w:r>
                <w:rPr>
                  <w:rFonts w:ascii="微软雅黑" w:eastAsia="微软雅黑" w:hAnsi="微软雅黑" w:cs="微软雅黑" w:hint="eastAsia"/>
                  <w:sz w:val="18"/>
                  <w:szCs w:val="18"/>
                </w:rPr>
                <w:t>1</w:t>
              </w:r>
              <w:r>
                <w:rPr>
                  <w:rFonts w:ascii="微软雅黑" w:eastAsia="微软雅黑" w:hAnsi="微软雅黑" w:cs="微软雅黑"/>
                  <w:sz w:val="18"/>
                  <w:szCs w:val="18"/>
                </w:rPr>
                <w:t>5</w:t>
              </w:r>
            </w:ins>
            <w:del w:id="260" w:author=" " w:date="2018-12-06T14:15:00Z">
              <w:r w:rsidDel="00EF2B32">
                <w:rPr>
                  <w:rFonts w:ascii="微软雅黑" w:eastAsia="微软雅黑" w:hAnsi="微软雅黑" w:cs="微软雅黑" w:hint="eastAsia"/>
                  <w:sz w:val="18"/>
                  <w:szCs w:val="18"/>
                </w:rPr>
                <w:delText>1</w:delText>
              </w:r>
              <w:r w:rsidDel="00EF2B32">
                <w:rPr>
                  <w:rFonts w:ascii="微软雅黑" w:eastAsia="微软雅黑" w:hAnsi="微软雅黑" w:cs="微软雅黑"/>
                  <w:sz w:val="18"/>
                  <w:szCs w:val="18"/>
                </w:rPr>
                <w:delText>4</w:delText>
              </w:r>
            </w:del>
          </w:p>
        </w:tc>
        <w:tc>
          <w:tcPr>
            <w:tcW w:w="1309" w:type="dxa"/>
            <w:gridSpan w:val="2"/>
          </w:tcPr>
          <w:p w14:paraId="6720B3A1" w14:textId="01ECCC0D" w:rsidR="009479C1" w:rsidRDefault="009479C1" w:rsidP="00496C19">
            <w:pPr>
              <w:widowControl/>
              <w:jc w:val="left"/>
              <w:rPr>
                <w:rFonts w:ascii="微软雅黑" w:eastAsia="微软雅黑" w:hAnsi="微软雅黑" w:cs="微软雅黑"/>
                <w:color w:val="000000"/>
                <w:sz w:val="18"/>
                <w:szCs w:val="18"/>
              </w:rPr>
            </w:pPr>
            <w:ins w:id="261" w:author=" " w:date="2018-12-06T14:15:00Z">
              <w:r>
                <w:rPr>
                  <w:rFonts w:ascii="微软雅黑" w:eastAsia="微软雅黑" w:hAnsi="微软雅黑" w:cs="微软雅黑" w:hint="eastAsia"/>
                  <w:color w:val="000000"/>
                  <w:sz w:val="18"/>
                  <w:szCs w:val="18"/>
                </w:rPr>
                <w:t>操作下的冻结/激活</w:t>
              </w:r>
            </w:ins>
            <w:del w:id="262" w:author=" " w:date="2018-12-06T14:15:00Z">
              <w:r w:rsidDel="00EF2B32">
                <w:rPr>
                  <w:rFonts w:ascii="微软雅黑" w:eastAsia="微软雅黑" w:hAnsi="微软雅黑" w:cs="微软雅黑" w:hint="eastAsia"/>
                  <w:color w:val="000000"/>
                  <w:sz w:val="18"/>
                  <w:szCs w:val="18"/>
                </w:rPr>
                <w:delText>操作下的编辑</w:delText>
              </w:r>
            </w:del>
          </w:p>
        </w:tc>
        <w:tc>
          <w:tcPr>
            <w:tcW w:w="3000" w:type="dxa"/>
          </w:tcPr>
          <w:p w14:paraId="6C981B1A" w14:textId="275BFBA4" w:rsidR="009479C1" w:rsidRDefault="009479C1" w:rsidP="00496C19">
            <w:pPr>
              <w:widowControl/>
              <w:jc w:val="left"/>
              <w:rPr>
                <w:rFonts w:ascii="微软雅黑" w:eastAsia="微软雅黑" w:hAnsi="微软雅黑" w:cs="微软雅黑"/>
                <w:color w:val="000000"/>
                <w:sz w:val="18"/>
                <w:szCs w:val="18"/>
              </w:rPr>
            </w:pPr>
            <w:ins w:id="263" w:author=" " w:date="2018-12-06T14:15:00Z">
              <w:r>
                <w:rPr>
                  <w:rFonts w:ascii="微软雅黑" w:eastAsia="微软雅黑" w:hAnsi="微软雅黑" w:cs="微软雅黑" w:hint="eastAsia"/>
                  <w:color w:val="000000"/>
                  <w:sz w:val="18"/>
                  <w:szCs w:val="18"/>
                </w:rPr>
                <w:t>外呼主管可再此页面进行冻结或者激活当前任务，</w:t>
              </w:r>
              <w:r w:rsidDel="003B57F3">
                <w:rPr>
                  <w:rFonts w:ascii="微软雅黑" w:eastAsia="微软雅黑" w:hAnsi="微软雅黑" w:cs="微软雅黑" w:hint="eastAsia"/>
                  <w:color w:val="000000"/>
                  <w:sz w:val="18"/>
                  <w:szCs w:val="18"/>
                </w:rPr>
                <w:t xml:space="preserve"> 在失效时间后任务自动冻结，机构管理员可进行编辑更改失效时间激活当前任务</w:t>
              </w:r>
            </w:ins>
            <w:del w:id="264" w:author=" " w:date="2018-12-06T14:15:00Z">
              <w:r w:rsidDel="00EF2B32">
                <w:rPr>
                  <w:rFonts w:ascii="微软雅黑" w:eastAsia="微软雅黑" w:hAnsi="微软雅黑" w:cs="微软雅黑" w:hint="eastAsia"/>
                  <w:color w:val="000000"/>
                  <w:sz w:val="18"/>
                  <w:szCs w:val="18"/>
                </w:rPr>
                <w:delText>可点击</w:delText>
              </w:r>
            </w:del>
          </w:p>
        </w:tc>
        <w:tc>
          <w:tcPr>
            <w:tcW w:w="3209" w:type="dxa"/>
          </w:tcPr>
          <w:p w14:paraId="225498B4" w14:textId="0ED1898A" w:rsidR="009479C1" w:rsidRDefault="009479C1" w:rsidP="00496C19">
            <w:pPr>
              <w:pStyle w:val="Axure"/>
              <w:ind w:firstLine="360"/>
              <w:rPr>
                <w:rFonts w:ascii="微软雅黑" w:eastAsia="微软雅黑" w:hAnsi="微软雅黑" w:cs="微软雅黑"/>
                <w:sz w:val="18"/>
                <w:szCs w:val="18"/>
              </w:rPr>
            </w:pPr>
            <w:del w:id="265" w:author=" " w:date="2018-12-06T14:15:00Z">
              <w:r w:rsidDel="00EF2B32">
                <w:rPr>
                  <w:rFonts w:ascii="微软雅黑" w:eastAsia="微软雅黑" w:hAnsi="微软雅黑" w:cs="微软雅黑" w:hint="eastAsia"/>
                  <w:sz w:val="18"/>
                  <w:szCs w:val="18"/>
                </w:rPr>
                <w:delText>编辑当前任务的页面</w:delText>
              </w:r>
            </w:del>
          </w:p>
        </w:tc>
        <w:tc>
          <w:tcPr>
            <w:tcW w:w="1712" w:type="dxa"/>
          </w:tcPr>
          <w:p w14:paraId="2272E65E" w14:textId="17962723" w:rsidR="009479C1" w:rsidRDefault="009479C1" w:rsidP="00496C19">
            <w:pPr>
              <w:widowControl/>
              <w:jc w:val="left"/>
              <w:rPr>
                <w:rFonts w:ascii="微软雅黑" w:eastAsia="微软雅黑" w:hAnsi="微软雅黑" w:cs="微软雅黑"/>
                <w:sz w:val="18"/>
                <w:szCs w:val="18"/>
              </w:rPr>
            </w:pPr>
            <w:ins w:id="266" w:author=" " w:date="2018-12-06T14:15:00Z">
              <w:r>
                <w:rPr>
                  <w:rFonts w:ascii="微软雅黑" w:eastAsia="微软雅黑" w:hAnsi="微软雅黑" w:cs="微软雅黑" w:hint="eastAsia"/>
                  <w:sz w:val="18"/>
                  <w:szCs w:val="18"/>
                </w:rPr>
                <w:t>是否确定冻结/激活当前任务</w:t>
              </w:r>
            </w:ins>
          </w:p>
        </w:tc>
      </w:tr>
      <w:tr w:rsidR="009479C1" w14:paraId="7C36F813" w14:textId="77777777" w:rsidTr="00496C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14:paraId="6A246AFD" w14:textId="53F00E11" w:rsidR="009479C1" w:rsidRDefault="009479C1" w:rsidP="00496C19">
            <w:pPr>
              <w:widowControl/>
              <w:jc w:val="center"/>
              <w:rPr>
                <w:rFonts w:ascii="微软雅黑" w:eastAsia="微软雅黑" w:hAnsi="微软雅黑" w:cs="微软雅黑"/>
                <w:sz w:val="18"/>
                <w:szCs w:val="18"/>
              </w:rPr>
            </w:pPr>
            <w:ins w:id="267" w:author=" " w:date="2018-12-06T14:15:00Z">
              <w:r>
                <w:rPr>
                  <w:rFonts w:ascii="微软雅黑" w:eastAsia="微软雅黑" w:hAnsi="微软雅黑" w:cs="微软雅黑" w:hint="eastAsia"/>
                  <w:sz w:val="18"/>
                  <w:szCs w:val="18"/>
                </w:rPr>
                <w:t>1</w:t>
              </w:r>
              <w:r>
                <w:rPr>
                  <w:rFonts w:ascii="微软雅黑" w:eastAsia="微软雅黑" w:hAnsi="微软雅黑" w:cs="微软雅黑"/>
                  <w:sz w:val="18"/>
                  <w:szCs w:val="18"/>
                </w:rPr>
                <w:t>6</w:t>
              </w:r>
            </w:ins>
            <w:del w:id="268" w:author=" " w:date="2018-12-06T14:15:00Z">
              <w:r w:rsidDel="00EF2B32">
                <w:rPr>
                  <w:rFonts w:ascii="微软雅黑" w:eastAsia="微软雅黑" w:hAnsi="微软雅黑" w:cs="微软雅黑" w:hint="eastAsia"/>
                  <w:sz w:val="18"/>
                  <w:szCs w:val="18"/>
                </w:rPr>
                <w:delText>1</w:delText>
              </w:r>
              <w:r w:rsidDel="00EF2B32">
                <w:rPr>
                  <w:rFonts w:ascii="微软雅黑" w:eastAsia="微软雅黑" w:hAnsi="微软雅黑" w:cs="微软雅黑"/>
                  <w:sz w:val="18"/>
                  <w:szCs w:val="18"/>
                </w:rPr>
                <w:delText>5</w:delText>
              </w:r>
            </w:del>
          </w:p>
        </w:tc>
        <w:tc>
          <w:tcPr>
            <w:tcW w:w="1309" w:type="dxa"/>
            <w:gridSpan w:val="2"/>
          </w:tcPr>
          <w:p w14:paraId="122967FF" w14:textId="769936A9" w:rsidR="009479C1" w:rsidRDefault="009479C1" w:rsidP="00496C19">
            <w:pPr>
              <w:widowControl/>
              <w:jc w:val="left"/>
              <w:rPr>
                <w:rFonts w:ascii="微软雅黑" w:eastAsia="微软雅黑" w:hAnsi="微软雅黑" w:cs="微软雅黑"/>
                <w:color w:val="000000"/>
                <w:sz w:val="18"/>
                <w:szCs w:val="18"/>
              </w:rPr>
            </w:pPr>
            <w:ins w:id="269" w:author=" " w:date="2018-12-06T14:15:00Z">
              <w:r>
                <w:rPr>
                  <w:rFonts w:ascii="微软雅黑" w:eastAsia="微软雅黑" w:hAnsi="微软雅黑" w:cs="微软雅黑" w:hint="eastAsia"/>
                  <w:color w:val="000000"/>
                  <w:sz w:val="18"/>
                  <w:szCs w:val="18"/>
                </w:rPr>
                <w:t>右上角分配按钮</w:t>
              </w:r>
            </w:ins>
            <w:del w:id="270" w:author=" " w:date="2018-12-06T14:15:00Z">
              <w:r w:rsidDel="00EF2B32">
                <w:rPr>
                  <w:rFonts w:ascii="微软雅黑" w:eastAsia="微软雅黑" w:hAnsi="微软雅黑" w:cs="微软雅黑" w:hint="eastAsia"/>
                  <w:color w:val="000000"/>
                  <w:sz w:val="18"/>
                  <w:szCs w:val="18"/>
                </w:rPr>
                <w:delText>操作下的冻结/激活</w:delText>
              </w:r>
            </w:del>
          </w:p>
        </w:tc>
        <w:tc>
          <w:tcPr>
            <w:tcW w:w="3000" w:type="dxa"/>
          </w:tcPr>
          <w:p w14:paraId="59874D52" w14:textId="4A644331" w:rsidR="009479C1" w:rsidRDefault="009479C1" w:rsidP="00496C19">
            <w:pPr>
              <w:widowControl/>
              <w:jc w:val="left"/>
              <w:rPr>
                <w:rFonts w:ascii="微软雅黑" w:eastAsia="微软雅黑" w:hAnsi="微软雅黑" w:cs="微软雅黑"/>
                <w:color w:val="000000"/>
                <w:sz w:val="18"/>
                <w:szCs w:val="18"/>
              </w:rPr>
            </w:pPr>
            <w:ins w:id="271" w:author=" " w:date="2018-12-06T14:15:00Z">
              <w:r>
                <w:rPr>
                  <w:rFonts w:ascii="微软雅黑" w:eastAsia="微软雅黑" w:hAnsi="微软雅黑" w:cs="微软雅黑" w:hint="eastAsia"/>
                  <w:color w:val="000000"/>
                  <w:sz w:val="18"/>
                  <w:szCs w:val="18"/>
                </w:rPr>
                <w:t>可点击</w:t>
              </w:r>
            </w:ins>
            <w:del w:id="272" w:author=" " w:date="2018-12-06T14:15:00Z">
              <w:r w:rsidDel="00EF2B32">
                <w:rPr>
                  <w:rFonts w:ascii="微软雅黑" w:eastAsia="微软雅黑" w:hAnsi="微软雅黑" w:cs="微软雅黑" w:hint="eastAsia"/>
                  <w:color w:val="000000"/>
                  <w:sz w:val="18"/>
                  <w:szCs w:val="18"/>
                </w:rPr>
                <w:delText>外呼主管可再此页面进行冻结或者激活当前任务，</w:delText>
              </w:r>
            </w:del>
            <w:ins w:id="273" w:author="haha" w:date="2018-12-05T09:44:00Z">
              <w:del w:id="274" w:author=" " w:date="2018-12-06T14:15:00Z">
                <w:r w:rsidDel="00EF2B32">
                  <w:rPr>
                    <w:rFonts w:ascii="微软雅黑" w:eastAsia="微软雅黑" w:hAnsi="微软雅黑" w:cs="微软雅黑" w:hint="eastAsia"/>
                    <w:color w:val="000000"/>
                    <w:sz w:val="18"/>
                    <w:szCs w:val="18"/>
                  </w:rPr>
                  <w:delText xml:space="preserve"> </w:delText>
                </w:r>
              </w:del>
            </w:ins>
            <w:del w:id="275" w:author=" " w:date="2018-12-06T14:15:00Z">
              <w:r w:rsidDel="00EF2B32">
                <w:rPr>
                  <w:rFonts w:ascii="微软雅黑" w:eastAsia="微软雅黑" w:hAnsi="微软雅黑" w:cs="微软雅黑" w:hint="eastAsia"/>
                  <w:color w:val="000000"/>
                  <w:sz w:val="18"/>
                  <w:szCs w:val="18"/>
                </w:rPr>
                <w:delText>在失效时间后任务自动冻结，机构管理员可进行编辑更改失效时间激活当前任务</w:delText>
              </w:r>
            </w:del>
          </w:p>
        </w:tc>
        <w:tc>
          <w:tcPr>
            <w:tcW w:w="3209" w:type="dxa"/>
          </w:tcPr>
          <w:p w14:paraId="36AE18A8" w14:textId="037294A2" w:rsidR="009479C1" w:rsidRDefault="009479C1" w:rsidP="00496C19">
            <w:pPr>
              <w:pStyle w:val="Axure"/>
              <w:ind w:firstLine="360"/>
              <w:rPr>
                <w:rFonts w:ascii="微软雅黑" w:eastAsia="微软雅黑" w:hAnsi="微软雅黑" w:cs="微软雅黑"/>
                <w:sz w:val="18"/>
                <w:szCs w:val="18"/>
              </w:rPr>
            </w:pPr>
            <w:ins w:id="276" w:author=" " w:date="2018-12-06T14:15:00Z">
              <w:r>
                <w:rPr>
                  <w:rFonts w:ascii="微软雅黑" w:eastAsia="微软雅黑" w:hAnsi="微软雅黑" w:cs="微软雅黑" w:hint="eastAsia"/>
                  <w:sz w:val="18"/>
                  <w:szCs w:val="18"/>
                </w:rPr>
                <w:t>任务分配弹框</w:t>
              </w:r>
            </w:ins>
          </w:p>
        </w:tc>
        <w:tc>
          <w:tcPr>
            <w:tcW w:w="1712" w:type="dxa"/>
          </w:tcPr>
          <w:p w14:paraId="4FF4C504" w14:textId="4108273F" w:rsidR="009479C1" w:rsidRDefault="009479C1" w:rsidP="00496C19">
            <w:pPr>
              <w:widowControl/>
              <w:jc w:val="left"/>
              <w:rPr>
                <w:rFonts w:ascii="微软雅黑" w:eastAsia="微软雅黑" w:hAnsi="微软雅黑" w:cs="微软雅黑"/>
                <w:sz w:val="18"/>
                <w:szCs w:val="18"/>
              </w:rPr>
            </w:pPr>
            <w:del w:id="277" w:author=" " w:date="2018-12-06T14:15:00Z">
              <w:r w:rsidDel="00EF2B32">
                <w:rPr>
                  <w:rFonts w:ascii="微软雅黑" w:eastAsia="微软雅黑" w:hAnsi="微软雅黑" w:cs="微软雅黑" w:hint="eastAsia"/>
                  <w:sz w:val="18"/>
                  <w:szCs w:val="18"/>
                </w:rPr>
                <w:delText>是否确定冻结/激活当前任务</w:delText>
              </w:r>
            </w:del>
          </w:p>
        </w:tc>
      </w:tr>
    </w:tbl>
    <w:p w14:paraId="1FE54C5B" w14:textId="141EC928" w:rsidR="00BD733B" w:rsidRPr="000E4374" w:rsidRDefault="006279EA" w:rsidP="000E4374">
      <w:pPr>
        <w:pStyle w:val="1"/>
        <w:spacing w:before="0" w:after="0"/>
        <w:rPr>
          <w:sz w:val="22"/>
        </w:rPr>
      </w:pPr>
      <w:bookmarkStart w:id="278" w:name="_Toc531797985"/>
      <w:r w:rsidRPr="000E4374">
        <w:rPr>
          <w:rFonts w:hint="eastAsia"/>
          <w:sz w:val="22"/>
        </w:rPr>
        <w:t>任务分配</w:t>
      </w:r>
      <w:r w:rsidR="002C6076" w:rsidRPr="000E4374">
        <w:rPr>
          <w:rFonts w:hint="eastAsia"/>
          <w:sz w:val="22"/>
        </w:rPr>
        <w:t>弹框</w:t>
      </w:r>
      <w:bookmarkEnd w:id="278"/>
      <w:r w:rsidR="00BD733B" w:rsidRPr="000E4374">
        <w:rPr>
          <w:rFonts w:hint="eastAsia"/>
          <w:sz w:val="22"/>
        </w:rPr>
        <w:t>（</w:t>
      </w:r>
      <w:r w:rsidR="00BD733B" w:rsidRPr="000E4374">
        <w:rPr>
          <w:rFonts w:hint="eastAsia"/>
          <w:sz w:val="22"/>
          <w:highlight w:val="yellow"/>
        </w:rPr>
        <w:t>显示已选任务、</w:t>
      </w:r>
      <w:r w:rsidR="00BD733B" w:rsidRPr="000E4374">
        <w:rPr>
          <w:rFonts w:hint="eastAsia"/>
          <w:sz w:val="22"/>
        </w:rPr>
        <w:t>分配专员可多选</w:t>
      </w:r>
      <w:r w:rsidR="000E4374">
        <w:rPr>
          <w:rFonts w:hint="eastAsia"/>
          <w:sz w:val="22"/>
        </w:rPr>
        <w:t>）</w:t>
      </w:r>
    </w:p>
    <w:p w14:paraId="3B5E5413" w14:textId="77777777" w:rsidR="006279EA" w:rsidRPr="000E4374" w:rsidRDefault="006279EA" w:rsidP="000E4374">
      <w:pPr>
        <w:pStyle w:val="1"/>
        <w:spacing w:before="0" w:after="0"/>
        <w:rPr>
          <w:noProof/>
          <w:sz w:val="22"/>
        </w:rPr>
      </w:pPr>
      <w:bookmarkStart w:id="279" w:name="_Toc531797986"/>
      <w:r w:rsidRPr="000E4374">
        <w:rPr>
          <w:rFonts w:hint="eastAsia"/>
          <w:noProof/>
          <w:sz w:val="22"/>
        </w:rPr>
        <w:t>添加任务页面</w:t>
      </w:r>
      <w:bookmarkEnd w:id="279"/>
    </w:p>
    <w:p w14:paraId="2CCC408F" w14:textId="600CBA57" w:rsidR="006279EA" w:rsidRDefault="006279EA" w:rsidP="006279EA">
      <w:pPr>
        <w:jc w:val="left"/>
        <w:rPr>
          <w:noProof/>
        </w:rPr>
      </w:pPr>
      <w:del w:id="280" w:author="haha" w:date="2018-12-05T17:48:00Z">
        <w:r w:rsidDel="001F4E8D">
          <w:rPr>
            <w:noProof/>
          </w:rPr>
          <w:drawing>
            <wp:inline distT="0" distB="0" distL="0" distR="0" wp14:anchorId="299CEA43" wp14:editId="0D1666C5">
              <wp:extent cx="5274310" cy="28194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19400"/>
                      </a:xfrm>
                      <a:prstGeom prst="rect">
                        <a:avLst/>
                      </a:prstGeom>
                    </pic:spPr>
                  </pic:pic>
                </a:graphicData>
              </a:graphic>
            </wp:inline>
          </w:drawing>
        </w:r>
      </w:del>
      <w:ins w:id="281" w:author="haha" w:date="2018-12-05T17:48:00Z">
        <w:r w:rsidR="001F4E8D">
          <w:rPr>
            <w:noProof/>
          </w:rPr>
          <w:drawing>
            <wp:inline distT="0" distB="0" distL="0" distR="0" wp14:anchorId="63558D1F" wp14:editId="449803DC">
              <wp:extent cx="3352800" cy="206391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flipV="1">
                        <a:off x="0" y="0"/>
                        <a:ext cx="3390605" cy="2087186"/>
                      </a:xfrm>
                      <a:prstGeom prst="rect">
                        <a:avLst/>
                      </a:prstGeom>
                    </pic:spPr>
                  </pic:pic>
                </a:graphicData>
              </a:graphic>
            </wp:inline>
          </w:drawing>
        </w:r>
      </w:ins>
    </w:p>
    <w:tbl>
      <w:tblPr>
        <w:tblpPr w:leftFromText="180" w:rightFromText="180" w:vertAnchor="text" w:horzAnchor="margin" w:tblpXSpec="center" w:tblpY="405"/>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6279EA" w14:paraId="7795C7DF" w14:textId="77777777" w:rsidTr="00496C19">
        <w:trPr>
          <w:trHeight w:val="90"/>
        </w:trPr>
        <w:tc>
          <w:tcPr>
            <w:tcW w:w="1245" w:type="dxa"/>
            <w:gridSpan w:val="2"/>
            <w:tcBorders>
              <w:top w:val="nil"/>
              <w:left w:val="single" w:sz="4" w:space="0" w:color="auto"/>
              <w:bottom w:val="single" w:sz="4" w:space="0" w:color="auto"/>
              <w:right w:val="single" w:sz="4" w:space="0" w:color="auto"/>
            </w:tcBorders>
          </w:tcPr>
          <w:p w14:paraId="32D577C1" w14:textId="77777777" w:rsidR="006279EA" w:rsidRDefault="006279EA" w:rsidP="00496C19">
            <w:pPr>
              <w:widowControl/>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14:paraId="425FFDBB" w14:textId="77777777" w:rsidR="006279EA" w:rsidRDefault="006279EA" w:rsidP="00496C19">
            <w:pPr>
              <w:pStyle w:val="12"/>
              <w:widowControl/>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添加任务</w:t>
            </w:r>
          </w:p>
        </w:tc>
      </w:tr>
      <w:tr w:rsidR="006279EA" w14:paraId="4C98D4C6" w14:textId="77777777" w:rsidTr="00496C19">
        <w:trPr>
          <w:trHeight w:val="408"/>
        </w:trPr>
        <w:tc>
          <w:tcPr>
            <w:tcW w:w="1245" w:type="dxa"/>
            <w:gridSpan w:val="2"/>
            <w:tcBorders>
              <w:top w:val="nil"/>
              <w:left w:val="single" w:sz="4" w:space="0" w:color="auto"/>
              <w:bottom w:val="single" w:sz="4" w:space="0" w:color="auto"/>
              <w:right w:val="single" w:sz="4" w:space="0" w:color="auto"/>
            </w:tcBorders>
          </w:tcPr>
          <w:p w14:paraId="4821A727" w14:textId="77777777" w:rsidR="006279EA" w:rsidRDefault="006279EA" w:rsidP="00496C19">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14:paraId="4E1667CC" w14:textId="77777777" w:rsidR="006279EA" w:rsidRDefault="006279EA" w:rsidP="00496C19">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任务列表页面的新增按钮</w:t>
            </w:r>
          </w:p>
        </w:tc>
      </w:tr>
      <w:tr w:rsidR="006279EA" w14:paraId="6BBB3077" w14:textId="77777777" w:rsidTr="00496C19">
        <w:trPr>
          <w:trHeight w:val="423"/>
        </w:trPr>
        <w:tc>
          <w:tcPr>
            <w:tcW w:w="1245" w:type="dxa"/>
            <w:gridSpan w:val="2"/>
            <w:tcBorders>
              <w:top w:val="nil"/>
              <w:left w:val="single" w:sz="4" w:space="0" w:color="auto"/>
              <w:bottom w:val="single" w:sz="4" w:space="0" w:color="auto"/>
              <w:right w:val="single" w:sz="4" w:space="0" w:color="auto"/>
            </w:tcBorders>
          </w:tcPr>
          <w:p w14:paraId="1E279DB4" w14:textId="77777777" w:rsidR="006279EA" w:rsidRDefault="006279EA" w:rsidP="00496C19">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14:paraId="70D9B9D6" w14:textId="77777777" w:rsidR="006279EA" w:rsidRDefault="006279EA" w:rsidP="00496C19">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左上角返回 页脚保存按钮</w:t>
            </w:r>
          </w:p>
        </w:tc>
      </w:tr>
      <w:tr w:rsidR="006279EA" w14:paraId="1D4CB3A1" w14:textId="77777777" w:rsidTr="00496C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14:paraId="073F2A76" w14:textId="77777777" w:rsidR="006279EA" w:rsidRDefault="006279EA" w:rsidP="00496C19">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6279EA" w14:paraId="641A9438" w14:textId="77777777" w:rsidTr="00496C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14:paraId="2293FB43" w14:textId="77777777" w:rsidR="006279EA" w:rsidRDefault="006279EA" w:rsidP="00496C19">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lastRenderedPageBreak/>
              <w:t>序号</w:t>
            </w:r>
          </w:p>
        </w:tc>
        <w:tc>
          <w:tcPr>
            <w:tcW w:w="1309" w:type="dxa"/>
            <w:gridSpan w:val="2"/>
          </w:tcPr>
          <w:p w14:paraId="221AEFAA" w14:textId="77777777" w:rsidR="006279EA" w:rsidRDefault="006279EA" w:rsidP="00496C19">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14:paraId="7E691AAE" w14:textId="77777777" w:rsidR="006279EA" w:rsidRDefault="006279EA" w:rsidP="00496C19">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14:paraId="213181D2" w14:textId="77777777" w:rsidR="006279EA" w:rsidRDefault="006279EA" w:rsidP="00496C19">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14:paraId="034E0B77" w14:textId="77777777" w:rsidR="006279EA" w:rsidRDefault="006279EA" w:rsidP="00496C19">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6279EA" w14:paraId="615A34B0" w14:textId="77777777" w:rsidTr="00496C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14:paraId="6AB506D4" w14:textId="77777777" w:rsidR="006279EA" w:rsidRDefault="006279EA" w:rsidP="00496C19">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14:paraId="3DD3E5BB" w14:textId="77777777" w:rsidR="006279EA" w:rsidRDefault="006279EA" w:rsidP="00496C1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任务名称</w:t>
            </w:r>
          </w:p>
        </w:tc>
        <w:tc>
          <w:tcPr>
            <w:tcW w:w="3000" w:type="dxa"/>
          </w:tcPr>
          <w:p w14:paraId="0521144C" w14:textId="77777777" w:rsidR="006279EA" w:rsidRDefault="006279EA" w:rsidP="00496C1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中文及数字</w:t>
            </w:r>
            <w:r>
              <w:rPr>
                <w:rFonts w:ascii="微软雅黑" w:eastAsia="微软雅黑" w:hAnsi="微软雅黑" w:cs="微软雅黑"/>
                <w:color w:val="000000"/>
                <w:sz w:val="18"/>
                <w:szCs w:val="18"/>
              </w:rPr>
              <w:t>10</w:t>
            </w:r>
            <w:r>
              <w:rPr>
                <w:rFonts w:ascii="微软雅黑" w:eastAsia="微软雅黑" w:hAnsi="微软雅黑" w:cs="微软雅黑" w:hint="eastAsia"/>
                <w:color w:val="000000"/>
                <w:sz w:val="18"/>
                <w:szCs w:val="18"/>
              </w:rPr>
              <w:t>字以内</w:t>
            </w:r>
          </w:p>
        </w:tc>
        <w:tc>
          <w:tcPr>
            <w:tcW w:w="3209" w:type="dxa"/>
          </w:tcPr>
          <w:p w14:paraId="61146786" w14:textId="77777777" w:rsidR="006279EA" w:rsidRDefault="006279EA" w:rsidP="00496C19">
            <w:pPr>
              <w:pStyle w:val="Axure"/>
              <w:rPr>
                <w:rFonts w:ascii="微软雅黑" w:eastAsia="微软雅黑" w:hAnsi="微软雅黑" w:cs="微软雅黑"/>
                <w:sz w:val="18"/>
                <w:szCs w:val="18"/>
              </w:rPr>
            </w:pPr>
          </w:p>
        </w:tc>
        <w:tc>
          <w:tcPr>
            <w:tcW w:w="1712" w:type="dxa"/>
          </w:tcPr>
          <w:p w14:paraId="66D45732" w14:textId="77777777" w:rsidR="006279EA" w:rsidRDefault="006279EA" w:rsidP="00496C19">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请输入规则名称</w:t>
            </w:r>
          </w:p>
          <w:p w14:paraId="7B21F8FE" w14:textId="77777777" w:rsidR="006279EA" w:rsidRDefault="006279EA" w:rsidP="00496C19">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规则名称输入有误</w:t>
            </w:r>
          </w:p>
        </w:tc>
      </w:tr>
      <w:tr w:rsidR="006279EA" w14:paraId="30F7C031" w14:textId="77777777" w:rsidTr="00496C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14:paraId="5CA42D0F" w14:textId="77777777" w:rsidR="006279EA" w:rsidRDefault="006279EA" w:rsidP="00496C19">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14:paraId="21619296" w14:textId="77777777" w:rsidR="006279EA" w:rsidRDefault="006279EA" w:rsidP="00496C1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名单库限制</w:t>
            </w:r>
          </w:p>
        </w:tc>
        <w:tc>
          <w:tcPr>
            <w:tcW w:w="3000" w:type="dxa"/>
          </w:tcPr>
          <w:p w14:paraId="37413AD1" w14:textId="77777777" w:rsidR="006279EA" w:rsidRDefault="006279EA" w:rsidP="00496C1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只可以输入数字，外呼人员为呼叫低于限制才可以申请新名单</w:t>
            </w:r>
          </w:p>
        </w:tc>
        <w:tc>
          <w:tcPr>
            <w:tcW w:w="3209" w:type="dxa"/>
          </w:tcPr>
          <w:p w14:paraId="5C7A31DA" w14:textId="77777777" w:rsidR="006279EA" w:rsidRDefault="006279EA" w:rsidP="00496C19">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 xml:space="preserve"> </w:t>
            </w:r>
            <w:r>
              <w:rPr>
                <w:rFonts w:ascii="微软雅黑" w:eastAsia="微软雅黑" w:hAnsi="微软雅黑" w:cs="微软雅黑"/>
                <w:sz w:val="18"/>
                <w:szCs w:val="18"/>
              </w:rPr>
              <w:t xml:space="preserve">   </w:t>
            </w:r>
          </w:p>
        </w:tc>
        <w:tc>
          <w:tcPr>
            <w:tcW w:w="1712" w:type="dxa"/>
          </w:tcPr>
          <w:p w14:paraId="56D74E70" w14:textId="77777777" w:rsidR="006279EA" w:rsidRDefault="006279EA" w:rsidP="00496C19">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请输入名单库限制</w:t>
            </w:r>
          </w:p>
          <w:p w14:paraId="1CE8FB27" w14:textId="77777777" w:rsidR="006279EA" w:rsidRDefault="006279EA" w:rsidP="00496C19">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名单库限制输入有误</w:t>
            </w:r>
          </w:p>
        </w:tc>
      </w:tr>
      <w:tr w:rsidR="006279EA" w14:paraId="42E36440" w14:textId="77777777" w:rsidTr="00496C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14:paraId="2B94D40B" w14:textId="77777777" w:rsidR="006279EA" w:rsidRDefault="006279EA" w:rsidP="00496C19">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gridSpan w:val="2"/>
          </w:tcPr>
          <w:p w14:paraId="07978556" w14:textId="77777777" w:rsidR="006279EA" w:rsidRDefault="006279EA" w:rsidP="00496C1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提取范围限制</w:t>
            </w:r>
          </w:p>
        </w:tc>
        <w:tc>
          <w:tcPr>
            <w:tcW w:w="3000" w:type="dxa"/>
          </w:tcPr>
          <w:p w14:paraId="5AE2F7D4" w14:textId="77777777" w:rsidR="006279EA" w:rsidRDefault="006279EA" w:rsidP="00496C1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只可以填写数字</w:t>
            </w:r>
          </w:p>
        </w:tc>
        <w:tc>
          <w:tcPr>
            <w:tcW w:w="3209" w:type="dxa"/>
          </w:tcPr>
          <w:p w14:paraId="504A53B6" w14:textId="77777777" w:rsidR="006279EA" w:rsidRDefault="006279EA" w:rsidP="00496C19">
            <w:pPr>
              <w:pStyle w:val="Axure"/>
              <w:ind w:firstLine="360"/>
              <w:rPr>
                <w:rFonts w:ascii="微软雅黑" w:eastAsia="微软雅黑" w:hAnsi="微软雅黑" w:cs="微软雅黑"/>
                <w:sz w:val="18"/>
                <w:szCs w:val="18"/>
              </w:rPr>
            </w:pPr>
          </w:p>
        </w:tc>
        <w:tc>
          <w:tcPr>
            <w:tcW w:w="1712" w:type="dxa"/>
          </w:tcPr>
          <w:p w14:paraId="4E7A42D6" w14:textId="77777777" w:rsidR="006279EA" w:rsidRDefault="006279EA" w:rsidP="00496C19">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请输入提取范围限制</w:t>
            </w:r>
          </w:p>
          <w:p w14:paraId="4362DDCA" w14:textId="77777777" w:rsidR="006279EA" w:rsidRDefault="006279EA" w:rsidP="00496C19">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提取范围输入有误</w:t>
            </w:r>
          </w:p>
        </w:tc>
      </w:tr>
      <w:tr w:rsidR="006279EA" w:rsidDel="00692938" w14:paraId="0F07BDA1" w14:textId="41946771" w:rsidTr="00496C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del w:id="282" w:author="haha" w:date="2018-12-05T09:46:00Z"/>
        </w:trPr>
        <w:tc>
          <w:tcPr>
            <w:tcW w:w="802" w:type="dxa"/>
          </w:tcPr>
          <w:p w14:paraId="2889CB3C" w14:textId="26E97608" w:rsidR="006279EA" w:rsidDel="00692938" w:rsidRDefault="006279EA" w:rsidP="00496C19">
            <w:pPr>
              <w:widowControl/>
              <w:jc w:val="center"/>
              <w:rPr>
                <w:del w:id="283" w:author="haha" w:date="2018-12-05T09:46:00Z"/>
                <w:rFonts w:ascii="微软雅黑" w:eastAsia="微软雅黑" w:hAnsi="微软雅黑" w:cs="微软雅黑"/>
                <w:sz w:val="18"/>
                <w:szCs w:val="18"/>
              </w:rPr>
            </w:pPr>
            <w:del w:id="284" w:author="haha" w:date="2018-12-05T09:46:00Z">
              <w:r w:rsidDel="00692938">
                <w:rPr>
                  <w:rFonts w:ascii="微软雅黑" w:eastAsia="微软雅黑" w:hAnsi="微软雅黑" w:cs="微软雅黑" w:hint="eastAsia"/>
                  <w:sz w:val="18"/>
                  <w:szCs w:val="18"/>
                </w:rPr>
                <w:delText>4</w:delText>
              </w:r>
            </w:del>
          </w:p>
        </w:tc>
        <w:tc>
          <w:tcPr>
            <w:tcW w:w="1309" w:type="dxa"/>
            <w:gridSpan w:val="2"/>
          </w:tcPr>
          <w:p w14:paraId="49468A6C" w14:textId="7701C3DE" w:rsidR="006279EA" w:rsidDel="00692938" w:rsidRDefault="006279EA" w:rsidP="00496C19">
            <w:pPr>
              <w:widowControl/>
              <w:jc w:val="left"/>
              <w:rPr>
                <w:del w:id="285" w:author="haha" w:date="2018-12-05T09:46:00Z"/>
                <w:rFonts w:ascii="微软雅黑" w:eastAsia="微软雅黑" w:hAnsi="微软雅黑" w:cs="微软雅黑"/>
                <w:color w:val="000000"/>
                <w:sz w:val="18"/>
                <w:szCs w:val="18"/>
              </w:rPr>
            </w:pPr>
            <w:del w:id="286" w:author="haha" w:date="2018-12-05T09:46:00Z">
              <w:r w:rsidDel="00692938">
                <w:rPr>
                  <w:rFonts w:ascii="微软雅黑" w:eastAsia="微软雅黑" w:hAnsi="微软雅黑" w:cs="微软雅黑" w:hint="eastAsia"/>
                  <w:color w:val="000000"/>
                  <w:sz w:val="18"/>
                  <w:szCs w:val="18"/>
                </w:rPr>
                <w:delText>失效时间</w:delText>
              </w:r>
            </w:del>
          </w:p>
        </w:tc>
        <w:tc>
          <w:tcPr>
            <w:tcW w:w="3000" w:type="dxa"/>
          </w:tcPr>
          <w:p w14:paraId="323931F8" w14:textId="13284F0D" w:rsidR="006279EA" w:rsidDel="00692938" w:rsidRDefault="006279EA" w:rsidP="00496C19">
            <w:pPr>
              <w:widowControl/>
              <w:jc w:val="left"/>
              <w:rPr>
                <w:del w:id="287" w:author="haha" w:date="2018-12-05T09:46:00Z"/>
                <w:rFonts w:ascii="微软雅黑" w:eastAsia="微软雅黑" w:hAnsi="微软雅黑" w:cs="微软雅黑"/>
                <w:color w:val="000000"/>
                <w:sz w:val="18"/>
                <w:szCs w:val="18"/>
              </w:rPr>
            </w:pPr>
            <w:del w:id="288" w:author="haha" w:date="2018-12-05T09:46:00Z">
              <w:r w:rsidDel="00692938">
                <w:rPr>
                  <w:rFonts w:ascii="微软雅黑" w:eastAsia="微软雅黑" w:hAnsi="微软雅黑" w:cs="微软雅黑" w:hint="eastAsia"/>
                  <w:color w:val="000000"/>
                  <w:sz w:val="18"/>
                  <w:szCs w:val="18"/>
                </w:rPr>
                <w:delText>默认当天时间更改至分钟</w:delText>
              </w:r>
            </w:del>
          </w:p>
        </w:tc>
        <w:tc>
          <w:tcPr>
            <w:tcW w:w="3209" w:type="dxa"/>
          </w:tcPr>
          <w:p w14:paraId="573EBDAD" w14:textId="0C6D4F89" w:rsidR="006279EA" w:rsidDel="00692938" w:rsidRDefault="006279EA" w:rsidP="00496C19">
            <w:pPr>
              <w:pStyle w:val="Axure"/>
              <w:ind w:firstLine="360"/>
              <w:rPr>
                <w:del w:id="289" w:author="haha" w:date="2018-12-05T09:46:00Z"/>
                <w:rFonts w:ascii="微软雅黑" w:eastAsia="微软雅黑" w:hAnsi="微软雅黑" w:cs="微软雅黑"/>
                <w:sz w:val="18"/>
                <w:szCs w:val="18"/>
              </w:rPr>
            </w:pPr>
          </w:p>
        </w:tc>
        <w:tc>
          <w:tcPr>
            <w:tcW w:w="1712" w:type="dxa"/>
          </w:tcPr>
          <w:p w14:paraId="1CFF73BC" w14:textId="4D1BE105" w:rsidR="006279EA" w:rsidDel="00692938" w:rsidRDefault="006279EA" w:rsidP="00496C19">
            <w:pPr>
              <w:widowControl/>
              <w:jc w:val="left"/>
              <w:rPr>
                <w:del w:id="290" w:author="haha" w:date="2018-12-05T09:46:00Z"/>
                <w:rFonts w:ascii="微软雅黑" w:eastAsia="微软雅黑" w:hAnsi="微软雅黑" w:cs="微软雅黑"/>
                <w:sz w:val="18"/>
                <w:szCs w:val="18"/>
              </w:rPr>
            </w:pPr>
            <w:del w:id="291" w:author="haha" w:date="2018-12-05T09:46:00Z">
              <w:r w:rsidDel="00692938">
                <w:rPr>
                  <w:rFonts w:ascii="微软雅黑" w:eastAsia="微软雅黑" w:hAnsi="微软雅黑" w:cs="微软雅黑" w:hint="eastAsia"/>
                  <w:sz w:val="18"/>
                  <w:szCs w:val="18"/>
                </w:rPr>
                <w:delText>请输入失效时间</w:delText>
              </w:r>
            </w:del>
          </w:p>
        </w:tc>
      </w:tr>
      <w:tr w:rsidR="006279EA" w14:paraId="59F08A95" w14:textId="77777777" w:rsidTr="00496C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14:paraId="37028428" w14:textId="77777777" w:rsidR="006279EA" w:rsidRDefault="006279EA" w:rsidP="00496C19">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5</w:t>
            </w:r>
          </w:p>
        </w:tc>
        <w:tc>
          <w:tcPr>
            <w:tcW w:w="1309" w:type="dxa"/>
            <w:gridSpan w:val="2"/>
          </w:tcPr>
          <w:p w14:paraId="7694D4FC" w14:textId="77777777" w:rsidR="006279EA" w:rsidRDefault="006279EA" w:rsidP="00496C1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上传名单</w:t>
            </w:r>
          </w:p>
        </w:tc>
        <w:tc>
          <w:tcPr>
            <w:tcW w:w="3000" w:type="dxa"/>
          </w:tcPr>
          <w:p w14:paraId="46BBBB50" w14:textId="77777777" w:rsidR="006279EA" w:rsidRDefault="006279EA" w:rsidP="00496C1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可点击选择文件进行上传</w:t>
            </w:r>
          </w:p>
        </w:tc>
        <w:tc>
          <w:tcPr>
            <w:tcW w:w="3209" w:type="dxa"/>
          </w:tcPr>
          <w:p w14:paraId="2B0DB7F7" w14:textId="77777777" w:rsidR="006279EA" w:rsidRDefault="006279EA" w:rsidP="00496C19">
            <w:pPr>
              <w:pStyle w:val="Axure"/>
              <w:ind w:firstLine="360"/>
              <w:rPr>
                <w:rFonts w:ascii="微软雅黑" w:eastAsia="微软雅黑" w:hAnsi="微软雅黑" w:cs="微软雅黑"/>
                <w:sz w:val="18"/>
                <w:szCs w:val="18"/>
              </w:rPr>
            </w:pPr>
            <w:r>
              <w:rPr>
                <w:rFonts w:ascii="微软雅黑" w:eastAsia="微软雅黑" w:hAnsi="微软雅黑" w:cs="微软雅黑" w:hint="eastAsia"/>
                <w:sz w:val="18"/>
                <w:szCs w:val="18"/>
              </w:rPr>
              <w:t>上传完成后显示系统已自动删除XX份名单</w:t>
            </w:r>
          </w:p>
        </w:tc>
        <w:tc>
          <w:tcPr>
            <w:tcW w:w="1712" w:type="dxa"/>
          </w:tcPr>
          <w:p w14:paraId="485758A5" w14:textId="77777777" w:rsidR="006279EA" w:rsidRDefault="006279EA" w:rsidP="00496C19">
            <w:pPr>
              <w:widowControl/>
              <w:jc w:val="left"/>
              <w:rPr>
                <w:rFonts w:ascii="微软雅黑" w:eastAsia="微软雅黑" w:hAnsi="微软雅黑" w:cs="微软雅黑"/>
                <w:sz w:val="18"/>
                <w:szCs w:val="18"/>
              </w:rPr>
            </w:pPr>
          </w:p>
        </w:tc>
      </w:tr>
      <w:tr w:rsidR="006279EA" w14:paraId="36CB7C82" w14:textId="77777777" w:rsidTr="00496C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14:paraId="7C014B65" w14:textId="77777777" w:rsidR="006279EA" w:rsidRDefault="006279EA" w:rsidP="00496C19">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5</w:t>
            </w:r>
          </w:p>
        </w:tc>
        <w:tc>
          <w:tcPr>
            <w:tcW w:w="1309" w:type="dxa"/>
            <w:gridSpan w:val="2"/>
          </w:tcPr>
          <w:p w14:paraId="58B656A7" w14:textId="77777777" w:rsidR="006279EA" w:rsidRDefault="006279EA" w:rsidP="00496C1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保存按钮</w:t>
            </w:r>
          </w:p>
        </w:tc>
        <w:tc>
          <w:tcPr>
            <w:tcW w:w="3000" w:type="dxa"/>
          </w:tcPr>
          <w:p w14:paraId="66273356" w14:textId="77777777" w:rsidR="006279EA" w:rsidRDefault="006279EA" w:rsidP="00496C1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点击保存规则</w:t>
            </w:r>
          </w:p>
        </w:tc>
        <w:tc>
          <w:tcPr>
            <w:tcW w:w="3209" w:type="dxa"/>
          </w:tcPr>
          <w:p w14:paraId="08E94EF3" w14:textId="77777777" w:rsidR="006279EA" w:rsidRDefault="006279EA" w:rsidP="00496C19">
            <w:pPr>
              <w:pStyle w:val="Axure"/>
              <w:ind w:firstLine="360"/>
              <w:rPr>
                <w:rFonts w:ascii="微软雅黑" w:eastAsia="微软雅黑" w:hAnsi="微软雅黑" w:cs="微软雅黑"/>
                <w:sz w:val="18"/>
                <w:szCs w:val="18"/>
              </w:rPr>
            </w:pPr>
            <w:r>
              <w:rPr>
                <w:rFonts w:ascii="微软雅黑" w:eastAsia="微软雅黑" w:hAnsi="微软雅黑" w:cs="微软雅黑" w:hint="eastAsia"/>
                <w:sz w:val="18"/>
                <w:szCs w:val="18"/>
              </w:rPr>
              <w:t>任务列表页面</w:t>
            </w:r>
          </w:p>
        </w:tc>
        <w:tc>
          <w:tcPr>
            <w:tcW w:w="1712" w:type="dxa"/>
          </w:tcPr>
          <w:p w14:paraId="7986788C" w14:textId="77777777" w:rsidR="006279EA" w:rsidRDefault="006279EA" w:rsidP="00496C19">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是否确定保存</w:t>
            </w:r>
          </w:p>
        </w:tc>
      </w:tr>
      <w:tr w:rsidR="006279EA" w14:paraId="6DE7FC20" w14:textId="77777777" w:rsidTr="00496C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14:paraId="37746590" w14:textId="77777777" w:rsidR="006279EA" w:rsidRDefault="006279EA" w:rsidP="00496C19">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6</w:t>
            </w:r>
          </w:p>
        </w:tc>
        <w:tc>
          <w:tcPr>
            <w:tcW w:w="1309" w:type="dxa"/>
            <w:gridSpan w:val="2"/>
          </w:tcPr>
          <w:p w14:paraId="07691318" w14:textId="77777777" w:rsidR="006279EA" w:rsidRDefault="006279EA" w:rsidP="00496C1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重置按钮</w:t>
            </w:r>
          </w:p>
        </w:tc>
        <w:tc>
          <w:tcPr>
            <w:tcW w:w="3000" w:type="dxa"/>
          </w:tcPr>
          <w:p w14:paraId="650E21A9" w14:textId="77777777" w:rsidR="006279EA" w:rsidRDefault="006279EA" w:rsidP="00496C1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点击清空所有已输入内容</w:t>
            </w:r>
          </w:p>
        </w:tc>
        <w:tc>
          <w:tcPr>
            <w:tcW w:w="3209" w:type="dxa"/>
          </w:tcPr>
          <w:p w14:paraId="6A2E3519" w14:textId="77777777" w:rsidR="006279EA" w:rsidRDefault="006279EA" w:rsidP="00496C19">
            <w:pPr>
              <w:pStyle w:val="Axure"/>
              <w:ind w:firstLine="360"/>
              <w:rPr>
                <w:rFonts w:ascii="微软雅黑" w:eastAsia="微软雅黑" w:hAnsi="微软雅黑" w:cs="微软雅黑"/>
                <w:sz w:val="18"/>
                <w:szCs w:val="18"/>
              </w:rPr>
            </w:pPr>
          </w:p>
        </w:tc>
        <w:tc>
          <w:tcPr>
            <w:tcW w:w="1712" w:type="dxa"/>
          </w:tcPr>
          <w:p w14:paraId="09B7DEB8" w14:textId="77777777" w:rsidR="006279EA" w:rsidRDefault="006279EA" w:rsidP="00496C19">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是否确定重置</w:t>
            </w:r>
          </w:p>
        </w:tc>
      </w:tr>
    </w:tbl>
    <w:p w14:paraId="0E6BA77E" w14:textId="539FEBB1" w:rsidR="006014E5" w:rsidRPr="00BD733B" w:rsidRDefault="00BD733B" w:rsidP="000E4374">
      <w:pPr>
        <w:pStyle w:val="10"/>
        <w:spacing w:before="0" w:after="0" w:line="240" w:lineRule="auto"/>
        <w:rPr>
          <w:sz w:val="28"/>
          <w:szCs w:val="28"/>
        </w:rPr>
      </w:pPr>
      <w:bookmarkStart w:id="292" w:name="_Toc531797987"/>
      <w:r w:rsidRPr="00BD733B">
        <w:rPr>
          <w:rStyle w:val="11"/>
          <w:rFonts w:hint="eastAsia"/>
          <w:b/>
          <w:bCs/>
          <w:sz w:val="28"/>
          <w:szCs w:val="28"/>
        </w:rPr>
        <w:t>五、报表管理模块下的坐席话务报表</w:t>
      </w:r>
      <w:bookmarkEnd w:id="292"/>
      <w:r w:rsidRPr="00BD733B">
        <w:rPr>
          <w:rStyle w:val="11"/>
          <w:rFonts w:hint="eastAsia"/>
          <w:b/>
          <w:bCs/>
          <w:sz w:val="28"/>
          <w:szCs w:val="28"/>
        </w:rPr>
        <w:t>（外呼专员没有此页面）</w:t>
      </w:r>
    </w:p>
    <w:p w14:paraId="1CA39A1D" w14:textId="7A8A0B34" w:rsidR="00FF3F93" w:rsidRPr="00FF3F93" w:rsidRDefault="006279EA" w:rsidP="00FF3F93">
      <w:r>
        <w:rPr>
          <w:noProof/>
        </w:rPr>
        <w:drawing>
          <wp:inline distT="0" distB="0" distL="0" distR="0" wp14:anchorId="1CDCC261" wp14:editId="7AB4F4AD">
            <wp:extent cx="5274310" cy="15017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501775"/>
                    </a:xfrm>
                    <a:prstGeom prst="rect">
                      <a:avLst/>
                    </a:prstGeom>
                  </pic:spPr>
                </pic:pic>
              </a:graphicData>
            </a:graphic>
          </wp:inline>
        </w:drawing>
      </w:r>
    </w:p>
    <w:tbl>
      <w:tblPr>
        <w:tblpPr w:leftFromText="180" w:rightFromText="180" w:vertAnchor="text" w:horzAnchor="margin" w:tblpXSpec="center" w:tblpY="405"/>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FF3F93" w:rsidDel="00204DE1" w14:paraId="1C547A0C" w14:textId="587ECA5A" w:rsidTr="00D85FD8">
        <w:trPr>
          <w:trHeight w:val="90"/>
          <w:del w:id="293" w:author="haha" w:date="2018-11-26T15:30:00Z"/>
        </w:trPr>
        <w:tc>
          <w:tcPr>
            <w:tcW w:w="1245" w:type="dxa"/>
            <w:gridSpan w:val="2"/>
            <w:tcBorders>
              <w:top w:val="nil"/>
              <w:left w:val="single" w:sz="4" w:space="0" w:color="auto"/>
              <w:bottom w:val="single" w:sz="4" w:space="0" w:color="auto"/>
              <w:right w:val="single" w:sz="4" w:space="0" w:color="auto"/>
            </w:tcBorders>
          </w:tcPr>
          <w:p w14:paraId="4B5BFF82" w14:textId="1C40AE4B" w:rsidR="00FF3F93" w:rsidDel="00204DE1" w:rsidRDefault="00FF3F93" w:rsidP="00D85FD8">
            <w:pPr>
              <w:widowControl/>
              <w:jc w:val="left"/>
              <w:rPr>
                <w:del w:id="294" w:author="haha" w:date="2018-11-26T15:30:00Z"/>
                <w:rFonts w:ascii="微软雅黑" w:eastAsia="微软雅黑" w:hAnsi="微软雅黑" w:cs="宋体"/>
                <w:b/>
                <w:bCs/>
                <w:color w:val="000000"/>
                <w:kern w:val="0"/>
                <w:sz w:val="18"/>
                <w:szCs w:val="18"/>
              </w:rPr>
            </w:pPr>
            <w:del w:id="295" w:author="haha" w:date="2018-11-26T15:30:00Z">
              <w:r w:rsidDel="00204DE1">
                <w:rPr>
                  <w:rFonts w:ascii="微软雅黑" w:eastAsia="微软雅黑" w:hAnsi="微软雅黑" w:cs="宋体" w:hint="eastAsia"/>
                  <w:b/>
                  <w:bCs/>
                  <w:color w:val="000000"/>
                  <w:kern w:val="0"/>
                  <w:sz w:val="18"/>
                  <w:szCs w:val="18"/>
                </w:rPr>
                <w:delText>所属页面</w:delText>
              </w:r>
            </w:del>
          </w:p>
        </w:tc>
        <w:tc>
          <w:tcPr>
            <w:tcW w:w="8787" w:type="dxa"/>
            <w:gridSpan w:val="4"/>
            <w:tcBorders>
              <w:top w:val="single" w:sz="4" w:space="0" w:color="auto"/>
              <w:left w:val="nil"/>
              <w:bottom w:val="single" w:sz="4" w:space="0" w:color="auto"/>
              <w:right w:val="single" w:sz="4" w:space="0" w:color="auto"/>
            </w:tcBorders>
          </w:tcPr>
          <w:p w14:paraId="2366082D" w14:textId="45B8AAD7" w:rsidR="00FF3F93" w:rsidDel="00204DE1" w:rsidRDefault="00FF3F93" w:rsidP="00D85FD8">
            <w:pPr>
              <w:pStyle w:val="12"/>
              <w:widowControl/>
              <w:ind w:firstLineChars="0" w:firstLine="0"/>
              <w:jc w:val="left"/>
              <w:rPr>
                <w:del w:id="296" w:author="haha" w:date="2018-11-26T15:30:00Z"/>
                <w:rFonts w:ascii="微软雅黑" w:eastAsia="微软雅黑" w:hAnsi="微软雅黑" w:cs="宋体"/>
                <w:color w:val="000000"/>
                <w:kern w:val="0"/>
                <w:sz w:val="18"/>
                <w:szCs w:val="18"/>
              </w:rPr>
            </w:pPr>
            <w:del w:id="297" w:author="haha" w:date="2018-11-26T15:30:00Z">
              <w:r w:rsidDel="00204DE1">
                <w:rPr>
                  <w:rFonts w:ascii="微软雅黑" w:eastAsia="微软雅黑" w:hAnsi="微软雅黑" w:cs="宋体" w:hint="eastAsia"/>
                  <w:color w:val="000000"/>
                  <w:kern w:val="0"/>
                  <w:sz w:val="18"/>
                  <w:szCs w:val="18"/>
                </w:rPr>
                <w:delText>坐席话务报表</w:delText>
              </w:r>
            </w:del>
          </w:p>
        </w:tc>
      </w:tr>
      <w:tr w:rsidR="00FF3F93" w:rsidDel="00204DE1" w14:paraId="41178BFC" w14:textId="3BC67005" w:rsidTr="00D85FD8">
        <w:trPr>
          <w:trHeight w:val="408"/>
          <w:del w:id="298" w:author="haha" w:date="2018-11-26T15:30:00Z"/>
        </w:trPr>
        <w:tc>
          <w:tcPr>
            <w:tcW w:w="1245" w:type="dxa"/>
            <w:gridSpan w:val="2"/>
            <w:tcBorders>
              <w:top w:val="nil"/>
              <w:left w:val="single" w:sz="4" w:space="0" w:color="auto"/>
              <w:bottom w:val="single" w:sz="4" w:space="0" w:color="auto"/>
              <w:right w:val="single" w:sz="4" w:space="0" w:color="auto"/>
            </w:tcBorders>
          </w:tcPr>
          <w:p w14:paraId="6FDACDB6" w14:textId="2C3BADE1" w:rsidR="00FF3F93" w:rsidDel="00204DE1" w:rsidRDefault="00FF3F93" w:rsidP="00D85FD8">
            <w:pPr>
              <w:widowControl/>
              <w:jc w:val="left"/>
              <w:rPr>
                <w:del w:id="299" w:author="haha" w:date="2018-11-26T15:30:00Z"/>
                <w:rFonts w:ascii="微软雅黑" w:eastAsia="微软雅黑" w:hAnsi="微软雅黑" w:cs="宋体"/>
                <w:b/>
                <w:bCs/>
                <w:kern w:val="0"/>
                <w:sz w:val="18"/>
                <w:szCs w:val="18"/>
              </w:rPr>
            </w:pPr>
            <w:del w:id="300" w:author="haha" w:date="2018-11-26T15:30:00Z">
              <w:r w:rsidDel="00204DE1">
                <w:rPr>
                  <w:rFonts w:ascii="微软雅黑" w:eastAsia="微软雅黑" w:hAnsi="微软雅黑" w:cs="宋体" w:hint="eastAsia"/>
                  <w:b/>
                  <w:bCs/>
                  <w:kern w:val="0"/>
                  <w:sz w:val="18"/>
                  <w:szCs w:val="18"/>
                </w:rPr>
                <w:delText>页面入口</w:delText>
              </w:r>
            </w:del>
          </w:p>
        </w:tc>
        <w:tc>
          <w:tcPr>
            <w:tcW w:w="8787" w:type="dxa"/>
            <w:gridSpan w:val="4"/>
            <w:tcBorders>
              <w:top w:val="single" w:sz="4" w:space="0" w:color="auto"/>
              <w:left w:val="nil"/>
              <w:bottom w:val="single" w:sz="4" w:space="0" w:color="auto"/>
              <w:right w:val="single" w:sz="4" w:space="0" w:color="auto"/>
            </w:tcBorders>
          </w:tcPr>
          <w:p w14:paraId="3812B787" w14:textId="3DFA060A" w:rsidR="00FF3F93" w:rsidDel="00204DE1" w:rsidRDefault="00FF3F93" w:rsidP="00D85FD8">
            <w:pPr>
              <w:widowControl/>
              <w:jc w:val="left"/>
              <w:rPr>
                <w:del w:id="301" w:author="haha" w:date="2018-11-26T15:30:00Z"/>
                <w:rFonts w:ascii="微软雅黑" w:eastAsia="微软雅黑" w:hAnsi="微软雅黑" w:cs="宋体"/>
                <w:kern w:val="0"/>
                <w:sz w:val="18"/>
                <w:szCs w:val="18"/>
              </w:rPr>
            </w:pPr>
            <w:del w:id="302" w:author="haha" w:date="2018-11-26T15:30:00Z">
              <w:r w:rsidDel="00204DE1">
                <w:rPr>
                  <w:rFonts w:ascii="微软雅黑" w:eastAsia="微软雅黑" w:hAnsi="微软雅黑" w:cs="宋体" w:hint="eastAsia"/>
                  <w:kern w:val="0"/>
                  <w:sz w:val="18"/>
                  <w:szCs w:val="18"/>
                </w:rPr>
                <w:delText>左侧导航栏</w:delText>
              </w:r>
            </w:del>
          </w:p>
        </w:tc>
      </w:tr>
      <w:tr w:rsidR="00FF3F93" w:rsidDel="00204DE1" w14:paraId="07D15079" w14:textId="47DD4E2E" w:rsidTr="00D85FD8">
        <w:trPr>
          <w:trHeight w:val="423"/>
          <w:del w:id="303" w:author="haha" w:date="2018-11-26T15:30:00Z"/>
        </w:trPr>
        <w:tc>
          <w:tcPr>
            <w:tcW w:w="1245" w:type="dxa"/>
            <w:gridSpan w:val="2"/>
            <w:tcBorders>
              <w:top w:val="nil"/>
              <w:left w:val="single" w:sz="4" w:space="0" w:color="auto"/>
              <w:bottom w:val="single" w:sz="4" w:space="0" w:color="auto"/>
              <w:right w:val="single" w:sz="4" w:space="0" w:color="auto"/>
            </w:tcBorders>
          </w:tcPr>
          <w:p w14:paraId="3F622980" w14:textId="72E8C819" w:rsidR="00FF3F93" w:rsidDel="00204DE1" w:rsidRDefault="00FF3F93" w:rsidP="00D85FD8">
            <w:pPr>
              <w:widowControl/>
              <w:jc w:val="left"/>
              <w:rPr>
                <w:del w:id="304" w:author="haha" w:date="2018-11-26T15:30:00Z"/>
                <w:rFonts w:ascii="微软雅黑" w:eastAsia="微软雅黑" w:hAnsi="微软雅黑" w:cs="宋体"/>
                <w:b/>
                <w:bCs/>
                <w:kern w:val="0"/>
                <w:sz w:val="18"/>
                <w:szCs w:val="18"/>
              </w:rPr>
            </w:pPr>
            <w:del w:id="305" w:author="haha" w:date="2018-11-26T15:30:00Z">
              <w:r w:rsidDel="00204DE1">
                <w:rPr>
                  <w:rFonts w:ascii="微软雅黑" w:eastAsia="微软雅黑" w:hAnsi="微软雅黑" w:cs="宋体" w:hint="eastAsia"/>
                  <w:b/>
                  <w:bCs/>
                  <w:kern w:val="0"/>
                  <w:sz w:val="18"/>
                  <w:szCs w:val="18"/>
                </w:rPr>
                <w:delText>页面出口</w:delText>
              </w:r>
            </w:del>
          </w:p>
        </w:tc>
        <w:tc>
          <w:tcPr>
            <w:tcW w:w="8787" w:type="dxa"/>
            <w:gridSpan w:val="4"/>
            <w:tcBorders>
              <w:top w:val="single" w:sz="4" w:space="0" w:color="auto"/>
              <w:left w:val="nil"/>
              <w:bottom w:val="single" w:sz="4" w:space="0" w:color="auto"/>
              <w:right w:val="single" w:sz="4" w:space="0" w:color="auto"/>
            </w:tcBorders>
          </w:tcPr>
          <w:p w14:paraId="33DEDD01" w14:textId="36E34510" w:rsidR="00FF3F93" w:rsidDel="00204DE1" w:rsidRDefault="00FF3F93" w:rsidP="00D85FD8">
            <w:pPr>
              <w:widowControl/>
              <w:jc w:val="left"/>
              <w:rPr>
                <w:del w:id="306" w:author="haha" w:date="2018-11-26T15:30:00Z"/>
                <w:rFonts w:ascii="微软雅黑" w:eastAsia="微软雅黑" w:hAnsi="微软雅黑" w:cs="宋体"/>
                <w:kern w:val="0"/>
                <w:sz w:val="18"/>
                <w:szCs w:val="18"/>
              </w:rPr>
            </w:pPr>
            <w:del w:id="307" w:author="haha" w:date="2018-11-26T15:30:00Z">
              <w:r w:rsidDel="00204DE1">
                <w:rPr>
                  <w:rFonts w:ascii="微软雅黑" w:eastAsia="微软雅黑" w:hAnsi="微软雅黑" w:cs="宋体" w:hint="eastAsia"/>
                  <w:kern w:val="0"/>
                  <w:sz w:val="18"/>
                  <w:szCs w:val="18"/>
                </w:rPr>
                <w:delText>其他页面跳转，右上角退出登录</w:delText>
              </w:r>
            </w:del>
          </w:p>
        </w:tc>
      </w:tr>
      <w:tr w:rsidR="00FF3F93" w:rsidDel="00204DE1" w14:paraId="66AC8A18" w14:textId="0550F02D" w:rsidTr="00D85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del w:id="308" w:author="haha" w:date="2018-11-26T15:30:00Z"/>
        </w:trPr>
        <w:tc>
          <w:tcPr>
            <w:tcW w:w="10032" w:type="dxa"/>
            <w:gridSpan w:val="6"/>
          </w:tcPr>
          <w:p w14:paraId="0408F506" w14:textId="5FA9849A" w:rsidR="00FF3F93" w:rsidDel="00204DE1" w:rsidRDefault="00FF3F93" w:rsidP="00D85FD8">
            <w:pPr>
              <w:widowControl/>
              <w:jc w:val="left"/>
              <w:rPr>
                <w:del w:id="309" w:author="haha" w:date="2018-11-26T15:30:00Z"/>
                <w:rFonts w:ascii="微软雅黑" w:eastAsia="微软雅黑" w:hAnsi="微软雅黑" w:cs="宋体"/>
                <w:b/>
                <w:bCs/>
                <w:kern w:val="0"/>
                <w:sz w:val="18"/>
                <w:szCs w:val="18"/>
              </w:rPr>
            </w:pPr>
            <w:del w:id="310" w:author="haha" w:date="2018-11-26T15:30:00Z">
              <w:r w:rsidDel="00204DE1">
                <w:rPr>
                  <w:rFonts w:ascii="微软雅黑" w:eastAsia="微软雅黑" w:hAnsi="微软雅黑" w:cs="宋体" w:hint="eastAsia"/>
                  <w:b/>
                  <w:bCs/>
                  <w:kern w:val="0"/>
                  <w:sz w:val="18"/>
                  <w:szCs w:val="18"/>
                </w:rPr>
                <w:delText>操作说明</w:delText>
              </w:r>
            </w:del>
          </w:p>
        </w:tc>
      </w:tr>
      <w:tr w:rsidR="00FF3F93" w:rsidDel="00204DE1" w14:paraId="68B4C084" w14:textId="08300A73" w:rsidTr="00D85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del w:id="311" w:author="haha" w:date="2018-11-26T15:30:00Z"/>
        </w:trPr>
        <w:tc>
          <w:tcPr>
            <w:tcW w:w="802" w:type="dxa"/>
          </w:tcPr>
          <w:p w14:paraId="043AAD4A" w14:textId="4FCDA3B2" w:rsidR="00FF3F93" w:rsidDel="00204DE1" w:rsidRDefault="00FF3F93" w:rsidP="00D85FD8">
            <w:pPr>
              <w:widowControl/>
              <w:jc w:val="left"/>
              <w:rPr>
                <w:del w:id="312" w:author="haha" w:date="2018-11-26T15:30:00Z"/>
                <w:rFonts w:ascii="微软雅黑" w:eastAsia="微软雅黑" w:hAnsi="微软雅黑" w:cs="宋体"/>
                <w:b/>
                <w:bCs/>
                <w:kern w:val="0"/>
                <w:sz w:val="18"/>
                <w:szCs w:val="18"/>
              </w:rPr>
            </w:pPr>
            <w:del w:id="313" w:author="haha" w:date="2018-11-26T15:30:00Z">
              <w:r w:rsidDel="00204DE1">
                <w:rPr>
                  <w:rFonts w:ascii="微软雅黑" w:eastAsia="微软雅黑" w:hAnsi="微软雅黑" w:cs="宋体" w:hint="eastAsia"/>
                  <w:b/>
                  <w:bCs/>
                  <w:kern w:val="0"/>
                  <w:sz w:val="18"/>
                  <w:szCs w:val="18"/>
                </w:rPr>
                <w:delText>序号</w:delText>
              </w:r>
            </w:del>
          </w:p>
        </w:tc>
        <w:tc>
          <w:tcPr>
            <w:tcW w:w="1309" w:type="dxa"/>
            <w:gridSpan w:val="2"/>
          </w:tcPr>
          <w:p w14:paraId="5A1698F1" w14:textId="707609A4" w:rsidR="00FF3F93" w:rsidDel="00204DE1" w:rsidRDefault="00FF3F93" w:rsidP="00D85FD8">
            <w:pPr>
              <w:widowControl/>
              <w:jc w:val="left"/>
              <w:rPr>
                <w:del w:id="314" w:author="haha" w:date="2018-11-26T15:30:00Z"/>
                <w:rFonts w:ascii="微软雅黑" w:eastAsia="微软雅黑" w:hAnsi="微软雅黑" w:cs="宋体"/>
                <w:kern w:val="0"/>
                <w:sz w:val="18"/>
                <w:szCs w:val="18"/>
              </w:rPr>
            </w:pPr>
            <w:del w:id="315" w:author="haha" w:date="2018-11-26T15:30:00Z">
              <w:r w:rsidDel="00204DE1">
                <w:rPr>
                  <w:rFonts w:ascii="微软雅黑" w:eastAsia="微软雅黑" w:hAnsi="微软雅黑" w:cs="宋体" w:hint="eastAsia"/>
                  <w:kern w:val="0"/>
                  <w:sz w:val="18"/>
                  <w:szCs w:val="18"/>
                </w:rPr>
                <w:delText>名称</w:delText>
              </w:r>
            </w:del>
          </w:p>
        </w:tc>
        <w:tc>
          <w:tcPr>
            <w:tcW w:w="3000" w:type="dxa"/>
          </w:tcPr>
          <w:p w14:paraId="2FF64412" w14:textId="312982AE" w:rsidR="00FF3F93" w:rsidDel="00204DE1" w:rsidRDefault="00FF3F93" w:rsidP="00D85FD8">
            <w:pPr>
              <w:widowControl/>
              <w:jc w:val="left"/>
              <w:rPr>
                <w:del w:id="316" w:author="haha" w:date="2018-11-26T15:30:00Z"/>
                <w:rFonts w:ascii="微软雅黑" w:eastAsia="微软雅黑" w:hAnsi="微软雅黑" w:cs="宋体"/>
                <w:kern w:val="0"/>
                <w:sz w:val="18"/>
                <w:szCs w:val="18"/>
              </w:rPr>
            </w:pPr>
            <w:del w:id="317" w:author="haha" w:date="2018-11-26T15:30:00Z">
              <w:r w:rsidDel="00204DE1">
                <w:rPr>
                  <w:rFonts w:ascii="微软雅黑" w:eastAsia="微软雅黑" w:hAnsi="微软雅黑" w:cs="宋体" w:hint="eastAsia"/>
                  <w:kern w:val="0"/>
                  <w:sz w:val="18"/>
                  <w:szCs w:val="18"/>
                </w:rPr>
                <w:delText>说明（默认值、规则、数据需求）</w:delText>
              </w:r>
            </w:del>
          </w:p>
        </w:tc>
        <w:tc>
          <w:tcPr>
            <w:tcW w:w="3209" w:type="dxa"/>
          </w:tcPr>
          <w:p w14:paraId="159E3D4F" w14:textId="7C8768AB" w:rsidR="00FF3F93" w:rsidDel="00204DE1" w:rsidRDefault="00FF3F93" w:rsidP="00D85FD8">
            <w:pPr>
              <w:widowControl/>
              <w:jc w:val="left"/>
              <w:rPr>
                <w:del w:id="318" w:author="haha" w:date="2018-11-26T15:30:00Z"/>
                <w:rFonts w:ascii="微软雅黑" w:eastAsia="微软雅黑" w:hAnsi="微软雅黑" w:cs="宋体"/>
                <w:b/>
                <w:bCs/>
                <w:kern w:val="0"/>
                <w:sz w:val="18"/>
                <w:szCs w:val="18"/>
              </w:rPr>
            </w:pPr>
            <w:del w:id="319" w:author="haha" w:date="2018-11-26T15:30:00Z">
              <w:r w:rsidDel="00204DE1">
                <w:rPr>
                  <w:rFonts w:ascii="微软雅黑" w:eastAsia="微软雅黑" w:hAnsi="微软雅黑" w:cs="宋体" w:hint="eastAsia"/>
                  <w:b/>
                  <w:bCs/>
                  <w:kern w:val="0"/>
                  <w:sz w:val="18"/>
                  <w:szCs w:val="18"/>
                </w:rPr>
                <w:delText>交互（跳转页面等）</w:delText>
              </w:r>
            </w:del>
          </w:p>
        </w:tc>
        <w:tc>
          <w:tcPr>
            <w:tcW w:w="1712" w:type="dxa"/>
          </w:tcPr>
          <w:p w14:paraId="72A2C036" w14:textId="068A717A" w:rsidR="00FF3F93" w:rsidDel="00204DE1" w:rsidRDefault="00FF3F93" w:rsidP="00D85FD8">
            <w:pPr>
              <w:widowControl/>
              <w:jc w:val="left"/>
              <w:rPr>
                <w:del w:id="320" w:author="haha" w:date="2018-11-26T15:30:00Z"/>
                <w:rFonts w:ascii="微软雅黑" w:eastAsia="微软雅黑" w:hAnsi="微软雅黑" w:cs="宋体"/>
                <w:b/>
                <w:bCs/>
                <w:kern w:val="0"/>
                <w:sz w:val="18"/>
                <w:szCs w:val="18"/>
              </w:rPr>
            </w:pPr>
            <w:del w:id="321" w:author="haha" w:date="2018-11-26T15:30:00Z">
              <w:r w:rsidDel="00204DE1">
                <w:rPr>
                  <w:rFonts w:ascii="微软雅黑" w:eastAsia="微软雅黑" w:hAnsi="微软雅黑" w:cs="宋体" w:hint="eastAsia"/>
                  <w:b/>
                  <w:bCs/>
                  <w:kern w:val="0"/>
                  <w:sz w:val="18"/>
                  <w:szCs w:val="18"/>
                </w:rPr>
                <w:delText>异常逻辑</w:delText>
              </w:r>
            </w:del>
          </w:p>
        </w:tc>
      </w:tr>
      <w:tr w:rsidR="00FF3F93" w:rsidDel="00204DE1" w14:paraId="4D53EC1F" w14:textId="19449288" w:rsidTr="00D85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del w:id="322" w:author="haha" w:date="2018-11-26T15:30:00Z"/>
        </w:trPr>
        <w:tc>
          <w:tcPr>
            <w:tcW w:w="802" w:type="dxa"/>
          </w:tcPr>
          <w:p w14:paraId="794A6D2E" w14:textId="404B2AA4" w:rsidR="00FF3F93" w:rsidDel="00204DE1" w:rsidRDefault="00FF3F93" w:rsidP="00D85FD8">
            <w:pPr>
              <w:widowControl/>
              <w:jc w:val="center"/>
              <w:rPr>
                <w:del w:id="323" w:author="haha" w:date="2018-11-26T15:30:00Z"/>
                <w:rFonts w:ascii="微软雅黑" w:eastAsia="微软雅黑" w:hAnsi="微软雅黑" w:cs="宋体"/>
                <w:bCs/>
                <w:kern w:val="0"/>
                <w:sz w:val="18"/>
                <w:szCs w:val="18"/>
              </w:rPr>
            </w:pPr>
            <w:del w:id="324" w:author="haha" w:date="2018-11-26T15:30:00Z">
              <w:r w:rsidDel="00204DE1">
                <w:rPr>
                  <w:rFonts w:ascii="微软雅黑" w:eastAsia="微软雅黑" w:hAnsi="微软雅黑" w:cs="宋体" w:hint="eastAsia"/>
                  <w:bCs/>
                  <w:kern w:val="0"/>
                  <w:sz w:val="18"/>
                  <w:szCs w:val="18"/>
                </w:rPr>
                <w:delText>1</w:delText>
              </w:r>
            </w:del>
          </w:p>
        </w:tc>
        <w:tc>
          <w:tcPr>
            <w:tcW w:w="1309" w:type="dxa"/>
            <w:gridSpan w:val="2"/>
          </w:tcPr>
          <w:p w14:paraId="374B66C3" w14:textId="37BBA9CE" w:rsidR="00FF3F93" w:rsidDel="00204DE1" w:rsidRDefault="00FF3F93" w:rsidP="00D85FD8">
            <w:pPr>
              <w:widowControl/>
              <w:jc w:val="left"/>
              <w:rPr>
                <w:del w:id="325" w:author="haha" w:date="2018-11-26T15:30:00Z"/>
                <w:rFonts w:ascii="微软雅黑" w:eastAsia="微软雅黑" w:hAnsi="微软雅黑" w:cs="微软雅黑"/>
                <w:color w:val="000000"/>
                <w:sz w:val="18"/>
                <w:szCs w:val="18"/>
              </w:rPr>
            </w:pPr>
            <w:del w:id="326" w:author="haha" w:date="2018-11-26T15:30:00Z">
              <w:r w:rsidDel="00204DE1">
                <w:rPr>
                  <w:rFonts w:ascii="微软雅黑" w:eastAsia="微软雅黑" w:hAnsi="微软雅黑" w:cs="微软雅黑" w:hint="eastAsia"/>
                  <w:color w:val="000000"/>
                  <w:sz w:val="18"/>
                  <w:szCs w:val="18"/>
                </w:rPr>
                <w:delText>外呼主管</w:delText>
              </w:r>
              <w:r w:rsidR="002C1370" w:rsidDel="00204DE1">
                <w:rPr>
                  <w:rFonts w:ascii="微软雅黑" w:eastAsia="微软雅黑" w:hAnsi="微软雅黑" w:cs="微软雅黑" w:hint="eastAsia"/>
                  <w:color w:val="000000"/>
                  <w:sz w:val="18"/>
                  <w:szCs w:val="18"/>
                </w:rPr>
                <w:delText>筛选</w:delText>
              </w:r>
            </w:del>
          </w:p>
        </w:tc>
        <w:tc>
          <w:tcPr>
            <w:tcW w:w="3000" w:type="dxa"/>
          </w:tcPr>
          <w:p w14:paraId="62B213CA" w14:textId="5DF0B672" w:rsidR="00FF3F93" w:rsidDel="00204DE1" w:rsidRDefault="002C1370" w:rsidP="00D85FD8">
            <w:pPr>
              <w:widowControl/>
              <w:jc w:val="left"/>
              <w:rPr>
                <w:del w:id="327" w:author="haha" w:date="2018-11-26T15:30:00Z"/>
                <w:rFonts w:ascii="微软雅黑" w:eastAsia="微软雅黑" w:hAnsi="微软雅黑" w:cs="微软雅黑"/>
                <w:color w:val="000000"/>
                <w:sz w:val="18"/>
                <w:szCs w:val="18"/>
              </w:rPr>
            </w:pPr>
            <w:del w:id="328" w:author="haha" w:date="2018-11-26T15:30:00Z">
              <w:r w:rsidDel="00204DE1">
                <w:rPr>
                  <w:rFonts w:ascii="微软雅黑" w:eastAsia="微软雅黑" w:hAnsi="微软雅黑" w:cs="微软雅黑" w:hint="eastAsia"/>
                  <w:color w:val="000000"/>
                  <w:sz w:val="18"/>
                  <w:szCs w:val="18"/>
                </w:rPr>
                <w:delText>默认请选择</w:delText>
              </w:r>
            </w:del>
          </w:p>
        </w:tc>
        <w:tc>
          <w:tcPr>
            <w:tcW w:w="3209" w:type="dxa"/>
          </w:tcPr>
          <w:p w14:paraId="64AE1B20" w14:textId="2D7352BF" w:rsidR="00FF3F93" w:rsidDel="00204DE1" w:rsidRDefault="002C1370" w:rsidP="00D85FD8">
            <w:pPr>
              <w:pStyle w:val="Axure"/>
              <w:ind w:firstLine="360"/>
              <w:rPr>
                <w:del w:id="329" w:author="haha" w:date="2018-11-26T15:30:00Z"/>
                <w:rFonts w:ascii="微软雅黑" w:eastAsia="微软雅黑" w:hAnsi="微软雅黑" w:cs="微软雅黑"/>
                <w:sz w:val="18"/>
                <w:szCs w:val="18"/>
              </w:rPr>
            </w:pPr>
            <w:del w:id="330" w:author="haha" w:date="2018-11-26T15:30:00Z">
              <w:r w:rsidDel="00204DE1">
                <w:rPr>
                  <w:rFonts w:ascii="微软雅黑" w:eastAsia="微软雅黑" w:hAnsi="微软雅黑" w:cs="微软雅黑" w:hint="eastAsia"/>
                  <w:sz w:val="18"/>
                  <w:szCs w:val="18"/>
                </w:rPr>
                <w:delText>根据选择筛选坐席员的话务报表</w:delText>
              </w:r>
            </w:del>
          </w:p>
        </w:tc>
        <w:tc>
          <w:tcPr>
            <w:tcW w:w="1712" w:type="dxa"/>
          </w:tcPr>
          <w:p w14:paraId="0653864D" w14:textId="1F68F9D1" w:rsidR="00FF3F93" w:rsidDel="00204DE1" w:rsidRDefault="00BC598D" w:rsidP="00D85FD8">
            <w:pPr>
              <w:widowControl/>
              <w:jc w:val="left"/>
              <w:rPr>
                <w:del w:id="331" w:author="haha" w:date="2018-11-26T15:30:00Z"/>
                <w:rFonts w:ascii="微软雅黑" w:eastAsia="微软雅黑" w:hAnsi="微软雅黑" w:cs="宋体"/>
                <w:bCs/>
                <w:kern w:val="0"/>
                <w:sz w:val="18"/>
                <w:szCs w:val="18"/>
              </w:rPr>
            </w:pPr>
            <w:ins w:id="332" w:author="Microsoft Office User" w:date="2018-11-26T14:35:00Z">
              <w:del w:id="333" w:author="haha" w:date="2018-11-26T15:30:00Z">
                <w:r w:rsidDel="00204DE1">
                  <w:rPr>
                    <w:rFonts w:ascii="微软雅黑" w:eastAsia="微软雅黑" w:hAnsi="微软雅黑" w:cs="宋体" w:hint="eastAsia"/>
                    <w:bCs/>
                    <w:kern w:val="0"/>
                    <w:sz w:val="18"/>
                    <w:szCs w:val="18"/>
                  </w:rPr>
                  <w:delText>若只筛选主管，就显示该主管下所有外呼人员</w:delText>
                </w:r>
              </w:del>
            </w:ins>
          </w:p>
        </w:tc>
      </w:tr>
      <w:tr w:rsidR="00FF3F93" w:rsidDel="00204DE1" w14:paraId="32CC37DE" w14:textId="4BEB697A" w:rsidTr="00D85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del w:id="334" w:author="haha" w:date="2018-11-26T15:30:00Z"/>
        </w:trPr>
        <w:tc>
          <w:tcPr>
            <w:tcW w:w="802" w:type="dxa"/>
          </w:tcPr>
          <w:p w14:paraId="27964B49" w14:textId="4560E38A" w:rsidR="00FF3F93" w:rsidDel="00204DE1" w:rsidRDefault="00FF3F93" w:rsidP="00D85FD8">
            <w:pPr>
              <w:widowControl/>
              <w:jc w:val="center"/>
              <w:rPr>
                <w:del w:id="335" w:author="haha" w:date="2018-11-26T15:30:00Z"/>
                <w:rFonts w:ascii="微软雅黑" w:eastAsia="微软雅黑" w:hAnsi="微软雅黑" w:cs="微软雅黑"/>
                <w:sz w:val="18"/>
                <w:szCs w:val="18"/>
              </w:rPr>
            </w:pPr>
            <w:del w:id="336" w:author="haha" w:date="2018-11-26T15:30:00Z">
              <w:r w:rsidDel="00204DE1">
                <w:rPr>
                  <w:rFonts w:ascii="微软雅黑" w:eastAsia="微软雅黑" w:hAnsi="微软雅黑" w:cs="微软雅黑" w:hint="eastAsia"/>
                  <w:sz w:val="18"/>
                  <w:szCs w:val="18"/>
                </w:rPr>
                <w:delText>2</w:delText>
              </w:r>
            </w:del>
          </w:p>
        </w:tc>
        <w:tc>
          <w:tcPr>
            <w:tcW w:w="1309" w:type="dxa"/>
            <w:gridSpan w:val="2"/>
          </w:tcPr>
          <w:p w14:paraId="4BD30A2F" w14:textId="4D2D7279" w:rsidR="00FF3F93" w:rsidDel="00204DE1" w:rsidRDefault="002C1370" w:rsidP="00D85FD8">
            <w:pPr>
              <w:widowControl/>
              <w:jc w:val="left"/>
              <w:rPr>
                <w:del w:id="337" w:author="haha" w:date="2018-11-26T15:30:00Z"/>
                <w:rFonts w:ascii="微软雅黑" w:eastAsia="微软雅黑" w:hAnsi="微软雅黑" w:cs="微软雅黑"/>
                <w:color w:val="000000"/>
                <w:sz w:val="18"/>
                <w:szCs w:val="18"/>
              </w:rPr>
            </w:pPr>
            <w:del w:id="338" w:author="haha" w:date="2018-11-26T15:30:00Z">
              <w:r w:rsidDel="00204DE1">
                <w:rPr>
                  <w:rFonts w:ascii="微软雅黑" w:eastAsia="微软雅黑" w:hAnsi="微软雅黑" w:cs="微软雅黑" w:hint="eastAsia"/>
                  <w:color w:val="000000"/>
                  <w:sz w:val="18"/>
                  <w:szCs w:val="18"/>
                </w:rPr>
                <w:delText>坐席筛选</w:delText>
              </w:r>
            </w:del>
          </w:p>
        </w:tc>
        <w:tc>
          <w:tcPr>
            <w:tcW w:w="3000" w:type="dxa"/>
          </w:tcPr>
          <w:p w14:paraId="7A3A7EAB" w14:textId="312C5977" w:rsidR="00FF3F93" w:rsidDel="00204DE1" w:rsidRDefault="002C1370" w:rsidP="00D85FD8">
            <w:pPr>
              <w:widowControl/>
              <w:jc w:val="left"/>
              <w:rPr>
                <w:del w:id="339" w:author="haha" w:date="2018-11-26T15:30:00Z"/>
                <w:rFonts w:ascii="微软雅黑" w:eastAsia="微软雅黑" w:hAnsi="微软雅黑" w:cs="微软雅黑"/>
                <w:color w:val="000000"/>
                <w:sz w:val="18"/>
                <w:szCs w:val="18"/>
              </w:rPr>
            </w:pPr>
            <w:del w:id="340" w:author="haha" w:date="2018-11-26T15:14:00Z">
              <w:r w:rsidDel="00B473F0">
                <w:rPr>
                  <w:rFonts w:ascii="微软雅黑" w:eastAsia="微软雅黑" w:hAnsi="微软雅黑" w:cs="微软雅黑" w:hint="eastAsia"/>
                  <w:color w:val="000000"/>
                  <w:sz w:val="18"/>
                  <w:szCs w:val="18"/>
                </w:rPr>
                <w:delText>默认请选择</w:delText>
              </w:r>
            </w:del>
          </w:p>
        </w:tc>
        <w:tc>
          <w:tcPr>
            <w:tcW w:w="3209" w:type="dxa"/>
          </w:tcPr>
          <w:p w14:paraId="311A5EE8" w14:textId="41743235" w:rsidR="00FF3F93" w:rsidDel="00204DE1" w:rsidRDefault="002C1370" w:rsidP="00D85FD8">
            <w:pPr>
              <w:pStyle w:val="Axure"/>
              <w:ind w:firstLine="360"/>
              <w:rPr>
                <w:del w:id="341" w:author="haha" w:date="2018-11-26T15:30:00Z"/>
                <w:rFonts w:ascii="微软雅黑" w:eastAsia="微软雅黑" w:hAnsi="微软雅黑" w:cs="微软雅黑"/>
                <w:sz w:val="18"/>
                <w:szCs w:val="18"/>
              </w:rPr>
            </w:pPr>
            <w:del w:id="342" w:author="haha" w:date="2018-11-26T15:30:00Z">
              <w:r w:rsidDel="00204DE1">
                <w:rPr>
                  <w:rFonts w:ascii="微软雅黑" w:eastAsia="微软雅黑" w:hAnsi="微软雅黑" w:cs="微软雅黑" w:hint="eastAsia"/>
                  <w:sz w:val="18"/>
                  <w:szCs w:val="18"/>
                </w:rPr>
                <w:delText>根据选择筛选坐席员的话务报表</w:delText>
              </w:r>
            </w:del>
          </w:p>
        </w:tc>
        <w:tc>
          <w:tcPr>
            <w:tcW w:w="1712" w:type="dxa"/>
          </w:tcPr>
          <w:p w14:paraId="5BB7BCA0" w14:textId="1932C63A" w:rsidR="00FF3F93" w:rsidDel="00204DE1" w:rsidRDefault="00FF3F93" w:rsidP="00D85FD8">
            <w:pPr>
              <w:widowControl/>
              <w:jc w:val="left"/>
              <w:rPr>
                <w:del w:id="343" w:author="haha" w:date="2018-11-26T15:30:00Z"/>
                <w:rFonts w:ascii="微软雅黑" w:eastAsia="微软雅黑" w:hAnsi="微软雅黑" w:cs="微软雅黑"/>
                <w:sz w:val="18"/>
                <w:szCs w:val="18"/>
              </w:rPr>
            </w:pPr>
          </w:p>
        </w:tc>
      </w:tr>
      <w:tr w:rsidR="00FF3F93" w:rsidDel="00204DE1" w14:paraId="4D5BC0EF" w14:textId="0CC0ED96" w:rsidTr="00D85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del w:id="344" w:author="haha" w:date="2018-11-26T15:30:00Z"/>
        </w:trPr>
        <w:tc>
          <w:tcPr>
            <w:tcW w:w="802" w:type="dxa"/>
          </w:tcPr>
          <w:p w14:paraId="5F880F25" w14:textId="51E18773" w:rsidR="00FF3F93" w:rsidDel="00204DE1" w:rsidRDefault="00FF3F93" w:rsidP="00D85FD8">
            <w:pPr>
              <w:widowControl/>
              <w:jc w:val="center"/>
              <w:rPr>
                <w:del w:id="345" w:author="haha" w:date="2018-11-26T15:30:00Z"/>
                <w:rFonts w:ascii="微软雅黑" w:eastAsia="微软雅黑" w:hAnsi="微软雅黑" w:cs="微软雅黑"/>
                <w:sz w:val="18"/>
                <w:szCs w:val="18"/>
              </w:rPr>
            </w:pPr>
            <w:del w:id="346" w:author="haha" w:date="2018-11-26T15:30:00Z">
              <w:r w:rsidDel="00204DE1">
                <w:rPr>
                  <w:rFonts w:ascii="微软雅黑" w:eastAsia="微软雅黑" w:hAnsi="微软雅黑" w:cs="微软雅黑" w:hint="eastAsia"/>
                  <w:sz w:val="18"/>
                  <w:szCs w:val="18"/>
                </w:rPr>
                <w:delText>3</w:delText>
              </w:r>
            </w:del>
          </w:p>
        </w:tc>
        <w:tc>
          <w:tcPr>
            <w:tcW w:w="1309" w:type="dxa"/>
            <w:gridSpan w:val="2"/>
          </w:tcPr>
          <w:p w14:paraId="01B9F3EF" w14:textId="70895816" w:rsidR="00FF3F93" w:rsidDel="00204DE1" w:rsidRDefault="002C1370" w:rsidP="00D85FD8">
            <w:pPr>
              <w:widowControl/>
              <w:jc w:val="left"/>
              <w:rPr>
                <w:del w:id="347" w:author="haha" w:date="2018-11-26T15:30:00Z"/>
                <w:rFonts w:ascii="微软雅黑" w:eastAsia="微软雅黑" w:hAnsi="微软雅黑" w:cs="微软雅黑"/>
                <w:color w:val="000000"/>
                <w:sz w:val="18"/>
                <w:szCs w:val="18"/>
              </w:rPr>
            </w:pPr>
            <w:del w:id="348" w:author="haha" w:date="2018-11-26T15:30:00Z">
              <w:r w:rsidDel="00204DE1">
                <w:rPr>
                  <w:rFonts w:ascii="微软雅黑" w:eastAsia="微软雅黑" w:hAnsi="微软雅黑" w:cs="微软雅黑" w:hint="eastAsia"/>
                  <w:color w:val="000000"/>
                  <w:sz w:val="18"/>
                  <w:szCs w:val="18"/>
                </w:rPr>
                <w:delText>日期筛选</w:delText>
              </w:r>
            </w:del>
          </w:p>
        </w:tc>
        <w:tc>
          <w:tcPr>
            <w:tcW w:w="3000" w:type="dxa"/>
          </w:tcPr>
          <w:p w14:paraId="55CFC41B" w14:textId="406A39B6" w:rsidR="00FF3F93" w:rsidDel="00204DE1" w:rsidRDefault="002C1370" w:rsidP="00D85FD8">
            <w:pPr>
              <w:widowControl/>
              <w:jc w:val="left"/>
              <w:rPr>
                <w:del w:id="349" w:author="haha" w:date="2018-11-26T15:30:00Z"/>
                <w:rFonts w:ascii="微软雅黑" w:eastAsia="微软雅黑" w:hAnsi="微软雅黑" w:cs="微软雅黑"/>
                <w:color w:val="000000"/>
                <w:sz w:val="18"/>
                <w:szCs w:val="18"/>
              </w:rPr>
            </w:pPr>
            <w:del w:id="350" w:author="haha" w:date="2018-11-26T15:30:00Z">
              <w:r w:rsidDel="00204DE1">
                <w:rPr>
                  <w:rFonts w:ascii="微软雅黑" w:eastAsia="微软雅黑" w:hAnsi="微软雅黑" w:cs="微软雅黑" w:hint="eastAsia"/>
                  <w:color w:val="000000"/>
                  <w:sz w:val="18"/>
                  <w:szCs w:val="18"/>
                </w:rPr>
                <w:delText>默认当天</w:delText>
              </w:r>
            </w:del>
          </w:p>
        </w:tc>
        <w:tc>
          <w:tcPr>
            <w:tcW w:w="3209" w:type="dxa"/>
          </w:tcPr>
          <w:p w14:paraId="1EA32711" w14:textId="7308B61D" w:rsidR="00FF3F93" w:rsidDel="00204DE1" w:rsidRDefault="002C1370" w:rsidP="00D85FD8">
            <w:pPr>
              <w:pStyle w:val="Axure"/>
              <w:ind w:firstLine="360"/>
              <w:rPr>
                <w:del w:id="351" w:author="haha" w:date="2018-11-26T15:30:00Z"/>
                <w:rFonts w:ascii="微软雅黑" w:eastAsia="微软雅黑" w:hAnsi="微软雅黑" w:cs="微软雅黑"/>
                <w:sz w:val="18"/>
                <w:szCs w:val="18"/>
              </w:rPr>
            </w:pPr>
            <w:del w:id="352" w:author="haha" w:date="2018-11-26T15:30:00Z">
              <w:r w:rsidDel="00204DE1">
                <w:rPr>
                  <w:rFonts w:ascii="微软雅黑" w:eastAsia="微软雅黑" w:hAnsi="微软雅黑" w:cs="微软雅黑" w:hint="eastAsia"/>
                  <w:sz w:val="18"/>
                  <w:szCs w:val="18"/>
                </w:rPr>
                <w:delText>根据选择筛选坐席员的话务报表</w:delText>
              </w:r>
            </w:del>
          </w:p>
        </w:tc>
        <w:tc>
          <w:tcPr>
            <w:tcW w:w="1712" w:type="dxa"/>
          </w:tcPr>
          <w:p w14:paraId="741E66D4" w14:textId="303F7038" w:rsidR="00FF3F93" w:rsidDel="00204DE1" w:rsidRDefault="00FF3F93" w:rsidP="00D85FD8">
            <w:pPr>
              <w:widowControl/>
              <w:jc w:val="left"/>
              <w:rPr>
                <w:del w:id="353" w:author="haha" w:date="2018-11-26T15:30:00Z"/>
                <w:rFonts w:ascii="微软雅黑" w:eastAsia="微软雅黑" w:hAnsi="微软雅黑" w:cs="微软雅黑"/>
                <w:sz w:val="18"/>
                <w:szCs w:val="18"/>
              </w:rPr>
            </w:pPr>
          </w:p>
        </w:tc>
      </w:tr>
      <w:tr w:rsidR="00FF3F93" w:rsidDel="00204DE1" w14:paraId="1865AFD4" w14:textId="0528D138" w:rsidTr="00D85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del w:id="354" w:author="haha" w:date="2018-11-26T15:30:00Z"/>
        </w:trPr>
        <w:tc>
          <w:tcPr>
            <w:tcW w:w="802" w:type="dxa"/>
          </w:tcPr>
          <w:p w14:paraId="54057CA5" w14:textId="7705F3A6" w:rsidR="00FF3F93" w:rsidDel="00204DE1" w:rsidRDefault="00FF3F93" w:rsidP="00D85FD8">
            <w:pPr>
              <w:widowControl/>
              <w:jc w:val="center"/>
              <w:rPr>
                <w:del w:id="355" w:author="haha" w:date="2018-11-26T15:30:00Z"/>
                <w:rFonts w:ascii="微软雅黑" w:eastAsia="微软雅黑" w:hAnsi="微软雅黑" w:cs="微软雅黑"/>
                <w:sz w:val="18"/>
                <w:szCs w:val="18"/>
              </w:rPr>
            </w:pPr>
            <w:del w:id="356" w:author="haha" w:date="2018-11-26T15:30:00Z">
              <w:r w:rsidDel="00204DE1">
                <w:rPr>
                  <w:rFonts w:ascii="微软雅黑" w:eastAsia="微软雅黑" w:hAnsi="微软雅黑" w:cs="微软雅黑" w:hint="eastAsia"/>
                  <w:sz w:val="18"/>
                  <w:szCs w:val="18"/>
                </w:rPr>
                <w:delText>4</w:delText>
              </w:r>
            </w:del>
          </w:p>
        </w:tc>
        <w:tc>
          <w:tcPr>
            <w:tcW w:w="1309" w:type="dxa"/>
            <w:gridSpan w:val="2"/>
          </w:tcPr>
          <w:p w14:paraId="718BAE64" w14:textId="3A04F11E" w:rsidR="00FF3F93" w:rsidDel="00204DE1" w:rsidRDefault="002C1370" w:rsidP="00D85FD8">
            <w:pPr>
              <w:widowControl/>
              <w:jc w:val="left"/>
              <w:rPr>
                <w:del w:id="357" w:author="haha" w:date="2018-11-26T15:30:00Z"/>
                <w:rFonts w:ascii="微软雅黑" w:eastAsia="微软雅黑" w:hAnsi="微软雅黑" w:cs="微软雅黑"/>
                <w:color w:val="000000"/>
                <w:sz w:val="18"/>
                <w:szCs w:val="18"/>
              </w:rPr>
            </w:pPr>
            <w:del w:id="358" w:author="haha" w:date="2018-11-26T15:30:00Z">
              <w:r w:rsidDel="00204DE1">
                <w:rPr>
                  <w:rFonts w:ascii="微软雅黑" w:eastAsia="微软雅黑" w:hAnsi="微软雅黑" w:cs="微软雅黑" w:hint="eastAsia"/>
                  <w:color w:val="000000"/>
                  <w:sz w:val="18"/>
                  <w:szCs w:val="18"/>
                </w:rPr>
                <w:delText>查询按钮</w:delText>
              </w:r>
            </w:del>
          </w:p>
        </w:tc>
        <w:tc>
          <w:tcPr>
            <w:tcW w:w="3000" w:type="dxa"/>
          </w:tcPr>
          <w:p w14:paraId="16AE141D" w14:textId="05F5799B" w:rsidR="00FF3F93" w:rsidDel="00204DE1" w:rsidRDefault="002C1370" w:rsidP="00D85FD8">
            <w:pPr>
              <w:widowControl/>
              <w:jc w:val="left"/>
              <w:rPr>
                <w:del w:id="359" w:author="haha" w:date="2018-11-26T15:30:00Z"/>
                <w:rFonts w:ascii="微软雅黑" w:eastAsia="微软雅黑" w:hAnsi="微软雅黑" w:cs="微软雅黑"/>
                <w:color w:val="000000"/>
                <w:sz w:val="18"/>
                <w:szCs w:val="18"/>
              </w:rPr>
            </w:pPr>
            <w:del w:id="360" w:author="haha" w:date="2018-11-26T15:30:00Z">
              <w:r w:rsidDel="00204DE1">
                <w:rPr>
                  <w:rFonts w:ascii="微软雅黑" w:eastAsia="微软雅黑" w:hAnsi="微软雅黑" w:cs="微软雅黑" w:hint="eastAsia"/>
                  <w:color w:val="000000"/>
                  <w:sz w:val="18"/>
                  <w:szCs w:val="18"/>
                </w:rPr>
                <w:delText>查询上述筛选</w:delText>
              </w:r>
            </w:del>
          </w:p>
        </w:tc>
        <w:tc>
          <w:tcPr>
            <w:tcW w:w="3209" w:type="dxa"/>
          </w:tcPr>
          <w:p w14:paraId="2F4651A9" w14:textId="78C80999" w:rsidR="00FF3F93" w:rsidDel="00204DE1" w:rsidRDefault="002C1370" w:rsidP="00D85FD8">
            <w:pPr>
              <w:pStyle w:val="Axure"/>
              <w:ind w:firstLine="360"/>
              <w:rPr>
                <w:del w:id="361" w:author="haha" w:date="2018-11-26T15:30:00Z"/>
                <w:rFonts w:ascii="微软雅黑" w:eastAsia="微软雅黑" w:hAnsi="微软雅黑" w:cs="微软雅黑"/>
                <w:sz w:val="18"/>
                <w:szCs w:val="18"/>
              </w:rPr>
            </w:pPr>
            <w:del w:id="362" w:author="haha" w:date="2018-11-26T15:30:00Z">
              <w:r w:rsidDel="00204DE1">
                <w:rPr>
                  <w:rFonts w:ascii="微软雅黑" w:eastAsia="微软雅黑" w:hAnsi="微软雅黑" w:cs="微软雅黑" w:hint="eastAsia"/>
                  <w:sz w:val="18"/>
                  <w:szCs w:val="18"/>
                </w:rPr>
                <w:delText>根据选择筛选坐席员的话务报表</w:delText>
              </w:r>
            </w:del>
          </w:p>
        </w:tc>
        <w:tc>
          <w:tcPr>
            <w:tcW w:w="1712" w:type="dxa"/>
          </w:tcPr>
          <w:p w14:paraId="37B791EB" w14:textId="2D2525D3" w:rsidR="00FF3F93" w:rsidDel="00204DE1" w:rsidRDefault="00FF3F93" w:rsidP="00D85FD8">
            <w:pPr>
              <w:widowControl/>
              <w:jc w:val="left"/>
              <w:rPr>
                <w:del w:id="363" w:author="haha" w:date="2018-11-26T15:30:00Z"/>
                <w:rFonts w:ascii="微软雅黑" w:eastAsia="微软雅黑" w:hAnsi="微软雅黑" w:cs="微软雅黑"/>
                <w:sz w:val="18"/>
                <w:szCs w:val="18"/>
              </w:rPr>
            </w:pPr>
          </w:p>
        </w:tc>
      </w:tr>
      <w:tr w:rsidR="00FF3F93" w:rsidDel="00204DE1" w14:paraId="42CC5E03" w14:textId="3E5121C4" w:rsidTr="00D85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del w:id="364" w:author="haha" w:date="2018-11-26T15:30:00Z"/>
        </w:trPr>
        <w:tc>
          <w:tcPr>
            <w:tcW w:w="802" w:type="dxa"/>
          </w:tcPr>
          <w:p w14:paraId="1017081F" w14:textId="3139E23B" w:rsidR="00FF3F93" w:rsidDel="00204DE1" w:rsidRDefault="00FF3F93" w:rsidP="00D85FD8">
            <w:pPr>
              <w:widowControl/>
              <w:jc w:val="center"/>
              <w:rPr>
                <w:del w:id="365" w:author="haha" w:date="2018-11-26T15:30:00Z"/>
                <w:rFonts w:ascii="微软雅黑" w:eastAsia="微软雅黑" w:hAnsi="微软雅黑" w:cs="微软雅黑"/>
                <w:sz w:val="18"/>
                <w:szCs w:val="18"/>
              </w:rPr>
            </w:pPr>
            <w:del w:id="366" w:author="haha" w:date="2018-11-26T15:30:00Z">
              <w:r w:rsidDel="00204DE1">
                <w:rPr>
                  <w:rFonts w:ascii="微软雅黑" w:eastAsia="微软雅黑" w:hAnsi="微软雅黑" w:cs="微软雅黑" w:hint="eastAsia"/>
                  <w:sz w:val="18"/>
                  <w:szCs w:val="18"/>
                </w:rPr>
                <w:delText>5</w:delText>
              </w:r>
            </w:del>
          </w:p>
        </w:tc>
        <w:tc>
          <w:tcPr>
            <w:tcW w:w="1309" w:type="dxa"/>
            <w:gridSpan w:val="2"/>
          </w:tcPr>
          <w:p w14:paraId="5E9F5843" w14:textId="27DC0D03" w:rsidR="00FF3F93" w:rsidDel="00204DE1" w:rsidRDefault="002C1370" w:rsidP="00D85FD8">
            <w:pPr>
              <w:widowControl/>
              <w:jc w:val="left"/>
              <w:rPr>
                <w:del w:id="367" w:author="haha" w:date="2018-11-26T15:30:00Z"/>
                <w:rFonts w:ascii="微软雅黑" w:eastAsia="微软雅黑" w:hAnsi="微软雅黑" w:cs="微软雅黑"/>
                <w:color w:val="000000"/>
                <w:sz w:val="18"/>
                <w:szCs w:val="18"/>
              </w:rPr>
            </w:pPr>
            <w:del w:id="368" w:author="haha" w:date="2018-11-26T15:30:00Z">
              <w:r w:rsidDel="00204DE1">
                <w:rPr>
                  <w:rFonts w:ascii="微软雅黑" w:eastAsia="微软雅黑" w:hAnsi="微软雅黑" w:cs="微软雅黑" w:hint="eastAsia"/>
                  <w:color w:val="000000"/>
                  <w:sz w:val="18"/>
                  <w:szCs w:val="18"/>
                </w:rPr>
                <w:delText>坐席话务报表表格</w:delText>
              </w:r>
            </w:del>
          </w:p>
        </w:tc>
        <w:tc>
          <w:tcPr>
            <w:tcW w:w="3000" w:type="dxa"/>
          </w:tcPr>
          <w:p w14:paraId="2209FBBA" w14:textId="53825BA8" w:rsidR="00FF3F93" w:rsidDel="00204DE1" w:rsidRDefault="002C1370" w:rsidP="00D85FD8">
            <w:pPr>
              <w:widowControl/>
              <w:jc w:val="left"/>
              <w:rPr>
                <w:del w:id="369" w:author="haha" w:date="2018-11-26T15:30:00Z"/>
                <w:rFonts w:ascii="微软雅黑" w:eastAsia="微软雅黑" w:hAnsi="微软雅黑" w:cs="微软雅黑"/>
                <w:color w:val="000000"/>
                <w:sz w:val="18"/>
                <w:szCs w:val="18"/>
              </w:rPr>
            </w:pPr>
            <w:del w:id="370" w:author="haha" w:date="2018-11-26T15:30:00Z">
              <w:r w:rsidDel="00204DE1">
                <w:rPr>
                  <w:rFonts w:ascii="微软雅黑" w:eastAsia="微软雅黑" w:hAnsi="微软雅黑" w:cs="微软雅黑" w:hint="eastAsia"/>
                  <w:color w:val="000000"/>
                  <w:sz w:val="18"/>
                  <w:szCs w:val="18"/>
                </w:rPr>
                <w:delText>空</w:delText>
              </w:r>
            </w:del>
            <w:ins w:id="371" w:author="Microsoft Office User" w:date="2018-11-26T14:36:00Z">
              <w:del w:id="372" w:author="haha" w:date="2018-11-26T15:30:00Z">
                <w:r w:rsidR="00BC598D" w:rsidDel="00204DE1">
                  <w:rPr>
                    <w:rFonts w:ascii="微软雅黑" w:eastAsia="微软雅黑" w:hAnsi="微软雅黑" w:cs="微软雅黑" w:hint="eastAsia"/>
                    <w:color w:val="000000"/>
                    <w:sz w:val="18"/>
                    <w:szCs w:val="18"/>
                  </w:rPr>
                  <w:delText>默认展示当天全量外呼人员</w:delText>
                </w:r>
              </w:del>
            </w:ins>
          </w:p>
        </w:tc>
        <w:tc>
          <w:tcPr>
            <w:tcW w:w="3209" w:type="dxa"/>
          </w:tcPr>
          <w:p w14:paraId="740ACBEF" w14:textId="50765D2A" w:rsidR="00FF3F93" w:rsidDel="00204DE1" w:rsidRDefault="002C1370" w:rsidP="00D85FD8">
            <w:pPr>
              <w:pStyle w:val="Axure"/>
              <w:ind w:firstLine="360"/>
              <w:rPr>
                <w:del w:id="373" w:author="haha" w:date="2018-11-26T15:30:00Z"/>
                <w:rFonts w:ascii="微软雅黑" w:eastAsia="微软雅黑" w:hAnsi="微软雅黑" w:cs="微软雅黑"/>
                <w:sz w:val="18"/>
                <w:szCs w:val="18"/>
              </w:rPr>
            </w:pPr>
            <w:del w:id="374" w:author="haha" w:date="2018-11-26T15:30:00Z">
              <w:r w:rsidDel="00204DE1">
                <w:rPr>
                  <w:rFonts w:ascii="微软雅黑" w:eastAsia="微软雅黑" w:hAnsi="微软雅黑" w:cs="微软雅黑" w:hint="eastAsia"/>
                  <w:sz w:val="18"/>
                  <w:szCs w:val="18"/>
                </w:rPr>
                <w:delText>根据筛选列报表</w:delText>
              </w:r>
            </w:del>
          </w:p>
        </w:tc>
        <w:tc>
          <w:tcPr>
            <w:tcW w:w="1712" w:type="dxa"/>
          </w:tcPr>
          <w:p w14:paraId="5D3E86F5" w14:textId="67E10386" w:rsidR="00FF3F93" w:rsidDel="00204DE1" w:rsidRDefault="00FF3F93" w:rsidP="00D85FD8">
            <w:pPr>
              <w:widowControl/>
              <w:jc w:val="left"/>
              <w:rPr>
                <w:del w:id="375" w:author="haha" w:date="2018-11-26T15:30:00Z"/>
                <w:rFonts w:ascii="微软雅黑" w:eastAsia="微软雅黑" w:hAnsi="微软雅黑" w:cs="微软雅黑"/>
                <w:sz w:val="18"/>
                <w:szCs w:val="18"/>
              </w:rPr>
            </w:pPr>
          </w:p>
        </w:tc>
      </w:tr>
    </w:tbl>
    <w:tbl>
      <w:tblPr>
        <w:tblpPr w:leftFromText="180" w:rightFromText="180" w:vertAnchor="text" w:horzAnchor="page" w:tblpX="970" w:tblpY="227"/>
        <w:tblOverlap w:val="never"/>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2"/>
        <w:gridCol w:w="1309"/>
        <w:gridCol w:w="3000"/>
        <w:gridCol w:w="3209"/>
        <w:gridCol w:w="1712"/>
      </w:tblGrid>
      <w:tr w:rsidR="00204DE1" w14:paraId="4F892190" w14:textId="77777777" w:rsidTr="00204DE1">
        <w:trPr>
          <w:trHeight w:val="345"/>
          <w:ins w:id="376" w:author="haha" w:date="2018-11-26T15:30:00Z"/>
        </w:trPr>
        <w:tc>
          <w:tcPr>
            <w:tcW w:w="802" w:type="dxa"/>
          </w:tcPr>
          <w:p w14:paraId="66C2F53F" w14:textId="77777777" w:rsidR="00204DE1" w:rsidRDefault="00204DE1" w:rsidP="00204DE1">
            <w:pPr>
              <w:widowControl/>
              <w:jc w:val="left"/>
              <w:rPr>
                <w:ins w:id="377" w:author="haha" w:date="2018-11-26T15:30:00Z"/>
                <w:rFonts w:ascii="微软雅黑" w:eastAsia="微软雅黑" w:hAnsi="微软雅黑" w:cs="宋体"/>
                <w:b/>
                <w:bCs/>
                <w:kern w:val="0"/>
                <w:sz w:val="18"/>
                <w:szCs w:val="18"/>
              </w:rPr>
            </w:pPr>
            <w:ins w:id="378" w:author="haha" w:date="2018-11-26T15:30:00Z">
              <w:r>
                <w:rPr>
                  <w:rFonts w:ascii="微软雅黑" w:eastAsia="微软雅黑" w:hAnsi="微软雅黑" w:cs="宋体" w:hint="eastAsia"/>
                  <w:b/>
                  <w:bCs/>
                  <w:kern w:val="0"/>
                  <w:sz w:val="18"/>
                  <w:szCs w:val="18"/>
                </w:rPr>
                <w:t>序号</w:t>
              </w:r>
            </w:ins>
          </w:p>
        </w:tc>
        <w:tc>
          <w:tcPr>
            <w:tcW w:w="1309" w:type="dxa"/>
          </w:tcPr>
          <w:p w14:paraId="60476340" w14:textId="77777777" w:rsidR="00204DE1" w:rsidRDefault="00204DE1" w:rsidP="00204DE1">
            <w:pPr>
              <w:widowControl/>
              <w:jc w:val="left"/>
              <w:rPr>
                <w:ins w:id="379" w:author="haha" w:date="2018-11-26T15:30:00Z"/>
                <w:rFonts w:ascii="微软雅黑" w:eastAsia="微软雅黑" w:hAnsi="微软雅黑" w:cs="宋体"/>
                <w:kern w:val="0"/>
                <w:sz w:val="18"/>
                <w:szCs w:val="18"/>
              </w:rPr>
            </w:pPr>
            <w:ins w:id="380" w:author="haha" w:date="2018-11-26T15:30:00Z">
              <w:r>
                <w:rPr>
                  <w:rFonts w:ascii="微软雅黑" w:eastAsia="微软雅黑" w:hAnsi="微软雅黑" w:cs="宋体" w:hint="eastAsia"/>
                  <w:kern w:val="0"/>
                  <w:sz w:val="18"/>
                  <w:szCs w:val="18"/>
                </w:rPr>
                <w:t>名称</w:t>
              </w:r>
            </w:ins>
          </w:p>
        </w:tc>
        <w:tc>
          <w:tcPr>
            <w:tcW w:w="3000" w:type="dxa"/>
          </w:tcPr>
          <w:p w14:paraId="2DB787A3" w14:textId="77777777" w:rsidR="00204DE1" w:rsidRDefault="00204DE1" w:rsidP="00204DE1">
            <w:pPr>
              <w:widowControl/>
              <w:jc w:val="left"/>
              <w:rPr>
                <w:ins w:id="381" w:author="haha" w:date="2018-11-26T15:30:00Z"/>
                <w:rFonts w:ascii="微软雅黑" w:eastAsia="微软雅黑" w:hAnsi="微软雅黑" w:cs="宋体"/>
                <w:kern w:val="0"/>
                <w:sz w:val="18"/>
                <w:szCs w:val="18"/>
              </w:rPr>
            </w:pPr>
            <w:ins w:id="382" w:author="haha" w:date="2018-11-26T15:30:00Z">
              <w:r>
                <w:rPr>
                  <w:rFonts w:ascii="微软雅黑" w:eastAsia="微软雅黑" w:hAnsi="微软雅黑" w:cs="宋体" w:hint="eastAsia"/>
                  <w:kern w:val="0"/>
                  <w:sz w:val="18"/>
                  <w:szCs w:val="18"/>
                </w:rPr>
                <w:t>说明（默认值、规则、数据需求）</w:t>
              </w:r>
            </w:ins>
          </w:p>
        </w:tc>
        <w:tc>
          <w:tcPr>
            <w:tcW w:w="3209" w:type="dxa"/>
          </w:tcPr>
          <w:p w14:paraId="74DB3594" w14:textId="77777777" w:rsidR="00204DE1" w:rsidRDefault="00204DE1" w:rsidP="00204DE1">
            <w:pPr>
              <w:widowControl/>
              <w:jc w:val="left"/>
              <w:rPr>
                <w:ins w:id="383" w:author="haha" w:date="2018-11-26T15:30:00Z"/>
                <w:rFonts w:ascii="微软雅黑" w:eastAsia="微软雅黑" w:hAnsi="微软雅黑" w:cs="宋体"/>
                <w:b/>
                <w:bCs/>
                <w:kern w:val="0"/>
                <w:sz w:val="18"/>
                <w:szCs w:val="18"/>
              </w:rPr>
            </w:pPr>
            <w:ins w:id="384" w:author="haha" w:date="2018-11-26T15:30:00Z">
              <w:r>
                <w:rPr>
                  <w:rFonts w:ascii="微软雅黑" w:eastAsia="微软雅黑" w:hAnsi="微软雅黑" w:cs="宋体" w:hint="eastAsia"/>
                  <w:b/>
                  <w:bCs/>
                  <w:kern w:val="0"/>
                  <w:sz w:val="18"/>
                  <w:szCs w:val="18"/>
                </w:rPr>
                <w:t>交互（跳转页面等）</w:t>
              </w:r>
            </w:ins>
          </w:p>
        </w:tc>
        <w:tc>
          <w:tcPr>
            <w:tcW w:w="1712" w:type="dxa"/>
          </w:tcPr>
          <w:p w14:paraId="18A365E8" w14:textId="77777777" w:rsidR="00204DE1" w:rsidRDefault="00204DE1" w:rsidP="00204DE1">
            <w:pPr>
              <w:widowControl/>
              <w:jc w:val="left"/>
              <w:rPr>
                <w:ins w:id="385" w:author="haha" w:date="2018-11-26T15:30:00Z"/>
                <w:rFonts w:ascii="微软雅黑" w:eastAsia="微软雅黑" w:hAnsi="微软雅黑" w:cs="宋体"/>
                <w:b/>
                <w:bCs/>
                <w:kern w:val="0"/>
                <w:sz w:val="18"/>
                <w:szCs w:val="18"/>
              </w:rPr>
            </w:pPr>
            <w:ins w:id="386" w:author="haha" w:date="2018-11-26T15:30:00Z">
              <w:r>
                <w:rPr>
                  <w:rFonts w:ascii="微软雅黑" w:eastAsia="微软雅黑" w:hAnsi="微软雅黑" w:cs="宋体" w:hint="eastAsia"/>
                  <w:b/>
                  <w:bCs/>
                  <w:kern w:val="0"/>
                  <w:sz w:val="18"/>
                  <w:szCs w:val="18"/>
                </w:rPr>
                <w:t>异常逻辑</w:t>
              </w:r>
            </w:ins>
          </w:p>
        </w:tc>
      </w:tr>
      <w:tr w:rsidR="00204DE1" w14:paraId="7E5A744E" w14:textId="77777777" w:rsidTr="00204DE1">
        <w:trPr>
          <w:trHeight w:val="345"/>
          <w:ins w:id="387" w:author="haha" w:date="2018-11-26T15:30:00Z"/>
        </w:trPr>
        <w:tc>
          <w:tcPr>
            <w:tcW w:w="802" w:type="dxa"/>
          </w:tcPr>
          <w:p w14:paraId="5AD97890" w14:textId="77777777" w:rsidR="00204DE1" w:rsidRDefault="00204DE1" w:rsidP="00204DE1">
            <w:pPr>
              <w:widowControl/>
              <w:jc w:val="center"/>
              <w:rPr>
                <w:ins w:id="388" w:author="haha" w:date="2018-11-26T15:30:00Z"/>
                <w:rFonts w:ascii="微软雅黑" w:eastAsia="微软雅黑" w:hAnsi="微软雅黑" w:cs="宋体"/>
                <w:bCs/>
                <w:kern w:val="0"/>
                <w:sz w:val="18"/>
                <w:szCs w:val="18"/>
              </w:rPr>
            </w:pPr>
            <w:ins w:id="389" w:author="haha" w:date="2018-11-26T15:30:00Z">
              <w:r>
                <w:rPr>
                  <w:rFonts w:ascii="微软雅黑" w:eastAsia="微软雅黑" w:hAnsi="微软雅黑" w:cs="宋体" w:hint="eastAsia"/>
                  <w:bCs/>
                  <w:kern w:val="0"/>
                  <w:sz w:val="18"/>
                  <w:szCs w:val="18"/>
                </w:rPr>
                <w:t>1</w:t>
              </w:r>
            </w:ins>
          </w:p>
        </w:tc>
        <w:tc>
          <w:tcPr>
            <w:tcW w:w="1309" w:type="dxa"/>
          </w:tcPr>
          <w:p w14:paraId="63F311B0" w14:textId="08270EB9" w:rsidR="00204DE1" w:rsidRDefault="00F02D9D" w:rsidP="00204DE1">
            <w:pPr>
              <w:widowControl/>
              <w:jc w:val="left"/>
              <w:rPr>
                <w:ins w:id="390" w:author="haha" w:date="2018-11-26T15:30:00Z"/>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机构</w:t>
            </w:r>
            <w:ins w:id="391" w:author="haha" w:date="2018-11-26T15:30:00Z">
              <w:r w:rsidR="00204DE1">
                <w:rPr>
                  <w:rFonts w:ascii="微软雅黑" w:eastAsia="微软雅黑" w:hAnsi="微软雅黑" w:cs="微软雅黑" w:hint="eastAsia"/>
                  <w:color w:val="000000"/>
                  <w:sz w:val="18"/>
                  <w:szCs w:val="18"/>
                </w:rPr>
                <w:t>筛选</w:t>
              </w:r>
            </w:ins>
          </w:p>
        </w:tc>
        <w:tc>
          <w:tcPr>
            <w:tcW w:w="3000" w:type="dxa"/>
          </w:tcPr>
          <w:p w14:paraId="7EFA83EC" w14:textId="17F3CFE9" w:rsidR="00204DE1" w:rsidRDefault="00204DE1" w:rsidP="00204DE1">
            <w:pPr>
              <w:widowControl/>
              <w:jc w:val="left"/>
              <w:rPr>
                <w:ins w:id="392" w:author="haha" w:date="2018-11-26T15:30:00Z"/>
                <w:rFonts w:ascii="微软雅黑" w:eastAsia="微软雅黑" w:hAnsi="微软雅黑" w:cs="微软雅黑"/>
                <w:color w:val="000000"/>
                <w:sz w:val="18"/>
                <w:szCs w:val="18"/>
              </w:rPr>
            </w:pPr>
            <w:ins w:id="393" w:author="haha" w:date="2018-11-26T15:30:00Z">
              <w:r>
                <w:rPr>
                  <w:rFonts w:ascii="微软雅黑" w:eastAsia="微软雅黑" w:hAnsi="微软雅黑" w:cs="微软雅黑" w:hint="eastAsia"/>
                  <w:color w:val="000000"/>
                  <w:sz w:val="18"/>
                  <w:szCs w:val="18"/>
                </w:rPr>
                <w:t>默认</w:t>
              </w:r>
            </w:ins>
            <w:r w:rsidR="006279EA">
              <w:rPr>
                <w:rFonts w:ascii="微软雅黑" w:eastAsia="微软雅黑" w:hAnsi="微软雅黑" w:cs="微软雅黑" w:hint="eastAsia"/>
                <w:color w:val="000000"/>
                <w:sz w:val="18"/>
                <w:szCs w:val="18"/>
              </w:rPr>
              <w:t>当前机构</w:t>
            </w:r>
          </w:p>
        </w:tc>
        <w:tc>
          <w:tcPr>
            <w:tcW w:w="3209" w:type="dxa"/>
          </w:tcPr>
          <w:p w14:paraId="6BA3DFA8" w14:textId="77777777" w:rsidR="00204DE1" w:rsidRDefault="00204DE1" w:rsidP="00204DE1">
            <w:pPr>
              <w:pStyle w:val="Axure"/>
              <w:ind w:firstLine="360"/>
              <w:rPr>
                <w:ins w:id="394" w:author="haha" w:date="2018-11-26T15:30:00Z"/>
                <w:rFonts w:ascii="微软雅黑" w:eastAsia="微软雅黑" w:hAnsi="微软雅黑" w:cs="微软雅黑"/>
                <w:sz w:val="18"/>
                <w:szCs w:val="18"/>
              </w:rPr>
            </w:pPr>
            <w:ins w:id="395" w:author="haha" w:date="2018-11-26T15:30:00Z">
              <w:r>
                <w:rPr>
                  <w:rFonts w:ascii="微软雅黑" w:eastAsia="微软雅黑" w:hAnsi="微软雅黑" w:cs="微软雅黑" w:hint="eastAsia"/>
                  <w:sz w:val="18"/>
                  <w:szCs w:val="18"/>
                </w:rPr>
                <w:t>根据选择筛选坐席员的话务报表</w:t>
              </w:r>
            </w:ins>
          </w:p>
        </w:tc>
        <w:tc>
          <w:tcPr>
            <w:tcW w:w="1712" w:type="dxa"/>
          </w:tcPr>
          <w:p w14:paraId="08C811AB" w14:textId="1A110134" w:rsidR="00204DE1" w:rsidRDefault="00204DE1" w:rsidP="00204DE1">
            <w:pPr>
              <w:widowControl/>
              <w:jc w:val="left"/>
              <w:rPr>
                <w:ins w:id="396" w:author="haha" w:date="2018-11-26T15:30:00Z"/>
                <w:rFonts w:ascii="微软雅黑" w:eastAsia="微软雅黑" w:hAnsi="微软雅黑" w:cs="宋体"/>
                <w:bCs/>
                <w:kern w:val="0"/>
                <w:sz w:val="18"/>
                <w:szCs w:val="18"/>
              </w:rPr>
            </w:pPr>
            <w:ins w:id="397" w:author="haha" w:date="2018-11-26T15:30:00Z">
              <w:r>
                <w:rPr>
                  <w:rFonts w:ascii="微软雅黑" w:eastAsia="微软雅黑" w:hAnsi="微软雅黑" w:cs="宋体" w:hint="eastAsia"/>
                  <w:bCs/>
                  <w:kern w:val="0"/>
                  <w:sz w:val="18"/>
                  <w:szCs w:val="18"/>
                </w:rPr>
                <w:t>若只筛选</w:t>
              </w:r>
            </w:ins>
            <w:r w:rsidR="00F02D9D">
              <w:rPr>
                <w:rFonts w:ascii="微软雅黑" w:eastAsia="微软雅黑" w:hAnsi="微软雅黑" w:cs="宋体" w:hint="eastAsia"/>
                <w:bCs/>
                <w:kern w:val="0"/>
                <w:sz w:val="18"/>
                <w:szCs w:val="18"/>
              </w:rPr>
              <w:t>机构</w:t>
            </w:r>
            <w:ins w:id="398" w:author="haha" w:date="2018-11-26T15:30:00Z">
              <w:r>
                <w:rPr>
                  <w:rFonts w:ascii="微软雅黑" w:eastAsia="微软雅黑" w:hAnsi="微软雅黑" w:cs="宋体" w:hint="eastAsia"/>
                  <w:bCs/>
                  <w:kern w:val="0"/>
                  <w:sz w:val="18"/>
                  <w:szCs w:val="18"/>
                </w:rPr>
                <w:t>，就显示该</w:t>
              </w:r>
            </w:ins>
            <w:r w:rsidR="00F02D9D">
              <w:rPr>
                <w:rFonts w:ascii="微软雅黑" w:eastAsia="微软雅黑" w:hAnsi="微软雅黑" w:cs="宋体" w:hint="eastAsia"/>
                <w:bCs/>
                <w:kern w:val="0"/>
                <w:sz w:val="18"/>
                <w:szCs w:val="18"/>
              </w:rPr>
              <w:t>机构</w:t>
            </w:r>
            <w:ins w:id="399" w:author="haha" w:date="2018-11-26T15:30:00Z">
              <w:r>
                <w:rPr>
                  <w:rFonts w:ascii="微软雅黑" w:eastAsia="微软雅黑" w:hAnsi="微软雅黑" w:cs="宋体" w:hint="eastAsia"/>
                  <w:bCs/>
                  <w:kern w:val="0"/>
                  <w:sz w:val="18"/>
                  <w:szCs w:val="18"/>
                </w:rPr>
                <w:t>下所有外呼人员</w:t>
              </w:r>
            </w:ins>
          </w:p>
        </w:tc>
      </w:tr>
      <w:tr w:rsidR="00204DE1" w14:paraId="7DE5CCCB" w14:textId="77777777" w:rsidTr="00204DE1">
        <w:trPr>
          <w:trHeight w:val="272"/>
          <w:ins w:id="400" w:author="haha" w:date="2018-11-26T15:30:00Z"/>
        </w:trPr>
        <w:tc>
          <w:tcPr>
            <w:tcW w:w="802" w:type="dxa"/>
          </w:tcPr>
          <w:p w14:paraId="6F2CD476" w14:textId="77777777" w:rsidR="00204DE1" w:rsidRDefault="00204DE1" w:rsidP="00204DE1">
            <w:pPr>
              <w:widowControl/>
              <w:jc w:val="center"/>
              <w:rPr>
                <w:ins w:id="401" w:author="haha" w:date="2018-11-26T15:30:00Z"/>
                <w:rFonts w:ascii="微软雅黑" w:eastAsia="微软雅黑" w:hAnsi="微软雅黑" w:cs="微软雅黑"/>
                <w:sz w:val="18"/>
                <w:szCs w:val="18"/>
              </w:rPr>
            </w:pPr>
            <w:ins w:id="402" w:author="haha" w:date="2018-11-26T15:30:00Z">
              <w:r>
                <w:rPr>
                  <w:rFonts w:ascii="微软雅黑" w:eastAsia="微软雅黑" w:hAnsi="微软雅黑" w:cs="微软雅黑" w:hint="eastAsia"/>
                  <w:sz w:val="18"/>
                  <w:szCs w:val="18"/>
                </w:rPr>
                <w:t>2</w:t>
              </w:r>
            </w:ins>
          </w:p>
        </w:tc>
        <w:tc>
          <w:tcPr>
            <w:tcW w:w="1309" w:type="dxa"/>
          </w:tcPr>
          <w:p w14:paraId="25DFA416" w14:textId="1AD3ECDD" w:rsidR="00204DE1" w:rsidRDefault="006279EA" w:rsidP="00204DE1">
            <w:pPr>
              <w:widowControl/>
              <w:jc w:val="left"/>
              <w:rPr>
                <w:ins w:id="403" w:author="haha" w:date="2018-11-26T15:30:00Z"/>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专员姓名</w:t>
            </w:r>
          </w:p>
        </w:tc>
        <w:tc>
          <w:tcPr>
            <w:tcW w:w="3000" w:type="dxa"/>
          </w:tcPr>
          <w:p w14:paraId="0FA6A527" w14:textId="0769F2CB" w:rsidR="00204DE1" w:rsidRDefault="006279EA" w:rsidP="00204DE1">
            <w:pPr>
              <w:widowControl/>
              <w:jc w:val="left"/>
              <w:rPr>
                <w:ins w:id="404" w:author="haha" w:date="2018-11-26T15:30:00Z"/>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默认姓名</w:t>
            </w:r>
          </w:p>
        </w:tc>
        <w:tc>
          <w:tcPr>
            <w:tcW w:w="3209" w:type="dxa"/>
          </w:tcPr>
          <w:p w14:paraId="071A95C0" w14:textId="1A895B07" w:rsidR="00204DE1" w:rsidRDefault="00204DE1" w:rsidP="00204DE1">
            <w:pPr>
              <w:pStyle w:val="Axure"/>
              <w:ind w:firstLine="360"/>
              <w:rPr>
                <w:ins w:id="405" w:author="haha" w:date="2018-11-26T15:30:00Z"/>
                <w:rFonts w:ascii="微软雅黑" w:eastAsia="微软雅黑" w:hAnsi="微软雅黑" w:cs="微软雅黑"/>
                <w:sz w:val="18"/>
                <w:szCs w:val="18"/>
              </w:rPr>
            </w:pPr>
            <w:ins w:id="406" w:author="haha" w:date="2018-11-26T15:30:00Z">
              <w:r>
                <w:rPr>
                  <w:rFonts w:ascii="微软雅黑" w:eastAsia="微软雅黑" w:hAnsi="微软雅黑" w:cs="微软雅黑" w:hint="eastAsia"/>
                  <w:sz w:val="18"/>
                  <w:szCs w:val="18"/>
                </w:rPr>
                <w:t>根据</w:t>
              </w:r>
            </w:ins>
            <w:r w:rsidR="006279EA">
              <w:rPr>
                <w:rFonts w:ascii="微软雅黑" w:eastAsia="微软雅黑" w:hAnsi="微软雅黑" w:cs="微软雅黑" w:hint="eastAsia"/>
                <w:sz w:val="18"/>
                <w:szCs w:val="18"/>
              </w:rPr>
              <w:t>输入</w:t>
            </w:r>
            <w:ins w:id="407" w:author="haha" w:date="2018-11-26T15:30:00Z">
              <w:r>
                <w:rPr>
                  <w:rFonts w:ascii="微软雅黑" w:eastAsia="微软雅黑" w:hAnsi="微软雅黑" w:cs="微软雅黑" w:hint="eastAsia"/>
                  <w:sz w:val="18"/>
                  <w:szCs w:val="18"/>
                </w:rPr>
                <w:t>筛选坐席员的话务报表</w:t>
              </w:r>
            </w:ins>
          </w:p>
        </w:tc>
        <w:tc>
          <w:tcPr>
            <w:tcW w:w="1712" w:type="dxa"/>
          </w:tcPr>
          <w:p w14:paraId="21EF8C4B" w14:textId="77777777" w:rsidR="00204DE1" w:rsidRDefault="00204DE1" w:rsidP="00204DE1">
            <w:pPr>
              <w:widowControl/>
              <w:jc w:val="left"/>
              <w:rPr>
                <w:ins w:id="408" w:author="haha" w:date="2018-11-26T15:30:00Z"/>
                <w:rFonts w:ascii="微软雅黑" w:eastAsia="微软雅黑" w:hAnsi="微软雅黑" w:cs="微软雅黑"/>
                <w:sz w:val="18"/>
                <w:szCs w:val="18"/>
              </w:rPr>
            </w:pPr>
            <w:ins w:id="409" w:author="haha" w:date="2018-11-26T15:30:00Z">
              <w:r>
                <w:rPr>
                  <w:rFonts w:ascii="微软雅黑" w:eastAsia="微软雅黑" w:hAnsi="微软雅黑" w:cs="微软雅黑" w:hint="eastAsia"/>
                  <w:sz w:val="18"/>
                  <w:szCs w:val="18"/>
                </w:rPr>
                <w:t>可以只筛选坐席姓名</w:t>
              </w:r>
            </w:ins>
          </w:p>
        </w:tc>
      </w:tr>
      <w:tr w:rsidR="00204DE1" w14:paraId="7AB93E09" w14:textId="77777777" w:rsidTr="00204DE1">
        <w:trPr>
          <w:trHeight w:val="272"/>
          <w:ins w:id="410" w:author="haha" w:date="2018-11-26T15:30:00Z"/>
        </w:trPr>
        <w:tc>
          <w:tcPr>
            <w:tcW w:w="802" w:type="dxa"/>
          </w:tcPr>
          <w:p w14:paraId="73EE86BF" w14:textId="77777777" w:rsidR="00204DE1" w:rsidRDefault="00204DE1" w:rsidP="00204DE1">
            <w:pPr>
              <w:widowControl/>
              <w:jc w:val="center"/>
              <w:rPr>
                <w:ins w:id="411" w:author="haha" w:date="2018-11-26T15:30:00Z"/>
                <w:rFonts w:ascii="微软雅黑" w:eastAsia="微软雅黑" w:hAnsi="微软雅黑" w:cs="微软雅黑"/>
                <w:sz w:val="18"/>
                <w:szCs w:val="18"/>
              </w:rPr>
            </w:pPr>
            <w:ins w:id="412" w:author="haha" w:date="2018-11-26T15:30:00Z">
              <w:r>
                <w:rPr>
                  <w:rFonts w:ascii="微软雅黑" w:eastAsia="微软雅黑" w:hAnsi="微软雅黑" w:cs="微软雅黑" w:hint="eastAsia"/>
                  <w:sz w:val="18"/>
                  <w:szCs w:val="18"/>
                </w:rPr>
                <w:t>3</w:t>
              </w:r>
            </w:ins>
          </w:p>
        </w:tc>
        <w:tc>
          <w:tcPr>
            <w:tcW w:w="1309" w:type="dxa"/>
          </w:tcPr>
          <w:p w14:paraId="20B44918" w14:textId="77777777" w:rsidR="00204DE1" w:rsidRDefault="00204DE1" w:rsidP="00204DE1">
            <w:pPr>
              <w:widowControl/>
              <w:jc w:val="left"/>
              <w:rPr>
                <w:ins w:id="413" w:author="haha" w:date="2018-11-26T15:30:00Z"/>
                <w:rFonts w:ascii="微软雅黑" w:eastAsia="微软雅黑" w:hAnsi="微软雅黑" w:cs="微软雅黑"/>
                <w:color w:val="000000"/>
                <w:sz w:val="18"/>
                <w:szCs w:val="18"/>
              </w:rPr>
            </w:pPr>
            <w:ins w:id="414" w:author="haha" w:date="2018-11-26T15:30:00Z">
              <w:r>
                <w:rPr>
                  <w:rFonts w:ascii="微软雅黑" w:eastAsia="微软雅黑" w:hAnsi="微软雅黑" w:cs="微软雅黑" w:hint="eastAsia"/>
                  <w:color w:val="000000"/>
                  <w:sz w:val="18"/>
                  <w:szCs w:val="18"/>
                </w:rPr>
                <w:t>日期筛选</w:t>
              </w:r>
            </w:ins>
          </w:p>
        </w:tc>
        <w:tc>
          <w:tcPr>
            <w:tcW w:w="3000" w:type="dxa"/>
          </w:tcPr>
          <w:p w14:paraId="3F64F35D" w14:textId="519A4C46" w:rsidR="00204DE1" w:rsidRDefault="00204DE1" w:rsidP="00204DE1">
            <w:pPr>
              <w:widowControl/>
              <w:jc w:val="left"/>
              <w:rPr>
                <w:ins w:id="415" w:author="haha" w:date="2018-11-26T15:30:00Z"/>
                <w:rFonts w:ascii="微软雅黑" w:eastAsia="微软雅黑" w:hAnsi="微软雅黑" w:cs="微软雅黑"/>
                <w:color w:val="000000"/>
                <w:sz w:val="18"/>
                <w:szCs w:val="18"/>
              </w:rPr>
            </w:pPr>
            <w:ins w:id="416" w:author="haha" w:date="2018-11-26T15:30:00Z">
              <w:r>
                <w:rPr>
                  <w:rFonts w:ascii="微软雅黑" w:eastAsia="微软雅黑" w:hAnsi="微软雅黑" w:cs="微软雅黑" w:hint="eastAsia"/>
                  <w:color w:val="000000"/>
                  <w:sz w:val="18"/>
                  <w:szCs w:val="18"/>
                </w:rPr>
                <w:t>默认当天</w:t>
              </w:r>
            </w:ins>
            <w:r w:rsidR="00F02D9D">
              <w:rPr>
                <w:rFonts w:ascii="微软雅黑" w:eastAsia="微软雅黑" w:hAnsi="微软雅黑" w:cs="微软雅黑" w:hint="eastAsia"/>
                <w:color w:val="000000"/>
                <w:sz w:val="18"/>
                <w:szCs w:val="18"/>
              </w:rPr>
              <w:t>精确到日</w:t>
            </w:r>
          </w:p>
        </w:tc>
        <w:tc>
          <w:tcPr>
            <w:tcW w:w="3209" w:type="dxa"/>
          </w:tcPr>
          <w:p w14:paraId="1ED901DE" w14:textId="77777777" w:rsidR="00204DE1" w:rsidRDefault="00204DE1" w:rsidP="00204DE1">
            <w:pPr>
              <w:pStyle w:val="Axure"/>
              <w:ind w:firstLine="360"/>
              <w:rPr>
                <w:ins w:id="417" w:author="haha" w:date="2018-11-26T15:30:00Z"/>
                <w:rFonts w:ascii="微软雅黑" w:eastAsia="微软雅黑" w:hAnsi="微软雅黑" w:cs="微软雅黑"/>
                <w:sz w:val="18"/>
                <w:szCs w:val="18"/>
              </w:rPr>
            </w:pPr>
            <w:ins w:id="418" w:author="haha" w:date="2018-11-26T15:30:00Z">
              <w:r>
                <w:rPr>
                  <w:rFonts w:ascii="微软雅黑" w:eastAsia="微软雅黑" w:hAnsi="微软雅黑" w:cs="微软雅黑" w:hint="eastAsia"/>
                  <w:sz w:val="18"/>
                  <w:szCs w:val="18"/>
                </w:rPr>
                <w:t>根据选择筛选坐席员的话务报表</w:t>
              </w:r>
            </w:ins>
          </w:p>
        </w:tc>
        <w:tc>
          <w:tcPr>
            <w:tcW w:w="1712" w:type="dxa"/>
          </w:tcPr>
          <w:p w14:paraId="06295547" w14:textId="5FA67FBE" w:rsidR="00204DE1" w:rsidRDefault="00015061" w:rsidP="00204DE1">
            <w:pPr>
              <w:widowControl/>
              <w:jc w:val="left"/>
              <w:rPr>
                <w:ins w:id="419" w:author="haha" w:date="2018-11-26T15:30:00Z"/>
                <w:rFonts w:ascii="微软雅黑" w:eastAsia="微软雅黑" w:hAnsi="微软雅黑" w:cs="微软雅黑"/>
                <w:sz w:val="18"/>
                <w:szCs w:val="18"/>
              </w:rPr>
            </w:pPr>
            <w:ins w:id="420" w:author="haha" w:date="2018-11-27T11:00:00Z">
              <w:r>
                <w:rPr>
                  <w:rFonts w:ascii="微软雅黑" w:eastAsia="微软雅黑" w:hAnsi="微软雅黑" w:cs="宋体" w:hint="eastAsia"/>
                  <w:bCs/>
                  <w:kern w:val="0"/>
                  <w:sz w:val="18"/>
                  <w:szCs w:val="18"/>
                </w:rPr>
                <w:t>根据条件查询</w:t>
              </w:r>
            </w:ins>
          </w:p>
        </w:tc>
      </w:tr>
      <w:tr w:rsidR="00204DE1" w14:paraId="45E60E07" w14:textId="77777777" w:rsidTr="00204DE1">
        <w:trPr>
          <w:trHeight w:val="272"/>
          <w:ins w:id="421" w:author="haha" w:date="2018-11-26T15:30:00Z"/>
        </w:trPr>
        <w:tc>
          <w:tcPr>
            <w:tcW w:w="802" w:type="dxa"/>
          </w:tcPr>
          <w:p w14:paraId="2F8DD6C8" w14:textId="77777777" w:rsidR="00204DE1" w:rsidRDefault="00204DE1" w:rsidP="00204DE1">
            <w:pPr>
              <w:widowControl/>
              <w:jc w:val="center"/>
              <w:rPr>
                <w:ins w:id="422" w:author="haha" w:date="2018-11-26T15:30:00Z"/>
                <w:rFonts w:ascii="微软雅黑" w:eastAsia="微软雅黑" w:hAnsi="微软雅黑" w:cs="微软雅黑"/>
                <w:sz w:val="18"/>
                <w:szCs w:val="18"/>
              </w:rPr>
            </w:pPr>
            <w:ins w:id="423" w:author="haha" w:date="2018-11-26T15:30:00Z">
              <w:r>
                <w:rPr>
                  <w:rFonts w:ascii="微软雅黑" w:eastAsia="微软雅黑" w:hAnsi="微软雅黑" w:cs="微软雅黑" w:hint="eastAsia"/>
                  <w:sz w:val="18"/>
                  <w:szCs w:val="18"/>
                </w:rPr>
                <w:t>4</w:t>
              </w:r>
            </w:ins>
          </w:p>
        </w:tc>
        <w:tc>
          <w:tcPr>
            <w:tcW w:w="1309" w:type="dxa"/>
          </w:tcPr>
          <w:p w14:paraId="6F7585B4" w14:textId="77777777" w:rsidR="00204DE1" w:rsidRDefault="00204DE1" w:rsidP="00204DE1">
            <w:pPr>
              <w:widowControl/>
              <w:jc w:val="left"/>
              <w:rPr>
                <w:ins w:id="424" w:author="haha" w:date="2018-11-26T15:30:00Z"/>
                <w:rFonts w:ascii="微软雅黑" w:eastAsia="微软雅黑" w:hAnsi="微软雅黑" w:cs="微软雅黑"/>
                <w:color w:val="000000"/>
                <w:sz w:val="18"/>
                <w:szCs w:val="18"/>
              </w:rPr>
            </w:pPr>
            <w:ins w:id="425" w:author="haha" w:date="2018-11-26T15:30:00Z">
              <w:r>
                <w:rPr>
                  <w:rFonts w:ascii="微软雅黑" w:eastAsia="微软雅黑" w:hAnsi="微软雅黑" w:cs="微软雅黑" w:hint="eastAsia"/>
                  <w:color w:val="000000"/>
                  <w:sz w:val="18"/>
                  <w:szCs w:val="18"/>
                </w:rPr>
                <w:t>查询按钮</w:t>
              </w:r>
            </w:ins>
          </w:p>
        </w:tc>
        <w:tc>
          <w:tcPr>
            <w:tcW w:w="3000" w:type="dxa"/>
          </w:tcPr>
          <w:p w14:paraId="0A973C6F" w14:textId="77777777" w:rsidR="00204DE1" w:rsidRDefault="00204DE1" w:rsidP="00204DE1">
            <w:pPr>
              <w:widowControl/>
              <w:jc w:val="left"/>
              <w:rPr>
                <w:ins w:id="426" w:author="haha" w:date="2018-11-26T15:30:00Z"/>
                <w:rFonts w:ascii="微软雅黑" w:eastAsia="微软雅黑" w:hAnsi="微软雅黑" w:cs="微软雅黑"/>
                <w:color w:val="000000"/>
                <w:sz w:val="18"/>
                <w:szCs w:val="18"/>
              </w:rPr>
            </w:pPr>
            <w:ins w:id="427" w:author="haha" w:date="2018-11-26T15:30:00Z">
              <w:r>
                <w:rPr>
                  <w:rFonts w:ascii="微软雅黑" w:eastAsia="微软雅黑" w:hAnsi="微软雅黑" w:cs="微软雅黑" w:hint="eastAsia"/>
                  <w:color w:val="000000"/>
                  <w:sz w:val="18"/>
                  <w:szCs w:val="18"/>
                </w:rPr>
                <w:t>查询上述筛选</w:t>
              </w:r>
            </w:ins>
          </w:p>
        </w:tc>
        <w:tc>
          <w:tcPr>
            <w:tcW w:w="3209" w:type="dxa"/>
          </w:tcPr>
          <w:p w14:paraId="66F6337B" w14:textId="77777777" w:rsidR="00204DE1" w:rsidRDefault="00204DE1" w:rsidP="00204DE1">
            <w:pPr>
              <w:pStyle w:val="Axure"/>
              <w:ind w:firstLine="360"/>
              <w:rPr>
                <w:ins w:id="428" w:author="haha" w:date="2018-11-26T15:30:00Z"/>
                <w:rFonts w:ascii="微软雅黑" w:eastAsia="微软雅黑" w:hAnsi="微软雅黑" w:cs="微软雅黑"/>
                <w:sz w:val="18"/>
                <w:szCs w:val="18"/>
              </w:rPr>
            </w:pPr>
            <w:ins w:id="429" w:author="haha" w:date="2018-11-26T15:30:00Z">
              <w:r>
                <w:rPr>
                  <w:rFonts w:ascii="微软雅黑" w:eastAsia="微软雅黑" w:hAnsi="微软雅黑" w:cs="微软雅黑" w:hint="eastAsia"/>
                  <w:sz w:val="18"/>
                  <w:szCs w:val="18"/>
                </w:rPr>
                <w:t>根据选择筛选坐席员的话务报表</w:t>
              </w:r>
            </w:ins>
          </w:p>
        </w:tc>
        <w:tc>
          <w:tcPr>
            <w:tcW w:w="1712" w:type="dxa"/>
          </w:tcPr>
          <w:p w14:paraId="0E21E8A1" w14:textId="2BFBB3DA" w:rsidR="00204DE1" w:rsidRDefault="00204DE1" w:rsidP="00204DE1">
            <w:pPr>
              <w:widowControl/>
              <w:jc w:val="left"/>
              <w:rPr>
                <w:ins w:id="430" w:author="haha" w:date="2018-11-26T15:30:00Z"/>
                <w:rFonts w:ascii="微软雅黑" w:eastAsia="微软雅黑" w:hAnsi="微软雅黑" w:cs="微软雅黑"/>
                <w:sz w:val="18"/>
                <w:szCs w:val="18"/>
              </w:rPr>
            </w:pPr>
          </w:p>
        </w:tc>
      </w:tr>
      <w:tr w:rsidR="00204DE1" w14:paraId="6443D6A3" w14:textId="77777777" w:rsidTr="00204DE1">
        <w:trPr>
          <w:trHeight w:val="272"/>
          <w:ins w:id="431" w:author="haha" w:date="2018-11-26T15:30:00Z"/>
        </w:trPr>
        <w:tc>
          <w:tcPr>
            <w:tcW w:w="802" w:type="dxa"/>
          </w:tcPr>
          <w:p w14:paraId="25B4FC75" w14:textId="77777777" w:rsidR="00204DE1" w:rsidRDefault="00204DE1" w:rsidP="00204DE1">
            <w:pPr>
              <w:widowControl/>
              <w:jc w:val="center"/>
              <w:rPr>
                <w:ins w:id="432" w:author="haha" w:date="2018-11-26T15:30:00Z"/>
                <w:rFonts w:ascii="微软雅黑" w:eastAsia="微软雅黑" w:hAnsi="微软雅黑" w:cs="微软雅黑"/>
                <w:sz w:val="18"/>
                <w:szCs w:val="18"/>
              </w:rPr>
            </w:pPr>
            <w:ins w:id="433" w:author="haha" w:date="2018-11-26T15:30:00Z">
              <w:r>
                <w:rPr>
                  <w:rFonts w:ascii="微软雅黑" w:eastAsia="微软雅黑" w:hAnsi="微软雅黑" w:cs="微软雅黑" w:hint="eastAsia"/>
                  <w:sz w:val="18"/>
                  <w:szCs w:val="18"/>
                </w:rPr>
                <w:t>5</w:t>
              </w:r>
            </w:ins>
          </w:p>
        </w:tc>
        <w:tc>
          <w:tcPr>
            <w:tcW w:w="1309" w:type="dxa"/>
          </w:tcPr>
          <w:p w14:paraId="2B45ED25" w14:textId="77777777" w:rsidR="00204DE1" w:rsidRDefault="00204DE1" w:rsidP="00204DE1">
            <w:pPr>
              <w:widowControl/>
              <w:jc w:val="left"/>
              <w:rPr>
                <w:ins w:id="434" w:author="haha" w:date="2018-11-26T15:30:00Z"/>
                <w:rFonts w:ascii="微软雅黑" w:eastAsia="微软雅黑" w:hAnsi="微软雅黑" w:cs="微软雅黑"/>
                <w:color w:val="000000"/>
                <w:sz w:val="18"/>
                <w:szCs w:val="18"/>
              </w:rPr>
            </w:pPr>
            <w:ins w:id="435" w:author="haha" w:date="2018-11-26T15:30:00Z">
              <w:r>
                <w:rPr>
                  <w:rFonts w:ascii="微软雅黑" w:eastAsia="微软雅黑" w:hAnsi="微软雅黑" w:cs="微软雅黑" w:hint="eastAsia"/>
                  <w:color w:val="000000"/>
                  <w:sz w:val="18"/>
                  <w:szCs w:val="18"/>
                </w:rPr>
                <w:t>坐席话务报表表格</w:t>
              </w:r>
            </w:ins>
          </w:p>
        </w:tc>
        <w:tc>
          <w:tcPr>
            <w:tcW w:w="3000" w:type="dxa"/>
          </w:tcPr>
          <w:p w14:paraId="34A779B6" w14:textId="77777777" w:rsidR="00204DE1" w:rsidRDefault="00204DE1" w:rsidP="00204DE1">
            <w:pPr>
              <w:widowControl/>
              <w:jc w:val="left"/>
              <w:rPr>
                <w:ins w:id="436" w:author="haha" w:date="2018-11-26T15:30:00Z"/>
                <w:rFonts w:ascii="微软雅黑" w:eastAsia="微软雅黑" w:hAnsi="微软雅黑" w:cs="微软雅黑"/>
                <w:color w:val="000000"/>
                <w:sz w:val="18"/>
                <w:szCs w:val="18"/>
              </w:rPr>
            </w:pPr>
            <w:ins w:id="437" w:author="haha" w:date="2018-11-26T15:30:00Z">
              <w:r>
                <w:rPr>
                  <w:rFonts w:ascii="微软雅黑" w:eastAsia="微软雅黑" w:hAnsi="微软雅黑" w:cs="微软雅黑" w:hint="eastAsia"/>
                  <w:color w:val="000000"/>
                  <w:sz w:val="18"/>
                  <w:szCs w:val="18"/>
                </w:rPr>
                <w:t>默认展示当天全量外呼人员</w:t>
              </w:r>
            </w:ins>
          </w:p>
        </w:tc>
        <w:tc>
          <w:tcPr>
            <w:tcW w:w="3209" w:type="dxa"/>
          </w:tcPr>
          <w:p w14:paraId="17F509B8" w14:textId="77777777" w:rsidR="00204DE1" w:rsidRDefault="00204DE1" w:rsidP="00204DE1">
            <w:pPr>
              <w:pStyle w:val="Axure"/>
              <w:ind w:firstLine="360"/>
              <w:rPr>
                <w:ins w:id="438" w:author="haha" w:date="2018-11-26T15:30:00Z"/>
                <w:rFonts w:ascii="微软雅黑" w:eastAsia="微软雅黑" w:hAnsi="微软雅黑" w:cs="微软雅黑"/>
                <w:sz w:val="18"/>
                <w:szCs w:val="18"/>
              </w:rPr>
            </w:pPr>
            <w:ins w:id="439" w:author="haha" w:date="2018-11-26T15:30:00Z">
              <w:r>
                <w:rPr>
                  <w:rFonts w:ascii="微软雅黑" w:eastAsia="微软雅黑" w:hAnsi="微软雅黑" w:cs="微软雅黑" w:hint="eastAsia"/>
                  <w:sz w:val="18"/>
                  <w:szCs w:val="18"/>
                </w:rPr>
                <w:t>根据筛选列报表</w:t>
              </w:r>
            </w:ins>
          </w:p>
        </w:tc>
        <w:tc>
          <w:tcPr>
            <w:tcW w:w="1712" w:type="dxa"/>
          </w:tcPr>
          <w:p w14:paraId="2E82A013" w14:textId="77777777" w:rsidR="00204DE1" w:rsidRDefault="00204DE1" w:rsidP="00204DE1">
            <w:pPr>
              <w:widowControl/>
              <w:jc w:val="left"/>
              <w:rPr>
                <w:ins w:id="440" w:author="haha" w:date="2018-11-26T15:30:00Z"/>
                <w:rFonts w:ascii="微软雅黑" w:eastAsia="微软雅黑" w:hAnsi="微软雅黑" w:cs="微软雅黑"/>
                <w:sz w:val="18"/>
                <w:szCs w:val="18"/>
              </w:rPr>
            </w:pPr>
          </w:p>
        </w:tc>
      </w:tr>
      <w:tr w:rsidR="00204DE1" w14:paraId="769A04D4" w14:textId="77777777" w:rsidTr="00204DE1">
        <w:trPr>
          <w:trHeight w:val="272"/>
          <w:ins w:id="441" w:author="haha" w:date="2018-11-26T15:30:00Z"/>
        </w:trPr>
        <w:tc>
          <w:tcPr>
            <w:tcW w:w="802" w:type="dxa"/>
          </w:tcPr>
          <w:p w14:paraId="198E0DF9" w14:textId="77777777" w:rsidR="00204DE1" w:rsidRDefault="00204DE1" w:rsidP="00204DE1">
            <w:pPr>
              <w:widowControl/>
              <w:jc w:val="center"/>
              <w:rPr>
                <w:ins w:id="442" w:author="haha" w:date="2018-11-26T15:30:00Z"/>
                <w:rFonts w:ascii="微软雅黑" w:eastAsia="微软雅黑" w:hAnsi="微软雅黑" w:cs="微软雅黑"/>
                <w:sz w:val="18"/>
                <w:szCs w:val="18"/>
              </w:rPr>
            </w:pPr>
            <w:ins w:id="443" w:author="haha" w:date="2018-11-26T15:30:00Z">
              <w:r>
                <w:rPr>
                  <w:rFonts w:ascii="微软雅黑" w:eastAsia="微软雅黑" w:hAnsi="微软雅黑" w:cs="微软雅黑" w:hint="eastAsia"/>
                  <w:sz w:val="18"/>
                  <w:szCs w:val="18"/>
                </w:rPr>
                <w:t>6</w:t>
              </w:r>
            </w:ins>
          </w:p>
        </w:tc>
        <w:tc>
          <w:tcPr>
            <w:tcW w:w="1309" w:type="dxa"/>
          </w:tcPr>
          <w:p w14:paraId="79BACC5D" w14:textId="77777777" w:rsidR="00204DE1" w:rsidRDefault="00204DE1" w:rsidP="00204DE1">
            <w:pPr>
              <w:widowControl/>
              <w:jc w:val="left"/>
              <w:rPr>
                <w:ins w:id="444" w:author="haha" w:date="2018-11-26T15:30:00Z"/>
                <w:rFonts w:ascii="微软雅黑" w:eastAsia="微软雅黑" w:hAnsi="微软雅黑" w:cs="微软雅黑"/>
                <w:color w:val="000000"/>
                <w:sz w:val="18"/>
                <w:szCs w:val="18"/>
              </w:rPr>
            </w:pPr>
            <w:ins w:id="445" w:author="haha" w:date="2018-11-26T15:30:00Z">
              <w:r>
                <w:rPr>
                  <w:rFonts w:ascii="微软雅黑" w:eastAsia="微软雅黑" w:hAnsi="微软雅黑" w:cs="微软雅黑" w:hint="eastAsia"/>
                  <w:color w:val="000000"/>
                  <w:sz w:val="18"/>
                  <w:szCs w:val="18"/>
                </w:rPr>
                <w:t>接通率</w:t>
              </w:r>
            </w:ins>
          </w:p>
        </w:tc>
        <w:tc>
          <w:tcPr>
            <w:tcW w:w="3000" w:type="dxa"/>
          </w:tcPr>
          <w:p w14:paraId="0E3F13DC" w14:textId="5C9FEF19" w:rsidR="00204DE1" w:rsidDel="00BC598D" w:rsidRDefault="00204DE1" w:rsidP="00204DE1">
            <w:pPr>
              <w:widowControl/>
              <w:jc w:val="left"/>
              <w:rPr>
                <w:ins w:id="446" w:author="haha" w:date="2018-11-26T15:30:00Z"/>
                <w:rFonts w:ascii="微软雅黑" w:eastAsia="微软雅黑" w:hAnsi="微软雅黑" w:cs="微软雅黑"/>
                <w:color w:val="000000"/>
                <w:sz w:val="18"/>
                <w:szCs w:val="18"/>
              </w:rPr>
            </w:pPr>
            <w:ins w:id="447" w:author="haha" w:date="2018-11-26T15:30:00Z">
              <w:r>
                <w:rPr>
                  <w:rFonts w:ascii="微软雅黑" w:eastAsia="微软雅黑" w:hAnsi="微软雅黑" w:cs="微软雅黑" w:hint="eastAsia"/>
                  <w:color w:val="000000"/>
                  <w:sz w:val="18"/>
                  <w:szCs w:val="18"/>
                </w:rPr>
                <w:t>拨</w:t>
              </w:r>
            </w:ins>
            <w:ins w:id="448" w:author="haha" w:date="2018-11-27T10:33:00Z">
              <w:r w:rsidR="0022208F">
                <w:rPr>
                  <w:rFonts w:ascii="微软雅黑" w:eastAsia="微软雅黑" w:hAnsi="微软雅黑" w:cs="微软雅黑" w:hint="eastAsia"/>
                  <w:color w:val="000000"/>
                  <w:sz w:val="18"/>
                  <w:szCs w:val="18"/>
                </w:rPr>
                <w:t>通</w:t>
              </w:r>
            </w:ins>
            <w:ins w:id="449" w:author="haha" w:date="2018-11-26T15:30:00Z">
              <w:r>
                <w:rPr>
                  <w:rFonts w:ascii="微软雅黑" w:eastAsia="微软雅黑" w:hAnsi="微软雅黑" w:cs="微软雅黑" w:hint="eastAsia"/>
                  <w:color w:val="000000"/>
                  <w:sz w:val="18"/>
                  <w:szCs w:val="18"/>
                </w:rPr>
                <w:t>数量/拨</w:t>
              </w:r>
            </w:ins>
            <w:ins w:id="450" w:author="haha" w:date="2018-11-27T10:33:00Z">
              <w:r w:rsidR="0022208F">
                <w:rPr>
                  <w:rFonts w:ascii="微软雅黑" w:eastAsia="微软雅黑" w:hAnsi="微软雅黑" w:cs="微软雅黑" w:hint="eastAsia"/>
                  <w:color w:val="000000"/>
                  <w:sz w:val="18"/>
                  <w:szCs w:val="18"/>
                </w:rPr>
                <w:t>打</w:t>
              </w:r>
            </w:ins>
            <w:ins w:id="451" w:author="haha" w:date="2018-11-26T15:30:00Z">
              <w:r>
                <w:rPr>
                  <w:rFonts w:ascii="微软雅黑" w:eastAsia="微软雅黑" w:hAnsi="微软雅黑" w:cs="微软雅黑" w:hint="eastAsia"/>
                  <w:color w:val="000000"/>
                  <w:sz w:val="18"/>
                  <w:szCs w:val="18"/>
                </w:rPr>
                <w:t>数量*</w:t>
              </w:r>
              <w:r>
                <w:rPr>
                  <w:rFonts w:ascii="微软雅黑" w:eastAsia="微软雅黑" w:hAnsi="微软雅黑" w:cs="微软雅黑"/>
                  <w:color w:val="000000"/>
                  <w:sz w:val="18"/>
                  <w:szCs w:val="18"/>
                </w:rPr>
                <w:t>100</w:t>
              </w:r>
              <w:r>
                <w:rPr>
                  <w:rFonts w:ascii="微软雅黑" w:eastAsia="微软雅黑" w:hAnsi="微软雅黑" w:cs="微软雅黑" w:hint="eastAsia"/>
                  <w:color w:val="000000"/>
                  <w:sz w:val="18"/>
                  <w:szCs w:val="18"/>
                </w:rPr>
                <w:t>%计算</w:t>
              </w:r>
            </w:ins>
          </w:p>
        </w:tc>
        <w:tc>
          <w:tcPr>
            <w:tcW w:w="3209" w:type="dxa"/>
          </w:tcPr>
          <w:p w14:paraId="24E98D01" w14:textId="77777777" w:rsidR="00204DE1" w:rsidRDefault="00204DE1" w:rsidP="00204DE1">
            <w:pPr>
              <w:pStyle w:val="Axure"/>
              <w:ind w:firstLine="360"/>
              <w:rPr>
                <w:ins w:id="452" w:author="haha" w:date="2018-11-26T15:30:00Z"/>
                <w:rFonts w:ascii="微软雅黑" w:eastAsia="微软雅黑" w:hAnsi="微软雅黑" w:cs="微软雅黑"/>
                <w:sz w:val="18"/>
                <w:szCs w:val="18"/>
              </w:rPr>
            </w:pPr>
          </w:p>
        </w:tc>
        <w:tc>
          <w:tcPr>
            <w:tcW w:w="1712" w:type="dxa"/>
          </w:tcPr>
          <w:p w14:paraId="2ED32E0A" w14:textId="77777777" w:rsidR="00204DE1" w:rsidRDefault="00204DE1" w:rsidP="00204DE1">
            <w:pPr>
              <w:widowControl/>
              <w:jc w:val="left"/>
              <w:rPr>
                <w:ins w:id="453" w:author="haha" w:date="2018-11-26T15:30:00Z"/>
                <w:rFonts w:ascii="微软雅黑" w:eastAsia="微软雅黑" w:hAnsi="微软雅黑" w:cs="微软雅黑"/>
                <w:sz w:val="18"/>
                <w:szCs w:val="18"/>
              </w:rPr>
            </w:pPr>
          </w:p>
        </w:tc>
      </w:tr>
      <w:tr w:rsidR="00204DE1" w14:paraId="7A5818E8" w14:textId="77777777" w:rsidTr="00204DE1">
        <w:trPr>
          <w:trHeight w:val="272"/>
          <w:ins w:id="454" w:author="haha" w:date="2018-11-26T15:30:00Z"/>
        </w:trPr>
        <w:tc>
          <w:tcPr>
            <w:tcW w:w="802" w:type="dxa"/>
          </w:tcPr>
          <w:p w14:paraId="0DB838FF" w14:textId="77777777" w:rsidR="00204DE1" w:rsidRPr="000E4374" w:rsidRDefault="00204DE1" w:rsidP="00204DE1">
            <w:pPr>
              <w:widowControl/>
              <w:jc w:val="center"/>
              <w:rPr>
                <w:ins w:id="455" w:author="haha" w:date="2018-11-26T15:30:00Z"/>
                <w:rFonts w:ascii="微软雅黑" w:eastAsia="微软雅黑" w:hAnsi="微软雅黑" w:cs="微软雅黑"/>
                <w:sz w:val="18"/>
                <w:szCs w:val="18"/>
                <w:highlight w:val="yellow"/>
              </w:rPr>
            </w:pPr>
            <w:ins w:id="456" w:author="haha" w:date="2018-11-26T15:30:00Z">
              <w:r w:rsidRPr="000E4374">
                <w:rPr>
                  <w:rFonts w:ascii="微软雅黑" w:eastAsia="微软雅黑" w:hAnsi="微软雅黑" w:cs="微软雅黑" w:hint="eastAsia"/>
                  <w:sz w:val="18"/>
                  <w:szCs w:val="18"/>
                  <w:highlight w:val="yellow"/>
                </w:rPr>
                <w:t>7</w:t>
              </w:r>
            </w:ins>
          </w:p>
        </w:tc>
        <w:tc>
          <w:tcPr>
            <w:tcW w:w="1309" w:type="dxa"/>
          </w:tcPr>
          <w:p w14:paraId="6F6F4B67" w14:textId="77777777" w:rsidR="00204DE1" w:rsidRPr="000E4374" w:rsidRDefault="00204DE1" w:rsidP="00204DE1">
            <w:pPr>
              <w:widowControl/>
              <w:jc w:val="left"/>
              <w:rPr>
                <w:ins w:id="457" w:author="haha" w:date="2018-11-26T15:30:00Z"/>
                <w:rFonts w:ascii="微软雅黑" w:eastAsia="微软雅黑" w:hAnsi="微软雅黑" w:cs="微软雅黑"/>
                <w:color w:val="000000"/>
                <w:sz w:val="18"/>
                <w:szCs w:val="18"/>
                <w:highlight w:val="yellow"/>
              </w:rPr>
            </w:pPr>
            <w:ins w:id="458" w:author="haha" w:date="2018-11-26T15:30:00Z">
              <w:r w:rsidRPr="000E4374">
                <w:rPr>
                  <w:rFonts w:ascii="微软雅黑" w:eastAsia="微软雅黑" w:hAnsi="微软雅黑" w:cs="微软雅黑" w:hint="eastAsia"/>
                  <w:color w:val="000000"/>
                  <w:sz w:val="18"/>
                  <w:szCs w:val="18"/>
                  <w:highlight w:val="yellow"/>
                </w:rPr>
                <w:t>下款数</w:t>
              </w:r>
            </w:ins>
          </w:p>
        </w:tc>
        <w:tc>
          <w:tcPr>
            <w:tcW w:w="3000" w:type="dxa"/>
          </w:tcPr>
          <w:p w14:paraId="1BAC942C" w14:textId="77777777" w:rsidR="00204DE1" w:rsidRPr="000E4374" w:rsidRDefault="00204DE1" w:rsidP="00204DE1">
            <w:pPr>
              <w:widowControl/>
              <w:jc w:val="left"/>
              <w:rPr>
                <w:ins w:id="459" w:author="haha" w:date="2018-11-26T15:30:00Z"/>
                <w:rFonts w:ascii="微软雅黑" w:eastAsia="微软雅黑" w:hAnsi="微软雅黑" w:cs="微软雅黑"/>
                <w:color w:val="000000"/>
                <w:sz w:val="18"/>
                <w:szCs w:val="18"/>
                <w:highlight w:val="yellow"/>
              </w:rPr>
            </w:pPr>
            <w:ins w:id="460" w:author="haha" w:date="2018-11-26T15:30:00Z">
              <w:r w:rsidRPr="000E4374">
                <w:rPr>
                  <w:rFonts w:ascii="微软雅黑" w:eastAsia="微软雅黑" w:hAnsi="微软雅黑" w:cs="微软雅黑" w:hint="eastAsia"/>
                  <w:color w:val="000000"/>
                  <w:sz w:val="18"/>
                  <w:szCs w:val="18"/>
                  <w:highlight w:val="yellow"/>
                </w:rPr>
                <w:t>根据上传产品成功截图数量统计</w:t>
              </w:r>
            </w:ins>
          </w:p>
        </w:tc>
        <w:tc>
          <w:tcPr>
            <w:tcW w:w="3209" w:type="dxa"/>
          </w:tcPr>
          <w:p w14:paraId="46BD293C" w14:textId="181BD36B" w:rsidR="00204DE1" w:rsidRPr="000E4374" w:rsidRDefault="000E4374" w:rsidP="00204DE1">
            <w:pPr>
              <w:pStyle w:val="Axure"/>
              <w:ind w:firstLine="360"/>
              <w:rPr>
                <w:ins w:id="461" w:author="haha" w:date="2018-11-26T15:30:00Z"/>
                <w:rFonts w:ascii="微软雅黑" w:eastAsia="微软雅黑" w:hAnsi="微软雅黑" w:cs="微软雅黑"/>
                <w:sz w:val="18"/>
                <w:szCs w:val="18"/>
                <w:highlight w:val="yellow"/>
              </w:rPr>
            </w:pPr>
            <w:r w:rsidRPr="000E4374">
              <w:rPr>
                <w:rFonts w:ascii="微软雅黑" w:eastAsia="微软雅黑" w:hAnsi="微软雅黑" w:cs="微软雅黑" w:hint="eastAsia"/>
                <w:sz w:val="18"/>
                <w:szCs w:val="18"/>
                <w:highlight w:val="yellow"/>
              </w:rPr>
              <w:t>同一产品下只能上传一张截图</w:t>
            </w:r>
          </w:p>
        </w:tc>
        <w:tc>
          <w:tcPr>
            <w:tcW w:w="1712" w:type="dxa"/>
          </w:tcPr>
          <w:p w14:paraId="61E3C70D" w14:textId="61E7B50B" w:rsidR="00204DE1" w:rsidRDefault="000E4374" w:rsidP="00204DE1">
            <w:pPr>
              <w:widowControl/>
              <w:jc w:val="left"/>
              <w:rPr>
                <w:ins w:id="462" w:author="haha" w:date="2018-11-26T15:30:00Z"/>
                <w:rFonts w:ascii="微软雅黑" w:eastAsia="微软雅黑" w:hAnsi="微软雅黑" w:cs="微软雅黑"/>
                <w:sz w:val="18"/>
                <w:szCs w:val="18"/>
              </w:rPr>
            </w:pPr>
            <w:r>
              <w:rPr>
                <w:rFonts w:ascii="微软雅黑" w:eastAsia="微软雅黑" w:hAnsi="微软雅黑" w:cs="微软雅黑" w:hint="eastAsia"/>
                <w:sz w:val="18"/>
                <w:szCs w:val="18"/>
              </w:rPr>
              <w:t>（外呼专员工作台新增、修改放款截图）</w:t>
            </w:r>
          </w:p>
        </w:tc>
      </w:tr>
      <w:tr w:rsidR="00204DE1" w14:paraId="56DAB7F5" w14:textId="77777777" w:rsidTr="00204DE1">
        <w:trPr>
          <w:trHeight w:val="272"/>
          <w:ins w:id="463" w:author="haha" w:date="2018-11-26T15:30:00Z"/>
        </w:trPr>
        <w:tc>
          <w:tcPr>
            <w:tcW w:w="802" w:type="dxa"/>
          </w:tcPr>
          <w:p w14:paraId="20C07EA9" w14:textId="77777777" w:rsidR="00204DE1" w:rsidRDefault="00204DE1" w:rsidP="00204DE1">
            <w:pPr>
              <w:widowControl/>
              <w:jc w:val="center"/>
              <w:rPr>
                <w:ins w:id="464" w:author="haha" w:date="2018-11-26T15:30:00Z"/>
                <w:rFonts w:ascii="微软雅黑" w:eastAsia="微软雅黑" w:hAnsi="微软雅黑" w:cs="微软雅黑"/>
                <w:sz w:val="18"/>
                <w:szCs w:val="18"/>
              </w:rPr>
            </w:pPr>
            <w:ins w:id="465" w:author="haha" w:date="2018-11-26T15:30:00Z">
              <w:r>
                <w:rPr>
                  <w:rFonts w:ascii="微软雅黑" w:eastAsia="微软雅黑" w:hAnsi="微软雅黑" w:cs="微软雅黑" w:hint="eastAsia"/>
                  <w:sz w:val="18"/>
                  <w:szCs w:val="18"/>
                </w:rPr>
                <w:t>8</w:t>
              </w:r>
            </w:ins>
          </w:p>
        </w:tc>
        <w:tc>
          <w:tcPr>
            <w:tcW w:w="1309" w:type="dxa"/>
          </w:tcPr>
          <w:p w14:paraId="13C7CEF9" w14:textId="77777777" w:rsidR="00204DE1" w:rsidRDefault="00204DE1" w:rsidP="00204DE1">
            <w:pPr>
              <w:widowControl/>
              <w:jc w:val="left"/>
              <w:rPr>
                <w:ins w:id="466" w:author="haha" w:date="2018-11-26T15:30:00Z"/>
                <w:rFonts w:ascii="微软雅黑" w:eastAsia="微软雅黑" w:hAnsi="微软雅黑" w:cs="微软雅黑"/>
                <w:color w:val="000000"/>
                <w:sz w:val="18"/>
                <w:szCs w:val="18"/>
              </w:rPr>
            </w:pPr>
            <w:ins w:id="467" w:author="haha" w:date="2018-11-26T15:30:00Z">
              <w:r>
                <w:rPr>
                  <w:rFonts w:ascii="微软雅黑" w:eastAsia="微软雅黑" w:hAnsi="微软雅黑" w:cs="微软雅黑" w:hint="eastAsia"/>
                  <w:color w:val="000000"/>
                  <w:sz w:val="18"/>
                  <w:szCs w:val="18"/>
                </w:rPr>
                <w:t>转化率</w:t>
              </w:r>
            </w:ins>
          </w:p>
        </w:tc>
        <w:tc>
          <w:tcPr>
            <w:tcW w:w="3000" w:type="dxa"/>
          </w:tcPr>
          <w:p w14:paraId="735BD50F" w14:textId="77777777" w:rsidR="00204DE1" w:rsidRDefault="00204DE1" w:rsidP="00204DE1">
            <w:pPr>
              <w:widowControl/>
              <w:jc w:val="left"/>
              <w:rPr>
                <w:ins w:id="468" w:author="haha" w:date="2018-11-26T15:30:00Z"/>
                <w:rFonts w:ascii="微软雅黑" w:eastAsia="微软雅黑" w:hAnsi="微软雅黑" w:cs="微软雅黑"/>
                <w:color w:val="000000"/>
                <w:sz w:val="18"/>
                <w:szCs w:val="18"/>
              </w:rPr>
            </w:pPr>
            <w:ins w:id="469" w:author="haha" w:date="2018-11-26T15:30:00Z">
              <w:r>
                <w:rPr>
                  <w:rFonts w:ascii="微软雅黑" w:eastAsia="微软雅黑" w:hAnsi="微软雅黑" w:cs="微软雅黑" w:hint="eastAsia"/>
                  <w:color w:val="000000"/>
                  <w:sz w:val="18"/>
                  <w:szCs w:val="18"/>
                </w:rPr>
                <w:t>下款数/接通数*</w:t>
              </w:r>
              <w:r>
                <w:rPr>
                  <w:rFonts w:ascii="微软雅黑" w:eastAsia="微软雅黑" w:hAnsi="微软雅黑" w:cs="微软雅黑"/>
                  <w:color w:val="000000"/>
                  <w:sz w:val="18"/>
                  <w:szCs w:val="18"/>
                </w:rPr>
                <w:t>100</w:t>
              </w:r>
              <w:r>
                <w:rPr>
                  <w:rFonts w:ascii="微软雅黑" w:eastAsia="微软雅黑" w:hAnsi="微软雅黑" w:cs="微软雅黑" w:hint="eastAsia"/>
                  <w:color w:val="000000"/>
                  <w:sz w:val="18"/>
                  <w:szCs w:val="18"/>
                </w:rPr>
                <w:t>%计算</w:t>
              </w:r>
            </w:ins>
          </w:p>
        </w:tc>
        <w:tc>
          <w:tcPr>
            <w:tcW w:w="3209" w:type="dxa"/>
          </w:tcPr>
          <w:p w14:paraId="25099FE7" w14:textId="77777777" w:rsidR="00204DE1" w:rsidRDefault="00204DE1" w:rsidP="00204DE1">
            <w:pPr>
              <w:pStyle w:val="Axure"/>
              <w:ind w:firstLine="360"/>
              <w:rPr>
                <w:ins w:id="470" w:author="haha" w:date="2018-11-26T15:30:00Z"/>
                <w:rFonts w:ascii="微软雅黑" w:eastAsia="微软雅黑" w:hAnsi="微软雅黑" w:cs="微软雅黑"/>
                <w:sz w:val="18"/>
                <w:szCs w:val="18"/>
              </w:rPr>
            </w:pPr>
          </w:p>
        </w:tc>
        <w:tc>
          <w:tcPr>
            <w:tcW w:w="1712" w:type="dxa"/>
          </w:tcPr>
          <w:p w14:paraId="7D4839B4" w14:textId="77777777" w:rsidR="00204DE1" w:rsidRDefault="00204DE1" w:rsidP="00204DE1">
            <w:pPr>
              <w:widowControl/>
              <w:jc w:val="left"/>
              <w:rPr>
                <w:ins w:id="471" w:author="haha" w:date="2018-11-26T15:30:00Z"/>
                <w:rFonts w:ascii="微软雅黑" w:eastAsia="微软雅黑" w:hAnsi="微软雅黑" w:cs="微软雅黑"/>
                <w:sz w:val="18"/>
                <w:szCs w:val="18"/>
              </w:rPr>
            </w:pPr>
          </w:p>
        </w:tc>
      </w:tr>
      <w:tr w:rsidR="00BD733B" w14:paraId="7D5E899C" w14:textId="77777777" w:rsidTr="00204DE1">
        <w:trPr>
          <w:trHeight w:val="272"/>
        </w:trPr>
        <w:tc>
          <w:tcPr>
            <w:tcW w:w="802" w:type="dxa"/>
          </w:tcPr>
          <w:p w14:paraId="305CF03C" w14:textId="2ED217B7" w:rsidR="00BD733B" w:rsidRDefault="00BD733B" w:rsidP="00204DE1">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9</w:t>
            </w:r>
          </w:p>
        </w:tc>
        <w:tc>
          <w:tcPr>
            <w:tcW w:w="1309" w:type="dxa"/>
          </w:tcPr>
          <w:p w14:paraId="78790862" w14:textId="4CE48CA4" w:rsidR="00BD733B" w:rsidRDefault="00BD733B" w:rsidP="00204DE1">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导出</w:t>
            </w:r>
          </w:p>
        </w:tc>
        <w:tc>
          <w:tcPr>
            <w:tcW w:w="3000" w:type="dxa"/>
          </w:tcPr>
          <w:p w14:paraId="56438898" w14:textId="39B1EBB3" w:rsidR="00BD733B" w:rsidRDefault="00BD733B" w:rsidP="00204DE1">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按导出按钮后导出报表</w:t>
            </w:r>
          </w:p>
        </w:tc>
        <w:tc>
          <w:tcPr>
            <w:tcW w:w="3209" w:type="dxa"/>
          </w:tcPr>
          <w:p w14:paraId="77DC05C2" w14:textId="77777777" w:rsidR="00BD733B" w:rsidRDefault="00BD733B" w:rsidP="00204DE1">
            <w:pPr>
              <w:pStyle w:val="Axure"/>
              <w:ind w:firstLine="360"/>
              <w:rPr>
                <w:rFonts w:ascii="微软雅黑" w:eastAsia="微软雅黑" w:hAnsi="微软雅黑" w:cs="微软雅黑"/>
                <w:sz w:val="18"/>
                <w:szCs w:val="18"/>
              </w:rPr>
            </w:pPr>
          </w:p>
        </w:tc>
        <w:tc>
          <w:tcPr>
            <w:tcW w:w="1712" w:type="dxa"/>
          </w:tcPr>
          <w:p w14:paraId="4ED5DBD0" w14:textId="77777777" w:rsidR="00BD733B" w:rsidRDefault="00BD733B" w:rsidP="00204DE1">
            <w:pPr>
              <w:widowControl/>
              <w:jc w:val="left"/>
              <w:rPr>
                <w:rFonts w:ascii="微软雅黑" w:eastAsia="微软雅黑" w:hAnsi="微软雅黑" w:cs="微软雅黑"/>
                <w:sz w:val="18"/>
                <w:szCs w:val="18"/>
              </w:rPr>
            </w:pPr>
          </w:p>
        </w:tc>
      </w:tr>
    </w:tbl>
    <w:p w14:paraId="353F8058" w14:textId="77777777" w:rsidR="002C6076" w:rsidRPr="000E4374" w:rsidDel="006014E5" w:rsidRDefault="002C6076" w:rsidP="000E4374">
      <w:pPr>
        <w:rPr>
          <w:del w:id="472" w:author="haha" w:date="2018-11-26T15:20:00Z"/>
          <w:sz w:val="28"/>
          <w:szCs w:val="28"/>
        </w:rPr>
      </w:pPr>
    </w:p>
    <w:p w14:paraId="47D56707" w14:textId="2AA37699" w:rsidR="00E54D6C" w:rsidRPr="000E4374" w:rsidRDefault="000E4374" w:rsidP="000E4374">
      <w:pPr>
        <w:pStyle w:val="10"/>
        <w:spacing w:before="0" w:after="0" w:line="240" w:lineRule="auto"/>
        <w:rPr>
          <w:sz w:val="28"/>
          <w:szCs w:val="28"/>
        </w:rPr>
      </w:pPr>
      <w:bookmarkStart w:id="473" w:name="_Toc531797989"/>
      <w:r w:rsidRPr="000E4374">
        <w:rPr>
          <w:rStyle w:val="11"/>
          <w:rFonts w:hint="eastAsia"/>
          <w:sz w:val="28"/>
          <w:szCs w:val="28"/>
        </w:rPr>
        <w:t>六、</w:t>
      </w:r>
      <w:r w:rsidRPr="000E4374">
        <w:rPr>
          <w:rFonts w:hint="eastAsia"/>
          <w:sz w:val="28"/>
          <w:szCs w:val="28"/>
        </w:rPr>
        <w:t>报表管理模块下的外呼详情报表</w:t>
      </w:r>
      <w:bookmarkEnd w:id="473"/>
    </w:p>
    <w:p w14:paraId="60DE4671" w14:textId="470E705D" w:rsidR="002848EC" w:rsidRDefault="00F02D9D" w:rsidP="00E54D6C">
      <w:r>
        <w:rPr>
          <w:noProof/>
        </w:rPr>
        <w:drawing>
          <wp:inline distT="0" distB="0" distL="0" distR="0" wp14:anchorId="0FF979DA" wp14:editId="0F602956">
            <wp:extent cx="5274310" cy="1583055"/>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583055"/>
                    </a:xfrm>
                    <a:prstGeom prst="rect">
                      <a:avLst/>
                    </a:prstGeom>
                  </pic:spPr>
                </pic:pic>
              </a:graphicData>
            </a:graphic>
          </wp:inline>
        </w:drawing>
      </w:r>
    </w:p>
    <w:tbl>
      <w:tblPr>
        <w:tblpPr w:leftFromText="180" w:rightFromText="180" w:vertAnchor="text" w:horzAnchor="margin" w:tblpXSpec="center" w:tblpY="405"/>
        <w:tblOverlap w:val="never"/>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2"/>
        <w:gridCol w:w="1309"/>
        <w:gridCol w:w="3129"/>
        <w:gridCol w:w="3080"/>
        <w:gridCol w:w="1712"/>
      </w:tblGrid>
      <w:tr w:rsidR="00E54D6C" w14:paraId="4929BFA7" w14:textId="77777777" w:rsidTr="000E4374">
        <w:trPr>
          <w:trHeight w:val="345"/>
        </w:trPr>
        <w:tc>
          <w:tcPr>
            <w:tcW w:w="802" w:type="dxa"/>
          </w:tcPr>
          <w:p w14:paraId="443531B6" w14:textId="77777777" w:rsidR="00E54D6C" w:rsidRDefault="00E54D6C" w:rsidP="00D85FD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tcPr>
          <w:p w14:paraId="47C0F26D" w14:textId="77777777" w:rsidR="00E54D6C" w:rsidRDefault="00E54D6C" w:rsidP="00D85FD8">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129" w:type="dxa"/>
          </w:tcPr>
          <w:p w14:paraId="50211B3C" w14:textId="77777777" w:rsidR="00E54D6C" w:rsidRDefault="00E54D6C" w:rsidP="00D85FD8">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080" w:type="dxa"/>
          </w:tcPr>
          <w:p w14:paraId="211EAC42" w14:textId="77777777" w:rsidR="00E54D6C" w:rsidRDefault="00E54D6C" w:rsidP="00D85FD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14:paraId="30C32330" w14:textId="77777777" w:rsidR="00E54D6C" w:rsidRDefault="00E54D6C" w:rsidP="00D85FD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E54D6C" w14:paraId="6DCD6BC5" w14:textId="77777777" w:rsidTr="000E4374">
        <w:trPr>
          <w:trHeight w:val="345"/>
        </w:trPr>
        <w:tc>
          <w:tcPr>
            <w:tcW w:w="802" w:type="dxa"/>
          </w:tcPr>
          <w:p w14:paraId="61AA53FD" w14:textId="77777777" w:rsidR="00E54D6C" w:rsidRDefault="00E54D6C" w:rsidP="00D85FD8">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tcPr>
          <w:p w14:paraId="5E650772" w14:textId="14344780" w:rsidR="00E54D6C" w:rsidRDefault="00F02D9D" w:rsidP="00D85FD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机构</w:t>
            </w:r>
            <w:r w:rsidR="00E54D6C">
              <w:rPr>
                <w:rFonts w:ascii="微软雅黑" w:eastAsia="微软雅黑" w:hAnsi="微软雅黑" w:cs="微软雅黑" w:hint="eastAsia"/>
                <w:color w:val="000000"/>
                <w:sz w:val="18"/>
                <w:szCs w:val="18"/>
              </w:rPr>
              <w:t>筛选</w:t>
            </w:r>
          </w:p>
        </w:tc>
        <w:tc>
          <w:tcPr>
            <w:tcW w:w="3129" w:type="dxa"/>
          </w:tcPr>
          <w:p w14:paraId="1BEBE1A5" w14:textId="77777777" w:rsidR="00E54D6C" w:rsidRDefault="006279EA" w:rsidP="00D85FD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超级管理员默认请选择</w:t>
            </w:r>
          </w:p>
          <w:p w14:paraId="64DB87E3" w14:textId="738244EC" w:rsidR="006279EA" w:rsidRDefault="006279EA" w:rsidP="00D85FD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机构管理员默认当前机构</w:t>
            </w:r>
          </w:p>
        </w:tc>
        <w:tc>
          <w:tcPr>
            <w:tcW w:w="3080" w:type="dxa"/>
          </w:tcPr>
          <w:p w14:paraId="54F909BF" w14:textId="77777777" w:rsidR="00E54D6C" w:rsidRDefault="00E54D6C" w:rsidP="00D85FD8">
            <w:pPr>
              <w:pStyle w:val="Axure"/>
              <w:ind w:firstLine="360"/>
              <w:rPr>
                <w:rFonts w:ascii="微软雅黑" w:eastAsia="微软雅黑" w:hAnsi="微软雅黑" w:cs="微软雅黑"/>
                <w:sz w:val="18"/>
                <w:szCs w:val="18"/>
              </w:rPr>
            </w:pPr>
            <w:r>
              <w:rPr>
                <w:rFonts w:ascii="微软雅黑" w:eastAsia="微软雅黑" w:hAnsi="微软雅黑" w:cs="微软雅黑" w:hint="eastAsia"/>
                <w:sz w:val="18"/>
                <w:szCs w:val="18"/>
              </w:rPr>
              <w:t>根据选择筛选外呼详情报表</w:t>
            </w:r>
          </w:p>
        </w:tc>
        <w:tc>
          <w:tcPr>
            <w:tcW w:w="1712" w:type="dxa"/>
          </w:tcPr>
          <w:p w14:paraId="70F7CF02" w14:textId="6B0B78DA" w:rsidR="00E54D6C" w:rsidRDefault="00204DE1" w:rsidP="00D85FD8">
            <w:pPr>
              <w:widowControl/>
              <w:jc w:val="left"/>
              <w:rPr>
                <w:rFonts w:ascii="微软雅黑" w:eastAsia="微软雅黑" w:hAnsi="微软雅黑" w:cs="宋体"/>
                <w:bCs/>
                <w:kern w:val="0"/>
                <w:sz w:val="18"/>
                <w:szCs w:val="18"/>
              </w:rPr>
            </w:pPr>
            <w:ins w:id="474" w:author="haha" w:date="2018-11-26T15:32:00Z">
              <w:r>
                <w:rPr>
                  <w:rFonts w:ascii="微软雅黑" w:eastAsia="微软雅黑" w:hAnsi="微软雅黑" w:cs="宋体" w:hint="eastAsia"/>
                  <w:bCs/>
                  <w:kern w:val="0"/>
                  <w:sz w:val="18"/>
                  <w:szCs w:val="18"/>
                </w:rPr>
                <w:t>若只筛选</w:t>
              </w:r>
            </w:ins>
            <w:r w:rsidR="00F02D9D">
              <w:rPr>
                <w:rFonts w:ascii="微软雅黑" w:eastAsia="微软雅黑" w:hAnsi="微软雅黑" w:cs="宋体" w:hint="eastAsia"/>
                <w:bCs/>
                <w:kern w:val="0"/>
                <w:sz w:val="18"/>
                <w:szCs w:val="18"/>
              </w:rPr>
              <w:t>机构</w:t>
            </w:r>
            <w:ins w:id="475" w:author="haha" w:date="2018-11-26T15:32:00Z">
              <w:r>
                <w:rPr>
                  <w:rFonts w:ascii="微软雅黑" w:eastAsia="微软雅黑" w:hAnsi="微软雅黑" w:cs="宋体" w:hint="eastAsia"/>
                  <w:bCs/>
                  <w:kern w:val="0"/>
                  <w:sz w:val="18"/>
                  <w:szCs w:val="18"/>
                </w:rPr>
                <w:t>，就显示该</w:t>
              </w:r>
            </w:ins>
            <w:r w:rsidR="00F02D9D">
              <w:rPr>
                <w:rFonts w:ascii="微软雅黑" w:eastAsia="微软雅黑" w:hAnsi="微软雅黑" w:cs="宋体" w:hint="eastAsia"/>
                <w:bCs/>
                <w:kern w:val="0"/>
                <w:sz w:val="18"/>
                <w:szCs w:val="18"/>
              </w:rPr>
              <w:t>机构</w:t>
            </w:r>
            <w:ins w:id="476" w:author="haha" w:date="2018-11-26T15:32:00Z">
              <w:r>
                <w:rPr>
                  <w:rFonts w:ascii="微软雅黑" w:eastAsia="微软雅黑" w:hAnsi="微软雅黑" w:cs="宋体" w:hint="eastAsia"/>
                  <w:bCs/>
                  <w:kern w:val="0"/>
                  <w:sz w:val="18"/>
                  <w:szCs w:val="18"/>
                </w:rPr>
                <w:t>下所有外呼人员</w:t>
              </w:r>
            </w:ins>
          </w:p>
        </w:tc>
      </w:tr>
      <w:tr w:rsidR="00E54D6C" w14:paraId="2FAE1437" w14:textId="77777777" w:rsidTr="000E4374">
        <w:trPr>
          <w:trHeight w:val="272"/>
        </w:trPr>
        <w:tc>
          <w:tcPr>
            <w:tcW w:w="802" w:type="dxa"/>
          </w:tcPr>
          <w:p w14:paraId="7CAC6211" w14:textId="77777777" w:rsidR="00E54D6C" w:rsidRDefault="00E54D6C" w:rsidP="00D85FD8">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tcPr>
          <w:p w14:paraId="7C3B2FF7" w14:textId="34F0AA7A" w:rsidR="00E54D6C" w:rsidRDefault="006279EA" w:rsidP="00D85FD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主管</w:t>
            </w:r>
            <w:r w:rsidR="00E54D6C">
              <w:rPr>
                <w:rFonts w:ascii="微软雅黑" w:eastAsia="微软雅黑" w:hAnsi="微软雅黑" w:cs="微软雅黑" w:hint="eastAsia"/>
                <w:color w:val="000000"/>
                <w:sz w:val="18"/>
                <w:szCs w:val="18"/>
              </w:rPr>
              <w:t>筛选</w:t>
            </w:r>
          </w:p>
        </w:tc>
        <w:tc>
          <w:tcPr>
            <w:tcW w:w="3129" w:type="dxa"/>
          </w:tcPr>
          <w:p w14:paraId="05AC186F" w14:textId="77777777" w:rsidR="00E54D6C" w:rsidRDefault="00E54D6C" w:rsidP="00D85FD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默认请选择</w:t>
            </w:r>
          </w:p>
        </w:tc>
        <w:tc>
          <w:tcPr>
            <w:tcW w:w="3080" w:type="dxa"/>
          </w:tcPr>
          <w:p w14:paraId="36321DFC" w14:textId="77777777" w:rsidR="00E54D6C" w:rsidRDefault="00E54D6C" w:rsidP="00D85FD8">
            <w:pPr>
              <w:pStyle w:val="Axure"/>
              <w:ind w:firstLine="360"/>
              <w:rPr>
                <w:rFonts w:ascii="微软雅黑" w:eastAsia="微软雅黑" w:hAnsi="微软雅黑" w:cs="微软雅黑"/>
                <w:sz w:val="18"/>
                <w:szCs w:val="18"/>
              </w:rPr>
            </w:pPr>
            <w:r>
              <w:rPr>
                <w:rFonts w:ascii="微软雅黑" w:eastAsia="微软雅黑" w:hAnsi="微软雅黑" w:cs="微软雅黑" w:hint="eastAsia"/>
                <w:sz w:val="18"/>
                <w:szCs w:val="18"/>
              </w:rPr>
              <w:t>根据选择筛选外呼详情报表</w:t>
            </w:r>
          </w:p>
        </w:tc>
        <w:tc>
          <w:tcPr>
            <w:tcW w:w="1712" w:type="dxa"/>
          </w:tcPr>
          <w:p w14:paraId="3BB52736" w14:textId="63FA4F65" w:rsidR="00E54D6C" w:rsidRDefault="00204DE1" w:rsidP="00D85FD8">
            <w:pPr>
              <w:widowControl/>
              <w:jc w:val="left"/>
              <w:rPr>
                <w:rFonts w:ascii="微软雅黑" w:eastAsia="微软雅黑" w:hAnsi="微软雅黑" w:cs="微软雅黑"/>
                <w:sz w:val="18"/>
                <w:szCs w:val="18"/>
              </w:rPr>
            </w:pPr>
            <w:ins w:id="477" w:author="haha" w:date="2018-11-26T15:33:00Z">
              <w:r>
                <w:rPr>
                  <w:rFonts w:ascii="微软雅黑" w:eastAsia="微软雅黑" w:hAnsi="微软雅黑" w:cs="微软雅黑" w:hint="eastAsia"/>
                  <w:sz w:val="18"/>
                  <w:szCs w:val="18"/>
                </w:rPr>
                <w:t>可以只筛选坐席</w:t>
              </w:r>
            </w:ins>
          </w:p>
        </w:tc>
      </w:tr>
      <w:tr w:rsidR="00E54D6C" w14:paraId="495E2277" w14:textId="77777777" w:rsidTr="000E4374">
        <w:trPr>
          <w:trHeight w:val="272"/>
        </w:trPr>
        <w:tc>
          <w:tcPr>
            <w:tcW w:w="802" w:type="dxa"/>
          </w:tcPr>
          <w:p w14:paraId="444A5467" w14:textId="77777777" w:rsidR="00E54D6C" w:rsidRDefault="00E54D6C" w:rsidP="00D85FD8">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tcPr>
          <w:p w14:paraId="7294C5C3" w14:textId="7F7A08DA" w:rsidR="00E54D6C" w:rsidRDefault="006279EA" w:rsidP="00D85FD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关键字</w:t>
            </w:r>
            <w:r w:rsidR="00E54D6C">
              <w:rPr>
                <w:rFonts w:ascii="微软雅黑" w:eastAsia="微软雅黑" w:hAnsi="微软雅黑" w:cs="微软雅黑" w:hint="eastAsia"/>
                <w:color w:val="000000"/>
                <w:sz w:val="18"/>
                <w:szCs w:val="18"/>
              </w:rPr>
              <w:t>筛选</w:t>
            </w:r>
          </w:p>
        </w:tc>
        <w:tc>
          <w:tcPr>
            <w:tcW w:w="3129" w:type="dxa"/>
          </w:tcPr>
          <w:p w14:paraId="5073BB95" w14:textId="78E5F9FC" w:rsidR="00E54D6C" w:rsidRDefault="006279EA" w:rsidP="00D85FD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可输入客户姓名、手机号及专员姓名</w:t>
            </w:r>
          </w:p>
        </w:tc>
        <w:tc>
          <w:tcPr>
            <w:tcW w:w="3080" w:type="dxa"/>
          </w:tcPr>
          <w:p w14:paraId="02F012C8" w14:textId="77777777" w:rsidR="00E54D6C" w:rsidRDefault="00E54D6C" w:rsidP="00D85FD8">
            <w:pPr>
              <w:pStyle w:val="Axure"/>
              <w:ind w:firstLine="360"/>
              <w:rPr>
                <w:rFonts w:ascii="微软雅黑" w:eastAsia="微软雅黑" w:hAnsi="微软雅黑" w:cs="微软雅黑"/>
                <w:sz w:val="18"/>
                <w:szCs w:val="18"/>
              </w:rPr>
            </w:pPr>
            <w:r>
              <w:rPr>
                <w:rFonts w:ascii="微软雅黑" w:eastAsia="微软雅黑" w:hAnsi="微软雅黑" w:cs="微软雅黑" w:hint="eastAsia"/>
                <w:sz w:val="18"/>
                <w:szCs w:val="18"/>
              </w:rPr>
              <w:t>根据选择筛选外呼详情报表</w:t>
            </w:r>
          </w:p>
        </w:tc>
        <w:tc>
          <w:tcPr>
            <w:tcW w:w="1712" w:type="dxa"/>
          </w:tcPr>
          <w:p w14:paraId="4F0D395A" w14:textId="722F7913" w:rsidR="00E54D6C" w:rsidRDefault="00015061" w:rsidP="00D85FD8">
            <w:pPr>
              <w:widowControl/>
              <w:jc w:val="left"/>
              <w:rPr>
                <w:rFonts w:ascii="微软雅黑" w:eastAsia="微软雅黑" w:hAnsi="微软雅黑" w:cs="微软雅黑"/>
                <w:sz w:val="18"/>
                <w:szCs w:val="18"/>
              </w:rPr>
            </w:pPr>
            <w:ins w:id="478" w:author="haha" w:date="2018-11-27T11:02:00Z">
              <w:r>
                <w:rPr>
                  <w:rFonts w:ascii="微软雅黑" w:eastAsia="微软雅黑" w:hAnsi="微软雅黑" w:cs="宋体" w:hint="eastAsia"/>
                  <w:bCs/>
                  <w:kern w:val="0"/>
                  <w:sz w:val="18"/>
                  <w:szCs w:val="18"/>
                </w:rPr>
                <w:t>根据条件查询</w:t>
              </w:r>
            </w:ins>
          </w:p>
        </w:tc>
      </w:tr>
      <w:tr w:rsidR="00E54D6C" w14:paraId="4944CE0E" w14:textId="77777777" w:rsidTr="000E4374">
        <w:trPr>
          <w:trHeight w:val="272"/>
        </w:trPr>
        <w:tc>
          <w:tcPr>
            <w:tcW w:w="802" w:type="dxa"/>
          </w:tcPr>
          <w:p w14:paraId="3B5D07DF" w14:textId="77777777" w:rsidR="00E54D6C" w:rsidRDefault="00E54D6C" w:rsidP="00D85FD8">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4</w:t>
            </w:r>
          </w:p>
        </w:tc>
        <w:tc>
          <w:tcPr>
            <w:tcW w:w="1309" w:type="dxa"/>
          </w:tcPr>
          <w:p w14:paraId="7B03CB47" w14:textId="77777777" w:rsidR="00E54D6C" w:rsidRDefault="00E54D6C" w:rsidP="00D85FD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产品名称</w:t>
            </w:r>
          </w:p>
        </w:tc>
        <w:tc>
          <w:tcPr>
            <w:tcW w:w="3129" w:type="dxa"/>
          </w:tcPr>
          <w:p w14:paraId="5B9A57C1" w14:textId="10920872" w:rsidR="00E54D6C" w:rsidRDefault="00E54D6C" w:rsidP="00D85FD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默认请选择</w:t>
            </w:r>
            <w:ins w:id="479" w:author="haha" w:date="2018-11-26T17:39:00Z">
              <w:r w:rsidR="00375747">
                <w:rPr>
                  <w:rFonts w:ascii="微软雅黑" w:eastAsia="微软雅黑" w:hAnsi="微软雅黑" w:cs="微软雅黑" w:hint="eastAsia"/>
                  <w:color w:val="000000"/>
                  <w:sz w:val="18"/>
                  <w:szCs w:val="18"/>
                </w:rPr>
                <w:t>（超享借 秒借现有产品名称）</w:t>
              </w:r>
            </w:ins>
          </w:p>
        </w:tc>
        <w:tc>
          <w:tcPr>
            <w:tcW w:w="3080" w:type="dxa"/>
          </w:tcPr>
          <w:p w14:paraId="4B2575C8" w14:textId="77777777" w:rsidR="00E54D6C" w:rsidRDefault="00E54D6C" w:rsidP="00D85FD8">
            <w:pPr>
              <w:pStyle w:val="Axure"/>
              <w:ind w:firstLine="360"/>
              <w:rPr>
                <w:rFonts w:ascii="微软雅黑" w:eastAsia="微软雅黑" w:hAnsi="微软雅黑" w:cs="微软雅黑"/>
                <w:sz w:val="18"/>
                <w:szCs w:val="18"/>
              </w:rPr>
            </w:pPr>
            <w:r>
              <w:rPr>
                <w:rFonts w:ascii="微软雅黑" w:eastAsia="微软雅黑" w:hAnsi="微软雅黑" w:cs="微软雅黑" w:hint="eastAsia"/>
                <w:sz w:val="18"/>
                <w:szCs w:val="18"/>
              </w:rPr>
              <w:t>根据选择筛选外呼详情报表</w:t>
            </w:r>
          </w:p>
        </w:tc>
        <w:tc>
          <w:tcPr>
            <w:tcW w:w="1712" w:type="dxa"/>
          </w:tcPr>
          <w:p w14:paraId="77245E5B" w14:textId="2244C7AA" w:rsidR="00E54D6C" w:rsidRDefault="00015061" w:rsidP="00D85FD8">
            <w:pPr>
              <w:widowControl/>
              <w:jc w:val="left"/>
              <w:rPr>
                <w:rFonts w:ascii="微软雅黑" w:eastAsia="微软雅黑" w:hAnsi="微软雅黑" w:cs="微软雅黑"/>
                <w:sz w:val="18"/>
                <w:szCs w:val="18"/>
              </w:rPr>
            </w:pPr>
            <w:ins w:id="480" w:author="haha" w:date="2018-11-27T11:02:00Z">
              <w:r>
                <w:rPr>
                  <w:rFonts w:ascii="微软雅黑" w:eastAsia="微软雅黑" w:hAnsi="微软雅黑" w:cs="宋体" w:hint="eastAsia"/>
                  <w:bCs/>
                  <w:kern w:val="0"/>
                  <w:sz w:val="18"/>
                  <w:szCs w:val="18"/>
                </w:rPr>
                <w:t>根据条件查询</w:t>
              </w:r>
            </w:ins>
          </w:p>
        </w:tc>
      </w:tr>
      <w:tr w:rsidR="00E54D6C" w14:paraId="3F0F0CFC" w14:textId="77777777" w:rsidTr="000E4374">
        <w:trPr>
          <w:trHeight w:val="272"/>
        </w:trPr>
        <w:tc>
          <w:tcPr>
            <w:tcW w:w="802" w:type="dxa"/>
          </w:tcPr>
          <w:p w14:paraId="6FA1D8CF" w14:textId="77777777" w:rsidR="00E54D6C" w:rsidRDefault="00E54D6C" w:rsidP="00D85FD8">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5</w:t>
            </w:r>
          </w:p>
        </w:tc>
        <w:tc>
          <w:tcPr>
            <w:tcW w:w="1309" w:type="dxa"/>
          </w:tcPr>
          <w:p w14:paraId="2F07625B" w14:textId="77777777" w:rsidR="00E54D6C" w:rsidRDefault="00E54D6C" w:rsidP="00D85FD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放款状态筛选</w:t>
            </w:r>
          </w:p>
        </w:tc>
        <w:tc>
          <w:tcPr>
            <w:tcW w:w="3129" w:type="dxa"/>
          </w:tcPr>
          <w:p w14:paraId="4954F8ED" w14:textId="6EE58D6E" w:rsidR="00E54D6C" w:rsidRDefault="00E54D6C" w:rsidP="00D85FD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w:t>
            </w:r>
            <w:r w:rsidR="0093322F">
              <w:rPr>
                <w:rFonts w:ascii="微软雅黑" w:eastAsia="微软雅黑" w:hAnsi="微软雅黑" w:cs="微软雅黑" w:hint="eastAsia"/>
                <w:color w:val="000000"/>
                <w:sz w:val="18"/>
                <w:szCs w:val="18"/>
              </w:rPr>
              <w:t>请选择</w:t>
            </w:r>
            <w:ins w:id="481" w:author="haha" w:date="2018-11-26T17:39:00Z">
              <w:r w:rsidR="00375747">
                <w:rPr>
                  <w:rFonts w:ascii="微软雅黑" w:eastAsia="微软雅黑" w:hAnsi="微软雅黑" w:cs="微软雅黑" w:hint="eastAsia"/>
                  <w:color w:val="000000"/>
                  <w:sz w:val="18"/>
                  <w:szCs w:val="18"/>
                </w:rPr>
                <w:t>（已放款 放款中 未放款</w:t>
              </w:r>
            </w:ins>
            <w:ins w:id="482" w:author="haha" w:date="2018-11-26T17:40:00Z">
              <w:r w:rsidR="00375747">
                <w:rPr>
                  <w:rFonts w:ascii="微软雅黑" w:eastAsia="微软雅黑" w:hAnsi="微软雅黑" w:cs="微软雅黑" w:hint="eastAsia"/>
                  <w:color w:val="000000"/>
                  <w:sz w:val="18"/>
                  <w:szCs w:val="18"/>
                </w:rPr>
                <w:t xml:space="preserve"> </w:t>
              </w:r>
            </w:ins>
            <w:ins w:id="483" w:author="haha" w:date="2018-11-26T17:44:00Z">
              <w:r w:rsidR="002622B1">
                <w:rPr>
                  <w:rFonts w:ascii="微软雅黑" w:eastAsia="微软雅黑" w:hAnsi="微软雅黑" w:cs="微软雅黑" w:hint="eastAsia"/>
                  <w:color w:val="000000"/>
                  <w:sz w:val="18"/>
                  <w:szCs w:val="18"/>
                </w:rPr>
                <w:t>未知</w:t>
              </w:r>
            </w:ins>
            <w:ins w:id="484" w:author="haha" w:date="2018-11-26T17:39:00Z">
              <w:r w:rsidR="00375747">
                <w:rPr>
                  <w:rFonts w:ascii="微软雅黑" w:eastAsia="微软雅黑" w:hAnsi="微软雅黑" w:cs="微软雅黑" w:hint="eastAsia"/>
                  <w:color w:val="000000"/>
                  <w:sz w:val="18"/>
                  <w:szCs w:val="18"/>
                </w:rPr>
                <w:t>）</w:t>
              </w:r>
            </w:ins>
          </w:p>
        </w:tc>
        <w:tc>
          <w:tcPr>
            <w:tcW w:w="3080" w:type="dxa"/>
          </w:tcPr>
          <w:p w14:paraId="5BDE7AF5" w14:textId="77777777" w:rsidR="00E54D6C" w:rsidRDefault="00E54D6C" w:rsidP="00D85FD8">
            <w:pPr>
              <w:pStyle w:val="Axure"/>
              <w:ind w:firstLine="360"/>
              <w:rPr>
                <w:rFonts w:ascii="微软雅黑" w:eastAsia="微软雅黑" w:hAnsi="微软雅黑" w:cs="微软雅黑"/>
                <w:sz w:val="18"/>
                <w:szCs w:val="18"/>
              </w:rPr>
            </w:pPr>
            <w:r>
              <w:rPr>
                <w:rFonts w:ascii="微软雅黑" w:eastAsia="微软雅黑" w:hAnsi="微软雅黑" w:cs="微软雅黑" w:hint="eastAsia"/>
                <w:sz w:val="18"/>
                <w:szCs w:val="18"/>
              </w:rPr>
              <w:t>根据选择筛选外呼详情报表</w:t>
            </w:r>
          </w:p>
        </w:tc>
        <w:tc>
          <w:tcPr>
            <w:tcW w:w="1712" w:type="dxa"/>
          </w:tcPr>
          <w:p w14:paraId="011FE133" w14:textId="43AC7EAD" w:rsidR="00E54D6C" w:rsidRDefault="00015061" w:rsidP="00D85FD8">
            <w:pPr>
              <w:widowControl/>
              <w:jc w:val="left"/>
              <w:rPr>
                <w:rFonts w:ascii="微软雅黑" w:eastAsia="微软雅黑" w:hAnsi="微软雅黑" w:cs="微软雅黑"/>
                <w:sz w:val="18"/>
                <w:szCs w:val="18"/>
              </w:rPr>
            </w:pPr>
            <w:ins w:id="485" w:author="haha" w:date="2018-11-27T11:02:00Z">
              <w:r>
                <w:rPr>
                  <w:rFonts w:ascii="微软雅黑" w:eastAsia="微软雅黑" w:hAnsi="微软雅黑" w:cs="宋体" w:hint="eastAsia"/>
                  <w:bCs/>
                  <w:kern w:val="0"/>
                  <w:sz w:val="18"/>
                  <w:szCs w:val="18"/>
                </w:rPr>
                <w:t>根据条件查询</w:t>
              </w:r>
            </w:ins>
          </w:p>
        </w:tc>
      </w:tr>
      <w:tr w:rsidR="00E54D6C" w14:paraId="4F564C46" w14:textId="77777777" w:rsidTr="000E4374">
        <w:trPr>
          <w:trHeight w:val="272"/>
        </w:trPr>
        <w:tc>
          <w:tcPr>
            <w:tcW w:w="802" w:type="dxa"/>
          </w:tcPr>
          <w:p w14:paraId="3F7206E0" w14:textId="77777777" w:rsidR="00E54D6C" w:rsidRDefault="00E54D6C" w:rsidP="00D85FD8">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6</w:t>
            </w:r>
          </w:p>
        </w:tc>
        <w:tc>
          <w:tcPr>
            <w:tcW w:w="1309" w:type="dxa"/>
          </w:tcPr>
          <w:p w14:paraId="147E90D3" w14:textId="77777777" w:rsidR="00E54D6C" w:rsidRDefault="00E54D6C" w:rsidP="00D85FD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审核状态筛选</w:t>
            </w:r>
          </w:p>
        </w:tc>
        <w:tc>
          <w:tcPr>
            <w:tcW w:w="3129" w:type="dxa"/>
          </w:tcPr>
          <w:p w14:paraId="5686B323" w14:textId="25DFF9DC" w:rsidR="00E54D6C" w:rsidRDefault="00E54D6C" w:rsidP="00D85FD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w:t>
            </w:r>
            <w:r w:rsidR="0093322F">
              <w:rPr>
                <w:rFonts w:ascii="微软雅黑" w:eastAsia="微软雅黑" w:hAnsi="微软雅黑" w:cs="微软雅黑" w:hint="eastAsia"/>
                <w:color w:val="000000"/>
                <w:sz w:val="18"/>
                <w:szCs w:val="18"/>
              </w:rPr>
              <w:t>请选择</w:t>
            </w:r>
            <w:ins w:id="486" w:author="haha" w:date="2018-11-26T17:39:00Z">
              <w:r w:rsidR="00375747">
                <w:rPr>
                  <w:rFonts w:ascii="微软雅黑" w:eastAsia="微软雅黑" w:hAnsi="微软雅黑" w:cs="微软雅黑" w:hint="eastAsia"/>
                  <w:color w:val="000000"/>
                  <w:sz w:val="18"/>
                  <w:szCs w:val="18"/>
                </w:rPr>
                <w:t>（</w:t>
              </w:r>
            </w:ins>
            <w:ins w:id="487" w:author="haha" w:date="2018-11-26T17:40:00Z">
              <w:r w:rsidR="00375747">
                <w:rPr>
                  <w:rFonts w:ascii="微软雅黑" w:eastAsia="微软雅黑" w:hAnsi="微软雅黑" w:cs="微软雅黑" w:hint="eastAsia"/>
                  <w:color w:val="000000"/>
                  <w:sz w:val="18"/>
                  <w:szCs w:val="18"/>
                </w:rPr>
                <w:t>审批通过 审批拒绝  未知</w:t>
              </w:r>
            </w:ins>
            <w:ins w:id="488" w:author="haha" w:date="2018-11-26T17:39:00Z">
              <w:r w:rsidR="00375747">
                <w:rPr>
                  <w:rFonts w:ascii="微软雅黑" w:eastAsia="微软雅黑" w:hAnsi="微软雅黑" w:cs="微软雅黑" w:hint="eastAsia"/>
                  <w:color w:val="000000"/>
                  <w:sz w:val="18"/>
                  <w:szCs w:val="18"/>
                </w:rPr>
                <w:t>）</w:t>
              </w:r>
            </w:ins>
          </w:p>
        </w:tc>
        <w:tc>
          <w:tcPr>
            <w:tcW w:w="3080" w:type="dxa"/>
          </w:tcPr>
          <w:p w14:paraId="0893204F" w14:textId="77777777" w:rsidR="00E54D6C" w:rsidRDefault="00E54D6C" w:rsidP="00D85FD8">
            <w:pPr>
              <w:pStyle w:val="Axure"/>
              <w:ind w:firstLine="360"/>
              <w:rPr>
                <w:rFonts w:ascii="微软雅黑" w:eastAsia="微软雅黑" w:hAnsi="微软雅黑" w:cs="微软雅黑"/>
                <w:sz w:val="18"/>
                <w:szCs w:val="18"/>
              </w:rPr>
            </w:pPr>
            <w:r>
              <w:rPr>
                <w:rFonts w:ascii="微软雅黑" w:eastAsia="微软雅黑" w:hAnsi="微软雅黑" w:cs="微软雅黑" w:hint="eastAsia"/>
                <w:sz w:val="18"/>
                <w:szCs w:val="18"/>
              </w:rPr>
              <w:t>根据选择筛选外呼详情报表</w:t>
            </w:r>
          </w:p>
        </w:tc>
        <w:tc>
          <w:tcPr>
            <w:tcW w:w="1712" w:type="dxa"/>
          </w:tcPr>
          <w:p w14:paraId="0F4B1AF8" w14:textId="4B849C59" w:rsidR="00E54D6C" w:rsidRDefault="00015061" w:rsidP="00D85FD8">
            <w:pPr>
              <w:widowControl/>
              <w:jc w:val="left"/>
              <w:rPr>
                <w:rFonts w:ascii="微软雅黑" w:eastAsia="微软雅黑" w:hAnsi="微软雅黑" w:cs="微软雅黑"/>
                <w:sz w:val="18"/>
                <w:szCs w:val="18"/>
              </w:rPr>
            </w:pPr>
            <w:ins w:id="489" w:author="haha" w:date="2018-11-27T11:02:00Z">
              <w:r>
                <w:rPr>
                  <w:rFonts w:ascii="微软雅黑" w:eastAsia="微软雅黑" w:hAnsi="微软雅黑" w:cs="宋体" w:hint="eastAsia"/>
                  <w:bCs/>
                  <w:kern w:val="0"/>
                  <w:sz w:val="18"/>
                  <w:szCs w:val="18"/>
                </w:rPr>
                <w:t>根据条件查询</w:t>
              </w:r>
            </w:ins>
          </w:p>
        </w:tc>
      </w:tr>
      <w:tr w:rsidR="00E54D6C" w14:paraId="133066B6" w14:textId="77777777" w:rsidTr="000E4374">
        <w:trPr>
          <w:trHeight w:val="272"/>
        </w:trPr>
        <w:tc>
          <w:tcPr>
            <w:tcW w:w="802" w:type="dxa"/>
          </w:tcPr>
          <w:p w14:paraId="3CB8EB67" w14:textId="77777777" w:rsidR="00E54D6C" w:rsidRDefault="00E54D6C" w:rsidP="00D85FD8">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7</w:t>
            </w:r>
          </w:p>
        </w:tc>
        <w:tc>
          <w:tcPr>
            <w:tcW w:w="1309" w:type="dxa"/>
          </w:tcPr>
          <w:p w14:paraId="1D2B9D52" w14:textId="77777777" w:rsidR="00E54D6C" w:rsidRDefault="00E54D6C" w:rsidP="00D85FD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通话日期筛选</w:t>
            </w:r>
          </w:p>
        </w:tc>
        <w:tc>
          <w:tcPr>
            <w:tcW w:w="3129" w:type="dxa"/>
          </w:tcPr>
          <w:p w14:paraId="2D3F1088" w14:textId="77777777" w:rsidR="00E54D6C" w:rsidRDefault="00E54D6C" w:rsidP="00D85FD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默认当天</w:t>
            </w:r>
          </w:p>
        </w:tc>
        <w:tc>
          <w:tcPr>
            <w:tcW w:w="3080" w:type="dxa"/>
          </w:tcPr>
          <w:p w14:paraId="6769FEA8" w14:textId="77777777" w:rsidR="00E54D6C" w:rsidRDefault="002848EC" w:rsidP="00D85FD8">
            <w:pPr>
              <w:pStyle w:val="Axure"/>
              <w:ind w:firstLine="360"/>
              <w:rPr>
                <w:rFonts w:ascii="微软雅黑" w:eastAsia="微软雅黑" w:hAnsi="微软雅黑" w:cs="微软雅黑"/>
                <w:sz w:val="18"/>
                <w:szCs w:val="18"/>
              </w:rPr>
            </w:pPr>
            <w:r>
              <w:rPr>
                <w:rFonts w:ascii="微软雅黑" w:eastAsia="微软雅黑" w:hAnsi="微软雅黑" w:cs="微软雅黑" w:hint="eastAsia"/>
                <w:sz w:val="18"/>
                <w:szCs w:val="18"/>
              </w:rPr>
              <w:t>根据选择筛选外呼详情报表</w:t>
            </w:r>
          </w:p>
        </w:tc>
        <w:tc>
          <w:tcPr>
            <w:tcW w:w="1712" w:type="dxa"/>
          </w:tcPr>
          <w:p w14:paraId="685B5748" w14:textId="396ED295" w:rsidR="00E54D6C" w:rsidRDefault="00015061" w:rsidP="00D85FD8">
            <w:pPr>
              <w:widowControl/>
              <w:jc w:val="left"/>
              <w:rPr>
                <w:rFonts w:ascii="微软雅黑" w:eastAsia="微软雅黑" w:hAnsi="微软雅黑" w:cs="微软雅黑"/>
                <w:sz w:val="18"/>
                <w:szCs w:val="18"/>
              </w:rPr>
            </w:pPr>
            <w:ins w:id="490" w:author="haha" w:date="2018-11-27T11:02:00Z">
              <w:r>
                <w:rPr>
                  <w:rFonts w:ascii="微软雅黑" w:eastAsia="微软雅黑" w:hAnsi="微软雅黑" w:cs="宋体" w:hint="eastAsia"/>
                  <w:bCs/>
                  <w:kern w:val="0"/>
                  <w:sz w:val="18"/>
                  <w:szCs w:val="18"/>
                </w:rPr>
                <w:t>根据条件查询</w:t>
              </w:r>
            </w:ins>
          </w:p>
        </w:tc>
      </w:tr>
      <w:tr w:rsidR="002848EC" w14:paraId="7E293102" w14:textId="77777777" w:rsidTr="000E4374">
        <w:trPr>
          <w:trHeight w:val="272"/>
        </w:trPr>
        <w:tc>
          <w:tcPr>
            <w:tcW w:w="802" w:type="dxa"/>
          </w:tcPr>
          <w:p w14:paraId="42E109C4" w14:textId="77777777" w:rsidR="002848EC" w:rsidRDefault="002848EC" w:rsidP="00D85FD8">
            <w:pPr>
              <w:widowControl/>
              <w:jc w:val="center"/>
              <w:rPr>
                <w:rFonts w:ascii="微软雅黑" w:eastAsia="微软雅黑" w:hAnsi="微软雅黑" w:cs="微软雅黑"/>
                <w:sz w:val="18"/>
                <w:szCs w:val="18"/>
              </w:rPr>
            </w:pPr>
            <w:r>
              <w:rPr>
                <w:rFonts w:ascii="微软雅黑" w:eastAsia="微软雅黑" w:hAnsi="微软雅黑" w:cs="微软雅黑"/>
                <w:sz w:val="18"/>
                <w:szCs w:val="18"/>
              </w:rPr>
              <w:t>8</w:t>
            </w:r>
          </w:p>
        </w:tc>
        <w:tc>
          <w:tcPr>
            <w:tcW w:w="1309" w:type="dxa"/>
          </w:tcPr>
          <w:p w14:paraId="4E408024" w14:textId="77777777" w:rsidR="002848EC" w:rsidRDefault="002848EC" w:rsidP="00D85FD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查询按钮</w:t>
            </w:r>
          </w:p>
        </w:tc>
        <w:tc>
          <w:tcPr>
            <w:tcW w:w="3129" w:type="dxa"/>
          </w:tcPr>
          <w:p w14:paraId="1B80BA0D" w14:textId="77777777" w:rsidR="002848EC" w:rsidRDefault="002848EC" w:rsidP="00D85FD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根据上述筛选进行查询</w:t>
            </w:r>
          </w:p>
        </w:tc>
        <w:tc>
          <w:tcPr>
            <w:tcW w:w="3080" w:type="dxa"/>
          </w:tcPr>
          <w:p w14:paraId="346E3773" w14:textId="77777777" w:rsidR="002848EC" w:rsidRDefault="002848EC" w:rsidP="00D85FD8">
            <w:pPr>
              <w:pStyle w:val="Axure"/>
              <w:ind w:firstLine="360"/>
              <w:rPr>
                <w:rFonts w:ascii="微软雅黑" w:eastAsia="微软雅黑" w:hAnsi="微软雅黑" w:cs="微软雅黑"/>
                <w:sz w:val="18"/>
                <w:szCs w:val="18"/>
              </w:rPr>
            </w:pPr>
          </w:p>
        </w:tc>
        <w:tc>
          <w:tcPr>
            <w:tcW w:w="1712" w:type="dxa"/>
          </w:tcPr>
          <w:p w14:paraId="03520F7F" w14:textId="77777777" w:rsidR="002848EC" w:rsidRDefault="002848EC" w:rsidP="00D85FD8">
            <w:pPr>
              <w:widowControl/>
              <w:jc w:val="left"/>
              <w:rPr>
                <w:rFonts w:ascii="微软雅黑" w:eastAsia="微软雅黑" w:hAnsi="微软雅黑" w:cs="微软雅黑"/>
                <w:sz w:val="18"/>
                <w:szCs w:val="18"/>
              </w:rPr>
            </w:pPr>
          </w:p>
        </w:tc>
      </w:tr>
      <w:tr w:rsidR="002848EC" w14:paraId="2364482C" w14:textId="77777777" w:rsidTr="000E4374">
        <w:trPr>
          <w:trHeight w:val="272"/>
        </w:trPr>
        <w:tc>
          <w:tcPr>
            <w:tcW w:w="802" w:type="dxa"/>
          </w:tcPr>
          <w:p w14:paraId="0D4A0A93" w14:textId="77777777" w:rsidR="002848EC" w:rsidRDefault="002848EC" w:rsidP="00D85FD8">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9</w:t>
            </w:r>
          </w:p>
        </w:tc>
        <w:tc>
          <w:tcPr>
            <w:tcW w:w="1309" w:type="dxa"/>
          </w:tcPr>
          <w:p w14:paraId="6C8462B8" w14:textId="77777777" w:rsidR="002848EC" w:rsidRDefault="002848EC" w:rsidP="00D85FD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导出按钮</w:t>
            </w:r>
          </w:p>
        </w:tc>
        <w:tc>
          <w:tcPr>
            <w:tcW w:w="3129" w:type="dxa"/>
          </w:tcPr>
          <w:p w14:paraId="2DCC2B53" w14:textId="19F494A4" w:rsidR="002848EC" w:rsidRDefault="002848EC" w:rsidP="00D85FD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可导出话务报表</w:t>
            </w:r>
            <w:r w:rsidR="006279EA">
              <w:rPr>
                <w:rFonts w:ascii="微软雅黑" w:eastAsia="微软雅黑" w:hAnsi="微软雅黑" w:cs="微软雅黑" w:hint="eastAsia"/>
                <w:color w:val="000000"/>
                <w:sz w:val="18"/>
                <w:szCs w:val="18"/>
              </w:rPr>
              <w:t>录音不可导出</w:t>
            </w:r>
          </w:p>
        </w:tc>
        <w:tc>
          <w:tcPr>
            <w:tcW w:w="3080" w:type="dxa"/>
          </w:tcPr>
          <w:p w14:paraId="0CA6DA02" w14:textId="77777777" w:rsidR="002848EC" w:rsidRDefault="002848EC" w:rsidP="00D85FD8">
            <w:pPr>
              <w:pStyle w:val="Axure"/>
              <w:ind w:firstLine="360"/>
              <w:rPr>
                <w:rFonts w:ascii="微软雅黑" w:eastAsia="微软雅黑" w:hAnsi="微软雅黑" w:cs="微软雅黑"/>
                <w:sz w:val="18"/>
                <w:szCs w:val="18"/>
              </w:rPr>
            </w:pPr>
          </w:p>
        </w:tc>
        <w:tc>
          <w:tcPr>
            <w:tcW w:w="1712" w:type="dxa"/>
          </w:tcPr>
          <w:p w14:paraId="780643CF" w14:textId="01284EA8" w:rsidR="002848EC" w:rsidRDefault="002848EC" w:rsidP="00D85FD8">
            <w:pPr>
              <w:widowControl/>
              <w:jc w:val="left"/>
              <w:rPr>
                <w:rFonts w:ascii="微软雅黑" w:eastAsia="微软雅黑" w:hAnsi="微软雅黑" w:cs="微软雅黑"/>
                <w:sz w:val="18"/>
                <w:szCs w:val="18"/>
              </w:rPr>
            </w:pPr>
          </w:p>
        </w:tc>
      </w:tr>
      <w:tr w:rsidR="002848EC" w14:paraId="39BA5782" w14:textId="77777777" w:rsidTr="000E4374">
        <w:trPr>
          <w:trHeight w:val="272"/>
        </w:trPr>
        <w:tc>
          <w:tcPr>
            <w:tcW w:w="802" w:type="dxa"/>
          </w:tcPr>
          <w:p w14:paraId="59319015" w14:textId="77777777" w:rsidR="002848EC" w:rsidRDefault="002848EC" w:rsidP="00D85FD8">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1</w:t>
            </w:r>
            <w:r>
              <w:rPr>
                <w:rFonts w:ascii="微软雅黑" w:eastAsia="微软雅黑" w:hAnsi="微软雅黑" w:cs="微软雅黑"/>
                <w:sz w:val="18"/>
                <w:szCs w:val="18"/>
              </w:rPr>
              <w:t>0</w:t>
            </w:r>
          </w:p>
        </w:tc>
        <w:tc>
          <w:tcPr>
            <w:tcW w:w="1309" w:type="dxa"/>
          </w:tcPr>
          <w:p w14:paraId="5D715623" w14:textId="77777777" w:rsidR="002848EC" w:rsidRDefault="002848EC" w:rsidP="00D85FD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话务详情报表</w:t>
            </w:r>
          </w:p>
        </w:tc>
        <w:tc>
          <w:tcPr>
            <w:tcW w:w="3129" w:type="dxa"/>
          </w:tcPr>
          <w:p w14:paraId="600254C1" w14:textId="77777777" w:rsidR="002848EC" w:rsidRDefault="002848EC" w:rsidP="00D85FD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权限内已通过的报表</w:t>
            </w:r>
            <w:r w:rsidR="0093322F">
              <w:rPr>
                <w:rFonts w:ascii="微软雅黑" w:eastAsia="微软雅黑" w:hAnsi="微软雅黑" w:cs="微软雅黑" w:hint="eastAsia"/>
                <w:color w:val="000000"/>
                <w:sz w:val="18"/>
                <w:szCs w:val="18"/>
              </w:rPr>
              <w:t>时间排序</w:t>
            </w:r>
          </w:p>
        </w:tc>
        <w:tc>
          <w:tcPr>
            <w:tcW w:w="3080" w:type="dxa"/>
          </w:tcPr>
          <w:p w14:paraId="547A5A5C" w14:textId="77777777" w:rsidR="002848EC" w:rsidRDefault="002848EC" w:rsidP="00D85FD8">
            <w:pPr>
              <w:pStyle w:val="Axure"/>
              <w:ind w:firstLine="360"/>
              <w:rPr>
                <w:rFonts w:ascii="微软雅黑" w:eastAsia="微软雅黑" w:hAnsi="微软雅黑" w:cs="微软雅黑"/>
                <w:sz w:val="18"/>
                <w:szCs w:val="18"/>
              </w:rPr>
            </w:pPr>
          </w:p>
        </w:tc>
        <w:tc>
          <w:tcPr>
            <w:tcW w:w="1712" w:type="dxa"/>
          </w:tcPr>
          <w:p w14:paraId="74E96AFD" w14:textId="77777777" w:rsidR="002848EC" w:rsidRDefault="002848EC" w:rsidP="00D85FD8">
            <w:pPr>
              <w:widowControl/>
              <w:jc w:val="left"/>
              <w:rPr>
                <w:rFonts w:ascii="微软雅黑" w:eastAsia="微软雅黑" w:hAnsi="微软雅黑" w:cs="微软雅黑"/>
                <w:sz w:val="18"/>
                <w:szCs w:val="18"/>
              </w:rPr>
            </w:pPr>
          </w:p>
        </w:tc>
      </w:tr>
    </w:tbl>
    <w:p w14:paraId="3CBBE9C6" w14:textId="77777777" w:rsidR="002848EC" w:rsidRPr="002848EC" w:rsidRDefault="002848EC" w:rsidP="00AD5670">
      <w:pPr>
        <w:pStyle w:val="1"/>
        <w:rPr>
          <w:noProof/>
        </w:rPr>
      </w:pPr>
      <w:bookmarkStart w:id="491" w:name="_Toc531797990"/>
      <w:r w:rsidRPr="002848EC">
        <w:rPr>
          <w:rFonts w:hint="eastAsia"/>
          <w:noProof/>
        </w:rPr>
        <w:lastRenderedPageBreak/>
        <w:t>客户资料详情</w:t>
      </w:r>
      <w:bookmarkEnd w:id="491"/>
    </w:p>
    <w:p w14:paraId="100418B7" w14:textId="6661CF85" w:rsidR="00E54D6C" w:rsidRPr="002C1370" w:rsidRDefault="002848EC" w:rsidP="002C1370">
      <w:del w:id="492" w:author="haha" w:date="2018-12-05T17:41:00Z">
        <w:r w:rsidDel="006D2854">
          <w:rPr>
            <w:noProof/>
          </w:rPr>
          <w:drawing>
            <wp:inline distT="0" distB="0" distL="0" distR="0" wp14:anchorId="756E8A82" wp14:editId="451996FC">
              <wp:extent cx="5274310" cy="194754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947545"/>
                      </a:xfrm>
                      <a:prstGeom prst="rect">
                        <a:avLst/>
                      </a:prstGeom>
                    </pic:spPr>
                  </pic:pic>
                </a:graphicData>
              </a:graphic>
            </wp:inline>
          </w:drawing>
        </w:r>
      </w:del>
      <w:ins w:id="493" w:author="haha" w:date="2018-12-05T17:41:00Z">
        <w:r w:rsidR="006D2854">
          <w:rPr>
            <w:noProof/>
          </w:rPr>
          <w:drawing>
            <wp:inline distT="0" distB="0" distL="0" distR="0" wp14:anchorId="5163208B" wp14:editId="3E0F061E">
              <wp:extent cx="5274310" cy="313372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133725"/>
                      </a:xfrm>
                      <a:prstGeom prst="rect">
                        <a:avLst/>
                      </a:prstGeom>
                    </pic:spPr>
                  </pic:pic>
                </a:graphicData>
              </a:graphic>
            </wp:inline>
          </w:drawing>
        </w:r>
      </w:ins>
    </w:p>
    <w:tbl>
      <w:tblPr>
        <w:tblpPr w:leftFromText="180" w:rightFromText="180" w:vertAnchor="text" w:horzAnchor="margin" w:tblpXSpec="center" w:tblpY="405"/>
        <w:tblOverlap w:val="never"/>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2"/>
        <w:gridCol w:w="1309"/>
        <w:gridCol w:w="3000"/>
        <w:gridCol w:w="3209"/>
        <w:gridCol w:w="1712"/>
      </w:tblGrid>
      <w:tr w:rsidR="002848EC" w14:paraId="27A75934" w14:textId="77777777" w:rsidTr="00D85FD8">
        <w:trPr>
          <w:trHeight w:val="272"/>
        </w:trPr>
        <w:tc>
          <w:tcPr>
            <w:tcW w:w="802" w:type="dxa"/>
          </w:tcPr>
          <w:p w14:paraId="7E70D941" w14:textId="77777777" w:rsidR="002848EC" w:rsidRDefault="002848EC" w:rsidP="00D85FD8">
            <w:pPr>
              <w:widowControl/>
              <w:jc w:val="center"/>
              <w:rPr>
                <w:rFonts w:ascii="微软雅黑" w:eastAsia="微软雅黑" w:hAnsi="微软雅黑" w:cs="微软雅黑"/>
                <w:sz w:val="18"/>
                <w:szCs w:val="18"/>
              </w:rPr>
            </w:pPr>
            <w:r>
              <w:rPr>
                <w:rFonts w:ascii="微软雅黑" w:eastAsia="微软雅黑" w:hAnsi="微软雅黑" w:cs="微软雅黑"/>
                <w:sz w:val="18"/>
                <w:szCs w:val="18"/>
              </w:rPr>
              <w:t>8</w:t>
            </w:r>
          </w:p>
        </w:tc>
        <w:tc>
          <w:tcPr>
            <w:tcW w:w="1309" w:type="dxa"/>
          </w:tcPr>
          <w:p w14:paraId="4A4B8A6C" w14:textId="77777777" w:rsidR="002848EC" w:rsidRDefault="002848EC" w:rsidP="00D85FD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客户属性</w:t>
            </w:r>
          </w:p>
        </w:tc>
        <w:tc>
          <w:tcPr>
            <w:tcW w:w="3000" w:type="dxa"/>
          </w:tcPr>
          <w:p w14:paraId="4F0A3C28" w14:textId="77777777" w:rsidR="002848EC" w:rsidRDefault="002848EC" w:rsidP="00D85FD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当前客户属性</w:t>
            </w:r>
          </w:p>
        </w:tc>
        <w:tc>
          <w:tcPr>
            <w:tcW w:w="3209" w:type="dxa"/>
          </w:tcPr>
          <w:p w14:paraId="56B2AC16" w14:textId="77777777" w:rsidR="002848EC" w:rsidRDefault="002848EC" w:rsidP="00D85FD8">
            <w:pPr>
              <w:pStyle w:val="Axure"/>
              <w:ind w:firstLine="360"/>
              <w:rPr>
                <w:rFonts w:ascii="微软雅黑" w:eastAsia="微软雅黑" w:hAnsi="微软雅黑" w:cs="微软雅黑"/>
                <w:sz w:val="18"/>
                <w:szCs w:val="18"/>
              </w:rPr>
            </w:pPr>
          </w:p>
        </w:tc>
        <w:tc>
          <w:tcPr>
            <w:tcW w:w="1712" w:type="dxa"/>
          </w:tcPr>
          <w:p w14:paraId="1F80B4DE" w14:textId="2B17D112" w:rsidR="002848EC" w:rsidRDefault="00204DE1" w:rsidP="00D85FD8">
            <w:pPr>
              <w:widowControl/>
              <w:jc w:val="left"/>
              <w:rPr>
                <w:rFonts w:ascii="微软雅黑" w:eastAsia="微软雅黑" w:hAnsi="微软雅黑" w:cs="微软雅黑"/>
                <w:sz w:val="18"/>
                <w:szCs w:val="18"/>
              </w:rPr>
            </w:pPr>
            <w:ins w:id="494" w:author="haha" w:date="2018-11-26T15:36:00Z">
              <w:r>
                <w:rPr>
                  <w:rFonts w:ascii="微软雅黑" w:eastAsia="微软雅黑" w:hAnsi="微软雅黑" w:cs="宋体" w:hint="eastAsia"/>
                  <w:bCs/>
                  <w:kern w:val="0"/>
                  <w:sz w:val="18"/>
                  <w:szCs w:val="18"/>
                </w:rPr>
                <w:t>不可复制</w:t>
              </w:r>
            </w:ins>
          </w:p>
        </w:tc>
      </w:tr>
      <w:tr w:rsidR="002848EC" w14:paraId="227BC159" w14:textId="77777777" w:rsidTr="00D85FD8">
        <w:trPr>
          <w:trHeight w:val="272"/>
        </w:trPr>
        <w:tc>
          <w:tcPr>
            <w:tcW w:w="802" w:type="dxa"/>
          </w:tcPr>
          <w:p w14:paraId="5A15EE57" w14:textId="77777777" w:rsidR="002848EC" w:rsidRDefault="002848EC" w:rsidP="00D85FD8">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9</w:t>
            </w:r>
          </w:p>
        </w:tc>
        <w:tc>
          <w:tcPr>
            <w:tcW w:w="1309" w:type="dxa"/>
          </w:tcPr>
          <w:p w14:paraId="16656044" w14:textId="7F1431F3" w:rsidR="002848EC" w:rsidRDefault="002848EC" w:rsidP="00D85FD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产品</w:t>
            </w:r>
            <w:ins w:id="495" w:author="haha" w:date="2018-12-05T17:44:00Z">
              <w:r w:rsidR="001F4E8D">
                <w:rPr>
                  <w:rFonts w:ascii="微软雅黑" w:eastAsia="微软雅黑" w:hAnsi="微软雅黑" w:cs="微软雅黑" w:hint="eastAsia"/>
                  <w:color w:val="000000"/>
                  <w:sz w:val="18"/>
                  <w:szCs w:val="18"/>
                </w:rPr>
                <w:t>名称</w:t>
              </w:r>
            </w:ins>
            <w:del w:id="496" w:author="haha" w:date="2018-12-05T17:44:00Z">
              <w:r w:rsidDel="001F4E8D">
                <w:rPr>
                  <w:rFonts w:ascii="微软雅黑" w:eastAsia="微软雅黑" w:hAnsi="微软雅黑" w:cs="微软雅黑" w:hint="eastAsia"/>
                  <w:color w:val="000000"/>
                  <w:sz w:val="18"/>
                  <w:szCs w:val="18"/>
                </w:rPr>
                <w:delText>类型</w:delText>
              </w:r>
            </w:del>
          </w:p>
        </w:tc>
        <w:tc>
          <w:tcPr>
            <w:tcW w:w="3000" w:type="dxa"/>
          </w:tcPr>
          <w:p w14:paraId="4A2AD051" w14:textId="101298A5" w:rsidR="002848EC" w:rsidRDefault="002848EC" w:rsidP="00D85FD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当前客户选择的</w:t>
            </w:r>
            <w:ins w:id="497" w:author="haha" w:date="2018-12-05T17:44:00Z">
              <w:r w:rsidR="001F4E8D">
                <w:rPr>
                  <w:rFonts w:ascii="微软雅黑" w:eastAsia="微软雅黑" w:hAnsi="微软雅黑" w:cs="微软雅黑" w:hint="eastAsia"/>
                  <w:color w:val="000000"/>
                  <w:sz w:val="18"/>
                  <w:szCs w:val="18"/>
                </w:rPr>
                <w:t>下款产品</w:t>
              </w:r>
            </w:ins>
            <w:del w:id="498" w:author="haha" w:date="2018-12-05T17:44:00Z">
              <w:r w:rsidDel="001F4E8D">
                <w:rPr>
                  <w:rFonts w:ascii="微软雅黑" w:eastAsia="微软雅黑" w:hAnsi="微软雅黑" w:cs="微软雅黑" w:hint="eastAsia"/>
                  <w:color w:val="000000"/>
                  <w:sz w:val="18"/>
                  <w:szCs w:val="18"/>
                </w:rPr>
                <w:delText>产品类型</w:delText>
              </w:r>
            </w:del>
          </w:p>
        </w:tc>
        <w:tc>
          <w:tcPr>
            <w:tcW w:w="3209" w:type="dxa"/>
          </w:tcPr>
          <w:p w14:paraId="6786956E" w14:textId="77777777" w:rsidR="002848EC" w:rsidRDefault="002848EC" w:rsidP="00D85FD8">
            <w:pPr>
              <w:pStyle w:val="Axure"/>
              <w:ind w:firstLine="360"/>
              <w:rPr>
                <w:rFonts w:ascii="微软雅黑" w:eastAsia="微软雅黑" w:hAnsi="微软雅黑" w:cs="微软雅黑"/>
                <w:sz w:val="18"/>
                <w:szCs w:val="18"/>
              </w:rPr>
            </w:pPr>
          </w:p>
        </w:tc>
        <w:tc>
          <w:tcPr>
            <w:tcW w:w="1712" w:type="dxa"/>
          </w:tcPr>
          <w:p w14:paraId="311F8D48" w14:textId="6312F685" w:rsidR="002848EC" w:rsidRDefault="00204DE1" w:rsidP="00D85FD8">
            <w:pPr>
              <w:widowControl/>
              <w:jc w:val="left"/>
              <w:rPr>
                <w:rFonts w:ascii="微软雅黑" w:eastAsia="微软雅黑" w:hAnsi="微软雅黑" w:cs="微软雅黑"/>
                <w:sz w:val="18"/>
                <w:szCs w:val="18"/>
              </w:rPr>
            </w:pPr>
            <w:ins w:id="499" w:author="haha" w:date="2018-11-26T15:36:00Z">
              <w:r>
                <w:rPr>
                  <w:rFonts w:ascii="微软雅黑" w:eastAsia="微软雅黑" w:hAnsi="微软雅黑" w:cs="宋体" w:hint="eastAsia"/>
                  <w:bCs/>
                  <w:kern w:val="0"/>
                  <w:sz w:val="18"/>
                  <w:szCs w:val="18"/>
                </w:rPr>
                <w:t>不可复制</w:t>
              </w:r>
            </w:ins>
          </w:p>
        </w:tc>
      </w:tr>
      <w:tr w:rsidR="002848EC" w14:paraId="31221D6D" w14:textId="77777777" w:rsidTr="00D85FD8">
        <w:trPr>
          <w:trHeight w:val="272"/>
        </w:trPr>
        <w:tc>
          <w:tcPr>
            <w:tcW w:w="802" w:type="dxa"/>
          </w:tcPr>
          <w:p w14:paraId="00B54409" w14:textId="77777777" w:rsidR="002848EC" w:rsidRDefault="002848EC" w:rsidP="00D85FD8">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1</w:t>
            </w:r>
            <w:r>
              <w:rPr>
                <w:rFonts w:ascii="微软雅黑" w:eastAsia="微软雅黑" w:hAnsi="微软雅黑" w:cs="微软雅黑"/>
                <w:sz w:val="18"/>
                <w:szCs w:val="18"/>
              </w:rPr>
              <w:t>0</w:t>
            </w:r>
          </w:p>
        </w:tc>
        <w:tc>
          <w:tcPr>
            <w:tcW w:w="1309" w:type="dxa"/>
          </w:tcPr>
          <w:p w14:paraId="44FFB26F" w14:textId="77777777" w:rsidR="002848EC" w:rsidRDefault="005F4D53" w:rsidP="00D85FD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备注</w:t>
            </w:r>
          </w:p>
        </w:tc>
        <w:tc>
          <w:tcPr>
            <w:tcW w:w="3000" w:type="dxa"/>
          </w:tcPr>
          <w:p w14:paraId="206D29C3" w14:textId="77777777" w:rsidR="002848EC" w:rsidRDefault="005F4D53" w:rsidP="00D85FD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专员对当前客户的备注详情</w:t>
            </w:r>
          </w:p>
        </w:tc>
        <w:tc>
          <w:tcPr>
            <w:tcW w:w="3209" w:type="dxa"/>
          </w:tcPr>
          <w:p w14:paraId="16E7F030" w14:textId="77777777" w:rsidR="002848EC" w:rsidRDefault="002848EC" w:rsidP="00D85FD8">
            <w:pPr>
              <w:pStyle w:val="Axure"/>
              <w:ind w:firstLine="360"/>
              <w:rPr>
                <w:rFonts w:ascii="微软雅黑" w:eastAsia="微软雅黑" w:hAnsi="微软雅黑" w:cs="微软雅黑"/>
                <w:sz w:val="18"/>
                <w:szCs w:val="18"/>
              </w:rPr>
            </w:pPr>
          </w:p>
        </w:tc>
        <w:tc>
          <w:tcPr>
            <w:tcW w:w="1712" w:type="dxa"/>
          </w:tcPr>
          <w:p w14:paraId="5AF62CD0" w14:textId="6988404E" w:rsidR="002848EC" w:rsidRDefault="00204DE1" w:rsidP="00D85FD8">
            <w:pPr>
              <w:widowControl/>
              <w:jc w:val="left"/>
              <w:rPr>
                <w:rFonts w:ascii="微软雅黑" w:eastAsia="微软雅黑" w:hAnsi="微软雅黑" w:cs="微软雅黑"/>
                <w:sz w:val="18"/>
                <w:szCs w:val="18"/>
              </w:rPr>
            </w:pPr>
            <w:ins w:id="500" w:author="haha" w:date="2018-11-26T15:36:00Z">
              <w:r>
                <w:rPr>
                  <w:rFonts w:ascii="微软雅黑" w:eastAsia="微软雅黑" w:hAnsi="微软雅黑" w:cs="宋体" w:hint="eastAsia"/>
                  <w:bCs/>
                  <w:kern w:val="0"/>
                  <w:sz w:val="18"/>
                  <w:szCs w:val="18"/>
                </w:rPr>
                <w:t>不可复制</w:t>
              </w:r>
            </w:ins>
          </w:p>
        </w:tc>
      </w:tr>
      <w:tr w:rsidR="001F4E8D" w14:paraId="17CAD3B3" w14:textId="77777777" w:rsidTr="00D85FD8">
        <w:trPr>
          <w:trHeight w:val="272"/>
          <w:ins w:id="501" w:author="haha" w:date="2018-12-05T17:43:00Z"/>
        </w:trPr>
        <w:tc>
          <w:tcPr>
            <w:tcW w:w="802" w:type="dxa"/>
          </w:tcPr>
          <w:p w14:paraId="2E9E8E3C" w14:textId="330CB581" w:rsidR="001F4E8D" w:rsidRPr="001F4E8D" w:rsidRDefault="001F4E8D" w:rsidP="00D85FD8">
            <w:pPr>
              <w:widowControl/>
              <w:jc w:val="center"/>
              <w:rPr>
                <w:ins w:id="502" w:author="haha" w:date="2018-12-05T17:43:00Z"/>
                <w:rFonts w:ascii="微软雅黑" w:eastAsia="微软雅黑" w:hAnsi="微软雅黑" w:cs="微软雅黑"/>
                <w:sz w:val="18"/>
                <w:szCs w:val="18"/>
                <w:highlight w:val="yellow"/>
                <w:rPrChange w:id="503" w:author="haha" w:date="2018-12-05T17:44:00Z">
                  <w:rPr>
                    <w:ins w:id="504" w:author="haha" w:date="2018-12-05T17:43:00Z"/>
                    <w:rFonts w:ascii="微软雅黑" w:eastAsia="微软雅黑" w:hAnsi="微软雅黑" w:cs="微软雅黑"/>
                    <w:sz w:val="18"/>
                    <w:szCs w:val="18"/>
                  </w:rPr>
                </w:rPrChange>
              </w:rPr>
            </w:pPr>
            <w:ins w:id="505" w:author="haha" w:date="2018-12-05T17:43:00Z">
              <w:r w:rsidRPr="001F4E8D">
                <w:rPr>
                  <w:rFonts w:ascii="微软雅黑" w:eastAsia="微软雅黑" w:hAnsi="微软雅黑" w:cs="微软雅黑"/>
                  <w:sz w:val="18"/>
                  <w:szCs w:val="18"/>
                  <w:highlight w:val="yellow"/>
                  <w:rPrChange w:id="506" w:author="haha" w:date="2018-12-05T17:44:00Z">
                    <w:rPr>
                      <w:rFonts w:ascii="微软雅黑" w:eastAsia="微软雅黑" w:hAnsi="微软雅黑" w:cs="微软雅黑"/>
                      <w:sz w:val="18"/>
                      <w:szCs w:val="18"/>
                    </w:rPr>
                  </w:rPrChange>
                </w:rPr>
                <w:t>11</w:t>
              </w:r>
            </w:ins>
          </w:p>
        </w:tc>
        <w:tc>
          <w:tcPr>
            <w:tcW w:w="1309" w:type="dxa"/>
          </w:tcPr>
          <w:p w14:paraId="13C371AF" w14:textId="3EB7B905" w:rsidR="001F4E8D" w:rsidRPr="001F4E8D" w:rsidRDefault="001F4E8D" w:rsidP="00D85FD8">
            <w:pPr>
              <w:widowControl/>
              <w:jc w:val="left"/>
              <w:rPr>
                <w:ins w:id="507" w:author="haha" w:date="2018-12-05T17:43:00Z"/>
                <w:rFonts w:ascii="微软雅黑" w:eastAsia="微软雅黑" w:hAnsi="微软雅黑" w:cs="微软雅黑"/>
                <w:color w:val="000000"/>
                <w:sz w:val="18"/>
                <w:szCs w:val="18"/>
                <w:highlight w:val="yellow"/>
                <w:rPrChange w:id="508" w:author="haha" w:date="2018-12-05T17:44:00Z">
                  <w:rPr>
                    <w:ins w:id="509" w:author="haha" w:date="2018-12-05T17:43:00Z"/>
                    <w:rFonts w:ascii="微软雅黑" w:eastAsia="微软雅黑" w:hAnsi="微软雅黑" w:cs="微软雅黑"/>
                    <w:color w:val="000000"/>
                    <w:sz w:val="18"/>
                    <w:szCs w:val="18"/>
                  </w:rPr>
                </w:rPrChange>
              </w:rPr>
            </w:pPr>
            <w:ins w:id="510" w:author="haha" w:date="2018-12-05T17:43:00Z">
              <w:r w:rsidRPr="001F4E8D">
                <w:rPr>
                  <w:rFonts w:ascii="微软雅黑" w:eastAsia="微软雅黑" w:hAnsi="微软雅黑" w:cs="微软雅黑" w:hint="eastAsia"/>
                  <w:color w:val="000000"/>
                  <w:sz w:val="18"/>
                  <w:szCs w:val="18"/>
                  <w:highlight w:val="yellow"/>
                  <w:rPrChange w:id="511" w:author="haha" w:date="2018-12-05T17:44:00Z">
                    <w:rPr>
                      <w:rFonts w:ascii="微软雅黑" w:eastAsia="微软雅黑" w:hAnsi="微软雅黑" w:cs="微软雅黑" w:hint="eastAsia"/>
                      <w:color w:val="000000"/>
                      <w:sz w:val="18"/>
                      <w:szCs w:val="18"/>
                    </w:rPr>
                  </w:rPrChange>
                </w:rPr>
                <w:t>放款截图</w:t>
              </w:r>
            </w:ins>
          </w:p>
        </w:tc>
        <w:tc>
          <w:tcPr>
            <w:tcW w:w="3000" w:type="dxa"/>
          </w:tcPr>
          <w:p w14:paraId="4BED10E7" w14:textId="45E1B61C" w:rsidR="001F4E8D" w:rsidRPr="001F4E8D" w:rsidRDefault="001F4E8D" w:rsidP="00D85FD8">
            <w:pPr>
              <w:widowControl/>
              <w:jc w:val="left"/>
              <w:rPr>
                <w:ins w:id="512" w:author="haha" w:date="2018-12-05T17:43:00Z"/>
                <w:rFonts w:ascii="微软雅黑" w:eastAsia="微软雅黑" w:hAnsi="微软雅黑" w:cs="微软雅黑"/>
                <w:color w:val="000000"/>
                <w:sz w:val="18"/>
                <w:szCs w:val="18"/>
                <w:highlight w:val="yellow"/>
                <w:rPrChange w:id="513" w:author="haha" w:date="2018-12-05T17:44:00Z">
                  <w:rPr>
                    <w:ins w:id="514" w:author="haha" w:date="2018-12-05T17:43:00Z"/>
                    <w:rFonts w:ascii="微软雅黑" w:eastAsia="微软雅黑" w:hAnsi="微软雅黑" w:cs="微软雅黑"/>
                    <w:color w:val="000000"/>
                    <w:sz w:val="18"/>
                    <w:szCs w:val="18"/>
                  </w:rPr>
                </w:rPrChange>
              </w:rPr>
            </w:pPr>
            <w:ins w:id="515" w:author="haha" w:date="2018-12-05T17:43:00Z">
              <w:r w:rsidRPr="001F4E8D">
                <w:rPr>
                  <w:rFonts w:ascii="微软雅黑" w:eastAsia="微软雅黑" w:hAnsi="微软雅黑" w:cs="微软雅黑" w:hint="eastAsia"/>
                  <w:color w:val="000000"/>
                  <w:sz w:val="18"/>
                  <w:szCs w:val="18"/>
                  <w:highlight w:val="yellow"/>
                  <w:rPrChange w:id="516" w:author="haha" w:date="2018-12-05T17:44:00Z">
                    <w:rPr>
                      <w:rFonts w:ascii="微软雅黑" w:eastAsia="微软雅黑" w:hAnsi="微软雅黑" w:cs="微软雅黑" w:hint="eastAsia"/>
                      <w:color w:val="000000"/>
                      <w:sz w:val="18"/>
                      <w:szCs w:val="18"/>
                    </w:rPr>
                  </w:rPrChange>
                </w:rPr>
                <w:t>根据工作台反馈的截图</w:t>
              </w:r>
            </w:ins>
          </w:p>
        </w:tc>
        <w:tc>
          <w:tcPr>
            <w:tcW w:w="3209" w:type="dxa"/>
          </w:tcPr>
          <w:p w14:paraId="60AE4EF3" w14:textId="77777777" w:rsidR="001F4E8D" w:rsidRPr="001F4E8D" w:rsidRDefault="001F4E8D" w:rsidP="00D85FD8">
            <w:pPr>
              <w:pStyle w:val="Axure"/>
              <w:ind w:firstLine="360"/>
              <w:rPr>
                <w:ins w:id="517" w:author="haha" w:date="2018-12-05T17:43:00Z"/>
                <w:rFonts w:ascii="微软雅黑" w:eastAsia="微软雅黑" w:hAnsi="微软雅黑" w:cs="微软雅黑"/>
                <w:sz w:val="18"/>
                <w:szCs w:val="18"/>
                <w:highlight w:val="yellow"/>
                <w:rPrChange w:id="518" w:author="haha" w:date="2018-12-05T17:44:00Z">
                  <w:rPr>
                    <w:ins w:id="519" w:author="haha" w:date="2018-12-05T17:43:00Z"/>
                    <w:rFonts w:ascii="微软雅黑" w:eastAsia="微软雅黑" w:hAnsi="微软雅黑" w:cs="微软雅黑"/>
                    <w:sz w:val="18"/>
                    <w:szCs w:val="18"/>
                  </w:rPr>
                </w:rPrChange>
              </w:rPr>
            </w:pPr>
          </w:p>
        </w:tc>
        <w:tc>
          <w:tcPr>
            <w:tcW w:w="1712" w:type="dxa"/>
          </w:tcPr>
          <w:p w14:paraId="1A17A2BC" w14:textId="452AFD43" w:rsidR="001F4E8D" w:rsidRPr="001F4E8D" w:rsidRDefault="001F4E8D" w:rsidP="00D85FD8">
            <w:pPr>
              <w:widowControl/>
              <w:jc w:val="left"/>
              <w:rPr>
                <w:ins w:id="520" w:author="haha" w:date="2018-12-05T17:43:00Z"/>
                <w:rFonts w:ascii="微软雅黑" w:eastAsia="微软雅黑" w:hAnsi="微软雅黑" w:cs="宋体"/>
                <w:bCs/>
                <w:kern w:val="0"/>
                <w:sz w:val="18"/>
                <w:szCs w:val="18"/>
                <w:highlight w:val="yellow"/>
                <w:rPrChange w:id="521" w:author="haha" w:date="2018-12-05T17:44:00Z">
                  <w:rPr>
                    <w:ins w:id="522" w:author="haha" w:date="2018-12-05T17:43:00Z"/>
                    <w:rFonts w:ascii="微软雅黑" w:eastAsia="微软雅黑" w:hAnsi="微软雅黑" w:cs="宋体"/>
                    <w:bCs/>
                    <w:kern w:val="0"/>
                    <w:sz w:val="18"/>
                    <w:szCs w:val="18"/>
                  </w:rPr>
                </w:rPrChange>
              </w:rPr>
            </w:pPr>
            <w:ins w:id="523" w:author="haha" w:date="2018-12-05T17:44:00Z">
              <w:r w:rsidRPr="001F4E8D">
                <w:rPr>
                  <w:rFonts w:ascii="微软雅黑" w:eastAsia="微软雅黑" w:hAnsi="微软雅黑" w:cs="宋体" w:hint="eastAsia"/>
                  <w:bCs/>
                  <w:kern w:val="0"/>
                  <w:sz w:val="18"/>
                  <w:szCs w:val="18"/>
                  <w:highlight w:val="yellow"/>
                  <w:rPrChange w:id="524" w:author="haha" w:date="2018-12-05T17:44:00Z">
                    <w:rPr>
                      <w:rFonts w:ascii="微软雅黑" w:eastAsia="微软雅黑" w:hAnsi="微软雅黑" w:cs="宋体" w:hint="eastAsia"/>
                      <w:bCs/>
                      <w:kern w:val="0"/>
                      <w:sz w:val="18"/>
                      <w:szCs w:val="18"/>
                    </w:rPr>
                  </w:rPrChange>
                </w:rPr>
                <w:t>不可复制</w:t>
              </w:r>
            </w:ins>
          </w:p>
        </w:tc>
      </w:tr>
    </w:tbl>
    <w:p w14:paraId="04CFADBA" w14:textId="0B492762" w:rsidR="002C6076" w:rsidRPr="000E4374" w:rsidRDefault="000E4374">
      <w:pPr>
        <w:pStyle w:val="10"/>
        <w:spacing w:before="0" w:after="0"/>
        <w:pPrChange w:id="525" w:author="haha" w:date="2018-11-27T11:33:00Z">
          <w:pPr>
            <w:pStyle w:val="4"/>
            <w:numPr>
              <w:ilvl w:val="1"/>
              <w:numId w:val="2"/>
            </w:numPr>
            <w:ind w:left="1140" w:hanging="720"/>
          </w:pPr>
        </w:pPrChange>
      </w:pPr>
      <w:bookmarkStart w:id="526" w:name="_Toc531797991"/>
      <w:r w:rsidRPr="000E4374">
        <w:rPr>
          <w:rFonts w:hint="eastAsia"/>
          <w:sz w:val="28"/>
          <w:szCs w:val="28"/>
        </w:rPr>
        <w:t>七</w:t>
      </w:r>
      <w:r w:rsidR="00496C19" w:rsidRPr="000E4374">
        <w:rPr>
          <w:rFonts w:hint="eastAsia"/>
          <w:sz w:val="28"/>
          <w:szCs w:val="28"/>
        </w:rPr>
        <w:t>、外呼管理模块下的通话记录</w:t>
      </w:r>
      <w:bookmarkEnd w:id="526"/>
    </w:p>
    <w:p w14:paraId="381C9512" w14:textId="77777777" w:rsidR="00D85FD8" w:rsidRDefault="00D85FD8" w:rsidP="005F4D53">
      <w:pPr>
        <w:pStyle w:val="a3"/>
        <w:numPr>
          <w:ilvl w:val="0"/>
          <w:numId w:val="4"/>
        </w:numPr>
        <w:ind w:firstLineChars="0"/>
      </w:pPr>
      <w:r>
        <w:rPr>
          <w:rFonts w:hint="eastAsia"/>
        </w:rPr>
        <w:t>听录音是以弹出框形式出现可听该客户所有通话录音</w:t>
      </w:r>
    </w:p>
    <w:p w14:paraId="13234698" w14:textId="77777777" w:rsidR="00D85FD8" w:rsidRDefault="00D85FD8" w:rsidP="00D85FD8">
      <w:r>
        <w:rPr>
          <w:rFonts w:hint="eastAsia"/>
        </w:rPr>
        <w:t>原型图如下</w:t>
      </w:r>
    </w:p>
    <w:p w14:paraId="4B57E5C6" w14:textId="146B5276" w:rsidR="00D85FD8" w:rsidRPr="005F4D53" w:rsidRDefault="00F02D9D" w:rsidP="00D85FD8">
      <w:r>
        <w:rPr>
          <w:noProof/>
        </w:rPr>
        <w:drawing>
          <wp:inline distT="0" distB="0" distL="0" distR="0" wp14:anchorId="74473388" wp14:editId="398F9A68">
            <wp:extent cx="5274310" cy="137477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374775"/>
                    </a:xfrm>
                    <a:prstGeom prst="rect">
                      <a:avLst/>
                    </a:prstGeom>
                  </pic:spPr>
                </pic:pic>
              </a:graphicData>
            </a:graphic>
          </wp:inline>
        </w:drawing>
      </w:r>
    </w:p>
    <w:tbl>
      <w:tblPr>
        <w:tblpPr w:leftFromText="180" w:rightFromText="180" w:vertAnchor="text" w:horzAnchor="margin" w:tblpXSpec="center" w:tblpY="405"/>
        <w:tblOverlap w:val="never"/>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2"/>
        <w:gridCol w:w="1309"/>
        <w:gridCol w:w="3129"/>
        <w:gridCol w:w="3080"/>
        <w:gridCol w:w="1712"/>
      </w:tblGrid>
      <w:tr w:rsidR="00D85FD8" w14:paraId="434D47AC" w14:textId="77777777" w:rsidTr="000E4374">
        <w:trPr>
          <w:trHeight w:val="345"/>
        </w:trPr>
        <w:tc>
          <w:tcPr>
            <w:tcW w:w="802" w:type="dxa"/>
          </w:tcPr>
          <w:p w14:paraId="514D3920" w14:textId="77777777" w:rsidR="00D85FD8" w:rsidRDefault="00D85FD8" w:rsidP="00D85FD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tcPr>
          <w:p w14:paraId="1A9557FE" w14:textId="77777777" w:rsidR="00D85FD8" w:rsidRDefault="00D85FD8" w:rsidP="00D85FD8">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129" w:type="dxa"/>
          </w:tcPr>
          <w:p w14:paraId="6E5D7D2B" w14:textId="77777777" w:rsidR="00D85FD8" w:rsidRDefault="00D85FD8" w:rsidP="00D85FD8">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080" w:type="dxa"/>
          </w:tcPr>
          <w:p w14:paraId="1397C8EB" w14:textId="77777777" w:rsidR="00D85FD8" w:rsidRDefault="00D85FD8" w:rsidP="00D85FD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14:paraId="4103A13C" w14:textId="77777777" w:rsidR="00D85FD8" w:rsidRDefault="00D85FD8" w:rsidP="00D85FD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D85FD8" w14:paraId="42CDE171" w14:textId="77777777" w:rsidTr="000E4374">
        <w:trPr>
          <w:trHeight w:val="345"/>
        </w:trPr>
        <w:tc>
          <w:tcPr>
            <w:tcW w:w="802" w:type="dxa"/>
          </w:tcPr>
          <w:p w14:paraId="06C37944" w14:textId="77777777" w:rsidR="00D85FD8" w:rsidRDefault="00D85FD8" w:rsidP="00D85FD8">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tcPr>
          <w:p w14:paraId="140FC8C6" w14:textId="77777777" w:rsidR="00D85FD8" w:rsidRDefault="00D85FD8" w:rsidP="00D85FD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关键字</w:t>
            </w:r>
          </w:p>
        </w:tc>
        <w:tc>
          <w:tcPr>
            <w:tcW w:w="3129" w:type="dxa"/>
          </w:tcPr>
          <w:p w14:paraId="3C9607B5" w14:textId="3FA57D0D" w:rsidR="00D85FD8" w:rsidRDefault="00D85FD8" w:rsidP="00D85FD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默认姓名</w:t>
            </w:r>
            <w:r>
              <w:rPr>
                <w:rFonts w:ascii="微软雅黑" w:eastAsia="微软雅黑" w:hAnsi="微软雅黑" w:cs="微软雅黑"/>
                <w:color w:val="000000"/>
                <w:sz w:val="18"/>
                <w:szCs w:val="18"/>
              </w:rPr>
              <w:t>/</w:t>
            </w:r>
            <w:r>
              <w:rPr>
                <w:rFonts w:ascii="微软雅黑" w:eastAsia="微软雅黑" w:hAnsi="微软雅黑" w:cs="微软雅黑" w:hint="eastAsia"/>
                <w:color w:val="000000"/>
                <w:sz w:val="18"/>
                <w:szCs w:val="18"/>
              </w:rPr>
              <w:t>电话</w:t>
            </w:r>
            <w:ins w:id="527" w:author="haha" w:date="2018-11-26T17:02:00Z">
              <w:r w:rsidR="0000408B">
                <w:rPr>
                  <w:rFonts w:ascii="微软雅黑" w:eastAsia="微软雅黑" w:hAnsi="微软雅黑" w:cs="微软雅黑" w:hint="eastAsia"/>
                  <w:color w:val="000000"/>
                  <w:sz w:val="18"/>
                  <w:szCs w:val="18"/>
                </w:rPr>
                <w:t xml:space="preserve"> 只能填写中英文数字</w:t>
              </w:r>
            </w:ins>
          </w:p>
        </w:tc>
        <w:tc>
          <w:tcPr>
            <w:tcW w:w="3080" w:type="dxa"/>
          </w:tcPr>
          <w:p w14:paraId="62B271EF" w14:textId="77777777" w:rsidR="00D85FD8" w:rsidRDefault="00D85FD8" w:rsidP="00D85FD8">
            <w:pPr>
              <w:pStyle w:val="Axure"/>
              <w:ind w:firstLine="360"/>
              <w:rPr>
                <w:rFonts w:ascii="微软雅黑" w:eastAsia="微软雅黑" w:hAnsi="微软雅黑" w:cs="微软雅黑"/>
                <w:sz w:val="18"/>
                <w:szCs w:val="18"/>
              </w:rPr>
            </w:pPr>
            <w:r>
              <w:rPr>
                <w:rFonts w:ascii="微软雅黑" w:eastAsia="微软雅黑" w:hAnsi="微软雅黑" w:cs="微软雅黑" w:hint="eastAsia"/>
                <w:sz w:val="18"/>
                <w:szCs w:val="18"/>
              </w:rPr>
              <w:t>根据选择筛选通话记录</w:t>
            </w:r>
          </w:p>
        </w:tc>
        <w:tc>
          <w:tcPr>
            <w:tcW w:w="1712" w:type="dxa"/>
          </w:tcPr>
          <w:p w14:paraId="72C9CD17" w14:textId="0AB537AC" w:rsidR="00D85FD8" w:rsidRDefault="002622B1" w:rsidP="00D85FD8">
            <w:pPr>
              <w:widowControl/>
              <w:jc w:val="left"/>
              <w:rPr>
                <w:rFonts w:ascii="微软雅黑" w:eastAsia="微软雅黑" w:hAnsi="微软雅黑" w:cs="宋体"/>
                <w:bCs/>
                <w:kern w:val="0"/>
                <w:sz w:val="18"/>
                <w:szCs w:val="18"/>
              </w:rPr>
            </w:pPr>
            <w:ins w:id="528" w:author="haha" w:date="2018-11-26T17:52:00Z">
              <w:r>
                <w:rPr>
                  <w:rFonts w:ascii="微软雅黑" w:eastAsia="微软雅黑" w:hAnsi="微软雅黑" w:cs="宋体" w:hint="eastAsia"/>
                  <w:bCs/>
                  <w:kern w:val="0"/>
                  <w:sz w:val="18"/>
                  <w:szCs w:val="18"/>
                </w:rPr>
                <w:t>根据输入条件查询</w:t>
              </w:r>
            </w:ins>
          </w:p>
        </w:tc>
      </w:tr>
      <w:tr w:rsidR="00D85FD8" w14:paraId="754584C3" w14:textId="77777777" w:rsidTr="000E4374">
        <w:trPr>
          <w:trHeight w:val="272"/>
        </w:trPr>
        <w:tc>
          <w:tcPr>
            <w:tcW w:w="802" w:type="dxa"/>
          </w:tcPr>
          <w:p w14:paraId="6F4E9014" w14:textId="77777777" w:rsidR="00D85FD8" w:rsidRDefault="00D85FD8" w:rsidP="00D85FD8">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tcPr>
          <w:p w14:paraId="33FA3BEA" w14:textId="77777777" w:rsidR="00D85FD8" w:rsidRDefault="00D85FD8" w:rsidP="00D85FD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通话状态</w:t>
            </w:r>
          </w:p>
        </w:tc>
        <w:tc>
          <w:tcPr>
            <w:tcW w:w="3129" w:type="dxa"/>
          </w:tcPr>
          <w:p w14:paraId="21D9422C" w14:textId="00734FCA" w:rsidR="00D85FD8" w:rsidRDefault="00D85FD8" w:rsidP="00D85FD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w:t>
            </w:r>
            <w:r w:rsidR="0093322F">
              <w:rPr>
                <w:rFonts w:ascii="微软雅黑" w:eastAsia="微软雅黑" w:hAnsi="微软雅黑" w:cs="微软雅黑" w:hint="eastAsia"/>
                <w:color w:val="000000"/>
                <w:sz w:val="18"/>
                <w:szCs w:val="18"/>
              </w:rPr>
              <w:t>请选择</w:t>
            </w:r>
            <w:ins w:id="529" w:author="haha" w:date="2018-11-26T16:25:00Z">
              <w:r w:rsidR="00977AF8">
                <w:rPr>
                  <w:rFonts w:ascii="微软雅黑" w:eastAsia="微软雅黑" w:hAnsi="微软雅黑" w:cs="微软雅黑" w:hint="eastAsia"/>
                  <w:color w:val="000000"/>
                  <w:sz w:val="18"/>
                  <w:szCs w:val="18"/>
                </w:rPr>
                <w:t>（</w:t>
              </w:r>
            </w:ins>
            <w:ins w:id="530" w:author="haha" w:date="2018-12-05T10:03:00Z">
              <w:r w:rsidR="00BD1952">
                <w:rPr>
                  <w:rFonts w:ascii="微软雅黑" w:eastAsia="微软雅黑" w:hAnsi="微软雅黑" w:cs="微软雅黑" w:hint="eastAsia"/>
                  <w:color w:val="000000"/>
                  <w:sz w:val="18"/>
                  <w:szCs w:val="18"/>
                </w:rPr>
                <w:t>未拨打、空号、关机、停机、占线、挂断、有意向、无意向</w:t>
              </w:r>
            </w:ins>
            <w:ins w:id="531" w:author="haha" w:date="2018-11-26T16:25:00Z">
              <w:r w:rsidR="00977AF8">
                <w:rPr>
                  <w:rFonts w:ascii="微软雅黑" w:eastAsia="微软雅黑" w:hAnsi="微软雅黑" w:cs="微软雅黑" w:hint="eastAsia"/>
                  <w:color w:val="000000"/>
                  <w:sz w:val="18"/>
                  <w:szCs w:val="18"/>
                </w:rPr>
                <w:t>）</w:t>
              </w:r>
            </w:ins>
          </w:p>
        </w:tc>
        <w:tc>
          <w:tcPr>
            <w:tcW w:w="3080" w:type="dxa"/>
          </w:tcPr>
          <w:p w14:paraId="26CC545F" w14:textId="77777777" w:rsidR="00D85FD8" w:rsidRDefault="00D85FD8" w:rsidP="00D85FD8">
            <w:pPr>
              <w:pStyle w:val="Axure"/>
              <w:ind w:firstLine="360"/>
              <w:rPr>
                <w:rFonts w:ascii="微软雅黑" w:eastAsia="微软雅黑" w:hAnsi="微软雅黑" w:cs="微软雅黑"/>
                <w:sz w:val="18"/>
                <w:szCs w:val="18"/>
              </w:rPr>
            </w:pPr>
            <w:r>
              <w:rPr>
                <w:rFonts w:ascii="微软雅黑" w:eastAsia="微软雅黑" w:hAnsi="微软雅黑" w:cs="微软雅黑" w:hint="eastAsia"/>
                <w:sz w:val="18"/>
                <w:szCs w:val="18"/>
              </w:rPr>
              <w:t>根据选择筛选通话记录</w:t>
            </w:r>
          </w:p>
        </w:tc>
        <w:tc>
          <w:tcPr>
            <w:tcW w:w="1712" w:type="dxa"/>
          </w:tcPr>
          <w:p w14:paraId="07CD97CF" w14:textId="7E9771FF" w:rsidR="00D85FD8" w:rsidRDefault="002622B1" w:rsidP="00D85FD8">
            <w:pPr>
              <w:widowControl/>
              <w:jc w:val="left"/>
              <w:rPr>
                <w:rFonts w:ascii="微软雅黑" w:eastAsia="微软雅黑" w:hAnsi="微软雅黑" w:cs="微软雅黑"/>
                <w:sz w:val="18"/>
                <w:szCs w:val="18"/>
              </w:rPr>
            </w:pPr>
            <w:ins w:id="532" w:author="haha" w:date="2018-11-26T17:52:00Z">
              <w:r>
                <w:rPr>
                  <w:rFonts w:ascii="微软雅黑" w:eastAsia="微软雅黑" w:hAnsi="微软雅黑" w:cs="微软雅黑" w:hint="eastAsia"/>
                  <w:sz w:val="18"/>
                  <w:szCs w:val="18"/>
                </w:rPr>
                <w:t>根据选择查询</w:t>
              </w:r>
            </w:ins>
          </w:p>
        </w:tc>
      </w:tr>
      <w:tr w:rsidR="00D85FD8" w14:paraId="15FB7CC6" w14:textId="77777777" w:rsidTr="000E4374">
        <w:trPr>
          <w:trHeight w:val="272"/>
        </w:trPr>
        <w:tc>
          <w:tcPr>
            <w:tcW w:w="802" w:type="dxa"/>
          </w:tcPr>
          <w:p w14:paraId="07031F42" w14:textId="77777777" w:rsidR="00D85FD8" w:rsidRDefault="00D85FD8" w:rsidP="00D85FD8">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3</w:t>
            </w:r>
          </w:p>
        </w:tc>
        <w:tc>
          <w:tcPr>
            <w:tcW w:w="1309" w:type="dxa"/>
          </w:tcPr>
          <w:p w14:paraId="1DD2E88B" w14:textId="77777777" w:rsidR="00D85FD8" w:rsidRDefault="00D85FD8" w:rsidP="00D85FD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坐席姓名</w:t>
            </w:r>
          </w:p>
        </w:tc>
        <w:tc>
          <w:tcPr>
            <w:tcW w:w="3129" w:type="dxa"/>
          </w:tcPr>
          <w:p w14:paraId="3F2FCD80" w14:textId="43587E85" w:rsidR="00D85FD8" w:rsidRDefault="00DD1D60" w:rsidP="00D85FD8">
            <w:pPr>
              <w:widowControl/>
              <w:jc w:val="left"/>
              <w:rPr>
                <w:rFonts w:ascii="微软雅黑" w:eastAsia="微软雅黑" w:hAnsi="微软雅黑" w:cs="微软雅黑"/>
                <w:color w:val="000000"/>
                <w:sz w:val="18"/>
                <w:szCs w:val="18"/>
              </w:rPr>
            </w:pPr>
            <w:ins w:id="533" w:author="haha" w:date="2018-11-26T17:01:00Z">
              <w:r>
                <w:rPr>
                  <w:rFonts w:ascii="微软雅黑" w:eastAsia="微软雅黑" w:hAnsi="微软雅黑" w:cs="微软雅黑" w:hint="eastAsia"/>
                  <w:color w:val="000000"/>
                  <w:sz w:val="18"/>
                  <w:szCs w:val="18"/>
                </w:rPr>
                <w:t>默认</w:t>
              </w:r>
            </w:ins>
            <w:ins w:id="534" w:author="haha" w:date="2018-11-26T17:02:00Z">
              <w:r>
                <w:rPr>
                  <w:rFonts w:ascii="微软雅黑" w:eastAsia="微软雅黑" w:hAnsi="微软雅黑" w:cs="微软雅黑" w:hint="eastAsia"/>
                  <w:color w:val="000000"/>
                  <w:sz w:val="18"/>
                  <w:szCs w:val="18"/>
                </w:rPr>
                <w:t>姓名 只能填写中英文</w:t>
              </w:r>
            </w:ins>
            <w:del w:id="535" w:author="haha" w:date="2018-11-26T17:01:00Z">
              <w:r w:rsidR="00D85FD8" w:rsidDel="00DD1D60">
                <w:rPr>
                  <w:rFonts w:ascii="微软雅黑" w:eastAsia="微软雅黑" w:hAnsi="微软雅黑" w:cs="微软雅黑" w:hint="eastAsia"/>
                  <w:color w:val="000000"/>
                  <w:sz w:val="18"/>
                  <w:szCs w:val="18"/>
                </w:rPr>
                <w:delText>默认无</w:delText>
              </w:r>
            </w:del>
          </w:p>
        </w:tc>
        <w:tc>
          <w:tcPr>
            <w:tcW w:w="3080" w:type="dxa"/>
          </w:tcPr>
          <w:p w14:paraId="27EB7966" w14:textId="77777777" w:rsidR="00D85FD8" w:rsidRDefault="00D85FD8" w:rsidP="00D85FD8">
            <w:pPr>
              <w:pStyle w:val="Axure"/>
              <w:ind w:firstLine="360"/>
              <w:rPr>
                <w:rFonts w:ascii="微软雅黑" w:eastAsia="微软雅黑" w:hAnsi="微软雅黑" w:cs="微软雅黑"/>
                <w:sz w:val="18"/>
                <w:szCs w:val="18"/>
              </w:rPr>
            </w:pPr>
            <w:r>
              <w:rPr>
                <w:rFonts w:ascii="微软雅黑" w:eastAsia="微软雅黑" w:hAnsi="微软雅黑" w:cs="微软雅黑" w:hint="eastAsia"/>
                <w:sz w:val="18"/>
                <w:szCs w:val="18"/>
              </w:rPr>
              <w:t>根据选择筛选通话记录</w:t>
            </w:r>
          </w:p>
        </w:tc>
        <w:tc>
          <w:tcPr>
            <w:tcW w:w="1712" w:type="dxa"/>
          </w:tcPr>
          <w:p w14:paraId="0F9D05FD" w14:textId="0C71D5D6" w:rsidR="00D85FD8" w:rsidRDefault="00123AEB" w:rsidP="00D85FD8">
            <w:pPr>
              <w:widowControl/>
              <w:jc w:val="left"/>
              <w:rPr>
                <w:rFonts w:ascii="微软雅黑" w:eastAsia="微软雅黑" w:hAnsi="微软雅黑" w:cs="微软雅黑"/>
                <w:sz w:val="18"/>
                <w:szCs w:val="18"/>
              </w:rPr>
            </w:pPr>
            <w:ins w:id="536" w:author="haha" w:date="2018-11-26T17:53:00Z">
              <w:r>
                <w:rPr>
                  <w:rFonts w:ascii="微软雅黑" w:eastAsia="微软雅黑" w:hAnsi="微软雅黑" w:cs="微软雅黑" w:hint="eastAsia"/>
                  <w:sz w:val="18"/>
                  <w:szCs w:val="18"/>
                </w:rPr>
                <w:t>根据输入条件查询</w:t>
              </w:r>
            </w:ins>
          </w:p>
        </w:tc>
      </w:tr>
      <w:tr w:rsidR="00D85FD8" w14:paraId="2B5CADD9" w14:textId="77777777" w:rsidTr="000E4374">
        <w:trPr>
          <w:trHeight w:val="272"/>
        </w:trPr>
        <w:tc>
          <w:tcPr>
            <w:tcW w:w="802" w:type="dxa"/>
          </w:tcPr>
          <w:p w14:paraId="6BEE84CE" w14:textId="77777777" w:rsidR="00D85FD8" w:rsidRDefault="00D85FD8" w:rsidP="00D85FD8">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4</w:t>
            </w:r>
          </w:p>
        </w:tc>
        <w:tc>
          <w:tcPr>
            <w:tcW w:w="1309" w:type="dxa"/>
          </w:tcPr>
          <w:p w14:paraId="3869BA9D" w14:textId="77777777" w:rsidR="00D85FD8" w:rsidRDefault="00D85FD8" w:rsidP="00D85FD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通话时间</w:t>
            </w:r>
          </w:p>
        </w:tc>
        <w:tc>
          <w:tcPr>
            <w:tcW w:w="3129" w:type="dxa"/>
          </w:tcPr>
          <w:p w14:paraId="4B28E28A" w14:textId="77777777" w:rsidR="00D85FD8" w:rsidRDefault="00D85FD8" w:rsidP="00D85FD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默认当天</w:t>
            </w:r>
          </w:p>
        </w:tc>
        <w:tc>
          <w:tcPr>
            <w:tcW w:w="3080" w:type="dxa"/>
          </w:tcPr>
          <w:p w14:paraId="7A87A93D" w14:textId="77777777" w:rsidR="00D85FD8" w:rsidRDefault="00D85FD8" w:rsidP="00D85FD8">
            <w:pPr>
              <w:pStyle w:val="Axure"/>
              <w:ind w:firstLine="360"/>
              <w:rPr>
                <w:rFonts w:ascii="微软雅黑" w:eastAsia="微软雅黑" w:hAnsi="微软雅黑" w:cs="微软雅黑"/>
                <w:sz w:val="18"/>
                <w:szCs w:val="18"/>
              </w:rPr>
            </w:pPr>
            <w:r>
              <w:rPr>
                <w:rFonts w:ascii="微软雅黑" w:eastAsia="微软雅黑" w:hAnsi="微软雅黑" w:cs="微软雅黑" w:hint="eastAsia"/>
                <w:sz w:val="18"/>
                <w:szCs w:val="18"/>
              </w:rPr>
              <w:t>根据选择筛选通话记录</w:t>
            </w:r>
          </w:p>
        </w:tc>
        <w:tc>
          <w:tcPr>
            <w:tcW w:w="1712" w:type="dxa"/>
          </w:tcPr>
          <w:p w14:paraId="41747296" w14:textId="6B916635" w:rsidR="00D85FD8" w:rsidRDefault="00015061" w:rsidP="00D85FD8">
            <w:pPr>
              <w:widowControl/>
              <w:jc w:val="left"/>
              <w:rPr>
                <w:rFonts w:ascii="微软雅黑" w:eastAsia="微软雅黑" w:hAnsi="微软雅黑" w:cs="微软雅黑"/>
                <w:sz w:val="18"/>
                <w:szCs w:val="18"/>
              </w:rPr>
            </w:pPr>
            <w:ins w:id="537" w:author="haha" w:date="2018-11-27T11:04:00Z">
              <w:r>
                <w:rPr>
                  <w:rFonts w:ascii="微软雅黑" w:eastAsia="微软雅黑" w:hAnsi="微软雅黑" w:cs="宋体" w:hint="eastAsia"/>
                  <w:bCs/>
                  <w:kern w:val="0"/>
                  <w:sz w:val="18"/>
                  <w:szCs w:val="18"/>
                </w:rPr>
                <w:t>根据条件查询</w:t>
              </w:r>
            </w:ins>
          </w:p>
        </w:tc>
      </w:tr>
      <w:tr w:rsidR="00D85FD8" w:rsidDel="00E460A8" w14:paraId="1ADA8C92" w14:textId="3BD030B7" w:rsidTr="000E4374">
        <w:trPr>
          <w:trHeight w:val="272"/>
          <w:del w:id="538" w:author="haha" w:date="2018-12-05T09:50:00Z"/>
        </w:trPr>
        <w:tc>
          <w:tcPr>
            <w:tcW w:w="802" w:type="dxa"/>
          </w:tcPr>
          <w:p w14:paraId="1D863101" w14:textId="1328F6C3" w:rsidR="00D85FD8" w:rsidDel="00E460A8" w:rsidRDefault="00D85FD8" w:rsidP="00D85FD8">
            <w:pPr>
              <w:widowControl/>
              <w:jc w:val="center"/>
              <w:rPr>
                <w:del w:id="539" w:author="haha" w:date="2018-12-05T09:50:00Z"/>
                <w:rFonts w:ascii="微软雅黑" w:eastAsia="微软雅黑" w:hAnsi="微软雅黑" w:cs="微软雅黑"/>
                <w:sz w:val="18"/>
                <w:szCs w:val="18"/>
              </w:rPr>
            </w:pPr>
            <w:del w:id="540" w:author="haha" w:date="2018-12-05T09:50:00Z">
              <w:r w:rsidDel="00E460A8">
                <w:rPr>
                  <w:rFonts w:ascii="微软雅黑" w:eastAsia="微软雅黑" w:hAnsi="微软雅黑" w:cs="微软雅黑" w:hint="eastAsia"/>
                  <w:sz w:val="18"/>
                  <w:szCs w:val="18"/>
                </w:rPr>
                <w:delText>5</w:delText>
              </w:r>
            </w:del>
          </w:p>
        </w:tc>
        <w:tc>
          <w:tcPr>
            <w:tcW w:w="1309" w:type="dxa"/>
          </w:tcPr>
          <w:p w14:paraId="4012BEAB" w14:textId="0481DE58" w:rsidR="00D85FD8" w:rsidDel="00E460A8" w:rsidRDefault="00D85FD8" w:rsidP="00D85FD8">
            <w:pPr>
              <w:widowControl/>
              <w:jc w:val="left"/>
              <w:rPr>
                <w:del w:id="541" w:author="haha" w:date="2018-12-05T09:50:00Z"/>
                <w:rFonts w:ascii="微软雅黑" w:eastAsia="微软雅黑" w:hAnsi="微软雅黑" w:cs="微软雅黑"/>
                <w:color w:val="000000"/>
                <w:sz w:val="18"/>
                <w:szCs w:val="18"/>
              </w:rPr>
            </w:pPr>
            <w:del w:id="542" w:author="haha" w:date="2018-12-05T09:50:00Z">
              <w:r w:rsidDel="00E460A8">
                <w:rPr>
                  <w:rFonts w:ascii="微软雅黑" w:eastAsia="微软雅黑" w:hAnsi="微软雅黑" w:cs="微软雅黑" w:hint="eastAsia"/>
                  <w:color w:val="000000"/>
                  <w:sz w:val="18"/>
                  <w:szCs w:val="18"/>
                </w:rPr>
                <w:delText>挂机方</w:delText>
              </w:r>
            </w:del>
          </w:p>
        </w:tc>
        <w:tc>
          <w:tcPr>
            <w:tcW w:w="3129" w:type="dxa"/>
          </w:tcPr>
          <w:p w14:paraId="2A296EA7" w14:textId="08A7752B" w:rsidR="00D85FD8" w:rsidDel="00E460A8" w:rsidRDefault="00D85FD8" w:rsidP="00D85FD8">
            <w:pPr>
              <w:widowControl/>
              <w:jc w:val="left"/>
              <w:rPr>
                <w:del w:id="543" w:author="haha" w:date="2018-12-05T09:50:00Z"/>
                <w:rFonts w:ascii="微软雅黑" w:eastAsia="微软雅黑" w:hAnsi="微软雅黑" w:cs="微软雅黑"/>
                <w:color w:val="000000"/>
                <w:sz w:val="18"/>
                <w:szCs w:val="18"/>
              </w:rPr>
            </w:pPr>
            <w:del w:id="544" w:author="haha" w:date="2018-12-05T09:50:00Z">
              <w:r w:rsidDel="00E460A8">
                <w:rPr>
                  <w:rFonts w:ascii="微软雅黑" w:eastAsia="微软雅黑" w:hAnsi="微软雅黑" w:cs="微软雅黑" w:hint="eastAsia"/>
                  <w:color w:val="000000"/>
                  <w:sz w:val="18"/>
                  <w:szCs w:val="18"/>
                </w:rPr>
                <w:delText>默认请选择</w:delText>
              </w:r>
            </w:del>
          </w:p>
        </w:tc>
        <w:tc>
          <w:tcPr>
            <w:tcW w:w="3080" w:type="dxa"/>
          </w:tcPr>
          <w:p w14:paraId="1286CFEB" w14:textId="7EBE1181" w:rsidR="00D85FD8" w:rsidDel="00E460A8" w:rsidRDefault="00D85FD8" w:rsidP="00D85FD8">
            <w:pPr>
              <w:pStyle w:val="Axure"/>
              <w:ind w:firstLine="360"/>
              <w:rPr>
                <w:del w:id="545" w:author="haha" w:date="2018-12-05T09:50:00Z"/>
                <w:rFonts w:ascii="微软雅黑" w:eastAsia="微软雅黑" w:hAnsi="微软雅黑" w:cs="微软雅黑"/>
                <w:sz w:val="18"/>
                <w:szCs w:val="18"/>
              </w:rPr>
            </w:pPr>
            <w:del w:id="546" w:author="haha" w:date="2018-12-05T09:50:00Z">
              <w:r w:rsidDel="00E460A8">
                <w:rPr>
                  <w:rFonts w:ascii="微软雅黑" w:eastAsia="微软雅黑" w:hAnsi="微软雅黑" w:cs="微软雅黑" w:hint="eastAsia"/>
                  <w:sz w:val="18"/>
                  <w:szCs w:val="18"/>
                </w:rPr>
                <w:delText>根据选择筛选通话记录</w:delText>
              </w:r>
            </w:del>
          </w:p>
        </w:tc>
        <w:tc>
          <w:tcPr>
            <w:tcW w:w="1712" w:type="dxa"/>
          </w:tcPr>
          <w:p w14:paraId="58E31647" w14:textId="385BFB9B" w:rsidR="00D85FD8" w:rsidDel="00E460A8" w:rsidRDefault="00D85FD8" w:rsidP="00D85FD8">
            <w:pPr>
              <w:widowControl/>
              <w:jc w:val="left"/>
              <w:rPr>
                <w:del w:id="547" w:author="haha" w:date="2018-12-05T09:50:00Z"/>
                <w:rFonts w:ascii="微软雅黑" w:eastAsia="微软雅黑" w:hAnsi="微软雅黑" w:cs="微软雅黑"/>
                <w:sz w:val="18"/>
                <w:szCs w:val="18"/>
              </w:rPr>
            </w:pPr>
          </w:p>
        </w:tc>
      </w:tr>
      <w:tr w:rsidR="00D85FD8" w14:paraId="27A811A1" w14:textId="77777777" w:rsidTr="000E4374">
        <w:trPr>
          <w:trHeight w:val="272"/>
        </w:trPr>
        <w:tc>
          <w:tcPr>
            <w:tcW w:w="802" w:type="dxa"/>
          </w:tcPr>
          <w:p w14:paraId="4D4F6A4C" w14:textId="77777777" w:rsidR="00D85FD8" w:rsidRDefault="00D85FD8" w:rsidP="00D85FD8">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6</w:t>
            </w:r>
          </w:p>
        </w:tc>
        <w:tc>
          <w:tcPr>
            <w:tcW w:w="1309" w:type="dxa"/>
          </w:tcPr>
          <w:p w14:paraId="7AADB45B" w14:textId="2C6A96B0" w:rsidR="00D85FD8" w:rsidRDefault="00D85FD8" w:rsidP="00D85FD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查询</w:t>
            </w:r>
            <w:ins w:id="548" w:author="haha" w:date="2018-11-26T16:26:00Z">
              <w:r w:rsidR="00977AF8">
                <w:rPr>
                  <w:rFonts w:ascii="微软雅黑" w:eastAsia="微软雅黑" w:hAnsi="微软雅黑" w:cs="微软雅黑" w:hint="eastAsia"/>
                  <w:color w:val="000000"/>
                  <w:sz w:val="18"/>
                  <w:szCs w:val="18"/>
                </w:rPr>
                <w:t>按钮</w:t>
              </w:r>
            </w:ins>
          </w:p>
        </w:tc>
        <w:tc>
          <w:tcPr>
            <w:tcW w:w="3129" w:type="dxa"/>
          </w:tcPr>
          <w:p w14:paraId="74ED0396" w14:textId="77777777" w:rsidR="00D85FD8" w:rsidRDefault="00D85FD8" w:rsidP="00D85FD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根据上述填写进行查询</w:t>
            </w:r>
          </w:p>
        </w:tc>
        <w:tc>
          <w:tcPr>
            <w:tcW w:w="3080" w:type="dxa"/>
          </w:tcPr>
          <w:p w14:paraId="43AF8D80" w14:textId="77777777" w:rsidR="00D85FD8" w:rsidRDefault="00D85FD8" w:rsidP="00D85FD8">
            <w:pPr>
              <w:pStyle w:val="Axure"/>
              <w:ind w:firstLine="360"/>
              <w:rPr>
                <w:rFonts w:ascii="微软雅黑" w:eastAsia="微软雅黑" w:hAnsi="微软雅黑" w:cs="微软雅黑"/>
                <w:sz w:val="18"/>
                <w:szCs w:val="18"/>
              </w:rPr>
            </w:pPr>
            <w:r>
              <w:rPr>
                <w:rFonts w:ascii="微软雅黑" w:eastAsia="微软雅黑" w:hAnsi="微软雅黑" w:cs="微软雅黑" w:hint="eastAsia"/>
                <w:sz w:val="18"/>
                <w:szCs w:val="18"/>
              </w:rPr>
              <w:t>根据选择筛选通话记录</w:t>
            </w:r>
          </w:p>
        </w:tc>
        <w:tc>
          <w:tcPr>
            <w:tcW w:w="1712" w:type="dxa"/>
          </w:tcPr>
          <w:p w14:paraId="40D432A7" w14:textId="77777777" w:rsidR="00D85FD8" w:rsidRDefault="00D85FD8" w:rsidP="00D85FD8">
            <w:pPr>
              <w:widowControl/>
              <w:jc w:val="left"/>
              <w:rPr>
                <w:rFonts w:ascii="微软雅黑" w:eastAsia="微软雅黑" w:hAnsi="微软雅黑" w:cs="微软雅黑"/>
                <w:sz w:val="18"/>
                <w:szCs w:val="18"/>
              </w:rPr>
            </w:pPr>
          </w:p>
        </w:tc>
      </w:tr>
      <w:tr w:rsidR="00D85FD8" w14:paraId="4E02FD9D" w14:textId="77777777" w:rsidTr="000E4374">
        <w:trPr>
          <w:trHeight w:val="272"/>
        </w:trPr>
        <w:tc>
          <w:tcPr>
            <w:tcW w:w="802" w:type="dxa"/>
          </w:tcPr>
          <w:p w14:paraId="75B9029C" w14:textId="77777777" w:rsidR="00D85FD8" w:rsidRDefault="00D85FD8" w:rsidP="00D85FD8">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7</w:t>
            </w:r>
          </w:p>
        </w:tc>
        <w:tc>
          <w:tcPr>
            <w:tcW w:w="1309" w:type="dxa"/>
          </w:tcPr>
          <w:p w14:paraId="55A6128E" w14:textId="77777777" w:rsidR="00D85FD8" w:rsidRDefault="001722E3" w:rsidP="00D85FD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通话记录表格</w:t>
            </w:r>
          </w:p>
        </w:tc>
        <w:tc>
          <w:tcPr>
            <w:tcW w:w="3129" w:type="dxa"/>
          </w:tcPr>
          <w:p w14:paraId="5F22C367" w14:textId="77777777" w:rsidR="00D85FD8" w:rsidRDefault="0093322F" w:rsidP="00D85FD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全部显示根据时间排序</w:t>
            </w:r>
          </w:p>
        </w:tc>
        <w:tc>
          <w:tcPr>
            <w:tcW w:w="3080" w:type="dxa"/>
          </w:tcPr>
          <w:p w14:paraId="53AF1CE2" w14:textId="77777777" w:rsidR="00D85FD8" w:rsidRDefault="00D85FD8" w:rsidP="00D85FD8">
            <w:pPr>
              <w:pStyle w:val="Axure"/>
              <w:ind w:firstLine="360"/>
              <w:rPr>
                <w:rFonts w:ascii="微软雅黑" w:eastAsia="微软雅黑" w:hAnsi="微软雅黑" w:cs="微软雅黑"/>
                <w:sz w:val="18"/>
                <w:szCs w:val="18"/>
              </w:rPr>
            </w:pPr>
          </w:p>
        </w:tc>
        <w:tc>
          <w:tcPr>
            <w:tcW w:w="1712" w:type="dxa"/>
          </w:tcPr>
          <w:p w14:paraId="7FF3FB77" w14:textId="77777777" w:rsidR="00D85FD8" w:rsidRDefault="00D85FD8" w:rsidP="00D85FD8">
            <w:pPr>
              <w:widowControl/>
              <w:jc w:val="left"/>
              <w:rPr>
                <w:rFonts w:ascii="微软雅黑" w:eastAsia="微软雅黑" w:hAnsi="微软雅黑" w:cs="微软雅黑"/>
                <w:sz w:val="18"/>
                <w:szCs w:val="18"/>
              </w:rPr>
            </w:pPr>
          </w:p>
        </w:tc>
      </w:tr>
    </w:tbl>
    <w:p w14:paraId="0D609112" w14:textId="7D2A1309" w:rsidR="00F02E50" w:rsidRDefault="00496C19" w:rsidP="000E4374">
      <w:pPr>
        <w:pStyle w:val="10"/>
        <w:spacing w:before="0" w:after="0"/>
      </w:pPr>
      <w:bookmarkStart w:id="549" w:name="_Toc531797992"/>
      <w:r>
        <w:rPr>
          <w:rFonts w:hint="eastAsia"/>
        </w:rPr>
        <w:t>九、</w:t>
      </w:r>
      <w:r w:rsidR="00F02E50">
        <w:rPr>
          <w:rFonts w:hint="eastAsia"/>
        </w:rPr>
        <w:t>外呼管理模块下的分配</w:t>
      </w:r>
      <w:r w:rsidR="00F02D9D">
        <w:rPr>
          <w:rFonts w:hint="eastAsia"/>
        </w:rPr>
        <w:t>分机</w:t>
      </w:r>
      <w:bookmarkEnd w:id="549"/>
    </w:p>
    <w:p w14:paraId="4CAA0AD9" w14:textId="374AC31E" w:rsidR="00CC3FB4" w:rsidRDefault="00F02D9D" w:rsidP="00CC3FB4">
      <w:pPr>
        <w:pStyle w:val="a3"/>
        <w:numPr>
          <w:ilvl w:val="0"/>
          <w:numId w:val="4"/>
        </w:numPr>
        <w:ind w:firstLineChars="0"/>
      </w:pPr>
      <w:r>
        <w:rPr>
          <w:rFonts w:hint="eastAsia"/>
        </w:rPr>
        <w:t>超级管理员可在此页面上传</w:t>
      </w:r>
      <w:r w:rsidR="000E4374">
        <w:rPr>
          <w:rFonts w:hint="eastAsia"/>
        </w:rPr>
        <w:t>/分配</w:t>
      </w:r>
      <w:r>
        <w:rPr>
          <w:rFonts w:hint="eastAsia"/>
        </w:rPr>
        <w:t>分机号</w:t>
      </w:r>
    </w:p>
    <w:p w14:paraId="14D8BDBF" w14:textId="5708F0B3" w:rsidR="00F02E50" w:rsidRPr="00F02E50" w:rsidRDefault="00F02D9D" w:rsidP="00F02E50">
      <w:r>
        <w:rPr>
          <w:noProof/>
        </w:rPr>
        <w:drawing>
          <wp:inline distT="0" distB="0" distL="0" distR="0" wp14:anchorId="0D06E70F" wp14:editId="0F4F0EEF">
            <wp:extent cx="5274310" cy="1180465"/>
            <wp:effectExtent l="0" t="0" r="2540" b="63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180465"/>
                    </a:xfrm>
                    <a:prstGeom prst="rect">
                      <a:avLst/>
                    </a:prstGeom>
                  </pic:spPr>
                </pic:pic>
              </a:graphicData>
            </a:graphic>
          </wp:inline>
        </w:drawing>
      </w:r>
    </w:p>
    <w:tbl>
      <w:tblPr>
        <w:tblpPr w:leftFromText="180" w:rightFromText="180" w:vertAnchor="text" w:horzAnchor="margin" w:tblpXSpec="center" w:tblpY="405"/>
        <w:tblOverlap w:val="never"/>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2"/>
        <w:gridCol w:w="1309"/>
        <w:gridCol w:w="3000"/>
        <w:gridCol w:w="3209"/>
        <w:gridCol w:w="1712"/>
      </w:tblGrid>
      <w:tr w:rsidR="00CC3FB4" w14:paraId="60BB397C" w14:textId="77777777" w:rsidTr="00DE148A">
        <w:trPr>
          <w:trHeight w:val="345"/>
        </w:trPr>
        <w:tc>
          <w:tcPr>
            <w:tcW w:w="802" w:type="dxa"/>
          </w:tcPr>
          <w:p w14:paraId="7F158659" w14:textId="77777777" w:rsidR="00CC3FB4" w:rsidRDefault="00CC3FB4" w:rsidP="00DE148A">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tcPr>
          <w:p w14:paraId="77CFF65F" w14:textId="77777777" w:rsidR="00CC3FB4" w:rsidRDefault="00CC3FB4" w:rsidP="00DE148A">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14:paraId="002B860A" w14:textId="77777777" w:rsidR="00CC3FB4" w:rsidRDefault="00CC3FB4" w:rsidP="00DE148A">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14:paraId="20C1D3EC" w14:textId="77777777" w:rsidR="00CC3FB4" w:rsidRDefault="00CC3FB4" w:rsidP="00DE148A">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14:paraId="46EBD79B" w14:textId="77777777" w:rsidR="00CC3FB4" w:rsidRDefault="00CC3FB4" w:rsidP="00DE148A">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CC3FB4" w14:paraId="54571845" w14:textId="77777777" w:rsidTr="00DE148A">
        <w:trPr>
          <w:trHeight w:val="345"/>
        </w:trPr>
        <w:tc>
          <w:tcPr>
            <w:tcW w:w="802" w:type="dxa"/>
          </w:tcPr>
          <w:p w14:paraId="099944A2" w14:textId="77777777" w:rsidR="00CC3FB4" w:rsidRDefault="00CC3FB4" w:rsidP="00DE148A">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tcPr>
          <w:p w14:paraId="57EAB49F" w14:textId="7D8EE5CC" w:rsidR="00CC3FB4" w:rsidRDefault="00F02D9D"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上传</w:t>
            </w:r>
          </w:p>
        </w:tc>
        <w:tc>
          <w:tcPr>
            <w:tcW w:w="3000" w:type="dxa"/>
          </w:tcPr>
          <w:p w14:paraId="62201353" w14:textId="77777777" w:rsidR="00CC3FB4" w:rsidRDefault="00CC3FB4"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点击</w:t>
            </w:r>
          </w:p>
        </w:tc>
        <w:tc>
          <w:tcPr>
            <w:tcW w:w="3209" w:type="dxa"/>
          </w:tcPr>
          <w:p w14:paraId="03922FA6" w14:textId="24049AF4" w:rsidR="00CC3FB4" w:rsidRDefault="00F02D9D" w:rsidP="00F02D9D">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上传分机弹框</w:t>
            </w:r>
          </w:p>
        </w:tc>
        <w:tc>
          <w:tcPr>
            <w:tcW w:w="1712" w:type="dxa"/>
          </w:tcPr>
          <w:p w14:paraId="1A3A9447" w14:textId="77777777" w:rsidR="00CC3FB4" w:rsidRDefault="00CC3FB4" w:rsidP="00DE148A">
            <w:pPr>
              <w:widowControl/>
              <w:jc w:val="left"/>
              <w:rPr>
                <w:rFonts w:ascii="微软雅黑" w:eastAsia="微软雅黑" w:hAnsi="微软雅黑" w:cs="宋体"/>
                <w:bCs/>
                <w:kern w:val="0"/>
                <w:sz w:val="18"/>
                <w:szCs w:val="18"/>
              </w:rPr>
            </w:pPr>
          </w:p>
        </w:tc>
      </w:tr>
      <w:tr w:rsidR="00CC3FB4" w14:paraId="1A17BBCF" w14:textId="77777777" w:rsidTr="00DE148A">
        <w:trPr>
          <w:trHeight w:val="272"/>
        </w:trPr>
        <w:tc>
          <w:tcPr>
            <w:tcW w:w="802" w:type="dxa"/>
          </w:tcPr>
          <w:p w14:paraId="2C4AFCEA" w14:textId="77777777" w:rsidR="00CC3FB4" w:rsidRDefault="00CC3FB4" w:rsidP="00DE148A">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tcPr>
          <w:p w14:paraId="53D55B6C" w14:textId="1DB77C0B" w:rsidR="00CC3FB4" w:rsidRDefault="00F02D9D"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分配</w:t>
            </w:r>
          </w:p>
        </w:tc>
        <w:tc>
          <w:tcPr>
            <w:tcW w:w="3000" w:type="dxa"/>
          </w:tcPr>
          <w:p w14:paraId="3B2123D6" w14:textId="77777777" w:rsidR="00CC3FB4" w:rsidRDefault="00CC3FB4"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点击</w:t>
            </w:r>
          </w:p>
        </w:tc>
        <w:tc>
          <w:tcPr>
            <w:tcW w:w="3209" w:type="dxa"/>
          </w:tcPr>
          <w:p w14:paraId="0168AE46" w14:textId="1916DB07" w:rsidR="00CC3FB4" w:rsidRDefault="00F02D9D" w:rsidP="00CC3FB4">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分配弹框</w:t>
            </w:r>
          </w:p>
        </w:tc>
        <w:tc>
          <w:tcPr>
            <w:tcW w:w="1712" w:type="dxa"/>
          </w:tcPr>
          <w:p w14:paraId="27F26BA1" w14:textId="16F5D24B" w:rsidR="00CC3FB4" w:rsidRDefault="000E4374" w:rsidP="00DE148A">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分机号可选可不选</w:t>
            </w:r>
          </w:p>
        </w:tc>
      </w:tr>
      <w:tr w:rsidR="00CC3FB4" w14:paraId="6E7A1EE1" w14:textId="77777777" w:rsidTr="00DE148A">
        <w:trPr>
          <w:trHeight w:val="272"/>
        </w:trPr>
        <w:tc>
          <w:tcPr>
            <w:tcW w:w="802" w:type="dxa"/>
          </w:tcPr>
          <w:p w14:paraId="1B8CBBA5" w14:textId="77777777" w:rsidR="00CC3FB4" w:rsidRDefault="00CC3FB4" w:rsidP="00DE148A">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tcPr>
          <w:p w14:paraId="0107770F" w14:textId="1C2A0937" w:rsidR="00CC3FB4" w:rsidRDefault="00F02D9D"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分配状态</w:t>
            </w:r>
          </w:p>
        </w:tc>
        <w:tc>
          <w:tcPr>
            <w:tcW w:w="3000" w:type="dxa"/>
          </w:tcPr>
          <w:p w14:paraId="166F2892" w14:textId="4CF26199" w:rsidR="00CC3FB4" w:rsidRDefault="00F02D9D"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默认请选择（已分配、未分配）</w:t>
            </w:r>
            <w:del w:id="550" w:author="haha" w:date="2018-11-26T17:08:00Z">
              <w:r w:rsidR="00CC3FB4" w:rsidDel="0000408B">
                <w:rPr>
                  <w:rFonts w:ascii="微软雅黑" w:eastAsia="微软雅黑" w:hAnsi="微软雅黑" w:cs="微软雅黑" w:hint="eastAsia"/>
                  <w:color w:val="000000"/>
                  <w:sz w:val="18"/>
                  <w:szCs w:val="18"/>
                </w:rPr>
                <w:delText>空</w:delText>
              </w:r>
            </w:del>
          </w:p>
        </w:tc>
        <w:tc>
          <w:tcPr>
            <w:tcW w:w="3209" w:type="dxa"/>
          </w:tcPr>
          <w:p w14:paraId="41742805" w14:textId="2DDA1150" w:rsidR="00CC3FB4" w:rsidRDefault="00F02D9D" w:rsidP="00DE148A">
            <w:pPr>
              <w:pStyle w:val="Axure"/>
              <w:ind w:firstLine="360"/>
              <w:rPr>
                <w:rFonts w:ascii="微软雅黑" w:eastAsia="微软雅黑" w:hAnsi="微软雅黑" w:cs="微软雅黑"/>
                <w:sz w:val="18"/>
                <w:szCs w:val="18"/>
              </w:rPr>
            </w:pPr>
            <w:r>
              <w:rPr>
                <w:rFonts w:ascii="微软雅黑" w:eastAsia="微软雅黑" w:hAnsi="微软雅黑" w:cs="微软雅黑" w:hint="eastAsia"/>
                <w:sz w:val="18"/>
                <w:szCs w:val="18"/>
              </w:rPr>
              <w:t>根据选择条件进行筛选</w:t>
            </w:r>
          </w:p>
        </w:tc>
        <w:tc>
          <w:tcPr>
            <w:tcW w:w="1712" w:type="dxa"/>
          </w:tcPr>
          <w:p w14:paraId="20300D47" w14:textId="21D6F1EC" w:rsidR="00CC3FB4" w:rsidRDefault="00F02D9D" w:rsidP="00DE148A">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与条件不符</w:t>
            </w:r>
          </w:p>
        </w:tc>
      </w:tr>
      <w:tr w:rsidR="008C303A" w14:paraId="5A3EFB77" w14:textId="77777777" w:rsidTr="00DE148A">
        <w:trPr>
          <w:trHeight w:val="272"/>
        </w:trPr>
        <w:tc>
          <w:tcPr>
            <w:tcW w:w="802" w:type="dxa"/>
          </w:tcPr>
          <w:p w14:paraId="5DFF7F85" w14:textId="77777777" w:rsidR="008C303A" w:rsidRDefault="008C303A" w:rsidP="00DE148A">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4</w:t>
            </w:r>
          </w:p>
        </w:tc>
        <w:tc>
          <w:tcPr>
            <w:tcW w:w="1309" w:type="dxa"/>
          </w:tcPr>
          <w:p w14:paraId="2DCBECCE" w14:textId="648FD49A" w:rsidR="008C303A" w:rsidRDefault="00F02D9D"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发放机构</w:t>
            </w:r>
          </w:p>
        </w:tc>
        <w:tc>
          <w:tcPr>
            <w:tcW w:w="3000" w:type="dxa"/>
          </w:tcPr>
          <w:p w14:paraId="03486C5D" w14:textId="2BC5561D" w:rsidR="008C303A" w:rsidRDefault="00F02D9D"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默认请选择（现有机构）</w:t>
            </w:r>
          </w:p>
        </w:tc>
        <w:tc>
          <w:tcPr>
            <w:tcW w:w="3209" w:type="dxa"/>
          </w:tcPr>
          <w:p w14:paraId="0C71D0E1" w14:textId="29C7129F" w:rsidR="008C303A" w:rsidRDefault="00410CC1" w:rsidP="00DE148A">
            <w:pPr>
              <w:pStyle w:val="Axure"/>
              <w:ind w:firstLine="360"/>
              <w:rPr>
                <w:rFonts w:ascii="微软雅黑" w:eastAsia="微软雅黑" w:hAnsi="微软雅黑" w:cs="微软雅黑"/>
                <w:sz w:val="18"/>
                <w:szCs w:val="18"/>
              </w:rPr>
            </w:pPr>
            <w:r>
              <w:rPr>
                <w:rFonts w:ascii="微软雅黑" w:eastAsia="微软雅黑" w:hAnsi="微软雅黑" w:cs="微软雅黑" w:hint="eastAsia"/>
                <w:sz w:val="18"/>
                <w:szCs w:val="18"/>
              </w:rPr>
              <w:t>同上</w:t>
            </w:r>
          </w:p>
        </w:tc>
        <w:tc>
          <w:tcPr>
            <w:tcW w:w="1712" w:type="dxa"/>
          </w:tcPr>
          <w:p w14:paraId="0566F7D9" w14:textId="19B0E3AB" w:rsidR="008C303A" w:rsidRDefault="00410CC1" w:rsidP="00DE148A">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同上</w:t>
            </w:r>
          </w:p>
        </w:tc>
      </w:tr>
      <w:tr w:rsidR="008C303A" w14:paraId="76FB4EB2" w14:textId="77777777" w:rsidTr="00DE148A">
        <w:trPr>
          <w:trHeight w:val="272"/>
        </w:trPr>
        <w:tc>
          <w:tcPr>
            <w:tcW w:w="802" w:type="dxa"/>
          </w:tcPr>
          <w:p w14:paraId="3D41E54B" w14:textId="77777777" w:rsidR="008C303A" w:rsidRDefault="008C303A" w:rsidP="00DE148A">
            <w:pPr>
              <w:widowControl/>
              <w:jc w:val="center"/>
              <w:rPr>
                <w:rFonts w:ascii="微软雅黑" w:eastAsia="微软雅黑" w:hAnsi="微软雅黑" w:cs="微软雅黑"/>
                <w:sz w:val="18"/>
                <w:szCs w:val="18"/>
              </w:rPr>
            </w:pPr>
            <w:r>
              <w:rPr>
                <w:rFonts w:ascii="微软雅黑" w:eastAsia="微软雅黑" w:hAnsi="微软雅黑" w:cs="微软雅黑"/>
                <w:sz w:val="18"/>
                <w:szCs w:val="18"/>
              </w:rPr>
              <w:t>5</w:t>
            </w:r>
          </w:p>
        </w:tc>
        <w:tc>
          <w:tcPr>
            <w:tcW w:w="1309" w:type="dxa"/>
          </w:tcPr>
          <w:p w14:paraId="240631C2" w14:textId="7E82BCC7" w:rsidR="008C303A" w:rsidRDefault="00F02D9D"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使用状态</w:t>
            </w:r>
          </w:p>
        </w:tc>
        <w:tc>
          <w:tcPr>
            <w:tcW w:w="3000" w:type="dxa"/>
          </w:tcPr>
          <w:p w14:paraId="1CAFAC35" w14:textId="59C6A482" w:rsidR="008C303A" w:rsidRDefault="00410CC1"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默认请选择（已使用、未使用）</w:t>
            </w:r>
          </w:p>
        </w:tc>
        <w:tc>
          <w:tcPr>
            <w:tcW w:w="3209" w:type="dxa"/>
          </w:tcPr>
          <w:p w14:paraId="1A6E20BB" w14:textId="321ACE6B" w:rsidR="008C303A" w:rsidRDefault="00410CC1" w:rsidP="00DE148A">
            <w:pPr>
              <w:pStyle w:val="Axure"/>
              <w:ind w:firstLine="360"/>
              <w:rPr>
                <w:rFonts w:ascii="微软雅黑" w:eastAsia="微软雅黑" w:hAnsi="微软雅黑" w:cs="微软雅黑"/>
                <w:sz w:val="18"/>
                <w:szCs w:val="18"/>
              </w:rPr>
            </w:pPr>
            <w:r>
              <w:rPr>
                <w:rFonts w:ascii="微软雅黑" w:eastAsia="微软雅黑" w:hAnsi="微软雅黑" w:cs="微软雅黑" w:hint="eastAsia"/>
                <w:sz w:val="18"/>
                <w:szCs w:val="18"/>
              </w:rPr>
              <w:t>同上</w:t>
            </w:r>
          </w:p>
        </w:tc>
        <w:tc>
          <w:tcPr>
            <w:tcW w:w="1712" w:type="dxa"/>
          </w:tcPr>
          <w:p w14:paraId="0DEA779C" w14:textId="496DBAA8" w:rsidR="008C303A" w:rsidRDefault="00410CC1" w:rsidP="00DE148A">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同上</w:t>
            </w:r>
          </w:p>
        </w:tc>
      </w:tr>
      <w:tr w:rsidR="00410CC1" w14:paraId="5A47A95F" w14:textId="77777777" w:rsidTr="00DE148A">
        <w:trPr>
          <w:trHeight w:val="272"/>
        </w:trPr>
        <w:tc>
          <w:tcPr>
            <w:tcW w:w="802" w:type="dxa"/>
          </w:tcPr>
          <w:p w14:paraId="729F72CD" w14:textId="0A397642" w:rsidR="00410CC1" w:rsidRDefault="00410CC1" w:rsidP="00DE148A">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6</w:t>
            </w:r>
          </w:p>
        </w:tc>
        <w:tc>
          <w:tcPr>
            <w:tcW w:w="1309" w:type="dxa"/>
          </w:tcPr>
          <w:p w14:paraId="6A0408F9" w14:textId="597A8629" w:rsidR="00410CC1" w:rsidRDefault="00410CC1"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分配时间</w:t>
            </w:r>
          </w:p>
        </w:tc>
        <w:tc>
          <w:tcPr>
            <w:tcW w:w="3000" w:type="dxa"/>
          </w:tcPr>
          <w:p w14:paraId="37D924E1" w14:textId="0F49B2EF" w:rsidR="00410CC1" w:rsidRDefault="00410CC1"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默认当天</w:t>
            </w:r>
          </w:p>
        </w:tc>
        <w:tc>
          <w:tcPr>
            <w:tcW w:w="3209" w:type="dxa"/>
          </w:tcPr>
          <w:p w14:paraId="20689F36" w14:textId="19622C6E" w:rsidR="00410CC1" w:rsidRDefault="00410CC1" w:rsidP="00DE148A">
            <w:pPr>
              <w:pStyle w:val="Axure"/>
              <w:ind w:firstLine="360"/>
              <w:rPr>
                <w:rFonts w:ascii="微软雅黑" w:eastAsia="微软雅黑" w:hAnsi="微软雅黑" w:cs="微软雅黑"/>
                <w:sz w:val="18"/>
                <w:szCs w:val="18"/>
              </w:rPr>
            </w:pPr>
            <w:r>
              <w:rPr>
                <w:rFonts w:ascii="微软雅黑" w:eastAsia="微软雅黑" w:hAnsi="微软雅黑" w:cs="微软雅黑" w:hint="eastAsia"/>
                <w:sz w:val="18"/>
                <w:szCs w:val="18"/>
              </w:rPr>
              <w:t>同上</w:t>
            </w:r>
          </w:p>
        </w:tc>
        <w:tc>
          <w:tcPr>
            <w:tcW w:w="1712" w:type="dxa"/>
          </w:tcPr>
          <w:p w14:paraId="68B09B6E" w14:textId="664F34E0" w:rsidR="00410CC1" w:rsidRDefault="00410CC1" w:rsidP="00DE148A">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同上</w:t>
            </w:r>
          </w:p>
        </w:tc>
      </w:tr>
    </w:tbl>
    <w:p w14:paraId="2E1ED271" w14:textId="77777777" w:rsidR="00EA67CF" w:rsidRDefault="000E4374" w:rsidP="00EA67CF">
      <w:pPr>
        <w:spacing w:line="240" w:lineRule="exact"/>
        <w:jc w:val="left"/>
        <w:rPr>
          <w:sz w:val="24"/>
          <w:szCs w:val="24"/>
        </w:rPr>
      </w:pPr>
      <w:r w:rsidRPr="000E4374">
        <w:rPr>
          <w:sz w:val="24"/>
          <w:szCs w:val="24"/>
        </w:rPr>
        <w:t></w:t>
      </w:r>
      <w:r w:rsidRPr="000E4374">
        <w:rPr>
          <w:sz w:val="24"/>
          <w:szCs w:val="24"/>
        </w:rPr>
        <w:tab/>
      </w:r>
    </w:p>
    <w:p w14:paraId="6F739620" w14:textId="1EE7651D" w:rsidR="00CC3FB4" w:rsidRPr="000E4374" w:rsidRDefault="000E4374" w:rsidP="00EA67CF">
      <w:pPr>
        <w:jc w:val="left"/>
        <w:rPr>
          <w:sz w:val="24"/>
          <w:szCs w:val="24"/>
        </w:rPr>
      </w:pPr>
      <w:r w:rsidRPr="000E4374">
        <w:rPr>
          <w:sz w:val="24"/>
          <w:szCs w:val="24"/>
        </w:rPr>
        <w:t>可直接点击分配直接进行分机分配（分配数量手动输入），也可多选点击分配（分配数量系统根据选择生成数量）。</w:t>
      </w:r>
    </w:p>
    <w:tbl>
      <w:tblPr>
        <w:tblpPr w:leftFromText="180" w:rightFromText="180" w:vertAnchor="text" w:horzAnchor="margin" w:tblpXSpec="center" w:tblpY="405"/>
        <w:tblOverlap w:val="never"/>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2"/>
        <w:gridCol w:w="1309"/>
        <w:gridCol w:w="3000"/>
        <w:gridCol w:w="1688"/>
        <w:gridCol w:w="3233"/>
      </w:tblGrid>
      <w:tr w:rsidR="00CC3FB4" w14:paraId="05308874" w14:textId="77777777" w:rsidTr="00EA67CF">
        <w:trPr>
          <w:trHeight w:val="345"/>
        </w:trPr>
        <w:tc>
          <w:tcPr>
            <w:tcW w:w="802" w:type="dxa"/>
          </w:tcPr>
          <w:p w14:paraId="6FDD27B8" w14:textId="77777777" w:rsidR="00CC3FB4" w:rsidRDefault="00CC3FB4" w:rsidP="00DE148A">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tcPr>
          <w:p w14:paraId="1249AC4B" w14:textId="77777777" w:rsidR="00CC3FB4" w:rsidRDefault="00CC3FB4" w:rsidP="00DE148A">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14:paraId="2F6362D5" w14:textId="77777777" w:rsidR="00CC3FB4" w:rsidRDefault="00CC3FB4" w:rsidP="00DE148A">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1688" w:type="dxa"/>
          </w:tcPr>
          <w:p w14:paraId="12D357F4" w14:textId="77777777" w:rsidR="00CC3FB4" w:rsidRDefault="00CC3FB4" w:rsidP="00DE148A">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3233" w:type="dxa"/>
          </w:tcPr>
          <w:p w14:paraId="50E1E58F" w14:textId="77777777" w:rsidR="00CC3FB4" w:rsidRDefault="00CC3FB4" w:rsidP="00EA67CF">
            <w:pPr>
              <w:widowControl/>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CC3FB4" w14:paraId="4495D441" w14:textId="77777777" w:rsidTr="00EA67CF">
        <w:trPr>
          <w:trHeight w:val="345"/>
        </w:trPr>
        <w:tc>
          <w:tcPr>
            <w:tcW w:w="802" w:type="dxa"/>
          </w:tcPr>
          <w:p w14:paraId="31EF7407" w14:textId="77777777" w:rsidR="00CC3FB4" w:rsidRDefault="00CC3FB4" w:rsidP="00DE148A">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tcPr>
          <w:p w14:paraId="4A42F8A0" w14:textId="4ED3ECD3" w:rsidR="00CC3FB4" w:rsidRDefault="00EA56B9"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分配</w:t>
            </w:r>
            <w:r w:rsidR="00410CC1">
              <w:rPr>
                <w:rFonts w:ascii="微软雅黑" w:eastAsia="微软雅黑" w:hAnsi="微软雅黑" w:cs="微软雅黑" w:hint="eastAsia"/>
                <w:color w:val="000000"/>
                <w:sz w:val="18"/>
                <w:szCs w:val="18"/>
              </w:rPr>
              <w:t>机构</w:t>
            </w:r>
          </w:p>
        </w:tc>
        <w:tc>
          <w:tcPr>
            <w:tcW w:w="3000" w:type="dxa"/>
          </w:tcPr>
          <w:p w14:paraId="0648E1ED" w14:textId="4AD8C625" w:rsidR="00CC3FB4" w:rsidRDefault="00410CC1"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w:t>
            </w:r>
            <w:r w:rsidR="00B853E6">
              <w:rPr>
                <w:rFonts w:ascii="微软雅黑" w:eastAsia="微软雅黑" w:hAnsi="微软雅黑" w:cs="微软雅黑" w:hint="eastAsia"/>
                <w:color w:val="000000"/>
                <w:sz w:val="18"/>
                <w:szCs w:val="18"/>
              </w:rPr>
              <w:t>请选择</w:t>
            </w:r>
          </w:p>
        </w:tc>
        <w:tc>
          <w:tcPr>
            <w:tcW w:w="1688" w:type="dxa"/>
          </w:tcPr>
          <w:p w14:paraId="351005BC" w14:textId="77777777" w:rsidR="00CC3FB4" w:rsidRDefault="00CC3FB4" w:rsidP="008C303A">
            <w:pPr>
              <w:pStyle w:val="Axure"/>
              <w:rPr>
                <w:rFonts w:ascii="微软雅黑" w:eastAsia="微软雅黑" w:hAnsi="微软雅黑" w:cs="微软雅黑"/>
                <w:sz w:val="18"/>
                <w:szCs w:val="18"/>
              </w:rPr>
            </w:pPr>
          </w:p>
        </w:tc>
        <w:tc>
          <w:tcPr>
            <w:tcW w:w="3233" w:type="dxa"/>
          </w:tcPr>
          <w:p w14:paraId="42B8BF75" w14:textId="380EA308" w:rsidR="00BA0CCA" w:rsidRDefault="00BA0CCA" w:rsidP="00DE148A">
            <w:pPr>
              <w:widowControl/>
              <w:jc w:val="left"/>
              <w:rPr>
                <w:rFonts w:ascii="微软雅黑" w:eastAsia="微软雅黑" w:hAnsi="微软雅黑" w:cs="宋体"/>
                <w:bCs/>
                <w:kern w:val="0"/>
                <w:sz w:val="18"/>
                <w:szCs w:val="18"/>
              </w:rPr>
            </w:pPr>
          </w:p>
        </w:tc>
      </w:tr>
      <w:tr w:rsidR="00CC3FB4" w14:paraId="50EA9677" w14:textId="77777777" w:rsidTr="00EA67CF">
        <w:trPr>
          <w:trHeight w:val="272"/>
        </w:trPr>
        <w:tc>
          <w:tcPr>
            <w:tcW w:w="802" w:type="dxa"/>
          </w:tcPr>
          <w:p w14:paraId="42FC98E8" w14:textId="77777777" w:rsidR="00CC3FB4" w:rsidRDefault="00CC3FB4" w:rsidP="00DE148A">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tcPr>
          <w:p w14:paraId="6F82C735" w14:textId="2AD3041C" w:rsidR="00CC3FB4" w:rsidRDefault="00410CC1"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分配数量</w:t>
            </w:r>
          </w:p>
        </w:tc>
        <w:tc>
          <w:tcPr>
            <w:tcW w:w="3000" w:type="dxa"/>
          </w:tcPr>
          <w:p w14:paraId="07212EAC" w14:textId="34C84531" w:rsidR="00CC3FB4" w:rsidRDefault="00410CC1"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超级管理员手动输入系统自动选择号段 只能是数字</w:t>
            </w:r>
          </w:p>
        </w:tc>
        <w:tc>
          <w:tcPr>
            <w:tcW w:w="1688" w:type="dxa"/>
          </w:tcPr>
          <w:p w14:paraId="1F083E0D" w14:textId="77777777" w:rsidR="00CC3FB4" w:rsidRDefault="00CC3FB4" w:rsidP="00DE148A">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 xml:space="preserve"> </w:t>
            </w:r>
            <w:r>
              <w:rPr>
                <w:rFonts w:ascii="微软雅黑" w:eastAsia="微软雅黑" w:hAnsi="微软雅黑" w:cs="微软雅黑"/>
                <w:sz w:val="18"/>
                <w:szCs w:val="18"/>
              </w:rPr>
              <w:t xml:space="preserve">   </w:t>
            </w:r>
            <w:del w:id="551" w:author="haha" w:date="2018-11-27T10:47:00Z">
              <w:r w:rsidDel="007841F5">
                <w:rPr>
                  <w:rFonts w:ascii="微软雅黑" w:eastAsia="微软雅黑" w:hAnsi="微软雅黑" w:cs="微软雅黑"/>
                  <w:sz w:val="18"/>
                  <w:szCs w:val="18"/>
                </w:rPr>
                <w:delText xml:space="preserve"> </w:delText>
              </w:r>
            </w:del>
          </w:p>
        </w:tc>
        <w:tc>
          <w:tcPr>
            <w:tcW w:w="3233" w:type="dxa"/>
          </w:tcPr>
          <w:p w14:paraId="1A4129BA" w14:textId="2EB6DE19" w:rsidR="00BA0CCA" w:rsidRDefault="00410CC1" w:rsidP="00DE148A">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请输入分配数量</w:t>
            </w:r>
          </w:p>
        </w:tc>
      </w:tr>
      <w:tr w:rsidR="00CC3FB4" w14:paraId="35674021" w14:textId="77777777" w:rsidTr="00EA67CF">
        <w:trPr>
          <w:trHeight w:val="272"/>
        </w:trPr>
        <w:tc>
          <w:tcPr>
            <w:tcW w:w="802" w:type="dxa"/>
          </w:tcPr>
          <w:p w14:paraId="529B4186" w14:textId="77777777" w:rsidR="00CC3FB4" w:rsidRDefault="00CC3FB4" w:rsidP="00DE148A">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tcPr>
          <w:p w14:paraId="292D99E8" w14:textId="0A0797C0" w:rsidR="00CC3FB4" w:rsidRDefault="00410CC1"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提交按钮</w:t>
            </w:r>
          </w:p>
        </w:tc>
        <w:tc>
          <w:tcPr>
            <w:tcW w:w="3000" w:type="dxa"/>
          </w:tcPr>
          <w:p w14:paraId="55762628" w14:textId="0F17D1B5" w:rsidR="00CC3FB4" w:rsidRDefault="00410CC1"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p>
        </w:tc>
        <w:tc>
          <w:tcPr>
            <w:tcW w:w="1688" w:type="dxa"/>
          </w:tcPr>
          <w:p w14:paraId="30A2B44F" w14:textId="77777777" w:rsidR="00CC3FB4" w:rsidRDefault="00CC3FB4" w:rsidP="00DE148A">
            <w:pPr>
              <w:pStyle w:val="Axure"/>
              <w:ind w:firstLine="360"/>
              <w:rPr>
                <w:rFonts w:ascii="微软雅黑" w:eastAsia="微软雅黑" w:hAnsi="微软雅黑" w:cs="微软雅黑"/>
                <w:sz w:val="18"/>
                <w:szCs w:val="18"/>
              </w:rPr>
            </w:pPr>
          </w:p>
        </w:tc>
        <w:tc>
          <w:tcPr>
            <w:tcW w:w="3233" w:type="dxa"/>
          </w:tcPr>
          <w:p w14:paraId="6CEC0420" w14:textId="641B21E2" w:rsidR="00BA0CCA" w:rsidRDefault="00410CC1" w:rsidP="00DE148A">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是否确定分配</w:t>
            </w:r>
          </w:p>
        </w:tc>
      </w:tr>
      <w:tr w:rsidR="00BD6396" w14:paraId="6CC975D9" w14:textId="77777777" w:rsidTr="00EA67CF">
        <w:trPr>
          <w:trHeight w:val="272"/>
        </w:trPr>
        <w:tc>
          <w:tcPr>
            <w:tcW w:w="802" w:type="dxa"/>
          </w:tcPr>
          <w:p w14:paraId="3C577F08" w14:textId="07BB0836" w:rsidR="00BD6396" w:rsidRDefault="00BD6396" w:rsidP="00DE148A">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4</w:t>
            </w:r>
          </w:p>
        </w:tc>
        <w:tc>
          <w:tcPr>
            <w:tcW w:w="1309" w:type="dxa"/>
          </w:tcPr>
          <w:p w14:paraId="03B13867" w14:textId="74A2BB9F" w:rsidR="00BD6396" w:rsidRDefault="00BD6396"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可分配数量</w:t>
            </w:r>
          </w:p>
        </w:tc>
        <w:tc>
          <w:tcPr>
            <w:tcW w:w="3000" w:type="dxa"/>
          </w:tcPr>
          <w:p w14:paraId="40CD8529" w14:textId="07189B0E" w:rsidR="00BD6396" w:rsidRDefault="00BD6396"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不可点击，展示可分配的数量</w:t>
            </w:r>
          </w:p>
        </w:tc>
        <w:tc>
          <w:tcPr>
            <w:tcW w:w="1688" w:type="dxa"/>
          </w:tcPr>
          <w:p w14:paraId="277A4326" w14:textId="77777777" w:rsidR="00BD6396" w:rsidRDefault="00BD6396" w:rsidP="00DE148A">
            <w:pPr>
              <w:pStyle w:val="Axure"/>
              <w:ind w:firstLine="360"/>
              <w:rPr>
                <w:rFonts w:ascii="微软雅黑" w:eastAsia="微软雅黑" w:hAnsi="微软雅黑" w:cs="微软雅黑"/>
                <w:sz w:val="18"/>
                <w:szCs w:val="18"/>
              </w:rPr>
            </w:pPr>
          </w:p>
        </w:tc>
        <w:tc>
          <w:tcPr>
            <w:tcW w:w="3233" w:type="dxa"/>
          </w:tcPr>
          <w:p w14:paraId="186EC6B3" w14:textId="7BAC0EC0" w:rsidR="00BD6396" w:rsidRDefault="00BD6396" w:rsidP="00DE148A">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分配数量只能小于可分配数量。大于可分配要有可分配数量不足的提示</w:t>
            </w:r>
          </w:p>
        </w:tc>
      </w:tr>
    </w:tbl>
    <w:p w14:paraId="2379CFA2" w14:textId="5E7AF7B2" w:rsidR="00F02E50" w:rsidRPr="00EA67CF" w:rsidRDefault="00EA67CF" w:rsidP="00EA67CF">
      <w:pPr>
        <w:pStyle w:val="10"/>
        <w:spacing w:after="0"/>
        <w:rPr>
          <w:sz w:val="28"/>
        </w:rPr>
      </w:pPr>
      <w:bookmarkStart w:id="552" w:name="_Toc531797994"/>
      <w:r w:rsidRPr="00EA67CF">
        <w:rPr>
          <w:rFonts w:hint="eastAsia"/>
          <w:sz w:val="28"/>
        </w:rPr>
        <w:lastRenderedPageBreak/>
        <w:t>九</w:t>
      </w:r>
      <w:r w:rsidR="00496C19" w:rsidRPr="00EA67CF">
        <w:rPr>
          <w:rFonts w:hint="eastAsia"/>
          <w:sz w:val="28"/>
        </w:rPr>
        <w:t>、客户管理模块下的黑名单</w:t>
      </w:r>
      <w:bookmarkEnd w:id="552"/>
      <w:r w:rsidRPr="00EA67CF">
        <w:rPr>
          <w:rFonts w:hint="eastAsia"/>
          <w:sz w:val="28"/>
        </w:rPr>
        <w:t>（外呼专员不可见）</w:t>
      </w:r>
    </w:p>
    <w:p w14:paraId="2919434E" w14:textId="77777777" w:rsidR="00DC2622" w:rsidRPr="00DC2622" w:rsidRDefault="00DC2622" w:rsidP="00F02E50">
      <w:r>
        <w:rPr>
          <w:noProof/>
        </w:rPr>
        <w:drawing>
          <wp:inline distT="0" distB="0" distL="0" distR="0" wp14:anchorId="65279022" wp14:editId="433C4D7F">
            <wp:extent cx="5627077" cy="9271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29808" cy="927550"/>
                    </a:xfrm>
                    <a:prstGeom prst="rect">
                      <a:avLst/>
                    </a:prstGeom>
                  </pic:spPr>
                </pic:pic>
              </a:graphicData>
            </a:graphic>
          </wp:inline>
        </w:drawing>
      </w:r>
    </w:p>
    <w:tbl>
      <w:tblPr>
        <w:tblpPr w:leftFromText="180" w:rightFromText="180" w:vertAnchor="text" w:horzAnchor="margin" w:tblpXSpec="center" w:tblpY="405"/>
        <w:tblOverlap w:val="never"/>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2"/>
        <w:gridCol w:w="1309"/>
        <w:gridCol w:w="3000"/>
        <w:gridCol w:w="3209"/>
        <w:gridCol w:w="1712"/>
      </w:tblGrid>
      <w:tr w:rsidR="00DC2622" w14:paraId="3D114145" w14:textId="77777777" w:rsidTr="00DE148A">
        <w:trPr>
          <w:trHeight w:val="345"/>
        </w:trPr>
        <w:tc>
          <w:tcPr>
            <w:tcW w:w="802" w:type="dxa"/>
          </w:tcPr>
          <w:p w14:paraId="4E20E2E2" w14:textId="77777777" w:rsidR="00DC2622" w:rsidRDefault="00DC2622" w:rsidP="00DE148A">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tcPr>
          <w:p w14:paraId="5EACC7C0" w14:textId="77777777" w:rsidR="00DC2622" w:rsidRDefault="00DC2622" w:rsidP="00DE148A">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14:paraId="2577EDD0" w14:textId="77777777" w:rsidR="00DC2622" w:rsidRDefault="00DC2622" w:rsidP="00DE148A">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14:paraId="04EB0EF8" w14:textId="77777777" w:rsidR="00DC2622" w:rsidRDefault="00DC2622" w:rsidP="00DE148A">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14:paraId="48AA01BB" w14:textId="77777777" w:rsidR="00DC2622" w:rsidRDefault="00DC2622" w:rsidP="00DE148A">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DC2622" w14:paraId="579DE0D9" w14:textId="77777777" w:rsidTr="00DE148A">
        <w:trPr>
          <w:trHeight w:val="345"/>
        </w:trPr>
        <w:tc>
          <w:tcPr>
            <w:tcW w:w="802" w:type="dxa"/>
          </w:tcPr>
          <w:p w14:paraId="5A01C1D7" w14:textId="77777777" w:rsidR="00DC2622" w:rsidRDefault="00DC2622" w:rsidP="00DE148A">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tcPr>
          <w:p w14:paraId="107643C7" w14:textId="77777777" w:rsidR="00DC2622" w:rsidRDefault="00DC2622"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关键字</w:t>
            </w:r>
          </w:p>
        </w:tc>
        <w:tc>
          <w:tcPr>
            <w:tcW w:w="3000" w:type="dxa"/>
          </w:tcPr>
          <w:p w14:paraId="2412E7A3" w14:textId="7D916150" w:rsidR="00DC2622" w:rsidRDefault="00DC2622"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 xml:space="preserve">姓名/电话 </w:t>
            </w:r>
            <w:ins w:id="553" w:author="haha" w:date="2018-11-26T16:48:00Z">
              <w:r w:rsidR="00BA0CCA">
                <w:rPr>
                  <w:rFonts w:ascii="微软雅黑" w:eastAsia="微软雅黑" w:hAnsi="微软雅黑" w:cs="微软雅黑" w:hint="eastAsia"/>
                  <w:color w:val="000000"/>
                  <w:sz w:val="18"/>
                  <w:szCs w:val="18"/>
                </w:rPr>
                <w:t>中</w:t>
              </w:r>
            </w:ins>
            <w:ins w:id="554" w:author="haha" w:date="2018-11-26T16:49:00Z">
              <w:r w:rsidR="00BA0CCA">
                <w:rPr>
                  <w:rFonts w:ascii="微软雅黑" w:eastAsia="微软雅黑" w:hAnsi="微软雅黑" w:cs="微软雅黑" w:hint="eastAsia"/>
                  <w:color w:val="000000"/>
                  <w:sz w:val="18"/>
                  <w:szCs w:val="18"/>
                </w:rPr>
                <w:t>英</w:t>
              </w:r>
            </w:ins>
            <w:ins w:id="555" w:author="haha" w:date="2018-11-26T16:48:00Z">
              <w:r w:rsidR="00BA0CCA">
                <w:rPr>
                  <w:rFonts w:ascii="微软雅黑" w:eastAsia="微软雅黑" w:hAnsi="微软雅黑" w:cs="微软雅黑" w:hint="eastAsia"/>
                  <w:color w:val="000000"/>
                  <w:sz w:val="18"/>
                  <w:szCs w:val="18"/>
                </w:rPr>
                <w:t>文与数字</w:t>
              </w:r>
            </w:ins>
          </w:p>
        </w:tc>
        <w:tc>
          <w:tcPr>
            <w:tcW w:w="3209" w:type="dxa"/>
          </w:tcPr>
          <w:p w14:paraId="044D107D" w14:textId="77777777" w:rsidR="00DC2622" w:rsidRDefault="00DC2622" w:rsidP="00DC2622">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筛选出相关信息</w:t>
            </w:r>
          </w:p>
        </w:tc>
        <w:tc>
          <w:tcPr>
            <w:tcW w:w="1712" w:type="dxa"/>
          </w:tcPr>
          <w:p w14:paraId="1B7E4EB3" w14:textId="5C228B3E" w:rsidR="00DC2622" w:rsidRDefault="007841F5" w:rsidP="00DE148A">
            <w:pPr>
              <w:widowControl/>
              <w:jc w:val="left"/>
              <w:rPr>
                <w:rFonts w:ascii="微软雅黑" w:eastAsia="微软雅黑" w:hAnsi="微软雅黑" w:cs="宋体"/>
                <w:bCs/>
                <w:kern w:val="0"/>
                <w:sz w:val="18"/>
                <w:szCs w:val="18"/>
              </w:rPr>
            </w:pPr>
            <w:ins w:id="556" w:author="haha" w:date="2018-11-27T10:49:00Z">
              <w:r>
                <w:rPr>
                  <w:rFonts w:ascii="微软雅黑" w:eastAsia="微软雅黑" w:hAnsi="微软雅黑" w:cs="宋体" w:hint="eastAsia"/>
                  <w:bCs/>
                  <w:kern w:val="0"/>
                  <w:sz w:val="18"/>
                  <w:szCs w:val="18"/>
                </w:rPr>
                <w:t>根据条件查询</w:t>
              </w:r>
            </w:ins>
          </w:p>
        </w:tc>
      </w:tr>
      <w:tr w:rsidR="00DC2622" w14:paraId="3B1EE9CD" w14:textId="77777777" w:rsidTr="00DE148A">
        <w:trPr>
          <w:trHeight w:val="272"/>
        </w:trPr>
        <w:tc>
          <w:tcPr>
            <w:tcW w:w="802" w:type="dxa"/>
          </w:tcPr>
          <w:p w14:paraId="5EC7CB08" w14:textId="77777777" w:rsidR="00DC2622" w:rsidRDefault="00DC2622" w:rsidP="00DE148A">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tcPr>
          <w:p w14:paraId="31C4E8D2" w14:textId="77777777" w:rsidR="00DC2622" w:rsidRDefault="00DC2622"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增加人</w:t>
            </w:r>
          </w:p>
        </w:tc>
        <w:tc>
          <w:tcPr>
            <w:tcW w:w="3000" w:type="dxa"/>
          </w:tcPr>
          <w:p w14:paraId="6A247DE1" w14:textId="73A4C54F" w:rsidR="00DC2622" w:rsidRDefault="00DC2622"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 xml:space="preserve">姓名 </w:t>
            </w:r>
            <w:r>
              <w:rPr>
                <w:rFonts w:ascii="微软雅黑" w:eastAsia="微软雅黑" w:hAnsi="微软雅黑" w:cs="微软雅黑"/>
                <w:color w:val="000000"/>
                <w:sz w:val="18"/>
                <w:szCs w:val="18"/>
              </w:rPr>
              <w:t xml:space="preserve"> </w:t>
            </w:r>
            <w:ins w:id="557" w:author="haha" w:date="2018-11-26T16:49:00Z">
              <w:r w:rsidR="00BA0CCA">
                <w:rPr>
                  <w:rFonts w:ascii="微软雅黑" w:eastAsia="微软雅黑" w:hAnsi="微软雅黑" w:cs="微软雅黑" w:hint="eastAsia"/>
                  <w:color w:val="000000"/>
                  <w:sz w:val="18"/>
                  <w:szCs w:val="18"/>
                </w:rPr>
                <w:t>中英文</w:t>
              </w:r>
            </w:ins>
          </w:p>
        </w:tc>
        <w:tc>
          <w:tcPr>
            <w:tcW w:w="3209" w:type="dxa"/>
          </w:tcPr>
          <w:p w14:paraId="14FE066B" w14:textId="77777777" w:rsidR="00DC2622" w:rsidRDefault="00DC2622" w:rsidP="00DE148A">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筛选出相关信息</w:t>
            </w:r>
          </w:p>
        </w:tc>
        <w:tc>
          <w:tcPr>
            <w:tcW w:w="1712" w:type="dxa"/>
          </w:tcPr>
          <w:p w14:paraId="7048FD00" w14:textId="6A07B18B" w:rsidR="00DC2622" w:rsidRDefault="007841F5" w:rsidP="00DE148A">
            <w:pPr>
              <w:widowControl/>
              <w:jc w:val="left"/>
              <w:rPr>
                <w:rFonts w:ascii="微软雅黑" w:eastAsia="微软雅黑" w:hAnsi="微软雅黑" w:cs="微软雅黑"/>
                <w:sz w:val="18"/>
                <w:szCs w:val="18"/>
              </w:rPr>
            </w:pPr>
            <w:ins w:id="558" w:author="haha" w:date="2018-11-27T10:49:00Z">
              <w:r>
                <w:rPr>
                  <w:rFonts w:ascii="微软雅黑" w:eastAsia="微软雅黑" w:hAnsi="微软雅黑" w:cs="宋体" w:hint="eastAsia"/>
                  <w:bCs/>
                  <w:kern w:val="0"/>
                  <w:sz w:val="18"/>
                  <w:szCs w:val="18"/>
                </w:rPr>
                <w:t>根据条件查询</w:t>
              </w:r>
            </w:ins>
          </w:p>
        </w:tc>
      </w:tr>
      <w:tr w:rsidR="00DC2622" w14:paraId="48625277" w14:textId="77777777" w:rsidTr="00DE148A">
        <w:trPr>
          <w:trHeight w:val="272"/>
        </w:trPr>
        <w:tc>
          <w:tcPr>
            <w:tcW w:w="802" w:type="dxa"/>
          </w:tcPr>
          <w:p w14:paraId="2BFC409B" w14:textId="77777777" w:rsidR="00DC2622" w:rsidRDefault="00DC2622" w:rsidP="00DE148A">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tcPr>
          <w:p w14:paraId="074739B4" w14:textId="77777777" w:rsidR="00DC2622" w:rsidRDefault="00DC2622"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添加时间</w:t>
            </w:r>
          </w:p>
        </w:tc>
        <w:tc>
          <w:tcPr>
            <w:tcW w:w="3000" w:type="dxa"/>
          </w:tcPr>
          <w:p w14:paraId="527D5521" w14:textId="77777777" w:rsidR="00DC2622" w:rsidRDefault="00DC2622"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默认当天</w:t>
            </w:r>
          </w:p>
        </w:tc>
        <w:tc>
          <w:tcPr>
            <w:tcW w:w="3209" w:type="dxa"/>
          </w:tcPr>
          <w:p w14:paraId="2D37A94F" w14:textId="77777777" w:rsidR="00DC2622" w:rsidRDefault="00DC2622" w:rsidP="00DE148A">
            <w:pPr>
              <w:pStyle w:val="Axure"/>
              <w:ind w:firstLine="360"/>
              <w:rPr>
                <w:rFonts w:ascii="微软雅黑" w:eastAsia="微软雅黑" w:hAnsi="微软雅黑" w:cs="微软雅黑"/>
                <w:sz w:val="18"/>
                <w:szCs w:val="18"/>
              </w:rPr>
            </w:pPr>
            <w:r>
              <w:rPr>
                <w:rFonts w:ascii="微软雅黑" w:eastAsia="微软雅黑" w:hAnsi="微软雅黑" w:cs="微软雅黑" w:hint="eastAsia"/>
                <w:sz w:val="18"/>
                <w:szCs w:val="18"/>
              </w:rPr>
              <w:t>同上</w:t>
            </w:r>
          </w:p>
        </w:tc>
        <w:tc>
          <w:tcPr>
            <w:tcW w:w="1712" w:type="dxa"/>
          </w:tcPr>
          <w:p w14:paraId="4B66F8C4" w14:textId="3B78B332" w:rsidR="00DC2622" w:rsidRDefault="007841F5" w:rsidP="00DE148A">
            <w:pPr>
              <w:widowControl/>
              <w:jc w:val="left"/>
              <w:rPr>
                <w:rFonts w:ascii="微软雅黑" w:eastAsia="微软雅黑" w:hAnsi="微软雅黑" w:cs="微软雅黑"/>
                <w:sz w:val="18"/>
                <w:szCs w:val="18"/>
              </w:rPr>
            </w:pPr>
            <w:ins w:id="559" w:author="haha" w:date="2018-11-27T10:49:00Z">
              <w:r>
                <w:rPr>
                  <w:rFonts w:ascii="微软雅黑" w:eastAsia="微软雅黑" w:hAnsi="微软雅黑" w:cs="宋体" w:hint="eastAsia"/>
                  <w:bCs/>
                  <w:kern w:val="0"/>
                  <w:sz w:val="18"/>
                  <w:szCs w:val="18"/>
                </w:rPr>
                <w:t>根据条件查询</w:t>
              </w:r>
            </w:ins>
          </w:p>
        </w:tc>
      </w:tr>
      <w:tr w:rsidR="00DC2622" w14:paraId="20872555" w14:textId="77777777" w:rsidTr="00DE148A">
        <w:trPr>
          <w:trHeight w:val="272"/>
        </w:trPr>
        <w:tc>
          <w:tcPr>
            <w:tcW w:w="802" w:type="dxa"/>
          </w:tcPr>
          <w:p w14:paraId="7F028235" w14:textId="77777777" w:rsidR="00DC2622" w:rsidRDefault="00DC2622" w:rsidP="00DE148A">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4</w:t>
            </w:r>
          </w:p>
        </w:tc>
        <w:tc>
          <w:tcPr>
            <w:tcW w:w="1309" w:type="dxa"/>
          </w:tcPr>
          <w:p w14:paraId="1E4A296F" w14:textId="77777777" w:rsidR="00DC2622" w:rsidRDefault="00DC2622"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查询按钮</w:t>
            </w:r>
          </w:p>
        </w:tc>
        <w:tc>
          <w:tcPr>
            <w:tcW w:w="3000" w:type="dxa"/>
          </w:tcPr>
          <w:p w14:paraId="1E245CAC" w14:textId="77777777" w:rsidR="00DC2622" w:rsidRDefault="00DC2622"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p>
        </w:tc>
        <w:tc>
          <w:tcPr>
            <w:tcW w:w="3209" w:type="dxa"/>
          </w:tcPr>
          <w:p w14:paraId="7403E1B0" w14:textId="77777777" w:rsidR="00DC2622" w:rsidRDefault="00DC2622" w:rsidP="00DC2622">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查询筛选内容</w:t>
            </w:r>
          </w:p>
        </w:tc>
        <w:tc>
          <w:tcPr>
            <w:tcW w:w="1712" w:type="dxa"/>
          </w:tcPr>
          <w:p w14:paraId="53F60769" w14:textId="77777777" w:rsidR="00DC2622" w:rsidRDefault="00DC2622" w:rsidP="00DE148A">
            <w:pPr>
              <w:widowControl/>
              <w:jc w:val="left"/>
              <w:rPr>
                <w:rFonts w:ascii="微软雅黑" w:eastAsia="微软雅黑" w:hAnsi="微软雅黑" w:cs="微软雅黑"/>
                <w:sz w:val="18"/>
                <w:szCs w:val="18"/>
              </w:rPr>
            </w:pPr>
          </w:p>
        </w:tc>
      </w:tr>
      <w:tr w:rsidR="00DC2622" w14:paraId="7CBDDA03" w14:textId="77777777" w:rsidTr="00DE148A">
        <w:trPr>
          <w:trHeight w:val="272"/>
        </w:trPr>
        <w:tc>
          <w:tcPr>
            <w:tcW w:w="802" w:type="dxa"/>
          </w:tcPr>
          <w:p w14:paraId="7BAFEDB7" w14:textId="77777777" w:rsidR="00DC2622" w:rsidRDefault="00DC2622" w:rsidP="00DE148A">
            <w:pPr>
              <w:widowControl/>
              <w:jc w:val="center"/>
              <w:rPr>
                <w:rFonts w:ascii="微软雅黑" w:eastAsia="微软雅黑" w:hAnsi="微软雅黑" w:cs="微软雅黑"/>
                <w:sz w:val="18"/>
                <w:szCs w:val="18"/>
              </w:rPr>
            </w:pPr>
            <w:r>
              <w:rPr>
                <w:rFonts w:ascii="微软雅黑" w:eastAsia="微软雅黑" w:hAnsi="微软雅黑" w:cs="微软雅黑"/>
                <w:sz w:val="18"/>
                <w:szCs w:val="18"/>
              </w:rPr>
              <w:t>5</w:t>
            </w:r>
          </w:p>
        </w:tc>
        <w:tc>
          <w:tcPr>
            <w:tcW w:w="1309" w:type="dxa"/>
          </w:tcPr>
          <w:p w14:paraId="273F7C65" w14:textId="77777777" w:rsidR="00DC2622" w:rsidRDefault="00DC2622"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删除按钮</w:t>
            </w:r>
          </w:p>
        </w:tc>
        <w:tc>
          <w:tcPr>
            <w:tcW w:w="3000" w:type="dxa"/>
          </w:tcPr>
          <w:p w14:paraId="4993EC5B" w14:textId="77777777" w:rsidR="00DC2622" w:rsidRDefault="00DC2622"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p>
        </w:tc>
        <w:tc>
          <w:tcPr>
            <w:tcW w:w="3209" w:type="dxa"/>
          </w:tcPr>
          <w:p w14:paraId="4ADF4BB4" w14:textId="77777777" w:rsidR="00DC2622" w:rsidRDefault="00DC2622" w:rsidP="00DC2622">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可根据选择进行删除</w:t>
            </w:r>
          </w:p>
        </w:tc>
        <w:tc>
          <w:tcPr>
            <w:tcW w:w="1712" w:type="dxa"/>
          </w:tcPr>
          <w:p w14:paraId="736820C3" w14:textId="77777777" w:rsidR="00DC2622" w:rsidRDefault="00DC2622" w:rsidP="00DE148A">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是否确定删除</w:t>
            </w:r>
          </w:p>
        </w:tc>
      </w:tr>
      <w:tr w:rsidR="00DC2622" w14:paraId="681BC3B2" w14:textId="77777777" w:rsidTr="00DE148A">
        <w:trPr>
          <w:trHeight w:val="272"/>
        </w:trPr>
        <w:tc>
          <w:tcPr>
            <w:tcW w:w="802" w:type="dxa"/>
          </w:tcPr>
          <w:p w14:paraId="1A61AAFD" w14:textId="77777777" w:rsidR="00DC2622" w:rsidRDefault="00DC2622" w:rsidP="00DE148A">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6</w:t>
            </w:r>
          </w:p>
        </w:tc>
        <w:tc>
          <w:tcPr>
            <w:tcW w:w="1309" w:type="dxa"/>
          </w:tcPr>
          <w:p w14:paraId="2FE9762A" w14:textId="77777777" w:rsidR="00DC2622" w:rsidRDefault="00DC2622"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导出按钮</w:t>
            </w:r>
          </w:p>
        </w:tc>
        <w:tc>
          <w:tcPr>
            <w:tcW w:w="3000" w:type="dxa"/>
          </w:tcPr>
          <w:p w14:paraId="2A670353" w14:textId="77777777" w:rsidR="00DC2622" w:rsidRDefault="00DC2622"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p>
        </w:tc>
        <w:tc>
          <w:tcPr>
            <w:tcW w:w="3209" w:type="dxa"/>
          </w:tcPr>
          <w:p w14:paraId="4CF7475E" w14:textId="77777777" w:rsidR="00DC2622" w:rsidRDefault="00DC2622" w:rsidP="00DC2622">
            <w:pPr>
              <w:pStyle w:val="Axure"/>
              <w:rPr>
                <w:rFonts w:ascii="微软雅黑" w:eastAsia="微软雅黑" w:hAnsi="微软雅黑" w:cs="微软雅黑"/>
                <w:sz w:val="18"/>
                <w:szCs w:val="18"/>
              </w:rPr>
            </w:pPr>
          </w:p>
        </w:tc>
        <w:tc>
          <w:tcPr>
            <w:tcW w:w="1712" w:type="dxa"/>
          </w:tcPr>
          <w:p w14:paraId="4579AE2D" w14:textId="77777777" w:rsidR="00DC2622" w:rsidRDefault="00DC2622" w:rsidP="00DE148A">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是否确定导出</w:t>
            </w:r>
          </w:p>
        </w:tc>
      </w:tr>
      <w:tr w:rsidR="00DC2622" w14:paraId="7DAAF52D" w14:textId="77777777" w:rsidTr="00DE148A">
        <w:trPr>
          <w:trHeight w:val="272"/>
        </w:trPr>
        <w:tc>
          <w:tcPr>
            <w:tcW w:w="802" w:type="dxa"/>
          </w:tcPr>
          <w:p w14:paraId="0C2F6B38" w14:textId="77777777" w:rsidR="00DC2622" w:rsidRDefault="00DC2622" w:rsidP="00DE148A">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7</w:t>
            </w:r>
          </w:p>
        </w:tc>
        <w:tc>
          <w:tcPr>
            <w:tcW w:w="1309" w:type="dxa"/>
          </w:tcPr>
          <w:p w14:paraId="1230F7DF" w14:textId="77777777" w:rsidR="00DC2622" w:rsidRDefault="00DC2622"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新增按钮</w:t>
            </w:r>
          </w:p>
        </w:tc>
        <w:tc>
          <w:tcPr>
            <w:tcW w:w="3000" w:type="dxa"/>
          </w:tcPr>
          <w:p w14:paraId="7BA1E626" w14:textId="77777777" w:rsidR="00DC2622" w:rsidRDefault="00DC2622"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p>
        </w:tc>
        <w:tc>
          <w:tcPr>
            <w:tcW w:w="3209" w:type="dxa"/>
          </w:tcPr>
          <w:p w14:paraId="0D072C3B" w14:textId="77777777" w:rsidR="00DC2622" w:rsidRDefault="00DC2622" w:rsidP="00DC2622">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添加黑名单页面</w:t>
            </w:r>
          </w:p>
        </w:tc>
        <w:tc>
          <w:tcPr>
            <w:tcW w:w="1712" w:type="dxa"/>
          </w:tcPr>
          <w:p w14:paraId="6738809D" w14:textId="77777777" w:rsidR="00DC2622" w:rsidRDefault="00DC2622" w:rsidP="00DE148A">
            <w:pPr>
              <w:widowControl/>
              <w:jc w:val="left"/>
              <w:rPr>
                <w:rFonts w:ascii="微软雅黑" w:eastAsia="微软雅黑" w:hAnsi="微软雅黑" w:cs="微软雅黑"/>
                <w:sz w:val="18"/>
                <w:szCs w:val="18"/>
              </w:rPr>
            </w:pPr>
          </w:p>
        </w:tc>
      </w:tr>
      <w:tr w:rsidR="00DC2622" w14:paraId="6E313F7F" w14:textId="77777777" w:rsidTr="00DE148A">
        <w:trPr>
          <w:trHeight w:val="272"/>
        </w:trPr>
        <w:tc>
          <w:tcPr>
            <w:tcW w:w="802" w:type="dxa"/>
          </w:tcPr>
          <w:p w14:paraId="228CC000" w14:textId="77777777" w:rsidR="00DC2622" w:rsidRDefault="00DC2622" w:rsidP="00DE148A">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8</w:t>
            </w:r>
          </w:p>
        </w:tc>
        <w:tc>
          <w:tcPr>
            <w:tcW w:w="1309" w:type="dxa"/>
          </w:tcPr>
          <w:p w14:paraId="0CAE9532" w14:textId="77777777" w:rsidR="00DC2622" w:rsidRDefault="00DC2622"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黑名单详情表</w:t>
            </w:r>
          </w:p>
        </w:tc>
        <w:tc>
          <w:tcPr>
            <w:tcW w:w="3000" w:type="dxa"/>
          </w:tcPr>
          <w:p w14:paraId="209E66CC" w14:textId="77777777" w:rsidR="00DC2622" w:rsidRDefault="00DC2622"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默认全部按时间顺序排列</w:t>
            </w:r>
          </w:p>
        </w:tc>
        <w:tc>
          <w:tcPr>
            <w:tcW w:w="3209" w:type="dxa"/>
          </w:tcPr>
          <w:p w14:paraId="77DA6C75" w14:textId="77777777" w:rsidR="00DC2622" w:rsidRDefault="00DC2622" w:rsidP="00DC2622">
            <w:pPr>
              <w:pStyle w:val="Axure"/>
              <w:rPr>
                <w:rFonts w:ascii="微软雅黑" w:eastAsia="微软雅黑" w:hAnsi="微软雅黑" w:cs="微软雅黑"/>
                <w:sz w:val="18"/>
                <w:szCs w:val="18"/>
              </w:rPr>
            </w:pPr>
          </w:p>
        </w:tc>
        <w:tc>
          <w:tcPr>
            <w:tcW w:w="1712" w:type="dxa"/>
          </w:tcPr>
          <w:p w14:paraId="117FC83B" w14:textId="77777777" w:rsidR="00DC2622" w:rsidRDefault="00DC2622" w:rsidP="00DE148A">
            <w:pPr>
              <w:widowControl/>
              <w:jc w:val="left"/>
              <w:rPr>
                <w:rFonts w:ascii="微软雅黑" w:eastAsia="微软雅黑" w:hAnsi="微软雅黑" w:cs="微软雅黑"/>
                <w:sz w:val="18"/>
                <w:szCs w:val="18"/>
              </w:rPr>
            </w:pPr>
          </w:p>
        </w:tc>
      </w:tr>
      <w:tr w:rsidR="00410CC1" w14:paraId="683EA0F6" w14:textId="77777777" w:rsidTr="00DE148A">
        <w:trPr>
          <w:trHeight w:val="272"/>
        </w:trPr>
        <w:tc>
          <w:tcPr>
            <w:tcW w:w="802" w:type="dxa"/>
          </w:tcPr>
          <w:p w14:paraId="4355330A" w14:textId="45B1D901" w:rsidR="00410CC1" w:rsidRDefault="00410CC1" w:rsidP="00DE148A">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9</w:t>
            </w:r>
          </w:p>
        </w:tc>
        <w:tc>
          <w:tcPr>
            <w:tcW w:w="1309" w:type="dxa"/>
          </w:tcPr>
          <w:p w14:paraId="3693CC78" w14:textId="4A7D93DD" w:rsidR="00410CC1" w:rsidRDefault="00410CC1"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操作下编辑</w:t>
            </w:r>
          </w:p>
        </w:tc>
        <w:tc>
          <w:tcPr>
            <w:tcW w:w="3000" w:type="dxa"/>
          </w:tcPr>
          <w:p w14:paraId="5F17D628" w14:textId="4E9E5C80" w:rsidR="00410CC1" w:rsidRDefault="00410CC1"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p>
        </w:tc>
        <w:tc>
          <w:tcPr>
            <w:tcW w:w="3209" w:type="dxa"/>
          </w:tcPr>
          <w:p w14:paraId="307FB012" w14:textId="5794D3D0" w:rsidR="00410CC1" w:rsidRDefault="00410CC1" w:rsidP="00DC2622">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编辑当前黑名单页面</w:t>
            </w:r>
          </w:p>
        </w:tc>
        <w:tc>
          <w:tcPr>
            <w:tcW w:w="1712" w:type="dxa"/>
          </w:tcPr>
          <w:p w14:paraId="2D927FD4" w14:textId="77777777" w:rsidR="00410CC1" w:rsidRDefault="00410CC1" w:rsidP="00DE148A">
            <w:pPr>
              <w:widowControl/>
              <w:jc w:val="left"/>
              <w:rPr>
                <w:rFonts w:ascii="微软雅黑" w:eastAsia="微软雅黑" w:hAnsi="微软雅黑" w:cs="微软雅黑"/>
                <w:sz w:val="18"/>
                <w:szCs w:val="18"/>
              </w:rPr>
            </w:pPr>
          </w:p>
        </w:tc>
      </w:tr>
      <w:tr w:rsidR="00410CC1" w14:paraId="1250513E" w14:textId="77777777" w:rsidTr="00DE148A">
        <w:trPr>
          <w:trHeight w:val="272"/>
        </w:trPr>
        <w:tc>
          <w:tcPr>
            <w:tcW w:w="802" w:type="dxa"/>
          </w:tcPr>
          <w:p w14:paraId="791C8DD1" w14:textId="53C577B6" w:rsidR="00410CC1" w:rsidRDefault="00410CC1" w:rsidP="00DE148A">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1</w:t>
            </w:r>
            <w:r>
              <w:rPr>
                <w:rFonts w:ascii="微软雅黑" w:eastAsia="微软雅黑" w:hAnsi="微软雅黑" w:cs="微软雅黑"/>
                <w:sz w:val="18"/>
                <w:szCs w:val="18"/>
              </w:rPr>
              <w:t>0</w:t>
            </w:r>
          </w:p>
        </w:tc>
        <w:tc>
          <w:tcPr>
            <w:tcW w:w="1309" w:type="dxa"/>
          </w:tcPr>
          <w:p w14:paraId="57797878" w14:textId="46BCC9BC" w:rsidR="00410CC1" w:rsidRDefault="00410CC1"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操作下录音</w:t>
            </w:r>
          </w:p>
        </w:tc>
        <w:tc>
          <w:tcPr>
            <w:tcW w:w="3000" w:type="dxa"/>
          </w:tcPr>
          <w:p w14:paraId="6A0F8303" w14:textId="539407EA" w:rsidR="00410CC1" w:rsidRDefault="00410CC1"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p>
        </w:tc>
        <w:tc>
          <w:tcPr>
            <w:tcW w:w="3209" w:type="dxa"/>
          </w:tcPr>
          <w:p w14:paraId="7021E7BF" w14:textId="4D3592C7" w:rsidR="00410CC1" w:rsidRDefault="00410CC1" w:rsidP="00DC2622">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音频弹框</w:t>
            </w:r>
          </w:p>
        </w:tc>
        <w:tc>
          <w:tcPr>
            <w:tcW w:w="1712" w:type="dxa"/>
          </w:tcPr>
          <w:p w14:paraId="5FC48C89" w14:textId="77777777" w:rsidR="00410CC1" w:rsidRDefault="00410CC1" w:rsidP="00DE148A">
            <w:pPr>
              <w:widowControl/>
              <w:jc w:val="left"/>
              <w:rPr>
                <w:rFonts w:ascii="微软雅黑" w:eastAsia="微软雅黑" w:hAnsi="微软雅黑" w:cs="微软雅黑"/>
                <w:sz w:val="18"/>
                <w:szCs w:val="18"/>
              </w:rPr>
            </w:pPr>
          </w:p>
        </w:tc>
      </w:tr>
    </w:tbl>
    <w:p w14:paraId="725DD096" w14:textId="77777777" w:rsidR="00F02E50" w:rsidRPr="00F02E50" w:rsidRDefault="00F02E50" w:rsidP="00F02E50"/>
    <w:p w14:paraId="790EA407" w14:textId="10DD5C54" w:rsidR="00F02E50" w:rsidRPr="00F02E50" w:rsidRDefault="00410CC1" w:rsidP="00EA67CF">
      <w:pPr>
        <w:pStyle w:val="1"/>
        <w:spacing w:before="0" w:after="0"/>
      </w:pPr>
      <w:bookmarkStart w:id="560" w:name="_Toc531797995"/>
      <w:r>
        <w:rPr>
          <w:rFonts w:hint="eastAsia"/>
        </w:rPr>
        <w:t>编辑</w:t>
      </w:r>
      <w:r w:rsidR="00DC2622" w:rsidRPr="00DC2622">
        <w:rPr>
          <w:rFonts w:hint="eastAsia"/>
        </w:rPr>
        <w:t>黑名单页面</w:t>
      </w:r>
      <w:bookmarkEnd w:id="560"/>
    </w:p>
    <w:tbl>
      <w:tblPr>
        <w:tblpPr w:leftFromText="180" w:rightFromText="180" w:vertAnchor="text" w:horzAnchor="margin" w:tblpXSpec="center" w:tblpY="405"/>
        <w:tblOverlap w:val="never"/>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2"/>
        <w:gridCol w:w="1309"/>
        <w:gridCol w:w="3000"/>
        <w:gridCol w:w="2255"/>
        <w:gridCol w:w="2666"/>
      </w:tblGrid>
      <w:tr w:rsidR="00DC2622" w14:paraId="0198ABCC" w14:textId="77777777" w:rsidTr="00EA67CF">
        <w:trPr>
          <w:trHeight w:val="345"/>
        </w:trPr>
        <w:tc>
          <w:tcPr>
            <w:tcW w:w="802" w:type="dxa"/>
          </w:tcPr>
          <w:p w14:paraId="55E185B6" w14:textId="77777777" w:rsidR="00DC2622" w:rsidRDefault="00DC2622" w:rsidP="00DE148A">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tcPr>
          <w:p w14:paraId="47D36CE9" w14:textId="77777777" w:rsidR="00DC2622" w:rsidRDefault="00DC2622" w:rsidP="00DE148A">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14:paraId="1505FFAA" w14:textId="77777777" w:rsidR="00DC2622" w:rsidRDefault="00DC2622" w:rsidP="00DE148A">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2255" w:type="dxa"/>
          </w:tcPr>
          <w:p w14:paraId="222DC825" w14:textId="77777777" w:rsidR="00DC2622" w:rsidRDefault="00DC2622" w:rsidP="00DE148A">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2666" w:type="dxa"/>
          </w:tcPr>
          <w:p w14:paraId="5163ED6F" w14:textId="77777777" w:rsidR="00DC2622" w:rsidRDefault="00DC2622" w:rsidP="00DE148A">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DC2622" w14:paraId="5D1AC0E8" w14:textId="77777777" w:rsidTr="00EA67CF">
        <w:trPr>
          <w:trHeight w:val="345"/>
        </w:trPr>
        <w:tc>
          <w:tcPr>
            <w:tcW w:w="802" w:type="dxa"/>
          </w:tcPr>
          <w:p w14:paraId="590356DF" w14:textId="77777777" w:rsidR="00DC2622" w:rsidRDefault="00DC2622" w:rsidP="00DE148A">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tcPr>
          <w:p w14:paraId="702897D4" w14:textId="77777777" w:rsidR="00DC2622" w:rsidRDefault="000F2A3E"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用户名</w:t>
            </w:r>
          </w:p>
        </w:tc>
        <w:tc>
          <w:tcPr>
            <w:tcW w:w="3000" w:type="dxa"/>
          </w:tcPr>
          <w:p w14:paraId="60559E1E" w14:textId="77777777" w:rsidR="00DC2622" w:rsidRDefault="000F2A3E"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只能输入中英文</w:t>
            </w:r>
          </w:p>
        </w:tc>
        <w:tc>
          <w:tcPr>
            <w:tcW w:w="2255" w:type="dxa"/>
          </w:tcPr>
          <w:p w14:paraId="4F9FD9B6" w14:textId="302FEDAB" w:rsidR="00DC2622" w:rsidRDefault="00186094" w:rsidP="00DE148A">
            <w:pPr>
              <w:pStyle w:val="Axure"/>
              <w:rPr>
                <w:rFonts w:ascii="微软雅黑" w:eastAsia="微软雅黑" w:hAnsi="微软雅黑" w:cs="微软雅黑"/>
                <w:sz w:val="18"/>
                <w:szCs w:val="18"/>
              </w:rPr>
            </w:pPr>
            <w:ins w:id="561" w:author="haha" w:date="2018-11-26T15:57:00Z">
              <w:r>
                <w:rPr>
                  <w:rFonts w:ascii="微软雅黑" w:eastAsia="微软雅黑" w:hAnsi="微软雅黑" w:cs="微软雅黑" w:hint="eastAsia"/>
                  <w:sz w:val="18"/>
                  <w:szCs w:val="18"/>
                </w:rPr>
                <w:t xml:space="preserve"> </w:t>
              </w:r>
              <w:r>
                <w:rPr>
                  <w:rFonts w:ascii="微软雅黑" w:eastAsia="微软雅黑" w:hAnsi="微软雅黑" w:cs="微软雅黑"/>
                  <w:sz w:val="18"/>
                  <w:szCs w:val="18"/>
                </w:rPr>
                <w:t xml:space="preserve">   </w:t>
              </w:r>
            </w:ins>
          </w:p>
        </w:tc>
        <w:tc>
          <w:tcPr>
            <w:tcW w:w="2666" w:type="dxa"/>
          </w:tcPr>
          <w:p w14:paraId="426FFBC6" w14:textId="168C2B91" w:rsidR="0040037D" w:rsidRDefault="0040037D" w:rsidP="00DE148A">
            <w:pPr>
              <w:widowControl/>
              <w:jc w:val="left"/>
              <w:rPr>
                <w:rFonts w:ascii="微软雅黑" w:eastAsia="微软雅黑" w:hAnsi="微软雅黑" w:cs="宋体"/>
                <w:bCs/>
                <w:kern w:val="0"/>
                <w:sz w:val="18"/>
                <w:szCs w:val="18"/>
              </w:rPr>
            </w:pPr>
          </w:p>
        </w:tc>
      </w:tr>
      <w:tr w:rsidR="00DC2622" w14:paraId="3FC95882" w14:textId="77777777" w:rsidTr="00EA67CF">
        <w:trPr>
          <w:trHeight w:val="272"/>
        </w:trPr>
        <w:tc>
          <w:tcPr>
            <w:tcW w:w="802" w:type="dxa"/>
          </w:tcPr>
          <w:p w14:paraId="66676649" w14:textId="77777777" w:rsidR="00DC2622" w:rsidRDefault="00DC2622" w:rsidP="00DE148A">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tcPr>
          <w:p w14:paraId="27CBEED7" w14:textId="77777777" w:rsidR="00DC2622" w:rsidRDefault="000F2A3E"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电话号码</w:t>
            </w:r>
          </w:p>
        </w:tc>
        <w:tc>
          <w:tcPr>
            <w:tcW w:w="3000" w:type="dxa"/>
          </w:tcPr>
          <w:p w14:paraId="55966C4C" w14:textId="77777777" w:rsidR="00DC2622" w:rsidRDefault="00DC2622"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只可以输入数字</w:t>
            </w:r>
          </w:p>
        </w:tc>
        <w:tc>
          <w:tcPr>
            <w:tcW w:w="2255" w:type="dxa"/>
          </w:tcPr>
          <w:p w14:paraId="06C57050" w14:textId="77777777" w:rsidR="00DC2622" w:rsidRDefault="00DC2622" w:rsidP="00DE148A">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 xml:space="preserve"> </w:t>
            </w:r>
            <w:r>
              <w:rPr>
                <w:rFonts w:ascii="微软雅黑" w:eastAsia="微软雅黑" w:hAnsi="微软雅黑" w:cs="微软雅黑"/>
                <w:sz w:val="18"/>
                <w:szCs w:val="18"/>
              </w:rPr>
              <w:t xml:space="preserve">   </w:t>
            </w:r>
            <w:del w:id="562" w:author="haha" w:date="2018-11-26T15:57:00Z">
              <w:r w:rsidDel="00186094">
                <w:rPr>
                  <w:rFonts w:ascii="微软雅黑" w:eastAsia="微软雅黑" w:hAnsi="微软雅黑" w:cs="微软雅黑"/>
                  <w:sz w:val="18"/>
                  <w:szCs w:val="18"/>
                </w:rPr>
                <w:delText xml:space="preserve"> </w:delText>
              </w:r>
            </w:del>
          </w:p>
        </w:tc>
        <w:tc>
          <w:tcPr>
            <w:tcW w:w="2666" w:type="dxa"/>
          </w:tcPr>
          <w:p w14:paraId="1BAA35CF" w14:textId="77777777" w:rsidR="00DC2622" w:rsidRDefault="0040037D" w:rsidP="00DE148A">
            <w:pPr>
              <w:widowControl/>
              <w:jc w:val="left"/>
              <w:rPr>
                <w:ins w:id="563" w:author="haha" w:date="2018-11-26T17:14:00Z"/>
                <w:rFonts w:ascii="微软雅黑" w:eastAsia="微软雅黑" w:hAnsi="微软雅黑" w:cs="微软雅黑"/>
                <w:sz w:val="18"/>
                <w:szCs w:val="18"/>
              </w:rPr>
            </w:pPr>
            <w:ins w:id="564" w:author="haha" w:date="2018-11-26T17:14:00Z">
              <w:r>
                <w:rPr>
                  <w:rFonts w:ascii="微软雅黑" w:eastAsia="微软雅黑" w:hAnsi="微软雅黑" w:cs="微软雅黑" w:hint="eastAsia"/>
                  <w:sz w:val="18"/>
                  <w:szCs w:val="18"/>
                </w:rPr>
                <w:t>未输入电话号码</w:t>
              </w:r>
            </w:ins>
          </w:p>
          <w:p w14:paraId="5F72523A" w14:textId="6675F87D" w:rsidR="0040037D" w:rsidRDefault="0040037D" w:rsidP="00DE148A">
            <w:pPr>
              <w:widowControl/>
              <w:jc w:val="left"/>
              <w:rPr>
                <w:rFonts w:ascii="微软雅黑" w:eastAsia="微软雅黑" w:hAnsi="微软雅黑" w:cs="微软雅黑"/>
                <w:sz w:val="18"/>
                <w:szCs w:val="18"/>
              </w:rPr>
            </w:pPr>
            <w:ins w:id="565" w:author="haha" w:date="2018-11-26T17:14:00Z">
              <w:r>
                <w:rPr>
                  <w:rFonts w:ascii="微软雅黑" w:eastAsia="微软雅黑" w:hAnsi="微软雅黑" w:cs="微软雅黑" w:hint="eastAsia"/>
                  <w:sz w:val="18"/>
                  <w:szCs w:val="18"/>
                </w:rPr>
                <w:t>电话号码输入有误</w:t>
              </w:r>
            </w:ins>
          </w:p>
        </w:tc>
      </w:tr>
      <w:tr w:rsidR="00DC2622" w14:paraId="586AAA6A" w14:textId="77777777" w:rsidTr="00EA67CF">
        <w:trPr>
          <w:trHeight w:val="272"/>
        </w:trPr>
        <w:tc>
          <w:tcPr>
            <w:tcW w:w="802" w:type="dxa"/>
          </w:tcPr>
          <w:p w14:paraId="2A553A1C" w14:textId="77777777" w:rsidR="00DC2622" w:rsidRDefault="00DC2622" w:rsidP="00DE148A">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tcPr>
          <w:p w14:paraId="22A31792" w14:textId="77777777" w:rsidR="00DC2622" w:rsidRDefault="000F2A3E"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添加人</w:t>
            </w:r>
          </w:p>
        </w:tc>
        <w:tc>
          <w:tcPr>
            <w:tcW w:w="3000" w:type="dxa"/>
          </w:tcPr>
          <w:p w14:paraId="65CBF5E2" w14:textId="77777777" w:rsidR="00DC2622" w:rsidRDefault="000F2A3E"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只可以输入中英文</w:t>
            </w:r>
          </w:p>
        </w:tc>
        <w:tc>
          <w:tcPr>
            <w:tcW w:w="2255" w:type="dxa"/>
          </w:tcPr>
          <w:p w14:paraId="5CA4C1A1" w14:textId="77777777" w:rsidR="00DC2622" w:rsidRDefault="00DC2622" w:rsidP="00DE148A">
            <w:pPr>
              <w:pStyle w:val="Axure"/>
              <w:ind w:firstLine="360"/>
              <w:rPr>
                <w:rFonts w:ascii="微软雅黑" w:eastAsia="微软雅黑" w:hAnsi="微软雅黑" w:cs="微软雅黑"/>
                <w:sz w:val="18"/>
                <w:szCs w:val="18"/>
              </w:rPr>
            </w:pPr>
          </w:p>
        </w:tc>
        <w:tc>
          <w:tcPr>
            <w:tcW w:w="2666" w:type="dxa"/>
          </w:tcPr>
          <w:p w14:paraId="398315D0" w14:textId="77777777" w:rsidR="00DC2622" w:rsidRDefault="0040037D" w:rsidP="00DE148A">
            <w:pPr>
              <w:widowControl/>
              <w:jc w:val="left"/>
              <w:rPr>
                <w:ins w:id="566" w:author="haha" w:date="2018-11-26T17:14:00Z"/>
                <w:rFonts w:ascii="微软雅黑" w:eastAsia="微软雅黑" w:hAnsi="微软雅黑" w:cs="微软雅黑"/>
                <w:sz w:val="18"/>
                <w:szCs w:val="18"/>
              </w:rPr>
            </w:pPr>
            <w:ins w:id="567" w:author="haha" w:date="2018-11-26T17:14:00Z">
              <w:r>
                <w:rPr>
                  <w:rFonts w:ascii="微软雅黑" w:eastAsia="微软雅黑" w:hAnsi="微软雅黑" w:cs="微软雅黑" w:hint="eastAsia"/>
                  <w:sz w:val="18"/>
                  <w:szCs w:val="18"/>
                </w:rPr>
                <w:t>未输入添加人</w:t>
              </w:r>
            </w:ins>
          </w:p>
          <w:p w14:paraId="37A53839" w14:textId="46D5BE85" w:rsidR="0040037D" w:rsidRDefault="0040037D" w:rsidP="00DE148A">
            <w:pPr>
              <w:widowControl/>
              <w:jc w:val="left"/>
              <w:rPr>
                <w:rFonts w:ascii="微软雅黑" w:eastAsia="微软雅黑" w:hAnsi="微软雅黑" w:cs="微软雅黑"/>
                <w:sz w:val="18"/>
                <w:szCs w:val="18"/>
              </w:rPr>
            </w:pPr>
            <w:ins w:id="568" w:author="haha" w:date="2018-11-26T17:14:00Z">
              <w:r>
                <w:rPr>
                  <w:rFonts w:ascii="微软雅黑" w:eastAsia="微软雅黑" w:hAnsi="微软雅黑" w:cs="微软雅黑" w:hint="eastAsia"/>
                  <w:sz w:val="18"/>
                  <w:szCs w:val="18"/>
                </w:rPr>
                <w:t>添加人信息添加有误</w:t>
              </w:r>
            </w:ins>
          </w:p>
        </w:tc>
      </w:tr>
      <w:tr w:rsidR="00DC2622" w14:paraId="328F8C8A" w14:textId="77777777" w:rsidTr="00EA67CF">
        <w:trPr>
          <w:trHeight w:val="272"/>
        </w:trPr>
        <w:tc>
          <w:tcPr>
            <w:tcW w:w="802" w:type="dxa"/>
          </w:tcPr>
          <w:p w14:paraId="0F1877D5" w14:textId="77777777" w:rsidR="00DC2622" w:rsidRDefault="00DC2622" w:rsidP="00DE148A">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4</w:t>
            </w:r>
          </w:p>
        </w:tc>
        <w:tc>
          <w:tcPr>
            <w:tcW w:w="1309" w:type="dxa"/>
          </w:tcPr>
          <w:p w14:paraId="38B9D942" w14:textId="48A28A65" w:rsidR="00DC2622" w:rsidRDefault="0040037D" w:rsidP="00DE148A">
            <w:pPr>
              <w:widowControl/>
              <w:jc w:val="left"/>
              <w:rPr>
                <w:rFonts w:ascii="微软雅黑" w:eastAsia="微软雅黑" w:hAnsi="微软雅黑" w:cs="微软雅黑"/>
                <w:color w:val="000000"/>
                <w:sz w:val="18"/>
                <w:szCs w:val="18"/>
              </w:rPr>
            </w:pPr>
            <w:ins w:id="569" w:author="haha" w:date="2018-11-26T17:15:00Z">
              <w:r>
                <w:rPr>
                  <w:rFonts w:ascii="微软雅黑" w:eastAsia="微软雅黑" w:hAnsi="微软雅黑" w:cs="微软雅黑" w:hint="eastAsia"/>
                  <w:color w:val="000000"/>
                  <w:sz w:val="18"/>
                  <w:szCs w:val="18"/>
                </w:rPr>
                <w:t>机构</w:t>
              </w:r>
            </w:ins>
            <w:del w:id="570" w:author="haha" w:date="2018-11-26T17:15:00Z">
              <w:r w:rsidR="000F2A3E" w:rsidDel="0040037D">
                <w:rPr>
                  <w:rFonts w:ascii="微软雅黑" w:eastAsia="微软雅黑" w:hAnsi="微软雅黑" w:cs="微软雅黑" w:hint="eastAsia"/>
                  <w:color w:val="000000"/>
                  <w:sz w:val="18"/>
                  <w:szCs w:val="18"/>
                </w:rPr>
                <w:delText>部门</w:delText>
              </w:r>
            </w:del>
          </w:p>
        </w:tc>
        <w:tc>
          <w:tcPr>
            <w:tcW w:w="3000" w:type="dxa"/>
          </w:tcPr>
          <w:p w14:paraId="4CD07944" w14:textId="77777777" w:rsidR="00DC2622" w:rsidRDefault="00DC2622"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默认请选择</w:t>
            </w:r>
          </w:p>
        </w:tc>
        <w:tc>
          <w:tcPr>
            <w:tcW w:w="2255" w:type="dxa"/>
          </w:tcPr>
          <w:p w14:paraId="74C8F9B2" w14:textId="77777777" w:rsidR="00DC2622" w:rsidRDefault="00DC2622" w:rsidP="00DE148A">
            <w:pPr>
              <w:pStyle w:val="Axure"/>
              <w:ind w:firstLine="360"/>
              <w:rPr>
                <w:rFonts w:ascii="微软雅黑" w:eastAsia="微软雅黑" w:hAnsi="微软雅黑" w:cs="微软雅黑"/>
                <w:sz w:val="18"/>
                <w:szCs w:val="18"/>
              </w:rPr>
            </w:pPr>
          </w:p>
        </w:tc>
        <w:tc>
          <w:tcPr>
            <w:tcW w:w="2666" w:type="dxa"/>
          </w:tcPr>
          <w:p w14:paraId="5D201341" w14:textId="1EBD21EE" w:rsidR="00DC2622" w:rsidRDefault="0040037D" w:rsidP="00DE148A">
            <w:pPr>
              <w:widowControl/>
              <w:jc w:val="left"/>
              <w:rPr>
                <w:rFonts w:ascii="微软雅黑" w:eastAsia="微软雅黑" w:hAnsi="微软雅黑" w:cs="微软雅黑"/>
                <w:sz w:val="18"/>
                <w:szCs w:val="18"/>
              </w:rPr>
            </w:pPr>
            <w:ins w:id="571" w:author="haha" w:date="2018-11-26T17:14:00Z">
              <w:r>
                <w:rPr>
                  <w:rFonts w:ascii="微软雅黑" w:eastAsia="微软雅黑" w:hAnsi="微软雅黑" w:cs="微软雅黑" w:hint="eastAsia"/>
                  <w:sz w:val="18"/>
                  <w:szCs w:val="18"/>
                </w:rPr>
                <w:t>未</w:t>
              </w:r>
            </w:ins>
            <w:ins w:id="572" w:author="haha" w:date="2018-11-26T17:15:00Z">
              <w:r>
                <w:rPr>
                  <w:rFonts w:ascii="微软雅黑" w:eastAsia="微软雅黑" w:hAnsi="微软雅黑" w:cs="微软雅黑" w:hint="eastAsia"/>
                  <w:sz w:val="18"/>
                  <w:szCs w:val="18"/>
                </w:rPr>
                <w:t>选择</w:t>
              </w:r>
            </w:ins>
            <w:ins w:id="573" w:author="haha" w:date="2018-11-27T10:50:00Z">
              <w:r w:rsidR="004C06B1">
                <w:rPr>
                  <w:rFonts w:ascii="微软雅黑" w:eastAsia="微软雅黑" w:hAnsi="微软雅黑" w:cs="微软雅黑" w:hint="eastAsia"/>
                  <w:sz w:val="18"/>
                  <w:szCs w:val="18"/>
                </w:rPr>
                <w:t>机构</w:t>
              </w:r>
            </w:ins>
          </w:p>
        </w:tc>
      </w:tr>
      <w:tr w:rsidR="00DC2622" w14:paraId="3815BE9D" w14:textId="77777777" w:rsidTr="00EA67CF">
        <w:trPr>
          <w:trHeight w:val="272"/>
        </w:trPr>
        <w:tc>
          <w:tcPr>
            <w:tcW w:w="802" w:type="dxa"/>
          </w:tcPr>
          <w:p w14:paraId="480F6180" w14:textId="77777777" w:rsidR="00DC2622" w:rsidRDefault="00DC2622" w:rsidP="00DE148A">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5</w:t>
            </w:r>
          </w:p>
        </w:tc>
        <w:tc>
          <w:tcPr>
            <w:tcW w:w="1309" w:type="dxa"/>
          </w:tcPr>
          <w:p w14:paraId="111C3D66" w14:textId="77777777" w:rsidR="00DC2622" w:rsidRDefault="000F2A3E"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备注</w:t>
            </w:r>
          </w:p>
        </w:tc>
        <w:tc>
          <w:tcPr>
            <w:tcW w:w="3000" w:type="dxa"/>
          </w:tcPr>
          <w:p w14:paraId="036C39FD" w14:textId="77777777" w:rsidR="00DC2622" w:rsidRDefault="000F2A3E"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还可以输入1</w:t>
            </w:r>
            <w:r>
              <w:rPr>
                <w:rFonts w:ascii="微软雅黑" w:eastAsia="微软雅黑" w:hAnsi="微软雅黑" w:cs="微软雅黑"/>
                <w:color w:val="000000"/>
                <w:sz w:val="18"/>
                <w:szCs w:val="18"/>
              </w:rPr>
              <w:t>00</w:t>
            </w:r>
            <w:r>
              <w:rPr>
                <w:rFonts w:ascii="微软雅黑" w:eastAsia="微软雅黑" w:hAnsi="微软雅黑" w:cs="微软雅黑" w:hint="eastAsia"/>
                <w:color w:val="000000"/>
                <w:sz w:val="18"/>
                <w:szCs w:val="18"/>
              </w:rPr>
              <w:t>字</w:t>
            </w:r>
          </w:p>
        </w:tc>
        <w:tc>
          <w:tcPr>
            <w:tcW w:w="2255" w:type="dxa"/>
          </w:tcPr>
          <w:p w14:paraId="69F960C5" w14:textId="77777777" w:rsidR="00DC2622" w:rsidRDefault="00DC2622" w:rsidP="00DE148A">
            <w:pPr>
              <w:pStyle w:val="Axure"/>
              <w:ind w:firstLine="360"/>
              <w:rPr>
                <w:rFonts w:ascii="微软雅黑" w:eastAsia="微软雅黑" w:hAnsi="微软雅黑" w:cs="微软雅黑"/>
                <w:sz w:val="18"/>
                <w:szCs w:val="18"/>
              </w:rPr>
            </w:pPr>
          </w:p>
        </w:tc>
        <w:tc>
          <w:tcPr>
            <w:tcW w:w="2666" w:type="dxa"/>
          </w:tcPr>
          <w:p w14:paraId="1F0258CF" w14:textId="0D2238F9" w:rsidR="00DC2622" w:rsidRDefault="0040037D" w:rsidP="00DE148A">
            <w:pPr>
              <w:widowControl/>
              <w:jc w:val="left"/>
              <w:rPr>
                <w:rFonts w:ascii="微软雅黑" w:eastAsia="微软雅黑" w:hAnsi="微软雅黑" w:cs="微软雅黑"/>
                <w:sz w:val="18"/>
                <w:szCs w:val="18"/>
              </w:rPr>
            </w:pPr>
            <w:ins w:id="574" w:author="haha" w:date="2018-11-26T17:15:00Z">
              <w:r>
                <w:rPr>
                  <w:rFonts w:ascii="微软雅黑" w:eastAsia="微软雅黑" w:hAnsi="微软雅黑" w:cs="微软雅黑" w:hint="eastAsia"/>
                  <w:sz w:val="18"/>
                  <w:szCs w:val="18"/>
                </w:rPr>
                <w:t>未填写备注</w:t>
              </w:r>
            </w:ins>
            <w:ins w:id="575" w:author="haha" w:date="2018-11-27T10:50:00Z">
              <w:r w:rsidR="004C06B1">
                <w:rPr>
                  <w:rFonts w:ascii="微软雅黑" w:eastAsia="微软雅黑" w:hAnsi="微软雅黑" w:cs="微软雅黑" w:hint="eastAsia"/>
                  <w:sz w:val="18"/>
                  <w:szCs w:val="18"/>
                </w:rPr>
                <w:t>（超出1</w:t>
              </w:r>
              <w:r w:rsidR="004C06B1">
                <w:rPr>
                  <w:rFonts w:ascii="微软雅黑" w:eastAsia="微软雅黑" w:hAnsi="微软雅黑" w:cs="微软雅黑"/>
                  <w:sz w:val="18"/>
                  <w:szCs w:val="18"/>
                </w:rPr>
                <w:t>00</w:t>
              </w:r>
              <w:r w:rsidR="004C06B1">
                <w:rPr>
                  <w:rFonts w:ascii="微软雅黑" w:eastAsia="微软雅黑" w:hAnsi="微软雅黑" w:cs="微软雅黑" w:hint="eastAsia"/>
                  <w:sz w:val="18"/>
                  <w:szCs w:val="18"/>
                </w:rPr>
                <w:t>字无法输入）</w:t>
              </w:r>
            </w:ins>
          </w:p>
        </w:tc>
      </w:tr>
      <w:tr w:rsidR="000F2A3E" w14:paraId="5872815F" w14:textId="77777777" w:rsidTr="00EA67CF">
        <w:trPr>
          <w:trHeight w:val="272"/>
        </w:trPr>
        <w:tc>
          <w:tcPr>
            <w:tcW w:w="802" w:type="dxa"/>
          </w:tcPr>
          <w:p w14:paraId="353E5677" w14:textId="77777777" w:rsidR="000F2A3E" w:rsidRDefault="000F2A3E" w:rsidP="00DE148A">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6</w:t>
            </w:r>
          </w:p>
        </w:tc>
        <w:tc>
          <w:tcPr>
            <w:tcW w:w="1309" w:type="dxa"/>
          </w:tcPr>
          <w:p w14:paraId="3387ED5F" w14:textId="77777777" w:rsidR="000F2A3E" w:rsidRDefault="000F2A3E"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保存按钮</w:t>
            </w:r>
          </w:p>
        </w:tc>
        <w:tc>
          <w:tcPr>
            <w:tcW w:w="3000" w:type="dxa"/>
          </w:tcPr>
          <w:p w14:paraId="00AA1CB3" w14:textId="77777777" w:rsidR="000F2A3E" w:rsidRDefault="0093322F"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p>
        </w:tc>
        <w:tc>
          <w:tcPr>
            <w:tcW w:w="2255" w:type="dxa"/>
          </w:tcPr>
          <w:p w14:paraId="191BA192" w14:textId="77777777" w:rsidR="000F2A3E" w:rsidRDefault="0093322F" w:rsidP="00DE148A">
            <w:pPr>
              <w:pStyle w:val="Axure"/>
              <w:ind w:firstLine="360"/>
              <w:rPr>
                <w:rFonts w:ascii="微软雅黑" w:eastAsia="微软雅黑" w:hAnsi="微软雅黑" w:cs="微软雅黑"/>
                <w:sz w:val="18"/>
                <w:szCs w:val="18"/>
              </w:rPr>
            </w:pPr>
            <w:r>
              <w:rPr>
                <w:rFonts w:ascii="微软雅黑" w:eastAsia="微软雅黑" w:hAnsi="微软雅黑" w:cs="微软雅黑" w:hint="eastAsia"/>
                <w:sz w:val="18"/>
                <w:szCs w:val="18"/>
              </w:rPr>
              <w:t>黑名单页面</w:t>
            </w:r>
          </w:p>
        </w:tc>
        <w:tc>
          <w:tcPr>
            <w:tcW w:w="2666" w:type="dxa"/>
          </w:tcPr>
          <w:p w14:paraId="54122DC3" w14:textId="77777777" w:rsidR="000F2A3E" w:rsidRDefault="000F2A3E" w:rsidP="00DE148A">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是否确定保存</w:t>
            </w:r>
          </w:p>
        </w:tc>
      </w:tr>
      <w:tr w:rsidR="00DC2622" w14:paraId="340D5A68" w14:textId="77777777" w:rsidTr="00EA67CF">
        <w:trPr>
          <w:trHeight w:val="272"/>
        </w:trPr>
        <w:tc>
          <w:tcPr>
            <w:tcW w:w="802" w:type="dxa"/>
          </w:tcPr>
          <w:p w14:paraId="3BD9EE7B" w14:textId="22AA48E4" w:rsidR="00DC2622" w:rsidRDefault="00FD0E10" w:rsidP="00DE148A">
            <w:pPr>
              <w:widowControl/>
              <w:jc w:val="center"/>
              <w:rPr>
                <w:rFonts w:ascii="微软雅黑" w:eastAsia="微软雅黑" w:hAnsi="微软雅黑" w:cs="微软雅黑"/>
                <w:sz w:val="18"/>
                <w:szCs w:val="18"/>
              </w:rPr>
            </w:pPr>
            <w:r>
              <w:rPr>
                <w:rFonts w:ascii="微软雅黑" w:eastAsia="微软雅黑" w:hAnsi="微软雅黑" w:cs="微软雅黑"/>
                <w:sz w:val="18"/>
                <w:szCs w:val="18"/>
              </w:rPr>
              <w:t>7</w:t>
            </w:r>
          </w:p>
        </w:tc>
        <w:tc>
          <w:tcPr>
            <w:tcW w:w="1309" w:type="dxa"/>
          </w:tcPr>
          <w:p w14:paraId="329EBDC6" w14:textId="77777777" w:rsidR="00DC2622" w:rsidRDefault="00DC2622"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重置按钮</w:t>
            </w:r>
          </w:p>
        </w:tc>
        <w:tc>
          <w:tcPr>
            <w:tcW w:w="3000" w:type="dxa"/>
          </w:tcPr>
          <w:p w14:paraId="0EE32DA6" w14:textId="77777777" w:rsidR="00DC2622" w:rsidRDefault="0093322F"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w:t>
            </w:r>
            <w:r w:rsidR="00DC2622">
              <w:rPr>
                <w:rFonts w:ascii="微软雅黑" w:eastAsia="微软雅黑" w:hAnsi="微软雅黑" w:cs="微软雅黑" w:hint="eastAsia"/>
                <w:color w:val="000000"/>
                <w:sz w:val="18"/>
                <w:szCs w:val="18"/>
              </w:rPr>
              <w:t>点击</w:t>
            </w:r>
          </w:p>
        </w:tc>
        <w:tc>
          <w:tcPr>
            <w:tcW w:w="2255" w:type="dxa"/>
          </w:tcPr>
          <w:p w14:paraId="3C5AEF2E" w14:textId="77777777" w:rsidR="00DC2622" w:rsidRDefault="0093322F" w:rsidP="00DE148A">
            <w:pPr>
              <w:pStyle w:val="Axure"/>
              <w:ind w:firstLine="360"/>
              <w:rPr>
                <w:rFonts w:ascii="微软雅黑" w:eastAsia="微软雅黑" w:hAnsi="微软雅黑" w:cs="微软雅黑"/>
                <w:sz w:val="18"/>
                <w:szCs w:val="18"/>
              </w:rPr>
            </w:pPr>
            <w:r>
              <w:rPr>
                <w:rFonts w:ascii="微软雅黑" w:eastAsia="微软雅黑" w:hAnsi="微软雅黑" w:cs="微软雅黑" w:hint="eastAsia"/>
                <w:color w:val="000000"/>
                <w:sz w:val="18"/>
                <w:szCs w:val="18"/>
              </w:rPr>
              <w:t>清空所有已输入内容</w:t>
            </w:r>
          </w:p>
        </w:tc>
        <w:tc>
          <w:tcPr>
            <w:tcW w:w="2666" w:type="dxa"/>
          </w:tcPr>
          <w:p w14:paraId="07968232" w14:textId="77777777" w:rsidR="00DC2622" w:rsidRDefault="00DC2622" w:rsidP="00DE148A">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是否确定重置</w:t>
            </w:r>
          </w:p>
        </w:tc>
      </w:tr>
    </w:tbl>
    <w:p w14:paraId="0CEF01CA" w14:textId="5B4E7B8E" w:rsidR="00F02E50" w:rsidRPr="00F02E50" w:rsidRDefault="00496C19" w:rsidP="00EA67CF">
      <w:pPr>
        <w:pStyle w:val="10"/>
        <w:spacing w:before="0" w:after="0"/>
      </w:pPr>
      <w:bookmarkStart w:id="576" w:name="_Toc531797996"/>
      <w:r>
        <w:rPr>
          <w:rFonts w:hint="eastAsia"/>
        </w:rPr>
        <w:lastRenderedPageBreak/>
        <w:t>十一、</w:t>
      </w:r>
      <w:r w:rsidR="000F2A3E">
        <w:rPr>
          <w:rFonts w:hint="eastAsia"/>
        </w:rPr>
        <w:t>客户管理模块下的客户列表</w:t>
      </w:r>
      <w:bookmarkEnd w:id="576"/>
    </w:p>
    <w:p w14:paraId="2A41A3F9" w14:textId="78CE8FBC" w:rsidR="003F69A1" w:rsidRPr="00F02E50" w:rsidRDefault="00410CC1" w:rsidP="00F02E50">
      <w:r>
        <w:rPr>
          <w:noProof/>
        </w:rPr>
        <w:drawing>
          <wp:inline distT="0" distB="0" distL="0" distR="0" wp14:anchorId="276D086C" wp14:editId="40022F28">
            <wp:extent cx="5274310" cy="1254760"/>
            <wp:effectExtent l="0" t="0" r="2540" b="254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254760"/>
                    </a:xfrm>
                    <a:prstGeom prst="rect">
                      <a:avLst/>
                    </a:prstGeom>
                  </pic:spPr>
                </pic:pic>
              </a:graphicData>
            </a:graphic>
          </wp:inline>
        </w:drawing>
      </w:r>
    </w:p>
    <w:tbl>
      <w:tblPr>
        <w:tblpPr w:leftFromText="180" w:rightFromText="180" w:vertAnchor="text" w:horzAnchor="margin" w:tblpXSpec="center" w:tblpY="405"/>
        <w:tblOverlap w:val="never"/>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2"/>
        <w:gridCol w:w="1309"/>
        <w:gridCol w:w="3000"/>
        <w:gridCol w:w="3209"/>
        <w:gridCol w:w="1712"/>
      </w:tblGrid>
      <w:tr w:rsidR="003F69A1" w14:paraId="06DD86B1" w14:textId="77777777" w:rsidTr="00DE148A">
        <w:trPr>
          <w:trHeight w:val="345"/>
        </w:trPr>
        <w:tc>
          <w:tcPr>
            <w:tcW w:w="802" w:type="dxa"/>
          </w:tcPr>
          <w:p w14:paraId="1B2CD806" w14:textId="77777777" w:rsidR="003F69A1" w:rsidRDefault="003F69A1" w:rsidP="00DE148A">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tcPr>
          <w:p w14:paraId="226824EA" w14:textId="77777777" w:rsidR="003F69A1" w:rsidRDefault="003F69A1" w:rsidP="00DE148A">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14:paraId="105CEA78" w14:textId="77777777" w:rsidR="003F69A1" w:rsidRDefault="003F69A1" w:rsidP="00DE148A">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14:paraId="579BBFAE" w14:textId="77777777" w:rsidR="003F69A1" w:rsidRDefault="003F69A1" w:rsidP="00DE148A">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14:paraId="0D1557FF" w14:textId="77777777" w:rsidR="003F69A1" w:rsidRDefault="003F69A1" w:rsidP="00DE148A">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3F69A1" w14:paraId="36F9FBBA" w14:textId="77777777" w:rsidTr="00DE148A">
        <w:trPr>
          <w:trHeight w:val="345"/>
        </w:trPr>
        <w:tc>
          <w:tcPr>
            <w:tcW w:w="802" w:type="dxa"/>
          </w:tcPr>
          <w:p w14:paraId="7B84D87D" w14:textId="77777777" w:rsidR="003F69A1" w:rsidRDefault="003F69A1" w:rsidP="00DE148A">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tcPr>
          <w:p w14:paraId="32722959" w14:textId="1AAE0811" w:rsidR="003F69A1" w:rsidRDefault="000E7610"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呼叫时间</w:t>
            </w:r>
          </w:p>
        </w:tc>
        <w:tc>
          <w:tcPr>
            <w:tcW w:w="3000" w:type="dxa"/>
          </w:tcPr>
          <w:p w14:paraId="60A91193" w14:textId="77777777" w:rsidR="003F69A1" w:rsidRDefault="003F69A1"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默认当天</w:t>
            </w:r>
          </w:p>
        </w:tc>
        <w:tc>
          <w:tcPr>
            <w:tcW w:w="3209" w:type="dxa"/>
          </w:tcPr>
          <w:p w14:paraId="511410DD" w14:textId="77777777" w:rsidR="003F69A1" w:rsidRDefault="003F69A1" w:rsidP="00DE148A">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筛选出相关信息</w:t>
            </w:r>
          </w:p>
        </w:tc>
        <w:tc>
          <w:tcPr>
            <w:tcW w:w="1712" w:type="dxa"/>
          </w:tcPr>
          <w:p w14:paraId="09D7CDAC" w14:textId="08484172" w:rsidR="003F69A1" w:rsidRDefault="004C06B1" w:rsidP="00DE148A">
            <w:pPr>
              <w:widowControl/>
              <w:jc w:val="left"/>
              <w:rPr>
                <w:rFonts w:ascii="微软雅黑" w:eastAsia="微软雅黑" w:hAnsi="微软雅黑" w:cs="宋体"/>
                <w:bCs/>
                <w:kern w:val="0"/>
                <w:sz w:val="18"/>
                <w:szCs w:val="18"/>
              </w:rPr>
            </w:pPr>
            <w:ins w:id="577" w:author="haha" w:date="2018-11-27T10:51:00Z">
              <w:r>
                <w:rPr>
                  <w:rFonts w:ascii="微软雅黑" w:eastAsia="微软雅黑" w:hAnsi="微软雅黑" w:cs="宋体" w:hint="eastAsia"/>
                  <w:bCs/>
                  <w:kern w:val="0"/>
                  <w:sz w:val="18"/>
                  <w:szCs w:val="18"/>
                </w:rPr>
                <w:t>根据条件查询</w:t>
              </w:r>
            </w:ins>
          </w:p>
        </w:tc>
      </w:tr>
      <w:tr w:rsidR="003F69A1" w:rsidDel="00BD1952" w14:paraId="2562CC83" w14:textId="1D374004" w:rsidTr="00DE148A">
        <w:trPr>
          <w:trHeight w:val="272"/>
          <w:del w:id="578" w:author="haha" w:date="2018-12-05T10:04:00Z"/>
        </w:trPr>
        <w:tc>
          <w:tcPr>
            <w:tcW w:w="802" w:type="dxa"/>
          </w:tcPr>
          <w:p w14:paraId="2F3AE9E9" w14:textId="38CF5A40" w:rsidR="003F69A1" w:rsidDel="00BD1952" w:rsidRDefault="003F69A1" w:rsidP="00DE148A">
            <w:pPr>
              <w:widowControl/>
              <w:jc w:val="center"/>
              <w:rPr>
                <w:del w:id="579" w:author="haha" w:date="2018-12-05T10:04:00Z"/>
                <w:rFonts w:ascii="微软雅黑" w:eastAsia="微软雅黑" w:hAnsi="微软雅黑" w:cs="微软雅黑"/>
                <w:sz w:val="18"/>
                <w:szCs w:val="18"/>
              </w:rPr>
            </w:pPr>
            <w:del w:id="580" w:author="haha" w:date="2018-12-05T10:04:00Z">
              <w:r w:rsidDel="00BD1952">
                <w:rPr>
                  <w:rFonts w:ascii="微软雅黑" w:eastAsia="微软雅黑" w:hAnsi="微软雅黑" w:cs="微软雅黑" w:hint="eastAsia"/>
                  <w:sz w:val="18"/>
                  <w:szCs w:val="18"/>
                </w:rPr>
                <w:delText>2</w:delText>
              </w:r>
            </w:del>
          </w:p>
        </w:tc>
        <w:tc>
          <w:tcPr>
            <w:tcW w:w="1309" w:type="dxa"/>
          </w:tcPr>
          <w:p w14:paraId="022C533C" w14:textId="1A575C65" w:rsidR="003F69A1" w:rsidDel="00BD1952" w:rsidRDefault="003F69A1" w:rsidP="00DE148A">
            <w:pPr>
              <w:widowControl/>
              <w:jc w:val="left"/>
              <w:rPr>
                <w:del w:id="581" w:author="haha" w:date="2018-12-05T10:04:00Z"/>
                <w:rFonts w:ascii="微软雅黑" w:eastAsia="微软雅黑" w:hAnsi="微软雅黑" w:cs="微软雅黑"/>
                <w:color w:val="000000"/>
                <w:sz w:val="18"/>
                <w:szCs w:val="18"/>
              </w:rPr>
            </w:pPr>
            <w:del w:id="582" w:author="haha" w:date="2018-12-05T10:04:00Z">
              <w:r w:rsidDel="00BD1952">
                <w:rPr>
                  <w:rFonts w:ascii="微软雅黑" w:eastAsia="微软雅黑" w:hAnsi="微软雅黑" w:cs="微软雅黑" w:hint="eastAsia"/>
                  <w:color w:val="000000"/>
                  <w:sz w:val="18"/>
                  <w:szCs w:val="18"/>
                </w:rPr>
                <w:delText>名单批次</w:delText>
              </w:r>
            </w:del>
          </w:p>
        </w:tc>
        <w:tc>
          <w:tcPr>
            <w:tcW w:w="3000" w:type="dxa"/>
          </w:tcPr>
          <w:p w14:paraId="7981D220" w14:textId="6B820EBC" w:rsidR="003F69A1" w:rsidDel="00BD1952" w:rsidRDefault="003F69A1" w:rsidP="00DE148A">
            <w:pPr>
              <w:widowControl/>
              <w:jc w:val="left"/>
              <w:rPr>
                <w:del w:id="583" w:author="haha" w:date="2018-12-05T10:04:00Z"/>
                <w:rFonts w:ascii="微软雅黑" w:eastAsia="微软雅黑" w:hAnsi="微软雅黑" w:cs="微软雅黑"/>
                <w:color w:val="000000"/>
                <w:sz w:val="18"/>
                <w:szCs w:val="18"/>
              </w:rPr>
            </w:pPr>
            <w:del w:id="584" w:author="haha" w:date="2018-12-05T10:04:00Z">
              <w:r w:rsidDel="00BD1952">
                <w:rPr>
                  <w:rFonts w:ascii="微软雅黑" w:eastAsia="微软雅黑" w:hAnsi="微软雅黑" w:cs="微软雅黑" w:hint="eastAsia"/>
                  <w:color w:val="000000"/>
                  <w:sz w:val="18"/>
                  <w:szCs w:val="18"/>
                </w:rPr>
                <w:delText>默认请选择</w:delText>
              </w:r>
            </w:del>
          </w:p>
        </w:tc>
        <w:tc>
          <w:tcPr>
            <w:tcW w:w="3209" w:type="dxa"/>
          </w:tcPr>
          <w:p w14:paraId="046711B6" w14:textId="7121E782" w:rsidR="003F69A1" w:rsidDel="00BD1952" w:rsidRDefault="003F69A1" w:rsidP="00DE148A">
            <w:pPr>
              <w:pStyle w:val="Axure"/>
              <w:rPr>
                <w:del w:id="585" w:author="haha" w:date="2018-12-05T10:04:00Z"/>
                <w:rFonts w:ascii="微软雅黑" w:eastAsia="微软雅黑" w:hAnsi="微软雅黑" w:cs="微软雅黑"/>
                <w:sz w:val="18"/>
                <w:szCs w:val="18"/>
              </w:rPr>
            </w:pPr>
            <w:del w:id="586" w:author="haha" w:date="2018-12-05T10:04:00Z">
              <w:r w:rsidDel="00BD1952">
                <w:rPr>
                  <w:rFonts w:ascii="微软雅黑" w:eastAsia="微软雅黑" w:hAnsi="微软雅黑" w:cs="微软雅黑" w:hint="eastAsia"/>
                  <w:sz w:val="18"/>
                  <w:szCs w:val="18"/>
                </w:rPr>
                <w:delText>筛选出相关信息</w:delText>
              </w:r>
            </w:del>
          </w:p>
        </w:tc>
        <w:tc>
          <w:tcPr>
            <w:tcW w:w="1712" w:type="dxa"/>
          </w:tcPr>
          <w:p w14:paraId="011F35E2" w14:textId="7B022AF7" w:rsidR="003F69A1" w:rsidDel="00BD1952" w:rsidRDefault="003F69A1" w:rsidP="00DE148A">
            <w:pPr>
              <w:widowControl/>
              <w:jc w:val="left"/>
              <w:rPr>
                <w:del w:id="587" w:author="haha" w:date="2018-12-05T10:04:00Z"/>
                <w:rFonts w:ascii="微软雅黑" w:eastAsia="微软雅黑" w:hAnsi="微软雅黑" w:cs="微软雅黑"/>
                <w:sz w:val="18"/>
                <w:szCs w:val="18"/>
              </w:rPr>
            </w:pPr>
          </w:p>
        </w:tc>
      </w:tr>
      <w:tr w:rsidR="003F69A1" w14:paraId="3AB0073A" w14:textId="77777777" w:rsidTr="00DE148A">
        <w:trPr>
          <w:trHeight w:val="272"/>
        </w:trPr>
        <w:tc>
          <w:tcPr>
            <w:tcW w:w="802" w:type="dxa"/>
          </w:tcPr>
          <w:p w14:paraId="5A4C73EA" w14:textId="77777777" w:rsidR="003F69A1" w:rsidRDefault="003F69A1" w:rsidP="00DE148A">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tcPr>
          <w:p w14:paraId="4207B16F" w14:textId="77777777" w:rsidR="003F69A1" w:rsidRDefault="003F69A1"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状态</w:t>
            </w:r>
          </w:p>
        </w:tc>
        <w:tc>
          <w:tcPr>
            <w:tcW w:w="3000" w:type="dxa"/>
          </w:tcPr>
          <w:p w14:paraId="3C2ED42E" w14:textId="7D59260C" w:rsidR="003F69A1" w:rsidRDefault="003F69A1"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默认请选择</w:t>
            </w:r>
            <w:ins w:id="588" w:author="haha" w:date="2018-11-26T17:17:00Z">
              <w:r w:rsidR="0040037D">
                <w:rPr>
                  <w:rFonts w:ascii="微软雅黑" w:eastAsia="微软雅黑" w:hAnsi="微软雅黑" w:cs="微软雅黑" w:hint="eastAsia"/>
                  <w:color w:val="000000"/>
                  <w:sz w:val="18"/>
                  <w:szCs w:val="18"/>
                </w:rPr>
                <w:t>（</w:t>
              </w:r>
            </w:ins>
            <w:ins w:id="589" w:author="haha" w:date="2018-12-05T10:04:00Z">
              <w:r w:rsidR="00BD1952">
                <w:rPr>
                  <w:rFonts w:ascii="微软雅黑" w:eastAsia="微软雅黑" w:hAnsi="微软雅黑" w:cs="微软雅黑" w:hint="eastAsia"/>
                  <w:color w:val="000000"/>
                  <w:sz w:val="18"/>
                  <w:szCs w:val="18"/>
                </w:rPr>
                <w:t>未拨打、空号、关机、停机、占线、挂断、有意向、无意向</w:t>
              </w:r>
            </w:ins>
            <w:ins w:id="590" w:author="haha" w:date="2018-11-26T17:17:00Z">
              <w:r w:rsidR="0040037D">
                <w:rPr>
                  <w:rFonts w:ascii="微软雅黑" w:eastAsia="微软雅黑" w:hAnsi="微软雅黑" w:cs="微软雅黑" w:hint="eastAsia"/>
                  <w:color w:val="000000"/>
                  <w:sz w:val="18"/>
                  <w:szCs w:val="18"/>
                </w:rPr>
                <w:t>）</w:t>
              </w:r>
            </w:ins>
          </w:p>
        </w:tc>
        <w:tc>
          <w:tcPr>
            <w:tcW w:w="3209" w:type="dxa"/>
          </w:tcPr>
          <w:p w14:paraId="6B8EAEEB" w14:textId="77777777" w:rsidR="003F69A1" w:rsidRDefault="003F69A1" w:rsidP="00DE148A">
            <w:pPr>
              <w:pStyle w:val="Axure"/>
              <w:ind w:firstLine="360"/>
              <w:rPr>
                <w:rFonts w:ascii="微软雅黑" w:eastAsia="微软雅黑" w:hAnsi="微软雅黑" w:cs="微软雅黑"/>
                <w:sz w:val="18"/>
                <w:szCs w:val="18"/>
              </w:rPr>
            </w:pPr>
            <w:r>
              <w:rPr>
                <w:rFonts w:ascii="微软雅黑" w:eastAsia="微软雅黑" w:hAnsi="微软雅黑" w:cs="微软雅黑" w:hint="eastAsia"/>
                <w:sz w:val="18"/>
                <w:szCs w:val="18"/>
              </w:rPr>
              <w:t>同上</w:t>
            </w:r>
          </w:p>
        </w:tc>
        <w:tc>
          <w:tcPr>
            <w:tcW w:w="1712" w:type="dxa"/>
          </w:tcPr>
          <w:p w14:paraId="5BD94EC7" w14:textId="720F19E6" w:rsidR="003F69A1" w:rsidRDefault="004C06B1" w:rsidP="00DE148A">
            <w:pPr>
              <w:widowControl/>
              <w:jc w:val="left"/>
              <w:rPr>
                <w:rFonts w:ascii="微软雅黑" w:eastAsia="微软雅黑" w:hAnsi="微软雅黑" w:cs="微软雅黑"/>
                <w:sz w:val="18"/>
                <w:szCs w:val="18"/>
              </w:rPr>
            </w:pPr>
            <w:ins w:id="591" w:author="haha" w:date="2018-11-27T10:51:00Z">
              <w:r>
                <w:rPr>
                  <w:rFonts w:ascii="微软雅黑" w:eastAsia="微软雅黑" w:hAnsi="微软雅黑" w:cs="宋体" w:hint="eastAsia"/>
                  <w:bCs/>
                  <w:kern w:val="0"/>
                  <w:sz w:val="18"/>
                  <w:szCs w:val="18"/>
                </w:rPr>
                <w:t>根据条件查询</w:t>
              </w:r>
            </w:ins>
          </w:p>
        </w:tc>
      </w:tr>
      <w:tr w:rsidR="003F69A1" w14:paraId="4DEBE812" w14:textId="77777777" w:rsidTr="00DE148A">
        <w:trPr>
          <w:trHeight w:val="272"/>
        </w:trPr>
        <w:tc>
          <w:tcPr>
            <w:tcW w:w="802" w:type="dxa"/>
          </w:tcPr>
          <w:p w14:paraId="0E121B3C" w14:textId="77777777" w:rsidR="003F69A1" w:rsidRDefault="003F69A1" w:rsidP="00DE148A">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4</w:t>
            </w:r>
          </w:p>
        </w:tc>
        <w:tc>
          <w:tcPr>
            <w:tcW w:w="1309" w:type="dxa"/>
          </w:tcPr>
          <w:p w14:paraId="67AB7422" w14:textId="77777777" w:rsidR="003F69A1" w:rsidRDefault="003F69A1"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关键字</w:t>
            </w:r>
          </w:p>
        </w:tc>
        <w:tc>
          <w:tcPr>
            <w:tcW w:w="3000" w:type="dxa"/>
          </w:tcPr>
          <w:p w14:paraId="3793240E" w14:textId="77777777" w:rsidR="003F69A1" w:rsidRDefault="003F69A1"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姓名/电话</w:t>
            </w:r>
          </w:p>
        </w:tc>
        <w:tc>
          <w:tcPr>
            <w:tcW w:w="3209" w:type="dxa"/>
          </w:tcPr>
          <w:p w14:paraId="22DAEF8D" w14:textId="77777777" w:rsidR="003F69A1" w:rsidRDefault="003F69A1" w:rsidP="00DE148A">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查询筛选内容</w:t>
            </w:r>
          </w:p>
        </w:tc>
        <w:tc>
          <w:tcPr>
            <w:tcW w:w="1712" w:type="dxa"/>
          </w:tcPr>
          <w:p w14:paraId="4424AC1F" w14:textId="486183C4" w:rsidR="003F69A1" w:rsidRDefault="004C06B1" w:rsidP="00DE148A">
            <w:pPr>
              <w:widowControl/>
              <w:jc w:val="left"/>
              <w:rPr>
                <w:rFonts w:ascii="微软雅黑" w:eastAsia="微软雅黑" w:hAnsi="微软雅黑" w:cs="微软雅黑"/>
                <w:sz w:val="18"/>
                <w:szCs w:val="18"/>
              </w:rPr>
            </w:pPr>
            <w:ins w:id="592" w:author="haha" w:date="2018-11-27T10:51:00Z">
              <w:r>
                <w:rPr>
                  <w:rFonts w:ascii="微软雅黑" w:eastAsia="微软雅黑" w:hAnsi="微软雅黑" w:cs="宋体" w:hint="eastAsia"/>
                  <w:bCs/>
                  <w:kern w:val="0"/>
                  <w:sz w:val="18"/>
                  <w:szCs w:val="18"/>
                </w:rPr>
                <w:t>根据条件查询</w:t>
              </w:r>
            </w:ins>
          </w:p>
        </w:tc>
      </w:tr>
      <w:tr w:rsidR="003F69A1" w14:paraId="151B56D5" w14:textId="77777777" w:rsidTr="00DE148A">
        <w:trPr>
          <w:trHeight w:val="272"/>
        </w:trPr>
        <w:tc>
          <w:tcPr>
            <w:tcW w:w="802" w:type="dxa"/>
          </w:tcPr>
          <w:p w14:paraId="6E32C6F7" w14:textId="72A4974A" w:rsidR="003F69A1" w:rsidRDefault="00FD0E10" w:rsidP="00DE148A">
            <w:pPr>
              <w:widowControl/>
              <w:jc w:val="center"/>
              <w:rPr>
                <w:rFonts w:ascii="微软雅黑" w:eastAsia="微软雅黑" w:hAnsi="微软雅黑" w:cs="微软雅黑"/>
                <w:sz w:val="18"/>
                <w:szCs w:val="18"/>
              </w:rPr>
            </w:pPr>
            <w:r>
              <w:rPr>
                <w:rFonts w:ascii="微软雅黑" w:eastAsia="微软雅黑" w:hAnsi="微软雅黑" w:cs="微软雅黑"/>
                <w:sz w:val="18"/>
                <w:szCs w:val="18"/>
              </w:rPr>
              <w:t>5</w:t>
            </w:r>
          </w:p>
        </w:tc>
        <w:tc>
          <w:tcPr>
            <w:tcW w:w="1309" w:type="dxa"/>
          </w:tcPr>
          <w:p w14:paraId="2D07D610" w14:textId="4BB19ECD" w:rsidR="003F69A1" w:rsidRDefault="000E7610"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下款状态</w:t>
            </w:r>
          </w:p>
        </w:tc>
        <w:tc>
          <w:tcPr>
            <w:tcW w:w="3000" w:type="dxa"/>
          </w:tcPr>
          <w:p w14:paraId="20ABDFAF" w14:textId="559B321B" w:rsidR="003F69A1" w:rsidRDefault="003F69A1"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默认请选择</w:t>
            </w:r>
            <w:ins w:id="593" w:author="haha" w:date="2018-11-26T17:18:00Z">
              <w:r w:rsidR="0040037D">
                <w:rPr>
                  <w:rFonts w:ascii="微软雅黑" w:eastAsia="微软雅黑" w:hAnsi="微软雅黑" w:cs="微软雅黑" w:hint="eastAsia"/>
                  <w:color w:val="000000"/>
                  <w:sz w:val="18"/>
                  <w:szCs w:val="18"/>
                </w:rPr>
                <w:t>（</w:t>
              </w:r>
            </w:ins>
            <w:r w:rsidR="000E7610">
              <w:rPr>
                <w:rFonts w:ascii="微软雅黑" w:eastAsia="微软雅黑" w:hAnsi="微软雅黑" w:cs="微软雅黑" w:hint="eastAsia"/>
                <w:color w:val="000000"/>
                <w:sz w:val="18"/>
                <w:szCs w:val="18"/>
              </w:rPr>
              <w:t>已放款、未放款、未知</w:t>
            </w:r>
            <w:ins w:id="594" w:author="haha" w:date="2018-11-26T17:18:00Z">
              <w:r w:rsidR="0040037D">
                <w:rPr>
                  <w:rFonts w:ascii="微软雅黑" w:eastAsia="微软雅黑" w:hAnsi="微软雅黑" w:cs="微软雅黑" w:hint="eastAsia"/>
                  <w:color w:val="000000"/>
                  <w:sz w:val="18"/>
                  <w:szCs w:val="18"/>
                </w:rPr>
                <w:t>）</w:t>
              </w:r>
            </w:ins>
          </w:p>
        </w:tc>
        <w:tc>
          <w:tcPr>
            <w:tcW w:w="3209" w:type="dxa"/>
          </w:tcPr>
          <w:p w14:paraId="7CB0F511" w14:textId="77777777" w:rsidR="003F69A1" w:rsidRDefault="003F69A1" w:rsidP="00DE148A">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同上</w:t>
            </w:r>
          </w:p>
        </w:tc>
        <w:tc>
          <w:tcPr>
            <w:tcW w:w="1712" w:type="dxa"/>
          </w:tcPr>
          <w:p w14:paraId="2BB68BBB" w14:textId="4F2D9790" w:rsidR="003F69A1" w:rsidRDefault="004C06B1" w:rsidP="00DE148A">
            <w:pPr>
              <w:widowControl/>
              <w:jc w:val="left"/>
              <w:rPr>
                <w:rFonts w:ascii="微软雅黑" w:eastAsia="微软雅黑" w:hAnsi="微软雅黑" w:cs="微软雅黑"/>
                <w:sz w:val="18"/>
                <w:szCs w:val="18"/>
              </w:rPr>
            </w:pPr>
            <w:ins w:id="595" w:author="haha" w:date="2018-11-27T10:51:00Z">
              <w:r>
                <w:rPr>
                  <w:rFonts w:ascii="微软雅黑" w:eastAsia="微软雅黑" w:hAnsi="微软雅黑" w:cs="宋体" w:hint="eastAsia"/>
                  <w:bCs/>
                  <w:kern w:val="0"/>
                  <w:sz w:val="18"/>
                  <w:szCs w:val="18"/>
                </w:rPr>
                <w:t>根据条件查询</w:t>
              </w:r>
            </w:ins>
          </w:p>
        </w:tc>
      </w:tr>
      <w:tr w:rsidR="003F69A1" w14:paraId="06C69936" w14:textId="77777777" w:rsidTr="00DE148A">
        <w:trPr>
          <w:trHeight w:val="272"/>
        </w:trPr>
        <w:tc>
          <w:tcPr>
            <w:tcW w:w="802" w:type="dxa"/>
          </w:tcPr>
          <w:p w14:paraId="54DEF14F" w14:textId="36FB5BA3" w:rsidR="003F69A1" w:rsidRDefault="00FD0E10" w:rsidP="00DE148A">
            <w:pPr>
              <w:widowControl/>
              <w:jc w:val="center"/>
              <w:rPr>
                <w:rFonts w:ascii="微软雅黑" w:eastAsia="微软雅黑" w:hAnsi="微软雅黑" w:cs="微软雅黑"/>
                <w:sz w:val="18"/>
                <w:szCs w:val="18"/>
              </w:rPr>
            </w:pPr>
            <w:r>
              <w:rPr>
                <w:rFonts w:ascii="微软雅黑" w:eastAsia="微软雅黑" w:hAnsi="微软雅黑" w:cs="微软雅黑"/>
                <w:sz w:val="18"/>
                <w:szCs w:val="18"/>
              </w:rPr>
              <w:t>6</w:t>
            </w:r>
          </w:p>
        </w:tc>
        <w:tc>
          <w:tcPr>
            <w:tcW w:w="1309" w:type="dxa"/>
          </w:tcPr>
          <w:p w14:paraId="07DC4BEE" w14:textId="03A714BE" w:rsidR="003F69A1" w:rsidRDefault="000E7610"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下款产品</w:t>
            </w:r>
          </w:p>
        </w:tc>
        <w:tc>
          <w:tcPr>
            <w:tcW w:w="3000" w:type="dxa"/>
          </w:tcPr>
          <w:p w14:paraId="29598FFA" w14:textId="2E34BC2E" w:rsidR="003F69A1" w:rsidRDefault="000E7610"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默认请选择（根据现有产品进行选择）</w:t>
            </w:r>
          </w:p>
        </w:tc>
        <w:tc>
          <w:tcPr>
            <w:tcW w:w="3209" w:type="dxa"/>
          </w:tcPr>
          <w:p w14:paraId="6BF52B3B" w14:textId="106A91BE" w:rsidR="003F69A1" w:rsidRDefault="000E7610" w:rsidP="00DE148A">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同上</w:t>
            </w:r>
          </w:p>
        </w:tc>
        <w:tc>
          <w:tcPr>
            <w:tcW w:w="1712" w:type="dxa"/>
          </w:tcPr>
          <w:p w14:paraId="3788663A" w14:textId="331822C3" w:rsidR="003F69A1" w:rsidRDefault="000E7610" w:rsidP="00DE148A">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同上</w:t>
            </w:r>
          </w:p>
        </w:tc>
      </w:tr>
    </w:tbl>
    <w:p w14:paraId="7FD33D28" w14:textId="58369A57" w:rsidR="0052333A" w:rsidRDefault="0052333A" w:rsidP="0052333A">
      <w:pPr>
        <w:rPr>
          <w:noProof/>
        </w:rPr>
      </w:pPr>
      <w:del w:id="596" w:author="haha" w:date="2018-11-26T17:22:00Z">
        <w:r w:rsidDel="0040037D">
          <w:rPr>
            <w:noProof/>
          </w:rPr>
          <w:drawing>
            <wp:inline distT="0" distB="0" distL="0" distR="0" wp14:anchorId="015FAC4E" wp14:editId="4E61D03A">
              <wp:extent cx="5274310" cy="109029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090295"/>
                      </a:xfrm>
                      <a:prstGeom prst="rect">
                        <a:avLst/>
                      </a:prstGeom>
                    </pic:spPr>
                  </pic:pic>
                </a:graphicData>
              </a:graphic>
            </wp:inline>
          </w:drawing>
        </w:r>
      </w:del>
    </w:p>
    <w:p w14:paraId="42F7B15C" w14:textId="4CD0ED1F" w:rsidR="0052333A" w:rsidDel="00E460A8" w:rsidRDefault="00496C19" w:rsidP="00496C19">
      <w:pPr>
        <w:pStyle w:val="10"/>
        <w:rPr>
          <w:del w:id="597" w:author="haha" w:date="2018-12-05T09:52:00Z"/>
        </w:rPr>
      </w:pPr>
      <w:bookmarkStart w:id="598" w:name="_Toc531767729"/>
      <w:del w:id="599" w:author="haha" w:date="2018-12-05T09:52:00Z">
        <w:r w:rsidDel="00E460A8">
          <w:rPr>
            <w:rFonts w:hint="eastAsia"/>
          </w:rPr>
          <w:delText>十二、</w:delText>
        </w:r>
        <w:r w:rsidR="0063470C" w:rsidDel="00E460A8">
          <w:rPr>
            <w:rFonts w:hint="eastAsia"/>
          </w:rPr>
          <w:delText>权限管理模块下的角色管理</w:delText>
        </w:r>
        <w:bookmarkEnd w:id="598"/>
      </w:del>
    </w:p>
    <w:p w14:paraId="335BE6C0" w14:textId="6B62CDF3" w:rsidR="0063470C" w:rsidDel="00E460A8" w:rsidRDefault="0063470C" w:rsidP="0063470C">
      <w:pPr>
        <w:pStyle w:val="a3"/>
        <w:numPr>
          <w:ilvl w:val="0"/>
          <w:numId w:val="4"/>
        </w:numPr>
        <w:ind w:firstLineChars="0"/>
        <w:rPr>
          <w:del w:id="600" w:author="haha" w:date="2018-12-05T09:52:00Z"/>
        </w:rPr>
      </w:pPr>
      <w:del w:id="601" w:author="haha" w:date="2018-12-05T09:52:00Z">
        <w:r w:rsidDel="00E460A8">
          <w:rPr>
            <w:rFonts w:hint="eastAsia"/>
          </w:rPr>
          <w:delText>管理者可在此页面查看所有角色权限</w:delText>
        </w:r>
      </w:del>
    </w:p>
    <w:p w14:paraId="67B01370" w14:textId="06DA5616" w:rsidR="0063470C" w:rsidDel="00E460A8" w:rsidRDefault="0063470C" w:rsidP="0063470C">
      <w:pPr>
        <w:pStyle w:val="a3"/>
        <w:numPr>
          <w:ilvl w:val="0"/>
          <w:numId w:val="4"/>
        </w:numPr>
        <w:ind w:firstLineChars="0"/>
        <w:rPr>
          <w:del w:id="602" w:author="haha" w:date="2018-12-05T09:52:00Z"/>
        </w:rPr>
      </w:pPr>
      <w:del w:id="603" w:author="haha" w:date="2018-12-05T09:52:00Z">
        <w:r w:rsidDel="00E460A8">
          <w:rPr>
            <w:rFonts w:hint="eastAsia"/>
          </w:rPr>
          <w:delText>可新增角色、可编辑、删除现有角色</w:delText>
        </w:r>
      </w:del>
    </w:p>
    <w:p w14:paraId="68E698A9" w14:textId="0DAE0B05" w:rsidR="002212F5" w:rsidDel="00E460A8" w:rsidRDefault="002212F5" w:rsidP="0063470C">
      <w:pPr>
        <w:pStyle w:val="a3"/>
        <w:numPr>
          <w:ilvl w:val="0"/>
          <w:numId w:val="4"/>
        </w:numPr>
        <w:ind w:firstLineChars="0"/>
        <w:rPr>
          <w:del w:id="604" w:author="haha" w:date="2018-12-05T09:52:00Z"/>
        </w:rPr>
      </w:pPr>
      <w:del w:id="605" w:author="haha" w:date="2018-12-05T09:52:00Z">
        <w:r w:rsidDel="00E460A8">
          <w:rPr>
            <w:rFonts w:hint="eastAsia"/>
          </w:rPr>
          <w:delText>外呼主管及外呼专员没有此页面</w:delText>
        </w:r>
      </w:del>
    </w:p>
    <w:p w14:paraId="56FFC83D" w14:textId="4E070FBB" w:rsidR="00835CBA" w:rsidDel="00E460A8" w:rsidRDefault="0063470C" w:rsidP="0063470C">
      <w:pPr>
        <w:rPr>
          <w:del w:id="606" w:author="haha" w:date="2018-12-05T09:52:00Z"/>
        </w:rPr>
      </w:pPr>
      <w:del w:id="607" w:author="haha" w:date="2018-12-05T09:52:00Z">
        <w:r w:rsidDel="00E460A8">
          <w:rPr>
            <w:rFonts w:hint="eastAsia"/>
          </w:rPr>
          <w:delText>原型图如下</w:delText>
        </w:r>
      </w:del>
    </w:p>
    <w:p w14:paraId="28A7C0C9" w14:textId="7FF363B4" w:rsidR="0063470C" w:rsidRPr="0063470C" w:rsidDel="00E460A8" w:rsidRDefault="0063470C" w:rsidP="0063470C">
      <w:pPr>
        <w:rPr>
          <w:del w:id="608" w:author="haha" w:date="2018-12-05T09:52:00Z"/>
          <w:noProof/>
        </w:rPr>
      </w:pPr>
      <w:del w:id="609" w:author="haha" w:date="2018-11-26T17:25:00Z">
        <w:r w:rsidDel="00835CBA">
          <w:rPr>
            <w:noProof/>
          </w:rPr>
          <w:drawing>
            <wp:inline distT="0" distB="0" distL="0" distR="0" wp14:anchorId="197E1B23" wp14:editId="15E3D965">
              <wp:extent cx="5274310" cy="1234440"/>
              <wp:effectExtent l="0" t="0" r="254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234440"/>
                      </a:xfrm>
                      <a:prstGeom prst="rect">
                        <a:avLst/>
                      </a:prstGeom>
                    </pic:spPr>
                  </pic:pic>
                </a:graphicData>
              </a:graphic>
            </wp:inline>
          </w:drawing>
        </w:r>
      </w:del>
    </w:p>
    <w:tbl>
      <w:tblPr>
        <w:tblpPr w:leftFromText="180" w:rightFromText="180" w:vertAnchor="text" w:horzAnchor="margin" w:tblpXSpec="center" w:tblpY="-179"/>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63470C" w:rsidDel="00E460A8" w14:paraId="17819FFB" w14:textId="75440F29" w:rsidTr="00DE148A">
        <w:trPr>
          <w:trHeight w:val="90"/>
          <w:del w:id="610" w:author="haha" w:date="2018-12-05T09:52:00Z"/>
        </w:trPr>
        <w:tc>
          <w:tcPr>
            <w:tcW w:w="1245" w:type="dxa"/>
            <w:gridSpan w:val="2"/>
            <w:tcBorders>
              <w:top w:val="nil"/>
              <w:left w:val="single" w:sz="4" w:space="0" w:color="auto"/>
              <w:bottom w:val="single" w:sz="4" w:space="0" w:color="auto"/>
              <w:right w:val="single" w:sz="4" w:space="0" w:color="auto"/>
            </w:tcBorders>
          </w:tcPr>
          <w:p w14:paraId="469BAC45" w14:textId="69E0339F" w:rsidR="0063470C" w:rsidDel="00E460A8" w:rsidRDefault="0063470C" w:rsidP="00DE148A">
            <w:pPr>
              <w:widowControl/>
              <w:jc w:val="left"/>
              <w:rPr>
                <w:del w:id="611" w:author="haha" w:date="2018-12-05T09:52:00Z"/>
                <w:rFonts w:ascii="微软雅黑" w:eastAsia="微软雅黑" w:hAnsi="微软雅黑" w:cs="宋体"/>
                <w:b/>
                <w:bCs/>
                <w:color w:val="000000"/>
                <w:kern w:val="0"/>
                <w:sz w:val="18"/>
                <w:szCs w:val="18"/>
              </w:rPr>
            </w:pPr>
            <w:del w:id="612" w:author="haha" w:date="2018-12-05T09:52:00Z">
              <w:r w:rsidDel="00E460A8">
                <w:rPr>
                  <w:rFonts w:ascii="微软雅黑" w:eastAsia="微软雅黑" w:hAnsi="微软雅黑" w:cs="宋体" w:hint="eastAsia"/>
                  <w:b/>
                  <w:bCs/>
                  <w:color w:val="000000"/>
                  <w:kern w:val="0"/>
                  <w:sz w:val="18"/>
                  <w:szCs w:val="18"/>
                </w:rPr>
                <w:delText>所属页面</w:delText>
              </w:r>
            </w:del>
          </w:p>
        </w:tc>
        <w:tc>
          <w:tcPr>
            <w:tcW w:w="8787" w:type="dxa"/>
            <w:gridSpan w:val="4"/>
            <w:tcBorders>
              <w:top w:val="single" w:sz="4" w:space="0" w:color="auto"/>
              <w:left w:val="nil"/>
              <w:bottom w:val="single" w:sz="4" w:space="0" w:color="auto"/>
              <w:right w:val="single" w:sz="4" w:space="0" w:color="auto"/>
            </w:tcBorders>
          </w:tcPr>
          <w:p w14:paraId="5D2CB752" w14:textId="2206ADBE" w:rsidR="0063470C" w:rsidDel="00E460A8" w:rsidRDefault="0063470C" w:rsidP="00DE148A">
            <w:pPr>
              <w:pStyle w:val="12"/>
              <w:widowControl/>
              <w:ind w:firstLineChars="0" w:firstLine="0"/>
              <w:jc w:val="left"/>
              <w:rPr>
                <w:del w:id="613" w:author="haha" w:date="2018-12-05T09:52:00Z"/>
                <w:rFonts w:ascii="微软雅黑" w:eastAsia="微软雅黑" w:hAnsi="微软雅黑" w:cs="宋体"/>
                <w:color w:val="000000"/>
                <w:kern w:val="0"/>
                <w:sz w:val="18"/>
                <w:szCs w:val="18"/>
              </w:rPr>
            </w:pPr>
            <w:del w:id="614" w:author="haha" w:date="2018-12-05T09:52:00Z">
              <w:r w:rsidDel="00E460A8">
                <w:rPr>
                  <w:rFonts w:ascii="微软雅黑" w:eastAsia="微软雅黑" w:hAnsi="微软雅黑" w:cs="宋体" w:hint="eastAsia"/>
                  <w:color w:val="000000"/>
                  <w:kern w:val="0"/>
                  <w:sz w:val="18"/>
                  <w:szCs w:val="18"/>
                </w:rPr>
                <w:delText>角色管理</w:delText>
              </w:r>
            </w:del>
          </w:p>
        </w:tc>
      </w:tr>
      <w:tr w:rsidR="0063470C" w:rsidDel="00E460A8" w14:paraId="15B3C066" w14:textId="1D3313B7" w:rsidTr="00DE148A">
        <w:trPr>
          <w:trHeight w:val="408"/>
          <w:del w:id="615" w:author="haha" w:date="2018-12-05T09:52:00Z"/>
        </w:trPr>
        <w:tc>
          <w:tcPr>
            <w:tcW w:w="1245" w:type="dxa"/>
            <w:gridSpan w:val="2"/>
            <w:tcBorders>
              <w:top w:val="nil"/>
              <w:left w:val="single" w:sz="4" w:space="0" w:color="auto"/>
              <w:bottom w:val="single" w:sz="4" w:space="0" w:color="auto"/>
              <w:right w:val="single" w:sz="4" w:space="0" w:color="auto"/>
            </w:tcBorders>
          </w:tcPr>
          <w:p w14:paraId="62E315D5" w14:textId="4C47BA58" w:rsidR="0063470C" w:rsidDel="00E460A8" w:rsidRDefault="0063470C" w:rsidP="00DE148A">
            <w:pPr>
              <w:widowControl/>
              <w:jc w:val="left"/>
              <w:rPr>
                <w:del w:id="616" w:author="haha" w:date="2018-12-05T09:52:00Z"/>
                <w:rFonts w:ascii="微软雅黑" w:eastAsia="微软雅黑" w:hAnsi="微软雅黑" w:cs="宋体"/>
                <w:b/>
                <w:bCs/>
                <w:kern w:val="0"/>
                <w:sz w:val="18"/>
                <w:szCs w:val="18"/>
              </w:rPr>
            </w:pPr>
            <w:del w:id="617" w:author="haha" w:date="2018-12-05T09:52:00Z">
              <w:r w:rsidDel="00E460A8">
                <w:rPr>
                  <w:rFonts w:ascii="微软雅黑" w:eastAsia="微软雅黑" w:hAnsi="微软雅黑" w:cs="宋体" w:hint="eastAsia"/>
                  <w:b/>
                  <w:bCs/>
                  <w:kern w:val="0"/>
                  <w:sz w:val="18"/>
                  <w:szCs w:val="18"/>
                </w:rPr>
                <w:delText>页面入口</w:delText>
              </w:r>
            </w:del>
          </w:p>
        </w:tc>
        <w:tc>
          <w:tcPr>
            <w:tcW w:w="8787" w:type="dxa"/>
            <w:gridSpan w:val="4"/>
            <w:tcBorders>
              <w:top w:val="single" w:sz="4" w:space="0" w:color="auto"/>
              <w:left w:val="nil"/>
              <w:bottom w:val="single" w:sz="4" w:space="0" w:color="auto"/>
              <w:right w:val="single" w:sz="4" w:space="0" w:color="auto"/>
            </w:tcBorders>
          </w:tcPr>
          <w:p w14:paraId="3CC96851" w14:textId="70663CB0" w:rsidR="0063470C" w:rsidDel="00E460A8" w:rsidRDefault="0063470C" w:rsidP="00DE148A">
            <w:pPr>
              <w:widowControl/>
              <w:jc w:val="left"/>
              <w:rPr>
                <w:del w:id="618" w:author="haha" w:date="2018-12-05T09:52:00Z"/>
                <w:rFonts w:ascii="微软雅黑" w:eastAsia="微软雅黑" w:hAnsi="微软雅黑" w:cs="宋体"/>
                <w:kern w:val="0"/>
                <w:sz w:val="18"/>
                <w:szCs w:val="18"/>
              </w:rPr>
            </w:pPr>
            <w:del w:id="619" w:author="haha" w:date="2018-12-05T09:52:00Z">
              <w:r w:rsidDel="00E460A8">
                <w:rPr>
                  <w:rFonts w:ascii="微软雅黑" w:eastAsia="微软雅黑" w:hAnsi="微软雅黑" w:cs="宋体" w:hint="eastAsia"/>
                  <w:kern w:val="0"/>
                  <w:sz w:val="18"/>
                  <w:szCs w:val="18"/>
                </w:rPr>
                <w:delText>左侧导航栏</w:delText>
              </w:r>
            </w:del>
          </w:p>
        </w:tc>
      </w:tr>
      <w:tr w:rsidR="0063470C" w:rsidDel="00E460A8" w14:paraId="2578D8C0" w14:textId="7305E633" w:rsidTr="00DE148A">
        <w:trPr>
          <w:trHeight w:val="423"/>
          <w:del w:id="620" w:author="haha" w:date="2018-12-05T09:52:00Z"/>
        </w:trPr>
        <w:tc>
          <w:tcPr>
            <w:tcW w:w="1245" w:type="dxa"/>
            <w:gridSpan w:val="2"/>
            <w:tcBorders>
              <w:top w:val="nil"/>
              <w:left w:val="single" w:sz="4" w:space="0" w:color="auto"/>
              <w:bottom w:val="single" w:sz="4" w:space="0" w:color="auto"/>
              <w:right w:val="single" w:sz="4" w:space="0" w:color="auto"/>
            </w:tcBorders>
          </w:tcPr>
          <w:p w14:paraId="2BE8BBC8" w14:textId="3FCCD0A7" w:rsidR="0063470C" w:rsidDel="00E460A8" w:rsidRDefault="0063470C" w:rsidP="00DE148A">
            <w:pPr>
              <w:widowControl/>
              <w:jc w:val="left"/>
              <w:rPr>
                <w:del w:id="621" w:author="haha" w:date="2018-12-05T09:52:00Z"/>
                <w:rFonts w:ascii="微软雅黑" w:eastAsia="微软雅黑" w:hAnsi="微软雅黑" w:cs="宋体"/>
                <w:b/>
                <w:bCs/>
                <w:kern w:val="0"/>
                <w:sz w:val="18"/>
                <w:szCs w:val="18"/>
              </w:rPr>
            </w:pPr>
            <w:del w:id="622" w:author="haha" w:date="2018-12-05T09:52:00Z">
              <w:r w:rsidDel="00E460A8">
                <w:rPr>
                  <w:rFonts w:ascii="微软雅黑" w:eastAsia="微软雅黑" w:hAnsi="微软雅黑" w:cs="宋体" w:hint="eastAsia"/>
                  <w:b/>
                  <w:bCs/>
                  <w:kern w:val="0"/>
                  <w:sz w:val="18"/>
                  <w:szCs w:val="18"/>
                </w:rPr>
                <w:delText>页面出口</w:delText>
              </w:r>
            </w:del>
          </w:p>
        </w:tc>
        <w:tc>
          <w:tcPr>
            <w:tcW w:w="8787" w:type="dxa"/>
            <w:gridSpan w:val="4"/>
            <w:tcBorders>
              <w:top w:val="single" w:sz="4" w:space="0" w:color="auto"/>
              <w:left w:val="nil"/>
              <w:bottom w:val="single" w:sz="4" w:space="0" w:color="auto"/>
              <w:right w:val="single" w:sz="4" w:space="0" w:color="auto"/>
            </w:tcBorders>
          </w:tcPr>
          <w:p w14:paraId="1A78C060" w14:textId="16D7E200" w:rsidR="0063470C" w:rsidDel="00E460A8" w:rsidRDefault="0063470C" w:rsidP="00DE148A">
            <w:pPr>
              <w:widowControl/>
              <w:jc w:val="left"/>
              <w:rPr>
                <w:del w:id="623" w:author="haha" w:date="2018-12-05T09:52:00Z"/>
                <w:rFonts w:ascii="微软雅黑" w:eastAsia="微软雅黑" w:hAnsi="微软雅黑" w:cs="宋体"/>
                <w:kern w:val="0"/>
                <w:sz w:val="18"/>
                <w:szCs w:val="18"/>
              </w:rPr>
            </w:pPr>
            <w:del w:id="624" w:author="haha" w:date="2018-12-05T09:52:00Z">
              <w:r w:rsidDel="00E460A8">
                <w:rPr>
                  <w:rFonts w:ascii="微软雅黑" w:eastAsia="微软雅黑" w:hAnsi="微软雅黑" w:cs="宋体" w:hint="eastAsia"/>
                  <w:kern w:val="0"/>
                  <w:sz w:val="18"/>
                  <w:szCs w:val="18"/>
                </w:rPr>
                <w:delText>其他页面跳转、右上角退出登录</w:delText>
              </w:r>
            </w:del>
          </w:p>
        </w:tc>
      </w:tr>
      <w:tr w:rsidR="0063470C" w:rsidDel="00E460A8" w14:paraId="6FE88809" w14:textId="71BEF1E5" w:rsidTr="00DE14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del w:id="625" w:author="haha" w:date="2018-12-05T09:52:00Z"/>
        </w:trPr>
        <w:tc>
          <w:tcPr>
            <w:tcW w:w="10032" w:type="dxa"/>
            <w:gridSpan w:val="6"/>
          </w:tcPr>
          <w:p w14:paraId="2820083B" w14:textId="44E07395" w:rsidR="0063470C" w:rsidDel="00E460A8" w:rsidRDefault="0063470C" w:rsidP="00DE148A">
            <w:pPr>
              <w:widowControl/>
              <w:jc w:val="left"/>
              <w:rPr>
                <w:del w:id="626" w:author="haha" w:date="2018-12-05T09:52:00Z"/>
                <w:rFonts w:ascii="微软雅黑" w:eastAsia="微软雅黑" w:hAnsi="微软雅黑" w:cs="宋体"/>
                <w:b/>
                <w:bCs/>
                <w:kern w:val="0"/>
                <w:sz w:val="18"/>
                <w:szCs w:val="18"/>
              </w:rPr>
            </w:pPr>
            <w:del w:id="627" w:author="haha" w:date="2018-12-05T09:52:00Z">
              <w:r w:rsidDel="00E460A8">
                <w:rPr>
                  <w:rFonts w:ascii="微软雅黑" w:eastAsia="微软雅黑" w:hAnsi="微软雅黑" w:cs="宋体" w:hint="eastAsia"/>
                  <w:b/>
                  <w:bCs/>
                  <w:kern w:val="0"/>
                  <w:sz w:val="18"/>
                  <w:szCs w:val="18"/>
                </w:rPr>
                <w:delText>操作说明</w:delText>
              </w:r>
            </w:del>
          </w:p>
        </w:tc>
      </w:tr>
      <w:tr w:rsidR="0063470C" w:rsidDel="00E460A8" w14:paraId="6ACC3C8E" w14:textId="67F3A2B7" w:rsidTr="00DE14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del w:id="628" w:author="haha" w:date="2018-12-05T09:52:00Z"/>
        </w:trPr>
        <w:tc>
          <w:tcPr>
            <w:tcW w:w="802" w:type="dxa"/>
          </w:tcPr>
          <w:p w14:paraId="46B7C1D9" w14:textId="3F7BCC00" w:rsidR="0063470C" w:rsidDel="00E460A8" w:rsidRDefault="0063470C" w:rsidP="00DE148A">
            <w:pPr>
              <w:widowControl/>
              <w:jc w:val="left"/>
              <w:rPr>
                <w:del w:id="629" w:author="haha" w:date="2018-12-05T09:52:00Z"/>
                <w:rFonts w:ascii="微软雅黑" w:eastAsia="微软雅黑" w:hAnsi="微软雅黑" w:cs="宋体"/>
                <w:b/>
                <w:bCs/>
                <w:kern w:val="0"/>
                <w:sz w:val="18"/>
                <w:szCs w:val="18"/>
              </w:rPr>
            </w:pPr>
            <w:del w:id="630" w:author="haha" w:date="2018-12-05T09:52:00Z">
              <w:r w:rsidDel="00E460A8">
                <w:rPr>
                  <w:rFonts w:ascii="微软雅黑" w:eastAsia="微软雅黑" w:hAnsi="微软雅黑" w:cs="宋体" w:hint="eastAsia"/>
                  <w:b/>
                  <w:bCs/>
                  <w:kern w:val="0"/>
                  <w:sz w:val="18"/>
                  <w:szCs w:val="18"/>
                </w:rPr>
                <w:delText>序号</w:delText>
              </w:r>
            </w:del>
          </w:p>
        </w:tc>
        <w:tc>
          <w:tcPr>
            <w:tcW w:w="1309" w:type="dxa"/>
            <w:gridSpan w:val="2"/>
          </w:tcPr>
          <w:p w14:paraId="12946FFC" w14:textId="4A8677A3" w:rsidR="0063470C" w:rsidDel="00E460A8" w:rsidRDefault="0063470C" w:rsidP="00DE148A">
            <w:pPr>
              <w:widowControl/>
              <w:jc w:val="left"/>
              <w:rPr>
                <w:del w:id="631" w:author="haha" w:date="2018-12-05T09:52:00Z"/>
                <w:rFonts w:ascii="微软雅黑" w:eastAsia="微软雅黑" w:hAnsi="微软雅黑" w:cs="宋体"/>
                <w:kern w:val="0"/>
                <w:sz w:val="18"/>
                <w:szCs w:val="18"/>
              </w:rPr>
            </w:pPr>
            <w:del w:id="632" w:author="haha" w:date="2018-12-05T09:52:00Z">
              <w:r w:rsidDel="00E460A8">
                <w:rPr>
                  <w:rFonts w:ascii="微软雅黑" w:eastAsia="微软雅黑" w:hAnsi="微软雅黑" w:cs="宋体" w:hint="eastAsia"/>
                  <w:kern w:val="0"/>
                  <w:sz w:val="18"/>
                  <w:szCs w:val="18"/>
                </w:rPr>
                <w:delText>名称</w:delText>
              </w:r>
            </w:del>
          </w:p>
        </w:tc>
        <w:tc>
          <w:tcPr>
            <w:tcW w:w="3000" w:type="dxa"/>
          </w:tcPr>
          <w:p w14:paraId="6398DB54" w14:textId="13165ED0" w:rsidR="0063470C" w:rsidDel="00E460A8" w:rsidRDefault="0063470C" w:rsidP="00DE148A">
            <w:pPr>
              <w:widowControl/>
              <w:jc w:val="left"/>
              <w:rPr>
                <w:del w:id="633" w:author="haha" w:date="2018-12-05T09:52:00Z"/>
                <w:rFonts w:ascii="微软雅黑" w:eastAsia="微软雅黑" w:hAnsi="微软雅黑" w:cs="宋体"/>
                <w:kern w:val="0"/>
                <w:sz w:val="18"/>
                <w:szCs w:val="18"/>
              </w:rPr>
            </w:pPr>
            <w:del w:id="634" w:author="haha" w:date="2018-12-05T09:52:00Z">
              <w:r w:rsidDel="00E460A8">
                <w:rPr>
                  <w:rFonts w:ascii="微软雅黑" w:eastAsia="微软雅黑" w:hAnsi="微软雅黑" w:cs="宋体" w:hint="eastAsia"/>
                  <w:kern w:val="0"/>
                  <w:sz w:val="18"/>
                  <w:szCs w:val="18"/>
                </w:rPr>
                <w:delText>说明（默认值、规则、数据需求）</w:delText>
              </w:r>
            </w:del>
          </w:p>
        </w:tc>
        <w:tc>
          <w:tcPr>
            <w:tcW w:w="3209" w:type="dxa"/>
          </w:tcPr>
          <w:p w14:paraId="7A231BF9" w14:textId="1F531F34" w:rsidR="0063470C" w:rsidDel="00E460A8" w:rsidRDefault="0063470C" w:rsidP="00DE148A">
            <w:pPr>
              <w:widowControl/>
              <w:jc w:val="left"/>
              <w:rPr>
                <w:del w:id="635" w:author="haha" w:date="2018-12-05T09:52:00Z"/>
                <w:rFonts w:ascii="微软雅黑" w:eastAsia="微软雅黑" w:hAnsi="微软雅黑" w:cs="宋体"/>
                <w:b/>
                <w:bCs/>
                <w:kern w:val="0"/>
                <w:sz w:val="18"/>
                <w:szCs w:val="18"/>
              </w:rPr>
            </w:pPr>
            <w:del w:id="636" w:author="haha" w:date="2018-12-05T09:52:00Z">
              <w:r w:rsidDel="00E460A8">
                <w:rPr>
                  <w:rFonts w:ascii="微软雅黑" w:eastAsia="微软雅黑" w:hAnsi="微软雅黑" w:cs="宋体" w:hint="eastAsia"/>
                  <w:b/>
                  <w:bCs/>
                  <w:kern w:val="0"/>
                  <w:sz w:val="18"/>
                  <w:szCs w:val="18"/>
                </w:rPr>
                <w:delText>交互（跳转页面等）</w:delText>
              </w:r>
            </w:del>
          </w:p>
        </w:tc>
        <w:tc>
          <w:tcPr>
            <w:tcW w:w="1712" w:type="dxa"/>
          </w:tcPr>
          <w:p w14:paraId="2FF52654" w14:textId="15C2A9AA" w:rsidR="0063470C" w:rsidDel="00E460A8" w:rsidRDefault="0063470C" w:rsidP="00DE148A">
            <w:pPr>
              <w:widowControl/>
              <w:jc w:val="left"/>
              <w:rPr>
                <w:del w:id="637" w:author="haha" w:date="2018-12-05T09:52:00Z"/>
                <w:rFonts w:ascii="微软雅黑" w:eastAsia="微软雅黑" w:hAnsi="微软雅黑" w:cs="宋体"/>
                <w:b/>
                <w:bCs/>
                <w:kern w:val="0"/>
                <w:sz w:val="18"/>
                <w:szCs w:val="18"/>
              </w:rPr>
            </w:pPr>
            <w:del w:id="638" w:author="haha" w:date="2018-12-05T09:52:00Z">
              <w:r w:rsidDel="00E460A8">
                <w:rPr>
                  <w:rFonts w:ascii="微软雅黑" w:eastAsia="微软雅黑" w:hAnsi="微软雅黑" w:cs="宋体" w:hint="eastAsia"/>
                  <w:b/>
                  <w:bCs/>
                  <w:kern w:val="0"/>
                  <w:sz w:val="18"/>
                  <w:szCs w:val="18"/>
                </w:rPr>
                <w:delText>异常逻辑</w:delText>
              </w:r>
            </w:del>
          </w:p>
        </w:tc>
      </w:tr>
      <w:tr w:rsidR="0063470C" w:rsidDel="00E460A8" w14:paraId="55928DF2" w14:textId="1B19B6CD" w:rsidTr="00DE14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del w:id="639" w:author="haha" w:date="2018-12-05T09:52:00Z"/>
        </w:trPr>
        <w:tc>
          <w:tcPr>
            <w:tcW w:w="802" w:type="dxa"/>
          </w:tcPr>
          <w:p w14:paraId="383BFDD6" w14:textId="524FA9EE" w:rsidR="0063470C" w:rsidDel="00E460A8" w:rsidRDefault="0063470C" w:rsidP="00DE148A">
            <w:pPr>
              <w:widowControl/>
              <w:jc w:val="center"/>
              <w:rPr>
                <w:del w:id="640" w:author="haha" w:date="2018-12-05T09:52:00Z"/>
                <w:rFonts w:ascii="微软雅黑" w:eastAsia="微软雅黑" w:hAnsi="微软雅黑" w:cs="宋体"/>
                <w:bCs/>
                <w:kern w:val="0"/>
                <w:sz w:val="18"/>
                <w:szCs w:val="18"/>
              </w:rPr>
            </w:pPr>
            <w:del w:id="641" w:author="haha" w:date="2018-12-05T09:52:00Z">
              <w:r w:rsidDel="00E460A8">
                <w:rPr>
                  <w:rFonts w:ascii="微软雅黑" w:eastAsia="微软雅黑" w:hAnsi="微软雅黑" w:cs="宋体" w:hint="eastAsia"/>
                  <w:bCs/>
                  <w:kern w:val="0"/>
                  <w:sz w:val="18"/>
                  <w:szCs w:val="18"/>
                </w:rPr>
                <w:delText>1</w:delText>
              </w:r>
            </w:del>
          </w:p>
        </w:tc>
        <w:tc>
          <w:tcPr>
            <w:tcW w:w="1309" w:type="dxa"/>
            <w:gridSpan w:val="2"/>
          </w:tcPr>
          <w:p w14:paraId="7085C418" w14:textId="35BDEADD" w:rsidR="0063470C" w:rsidDel="00E460A8" w:rsidRDefault="0063470C" w:rsidP="00DE148A">
            <w:pPr>
              <w:widowControl/>
              <w:jc w:val="left"/>
              <w:rPr>
                <w:del w:id="642" w:author="haha" w:date="2018-12-05T09:52:00Z"/>
                <w:rFonts w:ascii="微软雅黑" w:eastAsia="微软雅黑" w:hAnsi="微软雅黑" w:cs="微软雅黑"/>
                <w:color w:val="000000"/>
                <w:sz w:val="18"/>
                <w:szCs w:val="18"/>
              </w:rPr>
            </w:pPr>
            <w:del w:id="643" w:author="haha" w:date="2018-12-05T09:52:00Z">
              <w:r w:rsidDel="00E460A8">
                <w:rPr>
                  <w:rFonts w:ascii="微软雅黑" w:eastAsia="微软雅黑" w:hAnsi="微软雅黑" w:cs="微软雅黑" w:hint="eastAsia"/>
                  <w:color w:val="000000"/>
                  <w:sz w:val="18"/>
                  <w:szCs w:val="18"/>
                </w:rPr>
                <w:delText>新增按钮</w:delText>
              </w:r>
            </w:del>
          </w:p>
        </w:tc>
        <w:tc>
          <w:tcPr>
            <w:tcW w:w="3000" w:type="dxa"/>
          </w:tcPr>
          <w:p w14:paraId="56C0C640" w14:textId="486E3216" w:rsidR="0063470C" w:rsidDel="00E460A8" w:rsidRDefault="0063470C" w:rsidP="00DE148A">
            <w:pPr>
              <w:widowControl/>
              <w:jc w:val="left"/>
              <w:rPr>
                <w:del w:id="644" w:author="haha" w:date="2018-12-05T09:52:00Z"/>
                <w:rFonts w:ascii="微软雅黑" w:eastAsia="微软雅黑" w:hAnsi="微软雅黑" w:cs="微软雅黑"/>
                <w:color w:val="000000"/>
                <w:sz w:val="18"/>
                <w:szCs w:val="18"/>
              </w:rPr>
            </w:pPr>
            <w:del w:id="645" w:author="haha" w:date="2018-12-05T09:52:00Z">
              <w:r w:rsidDel="00E460A8">
                <w:rPr>
                  <w:rFonts w:ascii="微软雅黑" w:eastAsia="微软雅黑" w:hAnsi="微软雅黑" w:cs="微软雅黑" w:hint="eastAsia"/>
                  <w:color w:val="000000"/>
                  <w:sz w:val="18"/>
                  <w:szCs w:val="18"/>
                </w:rPr>
                <w:delText>点击</w:delText>
              </w:r>
            </w:del>
          </w:p>
        </w:tc>
        <w:tc>
          <w:tcPr>
            <w:tcW w:w="3209" w:type="dxa"/>
          </w:tcPr>
          <w:p w14:paraId="3C827711" w14:textId="5C4DD7AE" w:rsidR="0063470C" w:rsidDel="00E460A8" w:rsidRDefault="0063470C" w:rsidP="00DE148A">
            <w:pPr>
              <w:pStyle w:val="Axure"/>
              <w:rPr>
                <w:del w:id="646" w:author="haha" w:date="2018-12-05T09:52:00Z"/>
                <w:rFonts w:ascii="微软雅黑" w:eastAsia="微软雅黑" w:hAnsi="微软雅黑" w:cs="微软雅黑"/>
                <w:sz w:val="18"/>
                <w:szCs w:val="18"/>
              </w:rPr>
            </w:pPr>
            <w:del w:id="647" w:author="haha" w:date="2018-12-05T09:52:00Z">
              <w:r w:rsidDel="00E460A8">
                <w:rPr>
                  <w:rFonts w:ascii="微软雅黑" w:eastAsia="微软雅黑" w:hAnsi="微软雅黑" w:cs="微软雅黑" w:hint="eastAsia"/>
                  <w:sz w:val="18"/>
                  <w:szCs w:val="18"/>
                </w:rPr>
                <w:delText>新增角色</w:delText>
              </w:r>
            </w:del>
          </w:p>
        </w:tc>
        <w:tc>
          <w:tcPr>
            <w:tcW w:w="1712" w:type="dxa"/>
          </w:tcPr>
          <w:p w14:paraId="741E9DA4" w14:textId="31581490" w:rsidR="0063470C" w:rsidDel="00E460A8" w:rsidRDefault="0063470C" w:rsidP="00DE148A">
            <w:pPr>
              <w:widowControl/>
              <w:jc w:val="left"/>
              <w:rPr>
                <w:del w:id="648" w:author="haha" w:date="2018-12-05T09:52:00Z"/>
                <w:rFonts w:ascii="微软雅黑" w:eastAsia="微软雅黑" w:hAnsi="微软雅黑" w:cs="宋体"/>
                <w:bCs/>
                <w:kern w:val="0"/>
                <w:sz w:val="18"/>
                <w:szCs w:val="18"/>
              </w:rPr>
            </w:pPr>
          </w:p>
        </w:tc>
      </w:tr>
      <w:tr w:rsidR="0063470C" w:rsidDel="00E460A8" w14:paraId="10C87C1B" w14:textId="342E9381" w:rsidTr="00DE14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del w:id="649" w:author="haha" w:date="2018-12-05T09:52:00Z"/>
        </w:trPr>
        <w:tc>
          <w:tcPr>
            <w:tcW w:w="802" w:type="dxa"/>
          </w:tcPr>
          <w:p w14:paraId="725C5002" w14:textId="78AEDDB7" w:rsidR="0063470C" w:rsidDel="00E460A8" w:rsidRDefault="0063470C" w:rsidP="00DE148A">
            <w:pPr>
              <w:widowControl/>
              <w:jc w:val="center"/>
              <w:rPr>
                <w:del w:id="650" w:author="haha" w:date="2018-12-05T09:52:00Z"/>
                <w:rFonts w:ascii="微软雅黑" w:eastAsia="微软雅黑" w:hAnsi="微软雅黑" w:cs="微软雅黑"/>
                <w:sz w:val="18"/>
                <w:szCs w:val="18"/>
              </w:rPr>
            </w:pPr>
            <w:del w:id="651" w:author="haha" w:date="2018-12-05T09:52:00Z">
              <w:r w:rsidDel="00E460A8">
                <w:rPr>
                  <w:rFonts w:ascii="微软雅黑" w:eastAsia="微软雅黑" w:hAnsi="微软雅黑" w:cs="微软雅黑" w:hint="eastAsia"/>
                  <w:sz w:val="18"/>
                  <w:szCs w:val="18"/>
                </w:rPr>
                <w:delText>2</w:delText>
              </w:r>
            </w:del>
          </w:p>
        </w:tc>
        <w:tc>
          <w:tcPr>
            <w:tcW w:w="1309" w:type="dxa"/>
            <w:gridSpan w:val="2"/>
          </w:tcPr>
          <w:p w14:paraId="5A76476C" w14:textId="32509A91" w:rsidR="0063470C" w:rsidDel="00E460A8" w:rsidRDefault="0063470C" w:rsidP="00DE148A">
            <w:pPr>
              <w:widowControl/>
              <w:jc w:val="left"/>
              <w:rPr>
                <w:del w:id="652" w:author="haha" w:date="2018-12-05T09:52:00Z"/>
                <w:rFonts w:ascii="微软雅黑" w:eastAsia="微软雅黑" w:hAnsi="微软雅黑" w:cs="微软雅黑"/>
                <w:color w:val="000000"/>
                <w:sz w:val="18"/>
                <w:szCs w:val="18"/>
              </w:rPr>
            </w:pPr>
            <w:del w:id="653" w:author="haha" w:date="2018-12-05T09:52:00Z">
              <w:r w:rsidDel="00E460A8">
                <w:rPr>
                  <w:rFonts w:ascii="微软雅黑" w:eastAsia="微软雅黑" w:hAnsi="微软雅黑" w:cs="微软雅黑" w:hint="eastAsia"/>
                  <w:color w:val="000000"/>
                  <w:sz w:val="18"/>
                  <w:szCs w:val="18"/>
                </w:rPr>
                <w:delText>删除按钮</w:delText>
              </w:r>
            </w:del>
          </w:p>
        </w:tc>
        <w:tc>
          <w:tcPr>
            <w:tcW w:w="3000" w:type="dxa"/>
          </w:tcPr>
          <w:p w14:paraId="069EED41" w14:textId="7FEB7B69" w:rsidR="0063470C" w:rsidDel="00E460A8" w:rsidRDefault="0063470C" w:rsidP="00DE148A">
            <w:pPr>
              <w:widowControl/>
              <w:jc w:val="left"/>
              <w:rPr>
                <w:del w:id="654" w:author="haha" w:date="2018-12-05T09:52:00Z"/>
                <w:rFonts w:ascii="微软雅黑" w:eastAsia="微软雅黑" w:hAnsi="微软雅黑" w:cs="微软雅黑"/>
                <w:color w:val="000000"/>
                <w:sz w:val="18"/>
                <w:szCs w:val="18"/>
              </w:rPr>
            </w:pPr>
            <w:del w:id="655" w:author="haha" w:date="2018-12-05T09:52:00Z">
              <w:r w:rsidDel="00E460A8">
                <w:rPr>
                  <w:rFonts w:ascii="微软雅黑" w:eastAsia="微软雅黑" w:hAnsi="微软雅黑" w:cs="微软雅黑" w:hint="eastAsia"/>
                  <w:color w:val="000000"/>
                  <w:sz w:val="18"/>
                  <w:szCs w:val="18"/>
                </w:rPr>
                <w:delText>点击</w:delText>
              </w:r>
            </w:del>
          </w:p>
        </w:tc>
        <w:tc>
          <w:tcPr>
            <w:tcW w:w="3209" w:type="dxa"/>
          </w:tcPr>
          <w:p w14:paraId="1A008320" w14:textId="5F668501" w:rsidR="0063470C" w:rsidDel="00E460A8" w:rsidRDefault="0063470C" w:rsidP="00DE148A">
            <w:pPr>
              <w:pStyle w:val="Axure"/>
              <w:rPr>
                <w:del w:id="656" w:author="haha" w:date="2018-12-05T09:52:00Z"/>
                <w:rFonts w:ascii="微软雅黑" w:eastAsia="微软雅黑" w:hAnsi="微软雅黑" w:cs="微软雅黑"/>
                <w:sz w:val="18"/>
                <w:szCs w:val="18"/>
              </w:rPr>
            </w:pPr>
            <w:del w:id="657" w:author="haha" w:date="2018-12-05T09:52:00Z">
              <w:r w:rsidDel="00E460A8">
                <w:rPr>
                  <w:rFonts w:ascii="微软雅黑" w:eastAsia="微软雅黑" w:hAnsi="微软雅黑" w:cs="微软雅黑" w:hint="eastAsia"/>
                  <w:sz w:val="18"/>
                  <w:szCs w:val="18"/>
                </w:rPr>
                <w:delText xml:space="preserve"> 删除选择角色</w:delText>
              </w:r>
            </w:del>
          </w:p>
        </w:tc>
        <w:tc>
          <w:tcPr>
            <w:tcW w:w="1712" w:type="dxa"/>
          </w:tcPr>
          <w:p w14:paraId="20B3120F" w14:textId="7B097085" w:rsidR="0063470C" w:rsidDel="00E460A8" w:rsidRDefault="0063470C" w:rsidP="00DE148A">
            <w:pPr>
              <w:widowControl/>
              <w:jc w:val="left"/>
              <w:rPr>
                <w:del w:id="658" w:author="haha" w:date="2018-12-05T09:52:00Z"/>
                <w:rFonts w:ascii="微软雅黑" w:eastAsia="微软雅黑" w:hAnsi="微软雅黑" w:cs="微软雅黑"/>
                <w:sz w:val="18"/>
                <w:szCs w:val="18"/>
              </w:rPr>
            </w:pPr>
          </w:p>
        </w:tc>
      </w:tr>
      <w:tr w:rsidR="0063470C" w:rsidDel="00E460A8" w14:paraId="34BD2A19" w14:textId="49D5CC55" w:rsidTr="00DE14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del w:id="659" w:author="haha" w:date="2018-12-05T09:52:00Z"/>
        </w:trPr>
        <w:tc>
          <w:tcPr>
            <w:tcW w:w="802" w:type="dxa"/>
          </w:tcPr>
          <w:p w14:paraId="764DC330" w14:textId="4543665F" w:rsidR="0063470C" w:rsidDel="00E460A8" w:rsidRDefault="0063470C" w:rsidP="00DE148A">
            <w:pPr>
              <w:widowControl/>
              <w:jc w:val="center"/>
              <w:rPr>
                <w:del w:id="660" w:author="haha" w:date="2018-12-05T09:52:00Z"/>
                <w:rFonts w:ascii="微软雅黑" w:eastAsia="微软雅黑" w:hAnsi="微软雅黑" w:cs="微软雅黑"/>
                <w:sz w:val="18"/>
                <w:szCs w:val="18"/>
              </w:rPr>
            </w:pPr>
            <w:del w:id="661" w:author="haha" w:date="2018-12-05T09:52:00Z">
              <w:r w:rsidDel="00E460A8">
                <w:rPr>
                  <w:rFonts w:ascii="微软雅黑" w:eastAsia="微软雅黑" w:hAnsi="微软雅黑" w:cs="微软雅黑" w:hint="eastAsia"/>
                  <w:sz w:val="18"/>
                  <w:szCs w:val="18"/>
                </w:rPr>
                <w:delText>3</w:delText>
              </w:r>
            </w:del>
          </w:p>
        </w:tc>
        <w:tc>
          <w:tcPr>
            <w:tcW w:w="1309" w:type="dxa"/>
            <w:gridSpan w:val="2"/>
          </w:tcPr>
          <w:p w14:paraId="20460F29" w14:textId="38F550C8" w:rsidR="0063470C" w:rsidDel="00E460A8" w:rsidRDefault="0063470C" w:rsidP="00DE148A">
            <w:pPr>
              <w:widowControl/>
              <w:jc w:val="left"/>
              <w:rPr>
                <w:del w:id="662" w:author="haha" w:date="2018-12-05T09:52:00Z"/>
                <w:rFonts w:ascii="微软雅黑" w:eastAsia="微软雅黑" w:hAnsi="微软雅黑" w:cs="微软雅黑"/>
                <w:color w:val="000000"/>
                <w:sz w:val="18"/>
                <w:szCs w:val="18"/>
              </w:rPr>
            </w:pPr>
            <w:del w:id="663" w:author="haha" w:date="2018-12-05T09:52:00Z">
              <w:r w:rsidDel="00E460A8">
                <w:rPr>
                  <w:rFonts w:ascii="微软雅黑" w:eastAsia="微软雅黑" w:hAnsi="微软雅黑" w:cs="微软雅黑" w:hint="eastAsia"/>
                  <w:color w:val="000000"/>
                  <w:sz w:val="18"/>
                  <w:szCs w:val="18"/>
                </w:rPr>
                <w:delText>角色详情表</w:delText>
              </w:r>
            </w:del>
          </w:p>
        </w:tc>
        <w:tc>
          <w:tcPr>
            <w:tcW w:w="3000" w:type="dxa"/>
          </w:tcPr>
          <w:p w14:paraId="3AC06226" w14:textId="076F9C5D" w:rsidR="0063470C" w:rsidDel="00E460A8" w:rsidRDefault="0063470C" w:rsidP="00DE148A">
            <w:pPr>
              <w:widowControl/>
              <w:jc w:val="left"/>
              <w:rPr>
                <w:del w:id="664" w:author="haha" w:date="2018-12-05T09:52:00Z"/>
                <w:rFonts w:ascii="微软雅黑" w:eastAsia="微软雅黑" w:hAnsi="微软雅黑" w:cs="微软雅黑"/>
                <w:color w:val="000000"/>
                <w:sz w:val="18"/>
                <w:szCs w:val="18"/>
              </w:rPr>
            </w:pPr>
            <w:del w:id="665" w:author="haha" w:date="2018-12-05T09:52:00Z">
              <w:r w:rsidDel="00E460A8">
                <w:rPr>
                  <w:rFonts w:ascii="微软雅黑" w:eastAsia="微软雅黑" w:hAnsi="微软雅黑" w:cs="微软雅黑" w:hint="eastAsia"/>
                  <w:color w:val="000000"/>
                  <w:sz w:val="18"/>
                  <w:szCs w:val="18"/>
                </w:rPr>
                <w:delText>全部展示</w:delText>
              </w:r>
            </w:del>
          </w:p>
        </w:tc>
        <w:tc>
          <w:tcPr>
            <w:tcW w:w="3209" w:type="dxa"/>
          </w:tcPr>
          <w:p w14:paraId="018225DF" w14:textId="5FCE3F99" w:rsidR="0063470C" w:rsidDel="00E460A8" w:rsidRDefault="0063470C" w:rsidP="0063470C">
            <w:pPr>
              <w:pStyle w:val="Axure"/>
              <w:rPr>
                <w:del w:id="666" w:author="haha" w:date="2018-12-05T09:52:00Z"/>
                <w:rFonts w:ascii="微软雅黑" w:eastAsia="微软雅黑" w:hAnsi="微软雅黑" w:cs="微软雅黑"/>
                <w:sz w:val="18"/>
                <w:szCs w:val="18"/>
              </w:rPr>
            </w:pPr>
          </w:p>
        </w:tc>
        <w:tc>
          <w:tcPr>
            <w:tcW w:w="1712" w:type="dxa"/>
          </w:tcPr>
          <w:p w14:paraId="78F39C39" w14:textId="066ACA0B" w:rsidR="0063470C" w:rsidDel="00E460A8" w:rsidRDefault="0063470C" w:rsidP="00DE148A">
            <w:pPr>
              <w:widowControl/>
              <w:jc w:val="left"/>
              <w:rPr>
                <w:del w:id="667" w:author="haha" w:date="2018-12-05T09:52:00Z"/>
                <w:rFonts w:ascii="微软雅黑" w:eastAsia="微软雅黑" w:hAnsi="微软雅黑" w:cs="微软雅黑"/>
                <w:sz w:val="18"/>
                <w:szCs w:val="18"/>
              </w:rPr>
            </w:pPr>
          </w:p>
        </w:tc>
      </w:tr>
      <w:tr w:rsidR="0063470C" w:rsidDel="00E460A8" w14:paraId="189FA5AF" w14:textId="7AB07836" w:rsidTr="00DE14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del w:id="668" w:author="haha" w:date="2018-12-05T09:52:00Z"/>
        </w:trPr>
        <w:tc>
          <w:tcPr>
            <w:tcW w:w="802" w:type="dxa"/>
          </w:tcPr>
          <w:p w14:paraId="5804DBF8" w14:textId="42372547" w:rsidR="0063470C" w:rsidDel="00E460A8" w:rsidRDefault="0063470C" w:rsidP="00DE148A">
            <w:pPr>
              <w:widowControl/>
              <w:jc w:val="center"/>
              <w:rPr>
                <w:del w:id="669" w:author="haha" w:date="2018-12-05T09:52:00Z"/>
                <w:rFonts w:ascii="微软雅黑" w:eastAsia="微软雅黑" w:hAnsi="微软雅黑" w:cs="微软雅黑"/>
                <w:sz w:val="18"/>
                <w:szCs w:val="18"/>
              </w:rPr>
            </w:pPr>
            <w:del w:id="670" w:author="haha" w:date="2018-12-05T09:52:00Z">
              <w:r w:rsidDel="00E460A8">
                <w:rPr>
                  <w:rFonts w:ascii="微软雅黑" w:eastAsia="微软雅黑" w:hAnsi="微软雅黑" w:cs="微软雅黑" w:hint="eastAsia"/>
                  <w:sz w:val="18"/>
                  <w:szCs w:val="18"/>
                </w:rPr>
                <w:delText>4</w:delText>
              </w:r>
            </w:del>
          </w:p>
        </w:tc>
        <w:tc>
          <w:tcPr>
            <w:tcW w:w="1309" w:type="dxa"/>
            <w:gridSpan w:val="2"/>
          </w:tcPr>
          <w:p w14:paraId="4D779F98" w14:textId="3D3D5582" w:rsidR="0063470C" w:rsidDel="00E460A8" w:rsidRDefault="0063470C" w:rsidP="00DE148A">
            <w:pPr>
              <w:widowControl/>
              <w:jc w:val="left"/>
              <w:rPr>
                <w:del w:id="671" w:author="haha" w:date="2018-12-05T09:52:00Z"/>
                <w:rFonts w:ascii="微软雅黑" w:eastAsia="微软雅黑" w:hAnsi="微软雅黑" w:cs="微软雅黑"/>
                <w:color w:val="000000"/>
                <w:sz w:val="18"/>
                <w:szCs w:val="18"/>
              </w:rPr>
            </w:pPr>
            <w:del w:id="672" w:author="haha" w:date="2018-12-05T09:52:00Z">
              <w:r w:rsidDel="00E460A8">
                <w:rPr>
                  <w:rFonts w:ascii="微软雅黑" w:eastAsia="微软雅黑" w:hAnsi="微软雅黑" w:cs="微软雅黑" w:hint="eastAsia"/>
                  <w:color w:val="000000"/>
                  <w:sz w:val="18"/>
                  <w:szCs w:val="18"/>
                </w:rPr>
                <w:delText>操作下编辑</w:delText>
              </w:r>
            </w:del>
          </w:p>
        </w:tc>
        <w:tc>
          <w:tcPr>
            <w:tcW w:w="3000" w:type="dxa"/>
          </w:tcPr>
          <w:p w14:paraId="013276A5" w14:textId="7399E12D" w:rsidR="0063470C" w:rsidDel="00E460A8" w:rsidRDefault="002212F5" w:rsidP="00DE148A">
            <w:pPr>
              <w:widowControl/>
              <w:jc w:val="left"/>
              <w:rPr>
                <w:del w:id="673" w:author="haha" w:date="2018-12-05T09:52:00Z"/>
                <w:rFonts w:ascii="微软雅黑" w:eastAsia="微软雅黑" w:hAnsi="微软雅黑" w:cs="微软雅黑"/>
                <w:color w:val="000000"/>
                <w:sz w:val="18"/>
                <w:szCs w:val="18"/>
              </w:rPr>
            </w:pPr>
            <w:del w:id="674" w:author="haha" w:date="2018-12-05T09:52:00Z">
              <w:r w:rsidDel="00E460A8">
                <w:rPr>
                  <w:rFonts w:ascii="微软雅黑" w:eastAsia="微软雅黑" w:hAnsi="微软雅黑" w:cs="微软雅黑" w:hint="eastAsia"/>
                  <w:color w:val="000000"/>
                  <w:sz w:val="18"/>
                  <w:szCs w:val="18"/>
                </w:rPr>
                <w:delText>i</w:delText>
              </w:r>
              <w:r w:rsidDel="00E460A8">
                <w:rPr>
                  <w:rFonts w:ascii="微软雅黑" w:eastAsia="微软雅黑" w:hAnsi="微软雅黑" w:cs="微软雅黑"/>
                  <w:color w:val="000000"/>
                  <w:sz w:val="18"/>
                  <w:szCs w:val="18"/>
                </w:rPr>
                <w:delText>con</w:delText>
              </w:r>
            </w:del>
          </w:p>
        </w:tc>
        <w:tc>
          <w:tcPr>
            <w:tcW w:w="3209" w:type="dxa"/>
          </w:tcPr>
          <w:p w14:paraId="07FE450D" w14:textId="4FD8A512" w:rsidR="0063470C" w:rsidDel="00E460A8" w:rsidRDefault="0063470C" w:rsidP="0063470C">
            <w:pPr>
              <w:pStyle w:val="Axure"/>
              <w:rPr>
                <w:del w:id="675" w:author="haha" w:date="2018-12-05T09:52:00Z"/>
                <w:rFonts w:ascii="微软雅黑" w:eastAsia="微软雅黑" w:hAnsi="微软雅黑" w:cs="微软雅黑"/>
                <w:sz w:val="18"/>
                <w:szCs w:val="18"/>
              </w:rPr>
            </w:pPr>
            <w:del w:id="676" w:author="haha" w:date="2018-12-05T09:52:00Z">
              <w:r w:rsidDel="00E460A8">
                <w:rPr>
                  <w:rFonts w:ascii="微软雅黑" w:eastAsia="微软雅黑" w:hAnsi="微软雅黑" w:cs="微软雅黑" w:hint="eastAsia"/>
                  <w:sz w:val="18"/>
                  <w:szCs w:val="18"/>
                </w:rPr>
                <w:delText>可以当前角色进行</w:delText>
              </w:r>
              <w:r w:rsidR="002212F5" w:rsidDel="00E460A8">
                <w:rPr>
                  <w:rFonts w:ascii="微软雅黑" w:eastAsia="微软雅黑" w:hAnsi="微软雅黑" w:cs="微软雅黑" w:hint="eastAsia"/>
                  <w:sz w:val="18"/>
                  <w:szCs w:val="18"/>
                </w:rPr>
                <w:delText>权限编辑</w:delText>
              </w:r>
            </w:del>
          </w:p>
        </w:tc>
        <w:tc>
          <w:tcPr>
            <w:tcW w:w="1712" w:type="dxa"/>
          </w:tcPr>
          <w:p w14:paraId="40ABC489" w14:textId="4541719D" w:rsidR="0063470C" w:rsidDel="00E460A8" w:rsidRDefault="0063470C" w:rsidP="00DE148A">
            <w:pPr>
              <w:widowControl/>
              <w:jc w:val="left"/>
              <w:rPr>
                <w:del w:id="677" w:author="haha" w:date="2018-12-05T09:52:00Z"/>
                <w:rFonts w:ascii="微软雅黑" w:eastAsia="微软雅黑" w:hAnsi="微软雅黑" w:cs="微软雅黑"/>
                <w:sz w:val="18"/>
                <w:szCs w:val="18"/>
              </w:rPr>
            </w:pPr>
          </w:p>
        </w:tc>
      </w:tr>
      <w:tr w:rsidR="0063470C" w:rsidDel="00E460A8" w14:paraId="43B34428" w14:textId="00FFCEA7" w:rsidTr="00DE14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del w:id="678" w:author="haha" w:date="2018-12-05T09:52:00Z"/>
        </w:trPr>
        <w:tc>
          <w:tcPr>
            <w:tcW w:w="802" w:type="dxa"/>
          </w:tcPr>
          <w:p w14:paraId="3FA3E791" w14:textId="378E46A9" w:rsidR="0063470C" w:rsidDel="00E460A8" w:rsidRDefault="0063470C" w:rsidP="00DE148A">
            <w:pPr>
              <w:widowControl/>
              <w:jc w:val="center"/>
              <w:rPr>
                <w:del w:id="679" w:author="haha" w:date="2018-12-05T09:52:00Z"/>
                <w:rFonts w:ascii="微软雅黑" w:eastAsia="微软雅黑" w:hAnsi="微软雅黑" w:cs="微软雅黑"/>
                <w:sz w:val="18"/>
                <w:szCs w:val="18"/>
              </w:rPr>
            </w:pPr>
            <w:del w:id="680" w:author="haha" w:date="2018-12-05T09:52:00Z">
              <w:r w:rsidDel="00E460A8">
                <w:rPr>
                  <w:rFonts w:ascii="微软雅黑" w:eastAsia="微软雅黑" w:hAnsi="微软雅黑" w:cs="微软雅黑" w:hint="eastAsia"/>
                  <w:sz w:val="18"/>
                  <w:szCs w:val="18"/>
                </w:rPr>
                <w:delText>5</w:delText>
              </w:r>
            </w:del>
          </w:p>
        </w:tc>
        <w:tc>
          <w:tcPr>
            <w:tcW w:w="1309" w:type="dxa"/>
            <w:gridSpan w:val="2"/>
          </w:tcPr>
          <w:p w14:paraId="0DF779F9" w14:textId="05473B80" w:rsidR="0063470C" w:rsidDel="00E460A8" w:rsidRDefault="002212F5" w:rsidP="00DE148A">
            <w:pPr>
              <w:widowControl/>
              <w:jc w:val="left"/>
              <w:rPr>
                <w:del w:id="681" w:author="haha" w:date="2018-12-05T09:52:00Z"/>
                <w:rFonts w:ascii="微软雅黑" w:eastAsia="微软雅黑" w:hAnsi="微软雅黑" w:cs="微软雅黑"/>
                <w:color w:val="000000"/>
                <w:sz w:val="18"/>
                <w:szCs w:val="18"/>
              </w:rPr>
            </w:pPr>
            <w:del w:id="682" w:author="haha" w:date="2018-12-05T09:52:00Z">
              <w:r w:rsidDel="00E460A8">
                <w:rPr>
                  <w:rFonts w:ascii="微软雅黑" w:eastAsia="微软雅黑" w:hAnsi="微软雅黑" w:cs="微软雅黑" w:hint="eastAsia"/>
                  <w:color w:val="000000"/>
                  <w:sz w:val="18"/>
                  <w:szCs w:val="18"/>
                </w:rPr>
                <w:delText>操作下停用</w:delText>
              </w:r>
            </w:del>
          </w:p>
        </w:tc>
        <w:tc>
          <w:tcPr>
            <w:tcW w:w="3000" w:type="dxa"/>
          </w:tcPr>
          <w:p w14:paraId="6A0F0631" w14:textId="22C4882C" w:rsidR="0063470C" w:rsidDel="00E460A8" w:rsidRDefault="002212F5" w:rsidP="00DE148A">
            <w:pPr>
              <w:widowControl/>
              <w:jc w:val="left"/>
              <w:rPr>
                <w:del w:id="683" w:author="haha" w:date="2018-12-05T09:52:00Z"/>
                <w:rFonts w:ascii="微软雅黑" w:eastAsia="微软雅黑" w:hAnsi="微软雅黑" w:cs="微软雅黑"/>
                <w:color w:val="000000"/>
                <w:sz w:val="18"/>
                <w:szCs w:val="18"/>
              </w:rPr>
            </w:pPr>
            <w:del w:id="684" w:author="haha" w:date="2018-12-05T09:52:00Z">
              <w:r w:rsidDel="00E460A8">
                <w:rPr>
                  <w:rFonts w:ascii="微软雅黑" w:eastAsia="微软雅黑" w:hAnsi="微软雅黑" w:cs="微软雅黑" w:hint="eastAsia"/>
                  <w:color w:val="000000"/>
                  <w:sz w:val="18"/>
                  <w:szCs w:val="18"/>
                </w:rPr>
                <w:delText>i</w:delText>
              </w:r>
              <w:r w:rsidDel="00E460A8">
                <w:rPr>
                  <w:rFonts w:ascii="微软雅黑" w:eastAsia="微软雅黑" w:hAnsi="微软雅黑" w:cs="微软雅黑"/>
                  <w:color w:val="000000"/>
                  <w:sz w:val="18"/>
                  <w:szCs w:val="18"/>
                </w:rPr>
                <w:delText>con</w:delText>
              </w:r>
            </w:del>
          </w:p>
        </w:tc>
        <w:tc>
          <w:tcPr>
            <w:tcW w:w="3209" w:type="dxa"/>
          </w:tcPr>
          <w:p w14:paraId="5D6D839B" w14:textId="2CA2F466" w:rsidR="0063470C" w:rsidDel="00E460A8" w:rsidRDefault="002212F5" w:rsidP="002212F5">
            <w:pPr>
              <w:pStyle w:val="Axure"/>
              <w:rPr>
                <w:del w:id="685" w:author="haha" w:date="2018-12-05T09:52:00Z"/>
                <w:rFonts w:ascii="微软雅黑" w:eastAsia="微软雅黑" w:hAnsi="微软雅黑" w:cs="微软雅黑"/>
                <w:sz w:val="18"/>
                <w:szCs w:val="18"/>
              </w:rPr>
            </w:pPr>
            <w:del w:id="686" w:author="haha" w:date="2018-12-05T09:52:00Z">
              <w:r w:rsidDel="00E460A8">
                <w:rPr>
                  <w:rFonts w:ascii="微软雅黑" w:eastAsia="微软雅黑" w:hAnsi="微软雅黑" w:cs="微软雅黑" w:hint="eastAsia"/>
                  <w:color w:val="000000"/>
                  <w:sz w:val="18"/>
                  <w:szCs w:val="18"/>
                </w:rPr>
                <w:delText>可以对当前角色进行停用</w:delText>
              </w:r>
            </w:del>
          </w:p>
        </w:tc>
        <w:tc>
          <w:tcPr>
            <w:tcW w:w="1712" w:type="dxa"/>
          </w:tcPr>
          <w:p w14:paraId="4D5EAA2C" w14:textId="080D4AEB" w:rsidR="0063470C" w:rsidDel="00E460A8" w:rsidRDefault="0063470C" w:rsidP="00DE148A">
            <w:pPr>
              <w:widowControl/>
              <w:jc w:val="left"/>
              <w:rPr>
                <w:del w:id="687" w:author="haha" w:date="2018-12-05T09:52:00Z"/>
                <w:rFonts w:ascii="微软雅黑" w:eastAsia="微软雅黑" w:hAnsi="微软雅黑" w:cs="微软雅黑"/>
                <w:sz w:val="18"/>
                <w:szCs w:val="18"/>
              </w:rPr>
            </w:pPr>
          </w:p>
        </w:tc>
      </w:tr>
    </w:tbl>
    <w:p w14:paraId="4F4A9B21" w14:textId="2B1182F0" w:rsidR="0063470C" w:rsidRDefault="00496C19" w:rsidP="00EA67CF">
      <w:pPr>
        <w:pStyle w:val="10"/>
        <w:spacing w:before="0" w:after="0"/>
      </w:pPr>
      <w:bookmarkStart w:id="688" w:name="_Toc531797998"/>
      <w:r>
        <w:rPr>
          <w:rFonts w:hint="eastAsia"/>
        </w:rPr>
        <w:t>十</w:t>
      </w:r>
      <w:r w:rsidR="00EA67CF">
        <w:rPr>
          <w:rFonts w:hint="eastAsia"/>
        </w:rPr>
        <w:t>二</w:t>
      </w:r>
      <w:r>
        <w:rPr>
          <w:rFonts w:hint="eastAsia"/>
        </w:rPr>
        <w:t>、权限管理模块下的用户管理</w:t>
      </w:r>
      <w:bookmarkEnd w:id="688"/>
    </w:p>
    <w:p w14:paraId="5052E98D" w14:textId="57140A37" w:rsidR="002212F5" w:rsidRDefault="002212F5" w:rsidP="002212F5">
      <w:pPr>
        <w:pStyle w:val="a3"/>
        <w:numPr>
          <w:ilvl w:val="0"/>
          <w:numId w:val="4"/>
        </w:numPr>
        <w:ind w:firstLineChars="0"/>
      </w:pPr>
      <w:r>
        <w:rPr>
          <w:rFonts w:hint="eastAsia"/>
        </w:rPr>
        <w:t>外呼主管与外呼专员没有此页面显示</w:t>
      </w:r>
    </w:p>
    <w:p w14:paraId="36D8D0F9" w14:textId="677709B1" w:rsidR="00FA48C8" w:rsidRPr="00590B8A" w:rsidRDefault="00FA48C8" w:rsidP="002212F5">
      <w:pPr>
        <w:pStyle w:val="a3"/>
        <w:numPr>
          <w:ilvl w:val="0"/>
          <w:numId w:val="4"/>
        </w:numPr>
        <w:ind w:firstLineChars="0"/>
        <w:rPr>
          <w:color w:val="FF0000"/>
          <w:highlight w:val="yellow"/>
          <w:rPrChange w:id="689" w:author=" " w:date="2018-12-06T11:21:00Z">
            <w:rPr/>
          </w:rPrChange>
        </w:rPr>
      </w:pPr>
      <w:r w:rsidRPr="00590B8A">
        <w:rPr>
          <w:rFonts w:hint="eastAsia"/>
          <w:color w:val="FF0000"/>
          <w:highlight w:val="yellow"/>
          <w:rPrChange w:id="690" w:author=" " w:date="2018-12-06T11:21:00Z">
            <w:rPr>
              <w:rFonts w:hint="eastAsia"/>
            </w:rPr>
          </w:rPrChange>
        </w:rPr>
        <w:t>机构管理员在进行新建用户的时候机构内没有话机余量不可新建外呼专员需提示分机号已用完无法创建外呼专员</w:t>
      </w:r>
    </w:p>
    <w:p w14:paraId="17D69CB1" w14:textId="77777777" w:rsidR="002212F5" w:rsidRDefault="002212F5" w:rsidP="002212F5">
      <w:r>
        <w:rPr>
          <w:rFonts w:hint="eastAsia"/>
        </w:rPr>
        <w:t>原型图如下</w:t>
      </w:r>
    </w:p>
    <w:p w14:paraId="1F45FD4E" w14:textId="77777777" w:rsidR="002212F5" w:rsidRDefault="002212F5" w:rsidP="002212F5">
      <w:r>
        <w:rPr>
          <w:noProof/>
        </w:rPr>
        <w:drawing>
          <wp:inline distT="0" distB="0" distL="0" distR="0" wp14:anchorId="6117BCB3" wp14:editId="66AF0407">
            <wp:extent cx="5274310" cy="1046480"/>
            <wp:effectExtent l="0" t="0" r="2540" b="127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046480"/>
                    </a:xfrm>
                    <a:prstGeom prst="rect">
                      <a:avLst/>
                    </a:prstGeom>
                  </pic:spPr>
                </pic:pic>
              </a:graphicData>
            </a:graphic>
          </wp:inline>
        </w:drawing>
      </w:r>
    </w:p>
    <w:tbl>
      <w:tblPr>
        <w:tblpPr w:leftFromText="180" w:rightFromText="180" w:vertAnchor="text" w:horzAnchor="margin" w:tblpXSpec="center" w:tblpY="224"/>
        <w:tblOverlap w:val="never"/>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2"/>
        <w:gridCol w:w="1309"/>
        <w:gridCol w:w="3000"/>
        <w:gridCol w:w="3209"/>
        <w:gridCol w:w="1712"/>
      </w:tblGrid>
      <w:tr w:rsidR="002212F5" w14:paraId="44E31BCE" w14:textId="77777777" w:rsidTr="002212F5">
        <w:trPr>
          <w:trHeight w:val="345"/>
        </w:trPr>
        <w:tc>
          <w:tcPr>
            <w:tcW w:w="802" w:type="dxa"/>
          </w:tcPr>
          <w:p w14:paraId="4DFCBA5F" w14:textId="77777777" w:rsidR="002212F5" w:rsidRDefault="002212F5" w:rsidP="002212F5">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tcPr>
          <w:p w14:paraId="7386BC94" w14:textId="77777777" w:rsidR="002212F5" w:rsidRDefault="002212F5" w:rsidP="002212F5">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14:paraId="12FD7374" w14:textId="77777777" w:rsidR="002212F5" w:rsidRDefault="002212F5" w:rsidP="002212F5">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14:paraId="2042DC05" w14:textId="77777777" w:rsidR="002212F5" w:rsidRDefault="002212F5" w:rsidP="002212F5">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14:paraId="3FFF6C1B" w14:textId="77777777" w:rsidR="002212F5" w:rsidRDefault="002212F5" w:rsidP="002212F5">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2212F5" w14:paraId="3443A569" w14:textId="77777777" w:rsidTr="002212F5">
        <w:trPr>
          <w:trHeight w:val="345"/>
        </w:trPr>
        <w:tc>
          <w:tcPr>
            <w:tcW w:w="802" w:type="dxa"/>
          </w:tcPr>
          <w:p w14:paraId="57AE7910" w14:textId="77777777" w:rsidR="002212F5" w:rsidRDefault="002212F5" w:rsidP="002212F5">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tcPr>
          <w:p w14:paraId="5B6742BD" w14:textId="77777777" w:rsidR="002212F5" w:rsidRDefault="00DE148A" w:rsidP="002212F5">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机构坐席</w:t>
            </w:r>
          </w:p>
        </w:tc>
        <w:tc>
          <w:tcPr>
            <w:tcW w:w="3000" w:type="dxa"/>
          </w:tcPr>
          <w:p w14:paraId="23782407" w14:textId="68B32D7B" w:rsidR="002212F5" w:rsidRDefault="00DE148A" w:rsidP="002212F5">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请选择</w:t>
            </w:r>
            <w:ins w:id="691" w:author="haha" w:date="2018-11-26T17:26:00Z">
              <w:r w:rsidR="00835CBA">
                <w:rPr>
                  <w:rFonts w:ascii="微软雅黑" w:eastAsia="微软雅黑" w:hAnsi="微软雅黑" w:cs="微软雅黑" w:hint="eastAsia"/>
                  <w:color w:val="000000"/>
                  <w:sz w:val="18"/>
                  <w:szCs w:val="18"/>
                </w:rPr>
                <w:t>(</w:t>
              </w:r>
            </w:ins>
            <w:ins w:id="692" w:author="haha" w:date="2018-11-26T17:27:00Z">
              <w:r w:rsidR="00835CBA">
                <w:rPr>
                  <w:rFonts w:ascii="微软雅黑" w:eastAsia="微软雅黑" w:hAnsi="微软雅黑" w:cs="微软雅黑" w:hint="eastAsia"/>
                  <w:color w:val="000000"/>
                  <w:sz w:val="18"/>
                  <w:szCs w:val="18"/>
                </w:rPr>
                <w:t>聚信达 现有机构选择</w:t>
              </w:r>
            </w:ins>
            <w:ins w:id="693" w:author="haha" w:date="2018-11-26T17:26:00Z">
              <w:r w:rsidR="00835CBA">
                <w:rPr>
                  <w:rFonts w:ascii="微软雅黑" w:eastAsia="微软雅黑" w:hAnsi="微软雅黑" w:cs="微软雅黑"/>
                  <w:color w:val="000000"/>
                  <w:sz w:val="18"/>
                  <w:szCs w:val="18"/>
                </w:rPr>
                <w:t>)</w:t>
              </w:r>
            </w:ins>
          </w:p>
        </w:tc>
        <w:tc>
          <w:tcPr>
            <w:tcW w:w="3209" w:type="dxa"/>
          </w:tcPr>
          <w:p w14:paraId="530AF270" w14:textId="77777777" w:rsidR="002212F5" w:rsidRDefault="00DE148A" w:rsidP="002212F5">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筛选查询</w:t>
            </w:r>
          </w:p>
        </w:tc>
        <w:tc>
          <w:tcPr>
            <w:tcW w:w="1712" w:type="dxa"/>
          </w:tcPr>
          <w:p w14:paraId="6603A0FB" w14:textId="01A13ACD" w:rsidR="002212F5" w:rsidRDefault="004C06B1" w:rsidP="002212F5">
            <w:pPr>
              <w:widowControl/>
              <w:jc w:val="left"/>
              <w:rPr>
                <w:rFonts w:ascii="微软雅黑" w:eastAsia="微软雅黑" w:hAnsi="微软雅黑" w:cs="宋体"/>
                <w:bCs/>
                <w:kern w:val="0"/>
                <w:sz w:val="18"/>
                <w:szCs w:val="18"/>
              </w:rPr>
            </w:pPr>
            <w:ins w:id="694" w:author="haha" w:date="2018-11-27T10:53:00Z">
              <w:r>
                <w:rPr>
                  <w:rFonts w:ascii="微软雅黑" w:eastAsia="微软雅黑" w:hAnsi="微软雅黑" w:cs="宋体" w:hint="eastAsia"/>
                  <w:bCs/>
                  <w:kern w:val="0"/>
                  <w:sz w:val="18"/>
                  <w:szCs w:val="18"/>
                </w:rPr>
                <w:t>根据条件查询</w:t>
              </w:r>
            </w:ins>
          </w:p>
        </w:tc>
      </w:tr>
      <w:tr w:rsidR="002212F5" w14:paraId="3ECFC57D" w14:textId="77777777" w:rsidTr="002212F5">
        <w:trPr>
          <w:trHeight w:val="272"/>
        </w:trPr>
        <w:tc>
          <w:tcPr>
            <w:tcW w:w="802" w:type="dxa"/>
          </w:tcPr>
          <w:p w14:paraId="222D7A06" w14:textId="77777777" w:rsidR="002212F5" w:rsidRDefault="002212F5" w:rsidP="002212F5">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tcPr>
          <w:p w14:paraId="45AEF998" w14:textId="77777777" w:rsidR="002212F5" w:rsidRDefault="00DE148A" w:rsidP="002212F5">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关键字</w:t>
            </w:r>
          </w:p>
        </w:tc>
        <w:tc>
          <w:tcPr>
            <w:tcW w:w="3000" w:type="dxa"/>
          </w:tcPr>
          <w:p w14:paraId="64AA05A6" w14:textId="2EC12D8E" w:rsidR="002212F5" w:rsidRDefault="00DE148A" w:rsidP="002212F5">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姓名</w:t>
            </w:r>
            <w:ins w:id="695" w:author="haha" w:date="2018-11-26T17:27:00Z">
              <w:r w:rsidR="00835CBA">
                <w:rPr>
                  <w:rFonts w:ascii="微软雅黑" w:eastAsia="微软雅黑" w:hAnsi="微软雅黑" w:cs="微软雅黑" w:hint="eastAsia"/>
                  <w:color w:val="000000"/>
                  <w:sz w:val="18"/>
                  <w:szCs w:val="18"/>
                </w:rPr>
                <w:t xml:space="preserve"> 中英文</w:t>
              </w:r>
            </w:ins>
          </w:p>
        </w:tc>
        <w:tc>
          <w:tcPr>
            <w:tcW w:w="3209" w:type="dxa"/>
          </w:tcPr>
          <w:p w14:paraId="69A78B71" w14:textId="77777777" w:rsidR="002212F5" w:rsidRDefault="00DE148A" w:rsidP="002212F5">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筛选信息</w:t>
            </w:r>
          </w:p>
        </w:tc>
        <w:tc>
          <w:tcPr>
            <w:tcW w:w="1712" w:type="dxa"/>
          </w:tcPr>
          <w:p w14:paraId="5B9D5B98" w14:textId="21597329" w:rsidR="002212F5" w:rsidRDefault="004C06B1" w:rsidP="002212F5">
            <w:pPr>
              <w:widowControl/>
              <w:jc w:val="left"/>
              <w:rPr>
                <w:rFonts w:ascii="微软雅黑" w:eastAsia="微软雅黑" w:hAnsi="微软雅黑" w:cs="微软雅黑"/>
                <w:sz w:val="18"/>
                <w:szCs w:val="18"/>
              </w:rPr>
            </w:pPr>
            <w:ins w:id="696" w:author="haha" w:date="2018-11-27T10:53:00Z">
              <w:r>
                <w:rPr>
                  <w:rFonts w:ascii="微软雅黑" w:eastAsia="微软雅黑" w:hAnsi="微软雅黑" w:cs="宋体" w:hint="eastAsia"/>
                  <w:bCs/>
                  <w:kern w:val="0"/>
                  <w:sz w:val="18"/>
                  <w:szCs w:val="18"/>
                </w:rPr>
                <w:t>根据条件查询</w:t>
              </w:r>
            </w:ins>
          </w:p>
        </w:tc>
      </w:tr>
      <w:tr w:rsidR="002212F5" w14:paraId="7A2115E2" w14:textId="77777777" w:rsidTr="002212F5">
        <w:trPr>
          <w:trHeight w:val="272"/>
        </w:trPr>
        <w:tc>
          <w:tcPr>
            <w:tcW w:w="802" w:type="dxa"/>
          </w:tcPr>
          <w:p w14:paraId="43D81C22" w14:textId="77777777" w:rsidR="002212F5" w:rsidRDefault="002212F5" w:rsidP="002212F5">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tcPr>
          <w:p w14:paraId="54BC2861" w14:textId="77777777" w:rsidR="002212F5" w:rsidRDefault="00DE148A" w:rsidP="002212F5">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用户</w:t>
            </w:r>
            <w:r w:rsidR="002212F5">
              <w:rPr>
                <w:rFonts w:ascii="微软雅黑" w:eastAsia="微软雅黑" w:hAnsi="微软雅黑" w:cs="微软雅黑" w:hint="eastAsia"/>
                <w:color w:val="000000"/>
                <w:sz w:val="18"/>
                <w:szCs w:val="18"/>
              </w:rPr>
              <w:t>详情表</w:t>
            </w:r>
          </w:p>
        </w:tc>
        <w:tc>
          <w:tcPr>
            <w:tcW w:w="3000" w:type="dxa"/>
          </w:tcPr>
          <w:p w14:paraId="5165FDE2" w14:textId="77777777" w:rsidR="002212F5" w:rsidRDefault="002212F5" w:rsidP="002212F5">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全部展示</w:t>
            </w:r>
            <w:r w:rsidR="00DE148A">
              <w:rPr>
                <w:rFonts w:ascii="微软雅黑" w:eastAsia="微软雅黑" w:hAnsi="微软雅黑" w:cs="微软雅黑" w:hint="eastAsia"/>
                <w:color w:val="000000"/>
                <w:sz w:val="18"/>
                <w:szCs w:val="18"/>
              </w:rPr>
              <w:t>时间顺序</w:t>
            </w:r>
          </w:p>
        </w:tc>
        <w:tc>
          <w:tcPr>
            <w:tcW w:w="3209" w:type="dxa"/>
          </w:tcPr>
          <w:p w14:paraId="50C9AF7A" w14:textId="77777777" w:rsidR="002212F5" w:rsidRDefault="002212F5" w:rsidP="002212F5">
            <w:pPr>
              <w:pStyle w:val="Axure"/>
              <w:rPr>
                <w:rFonts w:ascii="微软雅黑" w:eastAsia="微软雅黑" w:hAnsi="微软雅黑" w:cs="微软雅黑"/>
                <w:sz w:val="18"/>
                <w:szCs w:val="18"/>
              </w:rPr>
            </w:pPr>
          </w:p>
        </w:tc>
        <w:tc>
          <w:tcPr>
            <w:tcW w:w="1712" w:type="dxa"/>
          </w:tcPr>
          <w:p w14:paraId="645DB622" w14:textId="77777777" w:rsidR="002212F5" w:rsidRDefault="002212F5" w:rsidP="002212F5">
            <w:pPr>
              <w:widowControl/>
              <w:jc w:val="left"/>
              <w:rPr>
                <w:rFonts w:ascii="微软雅黑" w:eastAsia="微软雅黑" w:hAnsi="微软雅黑" w:cs="微软雅黑"/>
                <w:sz w:val="18"/>
                <w:szCs w:val="18"/>
              </w:rPr>
            </w:pPr>
          </w:p>
        </w:tc>
      </w:tr>
      <w:tr w:rsidR="002212F5" w14:paraId="03152783" w14:textId="77777777" w:rsidTr="002212F5">
        <w:trPr>
          <w:trHeight w:val="272"/>
        </w:trPr>
        <w:tc>
          <w:tcPr>
            <w:tcW w:w="802" w:type="dxa"/>
          </w:tcPr>
          <w:p w14:paraId="62516FA4" w14:textId="77777777" w:rsidR="002212F5" w:rsidRDefault="002212F5" w:rsidP="002212F5">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4</w:t>
            </w:r>
          </w:p>
        </w:tc>
        <w:tc>
          <w:tcPr>
            <w:tcW w:w="1309" w:type="dxa"/>
          </w:tcPr>
          <w:p w14:paraId="6934E02F" w14:textId="77777777" w:rsidR="002212F5" w:rsidRDefault="00DE148A" w:rsidP="002212F5">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查询按钮</w:t>
            </w:r>
          </w:p>
        </w:tc>
        <w:tc>
          <w:tcPr>
            <w:tcW w:w="3000" w:type="dxa"/>
          </w:tcPr>
          <w:p w14:paraId="2C8963B6" w14:textId="77777777" w:rsidR="002212F5" w:rsidRDefault="00DE148A" w:rsidP="002212F5">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p>
        </w:tc>
        <w:tc>
          <w:tcPr>
            <w:tcW w:w="3209" w:type="dxa"/>
          </w:tcPr>
          <w:p w14:paraId="2DC30187" w14:textId="77777777" w:rsidR="002212F5" w:rsidRDefault="00DE148A" w:rsidP="002212F5">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筛选查询</w:t>
            </w:r>
          </w:p>
        </w:tc>
        <w:tc>
          <w:tcPr>
            <w:tcW w:w="1712" w:type="dxa"/>
          </w:tcPr>
          <w:p w14:paraId="2D1E6BAA" w14:textId="77777777" w:rsidR="002212F5" w:rsidRDefault="002212F5" w:rsidP="002212F5">
            <w:pPr>
              <w:widowControl/>
              <w:jc w:val="left"/>
              <w:rPr>
                <w:rFonts w:ascii="微软雅黑" w:eastAsia="微软雅黑" w:hAnsi="微软雅黑" w:cs="微软雅黑"/>
                <w:sz w:val="18"/>
                <w:szCs w:val="18"/>
              </w:rPr>
            </w:pPr>
          </w:p>
        </w:tc>
      </w:tr>
      <w:tr w:rsidR="002212F5" w14:paraId="34092052" w14:textId="77777777" w:rsidTr="002212F5">
        <w:trPr>
          <w:trHeight w:val="272"/>
        </w:trPr>
        <w:tc>
          <w:tcPr>
            <w:tcW w:w="802" w:type="dxa"/>
          </w:tcPr>
          <w:p w14:paraId="5D997C65" w14:textId="77777777" w:rsidR="002212F5" w:rsidRDefault="002212F5" w:rsidP="002212F5">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5</w:t>
            </w:r>
          </w:p>
        </w:tc>
        <w:tc>
          <w:tcPr>
            <w:tcW w:w="1309" w:type="dxa"/>
          </w:tcPr>
          <w:p w14:paraId="6446042F" w14:textId="77777777" w:rsidR="002212F5" w:rsidRDefault="00DE148A" w:rsidP="002212F5">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删除按钮</w:t>
            </w:r>
          </w:p>
        </w:tc>
        <w:tc>
          <w:tcPr>
            <w:tcW w:w="3000" w:type="dxa"/>
          </w:tcPr>
          <w:p w14:paraId="6D1B7994" w14:textId="77777777" w:rsidR="002212F5" w:rsidRDefault="00DE148A" w:rsidP="002212F5">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p>
        </w:tc>
        <w:tc>
          <w:tcPr>
            <w:tcW w:w="3209" w:type="dxa"/>
          </w:tcPr>
          <w:p w14:paraId="5214224B" w14:textId="77777777" w:rsidR="002212F5" w:rsidRDefault="00DE148A" w:rsidP="002212F5">
            <w:pPr>
              <w:pStyle w:val="Axure"/>
              <w:rPr>
                <w:rFonts w:ascii="微软雅黑" w:eastAsia="微软雅黑" w:hAnsi="微软雅黑" w:cs="微软雅黑"/>
                <w:sz w:val="18"/>
                <w:szCs w:val="18"/>
              </w:rPr>
            </w:pPr>
            <w:r>
              <w:rPr>
                <w:rFonts w:ascii="微软雅黑" w:eastAsia="微软雅黑" w:hAnsi="微软雅黑" w:cs="微软雅黑" w:hint="eastAsia"/>
                <w:color w:val="000000"/>
                <w:sz w:val="18"/>
                <w:szCs w:val="18"/>
              </w:rPr>
              <w:t>可选择删除用户</w:t>
            </w:r>
          </w:p>
        </w:tc>
        <w:tc>
          <w:tcPr>
            <w:tcW w:w="1712" w:type="dxa"/>
          </w:tcPr>
          <w:p w14:paraId="69747714" w14:textId="77777777" w:rsidR="002212F5" w:rsidRDefault="00DE148A" w:rsidP="002212F5">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是否确定删除已选用户</w:t>
            </w:r>
          </w:p>
        </w:tc>
      </w:tr>
      <w:tr w:rsidR="00DE148A" w14:paraId="7549480E" w14:textId="77777777" w:rsidTr="002212F5">
        <w:trPr>
          <w:trHeight w:val="272"/>
        </w:trPr>
        <w:tc>
          <w:tcPr>
            <w:tcW w:w="802" w:type="dxa"/>
          </w:tcPr>
          <w:p w14:paraId="5D29AC66" w14:textId="77777777" w:rsidR="00DE148A" w:rsidRDefault="00DE148A" w:rsidP="002212F5">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6</w:t>
            </w:r>
          </w:p>
        </w:tc>
        <w:tc>
          <w:tcPr>
            <w:tcW w:w="1309" w:type="dxa"/>
          </w:tcPr>
          <w:p w14:paraId="22C7B141" w14:textId="77777777" w:rsidR="00DE148A" w:rsidRDefault="00DE148A" w:rsidP="002212F5">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新增按钮</w:t>
            </w:r>
          </w:p>
        </w:tc>
        <w:tc>
          <w:tcPr>
            <w:tcW w:w="3000" w:type="dxa"/>
          </w:tcPr>
          <w:p w14:paraId="61E7C92D" w14:textId="77777777" w:rsidR="00DE148A" w:rsidRDefault="00DE148A" w:rsidP="002212F5">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p>
        </w:tc>
        <w:tc>
          <w:tcPr>
            <w:tcW w:w="3209" w:type="dxa"/>
          </w:tcPr>
          <w:p w14:paraId="141DB6E4" w14:textId="77777777" w:rsidR="00DE148A" w:rsidRDefault="00DE148A" w:rsidP="002212F5">
            <w:pPr>
              <w:pStyle w:val="Axure"/>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添加用户</w:t>
            </w:r>
          </w:p>
        </w:tc>
        <w:tc>
          <w:tcPr>
            <w:tcW w:w="1712" w:type="dxa"/>
          </w:tcPr>
          <w:p w14:paraId="52FDFFC0" w14:textId="77777777" w:rsidR="00DE148A" w:rsidRDefault="00DE148A" w:rsidP="002212F5">
            <w:pPr>
              <w:widowControl/>
              <w:jc w:val="left"/>
              <w:rPr>
                <w:rFonts w:ascii="微软雅黑" w:eastAsia="微软雅黑" w:hAnsi="微软雅黑" w:cs="微软雅黑"/>
                <w:sz w:val="18"/>
                <w:szCs w:val="18"/>
              </w:rPr>
            </w:pPr>
          </w:p>
        </w:tc>
      </w:tr>
      <w:tr w:rsidR="00DE148A" w14:paraId="3213DBA3" w14:textId="77777777" w:rsidTr="002212F5">
        <w:trPr>
          <w:trHeight w:val="272"/>
        </w:trPr>
        <w:tc>
          <w:tcPr>
            <w:tcW w:w="802" w:type="dxa"/>
          </w:tcPr>
          <w:p w14:paraId="175E4317" w14:textId="77777777" w:rsidR="00DE148A" w:rsidRDefault="00DE148A" w:rsidP="002212F5">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7</w:t>
            </w:r>
          </w:p>
        </w:tc>
        <w:tc>
          <w:tcPr>
            <w:tcW w:w="1309" w:type="dxa"/>
          </w:tcPr>
          <w:p w14:paraId="16408287" w14:textId="77777777" w:rsidR="00DE148A" w:rsidRDefault="00DE148A" w:rsidP="002212F5">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转移按钮</w:t>
            </w:r>
          </w:p>
        </w:tc>
        <w:tc>
          <w:tcPr>
            <w:tcW w:w="3000" w:type="dxa"/>
          </w:tcPr>
          <w:p w14:paraId="43DC3F39" w14:textId="77777777" w:rsidR="00DE148A" w:rsidRDefault="00DE148A" w:rsidP="002212F5">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p>
        </w:tc>
        <w:tc>
          <w:tcPr>
            <w:tcW w:w="3209" w:type="dxa"/>
          </w:tcPr>
          <w:p w14:paraId="737240CD" w14:textId="77777777" w:rsidR="00DE148A" w:rsidRDefault="00DE148A" w:rsidP="002212F5">
            <w:pPr>
              <w:pStyle w:val="Axure"/>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转移用户</w:t>
            </w:r>
          </w:p>
        </w:tc>
        <w:tc>
          <w:tcPr>
            <w:tcW w:w="1712" w:type="dxa"/>
          </w:tcPr>
          <w:p w14:paraId="012CE32D" w14:textId="77777777" w:rsidR="00DE148A" w:rsidRDefault="00DE148A" w:rsidP="002212F5">
            <w:pPr>
              <w:widowControl/>
              <w:jc w:val="left"/>
              <w:rPr>
                <w:rFonts w:ascii="微软雅黑" w:eastAsia="微软雅黑" w:hAnsi="微软雅黑" w:cs="微软雅黑"/>
                <w:sz w:val="18"/>
                <w:szCs w:val="18"/>
              </w:rPr>
            </w:pPr>
          </w:p>
        </w:tc>
      </w:tr>
      <w:tr w:rsidR="00DE148A" w14:paraId="736264E8" w14:textId="77777777" w:rsidTr="002212F5">
        <w:trPr>
          <w:trHeight w:val="272"/>
        </w:trPr>
        <w:tc>
          <w:tcPr>
            <w:tcW w:w="802" w:type="dxa"/>
          </w:tcPr>
          <w:p w14:paraId="3EDDCF16" w14:textId="77777777" w:rsidR="00DE148A" w:rsidRDefault="00DE148A" w:rsidP="002212F5">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8</w:t>
            </w:r>
          </w:p>
        </w:tc>
        <w:tc>
          <w:tcPr>
            <w:tcW w:w="1309" w:type="dxa"/>
          </w:tcPr>
          <w:p w14:paraId="5E5E6049" w14:textId="77777777" w:rsidR="00DE148A" w:rsidRDefault="00DE148A" w:rsidP="002212F5">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操作下编辑</w:t>
            </w:r>
          </w:p>
        </w:tc>
        <w:tc>
          <w:tcPr>
            <w:tcW w:w="3000" w:type="dxa"/>
          </w:tcPr>
          <w:p w14:paraId="65A0B838" w14:textId="77777777" w:rsidR="00DE148A" w:rsidRDefault="00DE148A" w:rsidP="002212F5">
            <w:pPr>
              <w:widowControl/>
              <w:jc w:val="left"/>
              <w:rPr>
                <w:rFonts w:ascii="微软雅黑" w:eastAsia="微软雅黑" w:hAnsi="微软雅黑" w:cs="微软雅黑"/>
                <w:color w:val="000000"/>
                <w:sz w:val="18"/>
                <w:szCs w:val="18"/>
              </w:rPr>
            </w:pPr>
            <w:r>
              <w:rPr>
                <w:rFonts w:ascii="微软雅黑" w:eastAsia="微软雅黑" w:hAnsi="微软雅黑" w:cs="微软雅黑"/>
                <w:color w:val="000000"/>
                <w:sz w:val="18"/>
                <w:szCs w:val="18"/>
              </w:rPr>
              <w:t>icon</w:t>
            </w:r>
          </w:p>
        </w:tc>
        <w:tc>
          <w:tcPr>
            <w:tcW w:w="3209" w:type="dxa"/>
          </w:tcPr>
          <w:p w14:paraId="61C8252B" w14:textId="77777777" w:rsidR="00DE148A" w:rsidRDefault="00DE148A" w:rsidP="002212F5">
            <w:pPr>
              <w:pStyle w:val="Axure"/>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当前用户详情页</w:t>
            </w:r>
          </w:p>
        </w:tc>
        <w:tc>
          <w:tcPr>
            <w:tcW w:w="1712" w:type="dxa"/>
          </w:tcPr>
          <w:p w14:paraId="5646C0E1" w14:textId="77777777" w:rsidR="00DE148A" w:rsidRDefault="00DE148A" w:rsidP="002212F5">
            <w:pPr>
              <w:widowControl/>
              <w:jc w:val="left"/>
              <w:rPr>
                <w:rFonts w:ascii="微软雅黑" w:eastAsia="微软雅黑" w:hAnsi="微软雅黑" w:cs="微软雅黑"/>
                <w:sz w:val="18"/>
                <w:szCs w:val="18"/>
              </w:rPr>
            </w:pPr>
          </w:p>
        </w:tc>
      </w:tr>
      <w:tr w:rsidR="00DE148A" w14:paraId="2F82E78D" w14:textId="77777777" w:rsidTr="002212F5">
        <w:trPr>
          <w:trHeight w:val="272"/>
        </w:trPr>
        <w:tc>
          <w:tcPr>
            <w:tcW w:w="802" w:type="dxa"/>
          </w:tcPr>
          <w:p w14:paraId="20C60B13" w14:textId="77777777" w:rsidR="00DE148A" w:rsidRDefault="00DE148A" w:rsidP="002212F5">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9</w:t>
            </w:r>
          </w:p>
        </w:tc>
        <w:tc>
          <w:tcPr>
            <w:tcW w:w="1309" w:type="dxa"/>
          </w:tcPr>
          <w:p w14:paraId="68A395DE" w14:textId="77777777" w:rsidR="00DE148A" w:rsidRDefault="00DE148A" w:rsidP="002212F5">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操作下冻结</w:t>
            </w:r>
          </w:p>
        </w:tc>
        <w:tc>
          <w:tcPr>
            <w:tcW w:w="3000" w:type="dxa"/>
          </w:tcPr>
          <w:p w14:paraId="66B947CD" w14:textId="77777777" w:rsidR="00DE148A" w:rsidRDefault="00DE148A" w:rsidP="002212F5">
            <w:pPr>
              <w:widowControl/>
              <w:jc w:val="left"/>
              <w:rPr>
                <w:rFonts w:ascii="微软雅黑" w:eastAsia="微软雅黑" w:hAnsi="微软雅黑" w:cs="微软雅黑"/>
                <w:color w:val="000000"/>
                <w:sz w:val="18"/>
                <w:szCs w:val="18"/>
              </w:rPr>
            </w:pPr>
            <w:r>
              <w:rPr>
                <w:rFonts w:ascii="微软雅黑" w:eastAsia="微软雅黑" w:hAnsi="微软雅黑" w:cs="微软雅黑"/>
                <w:color w:val="000000"/>
                <w:sz w:val="18"/>
                <w:szCs w:val="18"/>
              </w:rPr>
              <w:t>I</w:t>
            </w:r>
            <w:r>
              <w:rPr>
                <w:rFonts w:ascii="微软雅黑" w:eastAsia="微软雅黑" w:hAnsi="微软雅黑" w:cs="微软雅黑" w:hint="eastAsia"/>
                <w:color w:val="000000"/>
                <w:sz w:val="18"/>
                <w:szCs w:val="18"/>
              </w:rPr>
              <w:t>con</w:t>
            </w:r>
          </w:p>
        </w:tc>
        <w:tc>
          <w:tcPr>
            <w:tcW w:w="3209" w:type="dxa"/>
          </w:tcPr>
          <w:p w14:paraId="6D0481B9" w14:textId="0D340CE8" w:rsidR="00DE148A" w:rsidRDefault="00DE148A" w:rsidP="002212F5">
            <w:pPr>
              <w:pStyle w:val="Axure"/>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对当前用户权限冻结</w:t>
            </w:r>
            <w:ins w:id="697" w:author="haha" w:date="2018-12-05T17:55:00Z">
              <w:r w:rsidR="0046046D">
                <w:rPr>
                  <w:rFonts w:ascii="微软雅黑" w:eastAsia="微软雅黑" w:hAnsi="微软雅黑" w:cs="微软雅黑" w:hint="eastAsia"/>
                  <w:color w:val="000000"/>
                  <w:sz w:val="18"/>
                  <w:szCs w:val="18"/>
                </w:rPr>
                <w:t>无法在登陆账号使用</w:t>
              </w:r>
            </w:ins>
          </w:p>
        </w:tc>
        <w:tc>
          <w:tcPr>
            <w:tcW w:w="1712" w:type="dxa"/>
          </w:tcPr>
          <w:p w14:paraId="60F198E1" w14:textId="77777777" w:rsidR="00DE148A" w:rsidRDefault="00DE148A" w:rsidP="002212F5">
            <w:pPr>
              <w:widowControl/>
              <w:jc w:val="left"/>
              <w:rPr>
                <w:rFonts w:ascii="微软雅黑" w:eastAsia="微软雅黑" w:hAnsi="微软雅黑" w:cs="微软雅黑"/>
                <w:sz w:val="18"/>
                <w:szCs w:val="18"/>
              </w:rPr>
            </w:pPr>
          </w:p>
        </w:tc>
      </w:tr>
      <w:tr w:rsidR="00E460A8" w14:paraId="2B910586" w14:textId="77777777" w:rsidTr="002212F5">
        <w:trPr>
          <w:trHeight w:val="272"/>
          <w:ins w:id="698" w:author="haha" w:date="2018-12-05T09:54:00Z"/>
        </w:trPr>
        <w:tc>
          <w:tcPr>
            <w:tcW w:w="802" w:type="dxa"/>
          </w:tcPr>
          <w:p w14:paraId="523B6FC2" w14:textId="58EAEF25" w:rsidR="00E460A8" w:rsidRDefault="00E460A8" w:rsidP="002212F5">
            <w:pPr>
              <w:widowControl/>
              <w:jc w:val="center"/>
              <w:rPr>
                <w:ins w:id="699" w:author="haha" w:date="2018-12-05T09:54:00Z"/>
                <w:rFonts w:ascii="微软雅黑" w:eastAsia="微软雅黑" w:hAnsi="微软雅黑" w:cs="微软雅黑"/>
                <w:sz w:val="18"/>
                <w:szCs w:val="18"/>
              </w:rPr>
            </w:pPr>
            <w:ins w:id="700" w:author="haha" w:date="2018-12-05T09:54:00Z">
              <w:r>
                <w:rPr>
                  <w:rFonts w:ascii="微软雅黑" w:eastAsia="微软雅黑" w:hAnsi="微软雅黑" w:cs="微软雅黑" w:hint="eastAsia"/>
                  <w:sz w:val="18"/>
                  <w:szCs w:val="18"/>
                </w:rPr>
                <w:t>1</w:t>
              </w:r>
              <w:r>
                <w:rPr>
                  <w:rFonts w:ascii="微软雅黑" w:eastAsia="微软雅黑" w:hAnsi="微软雅黑" w:cs="微软雅黑"/>
                  <w:sz w:val="18"/>
                  <w:szCs w:val="18"/>
                </w:rPr>
                <w:t>0</w:t>
              </w:r>
            </w:ins>
          </w:p>
        </w:tc>
        <w:tc>
          <w:tcPr>
            <w:tcW w:w="1309" w:type="dxa"/>
          </w:tcPr>
          <w:p w14:paraId="4D3B4ADB" w14:textId="402B6E23" w:rsidR="00E460A8" w:rsidRDefault="00E460A8" w:rsidP="002212F5">
            <w:pPr>
              <w:widowControl/>
              <w:jc w:val="left"/>
              <w:rPr>
                <w:ins w:id="701" w:author="haha" w:date="2018-12-05T09:54:00Z"/>
                <w:rFonts w:ascii="微软雅黑" w:eastAsia="微软雅黑" w:hAnsi="微软雅黑" w:cs="微软雅黑"/>
                <w:color w:val="000000"/>
                <w:sz w:val="18"/>
                <w:szCs w:val="18"/>
              </w:rPr>
            </w:pPr>
            <w:ins w:id="702" w:author="haha" w:date="2018-12-05T09:54:00Z">
              <w:r>
                <w:rPr>
                  <w:rFonts w:ascii="微软雅黑" w:eastAsia="微软雅黑" w:hAnsi="微软雅黑" w:cs="微软雅黑" w:hint="eastAsia"/>
                  <w:color w:val="000000"/>
                  <w:sz w:val="18"/>
                  <w:szCs w:val="18"/>
                </w:rPr>
                <w:t>操作下随机发送密码</w:t>
              </w:r>
            </w:ins>
          </w:p>
        </w:tc>
        <w:tc>
          <w:tcPr>
            <w:tcW w:w="3000" w:type="dxa"/>
          </w:tcPr>
          <w:p w14:paraId="76B3842E" w14:textId="26155DEE" w:rsidR="00E460A8" w:rsidRDefault="00E460A8" w:rsidP="002212F5">
            <w:pPr>
              <w:widowControl/>
              <w:jc w:val="left"/>
              <w:rPr>
                <w:ins w:id="703" w:author="haha" w:date="2018-12-05T09:54:00Z"/>
                <w:rFonts w:ascii="微软雅黑" w:eastAsia="微软雅黑" w:hAnsi="微软雅黑" w:cs="微软雅黑"/>
                <w:color w:val="000000"/>
                <w:sz w:val="18"/>
                <w:szCs w:val="18"/>
              </w:rPr>
            </w:pPr>
            <w:ins w:id="704" w:author="haha" w:date="2018-12-05T09:54:00Z">
              <w:r>
                <w:rPr>
                  <w:rFonts w:ascii="微软雅黑" w:eastAsia="微软雅黑" w:hAnsi="微软雅黑" w:cs="微软雅黑" w:hint="eastAsia"/>
                  <w:color w:val="000000"/>
                  <w:sz w:val="18"/>
                  <w:szCs w:val="18"/>
                </w:rPr>
                <w:t>可点击</w:t>
              </w:r>
            </w:ins>
          </w:p>
        </w:tc>
        <w:tc>
          <w:tcPr>
            <w:tcW w:w="3209" w:type="dxa"/>
          </w:tcPr>
          <w:p w14:paraId="5FE2C3A2" w14:textId="3554B4C0" w:rsidR="00E460A8" w:rsidRDefault="00E460A8" w:rsidP="002212F5">
            <w:pPr>
              <w:pStyle w:val="Axure"/>
              <w:rPr>
                <w:ins w:id="705" w:author="haha" w:date="2018-12-05T09:54:00Z"/>
                <w:rFonts w:ascii="微软雅黑" w:eastAsia="微软雅黑" w:hAnsi="微软雅黑" w:cs="微软雅黑"/>
                <w:color w:val="000000"/>
                <w:sz w:val="18"/>
                <w:szCs w:val="18"/>
              </w:rPr>
            </w:pPr>
            <w:ins w:id="706" w:author="haha" w:date="2018-12-05T09:54:00Z">
              <w:r>
                <w:rPr>
                  <w:rFonts w:ascii="微软雅黑" w:eastAsia="微软雅黑" w:hAnsi="微软雅黑" w:cs="微软雅黑" w:hint="eastAsia"/>
                  <w:color w:val="000000"/>
                  <w:sz w:val="18"/>
                  <w:szCs w:val="18"/>
                </w:rPr>
                <w:t>随机发送密码至当前用户邮箱</w:t>
              </w:r>
            </w:ins>
          </w:p>
        </w:tc>
        <w:tc>
          <w:tcPr>
            <w:tcW w:w="1712" w:type="dxa"/>
          </w:tcPr>
          <w:p w14:paraId="1977FF7C" w14:textId="77777777" w:rsidR="00E460A8" w:rsidRDefault="00E460A8" w:rsidP="002212F5">
            <w:pPr>
              <w:widowControl/>
              <w:jc w:val="left"/>
              <w:rPr>
                <w:ins w:id="707" w:author="haha" w:date="2018-12-05T09:54:00Z"/>
                <w:rFonts w:ascii="微软雅黑" w:eastAsia="微软雅黑" w:hAnsi="微软雅黑" w:cs="微软雅黑"/>
                <w:sz w:val="18"/>
                <w:szCs w:val="18"/>
              </w:rPr>
            </w:pPr>
          </w:p>
        </w:tc>
      </w:tr>
    </w:tbl>
    <w:p w14:paraId="2D701C99" w14:textId="6EB0EEC5" w:rsidR="00DE148A" w:rsidRPr="00EA67CF" w:rsidRDefault="00DE148A" w:rsidP="00EA67CF">
      <w:pPr>
        <w:pStyle w:val="1"/>
        <w:spacing w:before="0" w:after="0"/>
      </w:pPr>
      <w:bookmarkStart w:id="708" w:name="_Toc531797999"/>
      <w:r w:rsidRPr="00496C19">
        <w:rPr>
          <w:rFonts w:hint="eastAsia"/>
        </w:rPr>
        <w:t>添加用户页面</w:t>
      </w:r>
      <w:bookmarkEnd w:id="708"/>
    </w:p>
    <w:tbl>
      <w:tblPr>
        <w:tblpPr w:leftFromText="180" w:rightFromText="180" w:vertAnchor="text" w:horzAnchor="margin" w:tblpXSpec="center" w:tblpY="32"/>
        <w:tblOverlap w:val="never"/>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2"/>
        <w:gridCol w:w="1309"/>
        <w:gridCol w:w="3000"/>
        <w:gridCol w:w="3209"/>
        <w:gridCol w:w="1712"/>
      </w:tblGrid>
      <w:tr w:rsidR="00DE148A" w14:paraId="462CF008" w14:textId="77777777" w:rsidTr="00DE148A">
        <w:trPr>
          <w:trHeight w:val="345"/>
        </w:trPr>
        <w:tc>
          <w:tcPr>
            <w:tcW w:w="802" w:type="dxa"/>
          </w:tcPr>
          <w:p w14:paraId="4A344C00" w14:textId="77777777" w:rsidR="00DE148A" w:rsidRDefault="00DE148A" w:rsidP="00DE148A">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tcPr>
          <w:p w14:paraId="5354783C" w14:textId="77777777" w:rsidR="00DE148A" w:rsidRDefault="00DE148A" w:rsidP="00DE148A">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14:paraId="6A9586A3" w14:textId="77777777" w:rsidR="00DE148A" w:rsidRDefault="00DE148A" w:rsidP="00DE148A">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14:paraId="055B0A30" w14:textId="77777777" w:rsidR="00DE148A" w:rsidRDefault="00DE148A" w:rsidP="00DE148A">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14:paraId="10A2874B" w14:textId="77777777" w:rsidR="00DE148A" w:rsidRDefault="00DE148A" w:rsidP="00DE148A">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DE148A" w14:paraId="4538B516" w14:textId="77777777" w:rsidTr="00DE148A">
        <w:trPr>
          <w:trHeight w:val="345"/>
        </w:trPr>
        <w:tc>
          <w:tcPr>
            <w:tcW w:w="802" w:type="dxa"/>
          </w:tcPr>
          <w:p w14:paraId="45014E0E" w14:textId="77777777" w:rsidR="00DE148A" w:rsidRDefault="00DE148A" w:rsidP="00DE148A">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tcPr>
          <w:p w14:paraId="5E1C3F2F" w14:textId="77777777" w:rsidR="00DE148A" w:rsidRDefault="00DE148A"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用户名</w:t>
            </w:r>
          </w:p>
        </w:tc>
        <w:tc>
          <w:tcPr>
            <w:tcW w:w="3000" w:type="dxa"/>
          </w:tcPr>
          <w:p w14:paraId="7CB0CE94" w14:textId="77777777" w:rsidR="00DE148A" w:rsidRDefault="00DE148A" w:rsidP="00DE148A">
            <w:pPr>
              <w:widowControl/>
              <w:jc w:val="left"/>
              <w:rPr>
                <w:rFonts w:ascii="微软雅黑" w:eastAsia="微软雅黑" w:hAnsi="微软雅黑" w:cs="微软雅黑"/>
                <w:color w:val="000000"/>
                <w:sz w:val="18"/>
                <w:szCs w:val="18"/>
              </w:rPr>
            </w:pPr>
            <w:r w:rsidRPr="00DE148A">
              <w:rPr>
                <w:rFonts w:ascii="微软雅黑" w:eastAsia="微软雅黑" w:hAnsi="微软雅黑" w:cs="微软雅黑" w:hint="eastAsia"/>
                <w:color w:val="000000"/>
                <w:sz w:val="18"/>
                <w:szCs w:val="18"/>
              </w:rPr>
              <w:t>只能填写英文、数字、首字母只能为小写</w:t>
            </w:r>
          </w:p>
        </w:tc>
        <w:tc>
          <w:tcPr>
            <w:tcW w:w="3209" w:type="dxa"/>
          </w:tcPr>
          <w:p w14:paraId="25F2022C" w14:textId="77777777" w:rsidR="00DE148A" w:rsidRDefault="00DE148A" w:rsidP="00DE148A">
            <w:pPr>
              <w:pStyle w:val="Axure"/>
              <w:rPr>
                <w:rFonts w:ascii="微软雅黑" w:eastAsia="微软雅黑" w:hAnsi="微软雅黑" w:cs="微软雅黑"/>
                <w:sz w:val="18"/>
                <w:szCs w:val="18"/>
              </w:rPr>
            </w:pPr>
          </w:p>
        </w:tc>
        <w:tc>
          <w:tcPr>
            <w:tcW w:w="1712" w:type="dxa"/>
          </w:tcPr>
          <w:p w14:paraId="18E49F24" w14:textId="77777777" w:rsidR="00DE148A" w:rsidRDefault="00835CBA" w:rsidP="00DE148A">
            <w:pPr>
              <w:widowControl/>
              <w:jc w:val="left"/>
              <w:rPr>
                <w:ins w:id="709" w:author="haha" w:date="2018-11-26T17:29:00Z"/>
                <w:rFonts w:ascii="微软雅黑" w:eastAsia="微软雅黑" w:hAnsi="微软雅黑" w:cs="宋体"/>
                <w:bCs/>
                <w:kern w:val="0"/>
                <w:sz w:val="18"/>
                <w:szCs w:val="18"/>
              </w:rPr>
            </w:pPr>
            <w:ins w:id="710" w:author="haha" w:date="2018-11-26T17:29:00Z">
              <w:r>
                <w:rPr>
                  <w:rFonts w:ascii="微软雅黑" w:eastAsia="微软雅黑" w:hAnsi="微软雅黑" w:cs="宋体" w:hint="eastAsia"/>
                  <w:bCs/>
                  <w:kern w:val="0"/>
                  <w:sz w:val="18"/>
                  <w:szCs w:val="18"/>
                </w:rPr>
                <w:t>未填写用户名</w:t>
              </w:r>
            </w:ins>
            <w:del w:id="711" w:author="haha" w:date="2018-11-26T17:29:00Z">
              <w:r w:rsidR="00E9635F" w:rsidDel="00835CBA">
                <w:rPr>
                  <w:rFonts w:ascii="微软雅黑" w:eastAsia="微软雅黑" w:hAnsi="微软雅黑" w:cs="宋体" w:hint="eastAsia"/>
                  <w:bCs/>
                  <w:kern w:val="0"/>
                  <w:sz w:val="18"/>
                  <w:szCs w:val="18"/>
                </w:rPr>
                <w:delText>必填</w:delText>
              </w:r>
            </w:del>
          </w:p>
          <w:p w14:paraId="504A15F2" w14:textId="1902C769" w:rsidR="00835CBA" w:rsidRDefault="00835CBA" w:rsidP="00DE148A">
            <w:pPr>
              <w:widowControl/>
              <w:jc w:val="left"/>
              <w:rPr>
                <w:rFonts w:ascii="微软雅黑" w:eastAsia="微软雅黑" w:hAnsi="微软雅黑" w:cs="宋体"/>
                <w:bCs/>
                <w:kern w:val="0"/>
                <w:sz w:val="18"/>
                <w:szCs w:val="18"/>
              </w:rPr>
            </w:pPr>
            <w:ins w:id="712" w:author="haha" w:date="2018-11-26T17:29:00Z">
              <w:r>
                <w:rPr>
                  <w:rFonts w:ascii="微软雅黑" w:eastAsia="微软雅黑" w:hAnsi="微软雅黑" w:cs="宋体" w:hint="eastAsia"/>
                  <w:bCs/>
                  <w:kern w:val="0"/>
                  <w:sz w:val="18"/>
                  <w:szCs w:val="18"/>
                </w:rPr>
                <w:t>用户名有误</w:t>
              </w:r>
            </w:ins>
          </w:p>
        </w:tc>
      </w:tr>
      <w:tr w:rsidR="00DE148A" w14:paraId="6A2AA53E" w14:textId="77777777" w:rsidTr="00DE148A">
        <w:trPr>
          <w:trHeight w:val="272"/>
        </w:trPr>
        <w:tc>
          <w:tcPr>
            <w:tcW w:w="802" w:type="dxa"/>
          </w:tcPr>
          <w:p w14:paraId="2B87F478" w14:textId="77777777" w:rsidR="00DE148A" w:rsidRDefault="00DE148A" w:rsidP="00DE148A">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tcPr>
          <w:p w14:paraId="19BA7384" w14:textId="77777777" w:rsidR="00DE148A" w:rsidRDefault="00DE148A"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真实姓名</w:t>
            </w:r>
          </w:p>
        </w:tc>
        <w:tc>
          <w:tcPr>
            <w:tcW w:w="3000" w:type="dxa"/>
          </w:tcPr>
          <w:p w14:paraId="20EE5337" w14:textId="77777777" w:rsidR="00DE148A" w:rsidRDefault="00DE148A" w:rsidP="00DE148A">
            <w:pPr>
              <w:widowControl/>
              <w:jc w:val="left"/>
              <w:rPr>
                <w:rFonts w:ascii="微软雅黑" w:eastAsia="微软雅黑" w:hAnsi="微软雅黑" w:cs="微软雅黑"/>
                <w:color w:val="000000"/>
                <w:sz w:val="18"/>
                <w:szCs w:val="18"/>
              </w:rPr>
            </w:pPr>
            <w:r w:rsidRPr="00DE148A">
              <w:rPr>
                <w:rFonts w:ascii="微软雅黑" w:eastAsia="微软雅黑" w:hAnsi="微软雅黑" w:cs="微软雅黑"/>
                <w:color w:val="000000"/>
                <w:sz w:val="18"/>
                <w:szCs w:val="18"/>
              </w:rPr>
              <w:t>只能填写中英文字符</w:t>
            </w:r>
          </w:p>
        </w:tc>
        <w:tc>
          <w:tcPr>
            <w:tcW w:w="3209" w:type="dxa"/>
          </w:tcPr>
          <w:p w14:paraId="71FB2AA9" w14:textId="77777777" w:rsidR="00DE148A" w:rsidRDefault="00DE148A" w:rsidP="00DE148A">
            <w:pPr>
              <w:pStyle w:val="Axure"/>
              <w:rPr>
                <w:rFonts w:ascii="微软雅黑" w:eastAsia="微软雅黑" w:hAnsi="微软雅黑" w:cs="微软雅黑"/>
                <w:sz w:val="18"/>
                <w:szCs w:val="18"/>
              </w:rPr>
            </w:pPr>
          </w:p>
        </w:tc>
        <w:tc>
          <w:tcPr>
            <w:tcW w:w="1712" w:type="dxa"/>
          </w:tcPr>
          <w:p w14:paraId="24B98059" w14:textId="30C65C46" w:rsidR="00DE148A" w:rsidRDefault="00A20206" w:rsidP="00DE148A">
            <w:pPr>
              <w:widowControl/>
              <w:jc w:val="left"/>
              <w:rPr>
                <w:ins w:id="713" w:author="haha" w:date="2018-11-26T17:30:00Z"/>
                <w:rFonts w:ascii="微软雅黑" w:eastAsia="微软雅黑" w:hAnsi="微软雅黑" w:cs="微软雅黑"/>
                <w:sz w:val="18"/>
                <w:szCs w:val="18"/>
              </w:rPr>
            </w:pPr>
            <w:r>
              <w:rPr>
                <w:rFonts w:ascii="微软雅黑" w:eastAsia="微软雅黑" w:hAnsi="微软雅黑" w:cs="微软雅黑" w:hint="eastAsia"/>
                <w:sz w:val="18"/>
                <w:szCs w:val="18"/>
              </w:rPr>
              <w:t>未</w:t>
            </w:r>
            <w:ins w:id="714" w:author="haha" w:date="2018-11-26T17:30:00Z">
              <w:r w:rsidR="00835CBA">
                <w:rPr>
                  <w:rFonts w:ascii="微软雅黑" w:eastAsia="微软雅黑" w:hAnsi="微软雅黑" w:cs="微软雅黑" w:hint="eastAsia"/>
                  <w:sz w:val="18"/>
                  <w:szCs w:val="18"/>
                </w:rPr>
                <w:t>填写真实姓名</w:t>
              </w:r>
            </w:ins>
            <w:del w:id="715" w:author="haha" w:date="2018-11-26T17:29:00Z">
              <w:r w:rsidR="00E9635F" w:rsidDel="00835CBA">
                <w:rPr>
                  <w:rFonts w:ascii="微软雅黑" w:eastAsia="微软雅黑" w:hAnsi="微软雅黑" w:cs="微软雅黑" w:hint="eastAsia"/>
                  <w:sz w:val="18"/>
                  <w:szCs w:val="18"/>
                </w:rPr>
                <w:delText>必填</w:delText>
              </w:r>
            </w:del>
          </w:p>
          <w:p w14:paraId="4BA092C0" w14:textId="748B5182" w:rsidR="00835CBA" w:rsidRDefault="00835CBA" w:rsidP="00DE148A">
            <w:pPr>
              <w:widowControl/>
              <w:jc w:val="left"/>
              <w:rPr>
                <w:rFonts w:ascii="微软雅黑" w:eastAsia="微软雅黑" w:hAnsi="微软雅黑" w:cs="微软雅黑"/>
                <w:sz w:val="18"/>
                <w:szCs w:val="18"/>
              </w:rPr>
            </w:pPr>
            <w:ins w:id="716" w:author="haha" w:date="2018-11-26T17:30:00Z">
              <w:r>
                <w:rPr>
                  <w:rFonts w:ascii="微软雅黑" w:eastAsia="微软雅黑" w:hAnsi="微软雅黑" w:cs="微软雅黑" w:hint="eastAsia"/>
                  <w:sz w:val="18"/>
                  <w:szCs w:val="18"/>
                </w:rPr>
                <w:t>真实姓名填写有误</w:t>
              </w:r>
            </w:ins>
          </w:p>
        </w:tc>
      </w:tr>
      <w:tr w:rsidR="00DE148A" w14:paraId="5FC1AD2F" w14:textId="77777777" w:rsidTr="00DE148A">
        <w:trPr>
          <w:trHeight w:val="272"/>
        </w:trPr>
        <w:tc>
          <w:tcPr>
            <w:tcW w:w="802" w:type="dxa"/>
          </w:tcPr>
          <w:p w14:paraId="01121F08" w14:textId="77777777" w:rsidR="00DE148A" w:rsidRDefault="00DE148A" w:rsidP="00DE148A">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tcPr>
          <w:p w14:paraId="2F3D31C6" w14:textId="77777777" w:rsidR="00DE148A" w:rsidRDefault="00E9635F"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邮箱</w:t>
            </w:r>
          </w:p>
        </w:tc>
        <w:tc>
          <w:tcPr>
            <w:tcW w:w="3000" w:type="dxa"/>
          </w:tcPr>
          <w:p w14:paraId="59AB57CA" w14:textId="77777777" w:rsidR="00DE148A" w:rsidRDefault="00E9635F"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填写英文字符，数字</w:t>
            </w:r>
          </w:p>
        </w:tc>
        <w:tc>
          <w:tcPr>
            <w:tcW w:w="3209" w:type="dxa"/>
          </w:tcPr>
          <w:p w14:paraId="1D53C414" w14:textId="4847485C" w:rsidR="00DE148A" w:rsidRDefault="00201177" w:rsidP="00DE148A">
            <w:pPr>
              <w:pStyle w:val="Axure"/>
              <w:rPr>
                <w:rFonts w:ascii="微软雅黑" w:eastAsia="微软雅黑" w:hAnsi="微软雅黑" w:cs="微软雅黑"/>
                <w:sz w:val="18"/>
                <w:szCs w:val="18"/>
              </w:rPr>
            </w:pPr>
            <w:ins w:id="717" w:author="haha" w:date="2018-11-27T15:43:00Z">
              <w:r>
                <w:rPr>
                  <w:rFonts w:ascii="微软雅黑" w:eastAsia="微软雅黑" w:hAnsi="微软雅黑" w:cs="微软雅黑" w:hint="eastAsia"/>
                  <w:sz w:val="18"/>
                  <w:szCs w:val="18"/>
                </w:rPr>
                <w:t xml:space="preserve">发送账号和密码 </w:t>
              </w:r>
              <w:r>
                <w:rPr>
                  <w:rFonts w:ascii="微软雅黑" w:eastAsia="微软雅黑" w:hAnsi="微软雅黑" w:cs="微软雅黑"/>
                  <w:sz w:val="18"/>
                  <w:szCs w:val="18"/>
                </w:rPr>
                <w:t xml:space="preserve"> </w:t>
              </w:r>
              <w:r>
                <w:rPr>
                  <w:rFonts w:ascii="微软雅黑" w:eastAsia="微软雅黑" w:hAnsi="微软雅黑" w:cs="微软雅黑" w:hint="eastAsia"/>
                  <w:sz w:val="18"/>
                  <w:szCs w:val="18"/>
                </w:rPr>
                <w:t>随机</w:t>
              </w:r>
            </w:ins>
            <w:ins w:id="718" w:author="haha" w:date="2018-11-27T15:44:00Z">
              <w:r>
                <w:rPr>
                  <w:rFonts w:ascii="微软雅黑" w:eastAsia="微软雅黑" w:hAnsi="微软雅黑" w:cs="微软雅黑" w:hint="eastAsia"/>
                  <w:sz w:val="18"/>
                  <w:szCs w:val="18"/>
                </w:rPr>
                <w:t>发送就可以</w:t>
              </w:r>
            </w:ins>
          </w:p>
        </w:tc>
        <w:tc>
          <w:tcPr>
            <w:tcW w:w="1712" w:type="dxa"/>
          </w:tcPr>
          <w:p w14:paraId="6BB1A12F" w14:textId="77777777" w:rsidR="00DE148A" w:rsidRDefault="00835CBA" w:rsidP="00DE148A">
            <w:pPr>
              <w:widowControl/>
              <w:jc w:val="left"/>
              <w:rPr>
                <w:ins w:id="719" w:author="haha" w:date="2018-11-26T17:30:00Z"/>
                <w:rFonts w:ascii="微软雅黑" w:eastAsia="微软雅黑" w:hAnsi="微软雅黑" w:cs="微软雅黑"/>
                <w:sz w:val="18"/>
                <w:szCs w:val="18"/>
              </w:rPr>
            </w:pPr>
            <w:ins w:id="720" w:author="haha" w:date="2018-11-26T17:30:00Z">
              <w:r>
                <w:rPr>
                  <w:rFonts w:ascii="微软雅黑" w:eastAsia="微软雅黑" w:hAnsi="微软雅黑" w:cs="微软雅黑" w:hint="eastAsia"/>
                  <w:sz w:val="18"/>
                  <w:szCs w:val="18"/>
                </w:rPr>
                <w:t>未填写邮箱</w:t>
              </w:r>
            </w:ins>
            <w:del w:id="721" w:author="haha" w:date="2018-11-26T17:30:00Z">
              <w:r w:rsidR="00E9635F" w:rsidDel="00835CBA">
                <w:rPr>
                  <w:rFonts w:ascii="微软雅黑" w:eastAsia="微软雅黑" w:hAnsi="微软雅黑" w:cs="微软雅黑" w:hint="eastAsia"/>
                  <w:sz w:val="18"/>
                  <w:szCs w:val="18"/>
                </w:rPr>
                <w:delText>必填</w:delText>
              </w:r>
            </w:del>
          </w:p>
          <w:p w14:paraId="3195ED69" w14:textId="1881850F" w:rsidR="00835CBA" w:rsidRDefault="00835CBA" w:rsidP="00DE148A">
            <w:pPr>
              <w:widowControl/>
              <w:jc w:val="left"/>
              <w:rPr>
                <w:rFonts w:ascii="微软雅黑" w:eastAsia="微软雅黑" w:hAnsi="微软雅黑" w:cs="微软雅黑"/>
                <w:sz w:val="18"/>
                <w:szCs w:val="18"/>
              </w:rPr>
            </w:pPr>
            <w:ins w:id="722" w:author="haha" w:date="2018-11-26T17:30:00Z">
              <w:r>
                <w:rPr>
                  <w:rFonts w:ascii="微软雅黑" w:eastAsia="微软雅黑" w:hAnsi="微软雅黑" w:cs="微软雅黑" w:hint="eastAsia"/>
                  <w:sz w:val="18"/>
                  <w:szCs w:val="18"/>
                </w:rPr>
                <w:t>有误</w:t>
              </w:r>
            </w:ins>
          </w:p>
        </w:tc>
      </w:tr>
      <w:tr w:rsidR="00DE148A" w14:paraId="12E3DB27" w14:textId="77777777" w:rsidTr="00DE148A">
        <w:trPr>
          <w:trHeight w:val="272"/>
        </w:trPr>
        <w:tc>
          <w:tcPr>
            <w:tcW w:w="802" w:type="dxa"/>
          </w:tcPr>
          <w:p w14:paraId="241DCE53" w14:textId="77777777" w:rsidR="00DE148A" w:rsidRDefault="00DE148A" w:rsidP="00DE148A">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4</w:t>
            </w:r>
          </w:p>
        </w:tc>
        <w:tc>
          <w:tcPr>
            <w:tcW w:w="1309" w:type="dxa"/>
          </w:tcPr>
          <w:p w14:paraId="26810F5C" w14:textId="77777777" w:rsidR="00DE148A" w:rsidRDefault="00E9635F"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角色</w:t>
            </w:r>
          </w:p>
        </w:tc>
        <w:tc>
          <w:tcPr>
            <w:tcW w:w="3000" w:type="dxa"/>
          </w:tcPr>
          <w:p w14:paraId="403701A8" w14:textId="351B80C0" w:rsidR="00DE148A" w:rsidRDefault="00E9635F"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请选择</w:t>
            </w:r>
            <w:ins w:id="723" w:author="haha" w:date="2018-11-27T09:59:00Z">
              <w:r w:rsidR="00AB68ED">
                <w:rPr>
                  <w:rFonts w:ascii="微软雅黑" w:eastAsia="微软雅黑" w:hAnsi="微软雅黑" w:cs="微软雅黑" w:hint="eastAsia"/>
                  <w:color w:val="000000"/>
                  <w:sz w:val="18"/>
                  <w:szCs w:val="18"/>
                </w:rPr>
                <w:t>（超级管理员 机构管理员</w:t>
              </w:r>
              <w:r w:rsidR="00456D54">
                <w:rPr>
                  <w:rFonts w:ascii="微软雅黑" w:eastAsia="微软雅黑" w:hAnsi="微软雅黑" w:cs="微软雅黑" w:hint="eastAsia"/>
                  <w:color w:val="000000"/>
                  <w:sz w:val="18"/>
                  <w:szCs w:val="18"/>
                </w:rPr>
                <w:t xml:space="preserve"> 外呼主管 外呼专员</w:t>
              </w:r>
              <w:r w:rsidR="00AB68ED">
                <w:rPr>
                  <w:rFonts w:ascii="微软雅黑" w:eastAsia="微软雅黑" w:hAnsi="微软雅黑" w:cs="微软雅黑" w:hint="eastAsia"/>
                  <w:color w:val="000000"/>
                  <w:sz w:val="18"/>
                  <w:szCs w:val="18"/>
                </w:rPr>
                <w:t>）</w:t>
              </w:r>
            </w:ins>
          </w:p>
        </w:tc>
        <w:tc>
          <w:tcPr>
            <w:tcW w:w="3209" w:type="dxa"/>
          </w:tcPr>
          <w:p w14:paraId="19475D94" w14:textId="77777777" w:rsidR="00DE148A" w:rsidRDefault="00DE148A" w:rsidP="00DE148A">
            <w:pPr>
              <w:pStyle w:val="Axure"/>
              <w:rPr>
                <w:rFonts w:ascii="微软雅黑" w:eastAsia="微软雅黑" w:hAnsi="微软雅黑" w:cs="微软雅黑"/>
                <w:sz w:val="18"/>
                <w:szCs w:val="18"/>
              </w:rPr>
            </w:pPr>
          </w:p>
        </w:tc>
        <w:tc>
          <w:tcPr>
            <w:tcW w:w="1712" w:type="dxa"/>
          </w:tcPr>
          <w:p w14:paraId="61DDBE8C" w14:textId="0954B2E0" w:rsidR="00DE148A" w:rsidRDefault="00456D54" w:rsidP="00DE148A">
            <w:pPr>
              <w:widowControl/>
              <w:jc w:val="left"/>
              <w:rPr>
                <w:rFonts w:ascii="微软雅黑" w:eastAsia="微软雅黑" w:hAnsi="微软雅黑" w:cs="微软雅黑"/>
                <w:sz w:val="18"/>
                <w:szCs w:val="18"/>
              </w:rPr>
            </w:pPr>
            <w:ins w:id="724" w:author="haha" w:date="2018-11-27T10:00:00Z">
              <w:r>
                <w:rPr>
                  <w:rFonts w:ascii="微软雅黑" w:eastAsia="微软雅黑" w:hAnsi="微软雅黑" w:cs="微软雅黑" w:hint="eastAsia"/>
                  <w:sz w:val="18"/>
                  <w:szCs w:val="18"/>
                </w:rPr>
                <w:t>请选择用户角色</w:t>
              </w:r>
            </w:ins>
            <w:del w:id="725" w:author="haha" w:date="2018-11-26T17:30:00Z">
              <w:r w:rsidR="00E9635F" w:rsidDel="00835CBA">
                <w:rPr>
                  <w:rFonts w:ascii="微软雅黑" w:eastAsia="微软雅黑" w:hAnsi="微软雅黑" w:cs="微软雅黑" w:hint="eastAsia"/>
                  <w:sz w:val="18"/>
                  <w:szCs w:val="18"/>
                </w:rPr>
                <w:delText>必填</w:delText>
              </w:r>
            </w:del>
          </w:p>
        </w:tc>
      </w:tr>
      <w:tr w:rsidR="00DE148A" w14:paraId="4B433486" w14:textId="77777777" w:rsidTr="00DE148A">
        <w:trPr>
          <w:trHeight w:val="272"/>
        </w:trPr>
        <w:tc>
          <w:tcPr>
            <w:tcW w:w="802" w:type="dxa"/>
          </w:tcPr>
          <w:p w14:paraId="4A5B15EC" w14:textId="77777777" w:rsidR="00DE148A" w:rsidRDefault="00DE148A" w:rsidP="00DE148A">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5</w:t>
            </w:r>
          </w:p>
        </w:tc>
        <w:tc>
          <w:tcPr>
            <w:tcW w:w="1309" w:type="dxa"/>
          </w:tcPr>
          <w:p w14:paraId="2364E5C3" w14:textId="77777777" w:rsidR="00DE148A" w:rsidRDefault="00E9635F"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外呼主管</w:t>
            </w:r>
          </w:p>
        </w:tc>
        <w:tc>
          <w:tcPr>
            <w:tcW w:w="3000" w:type="dxa"/>
          </w:tcPr>
          <w:p w14:paraId="70CF3A4F" w14:textId="723822F5" w:rsidR="00DE148A" w:rsidRDefault="00E9635F"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请选择</w:t>
            </w:r>
            <w:ins w:id="726" w:author="haha" w:date="2018-11-27T09:59:00Z">
              <w:r w:rsidR="00456D54">
                <w:rPr>
                  <w:rFonts w:ascii="微软雅黑" w:eastAsia="微软雅黑" w:hAnsi="微软雅黑" w:cs="微软雅黑" w:hint="eastAsia"/>
                  <w:color w:val="000000"/>
                  <w:sz w:val="18"/>
                  <w:szCs w:val="18"/>
                </w:rPr>
                <w:t>（根据现有的主管进行选择）</w:t>
              </w:r>
            </w:ins>
          </w:p>
        </w:tc>
        <w:tc>
          <w:tcPr>
            <w:tcW w:w="3209" w:type="dxa"/>
          </w:tcPr>
          <w:p w14:paraId="58FCEC0C" w14:textId="77777777" w:rsidR="00DE148A" w:rsidRDefault="00DE148A" w:rsidP="00DE148A">
            <w:pPr>
              <w:pStyle w:val="Axure"/>
              <w:rPr>
                <w:rFonts w:ascii="微软雅黑" w:eastAsia="微软雅黑" w:hAnsi="微软雅黑" w:cs="微软雅黑"/>
                <w:sz w:val="18"/>
                <w:szCs w:val="18"/>
              </w:rPr>
            </w:pPr>
          </w:p>
        </w:tc>
        <w:tc>
          <w:tcPr>
            <w:tcW w:w="1712" w:type="dxa"/>
          </w:tcPr>
          <w:p w14:paraId="79F8723B" w14:textId="421FEA40" w:rsidR="00DE148A" w:rsidRDefault="00456D54" w:rsidP="00DE148A">
            <w:pPr>
              <w:widowControl/>
              <w:jc w:val="left"/>
              <w:rPr>
                <w:rFonts w:ascii="微软雅黑" w:eastAsia="微软雅黑" w:hAnsi="微软雅黑" w:cs="微软雅黑"/>
                <w:sz w:val="18"/>
                <w:szCs w:val="18"/>
              </w:rPr>
            </w:pPr>
            <w:ins w:id="727" w:author="haha" w:date="2018-11-27T10:00:00Z">
              <w:r>
                <w:rPr>
                  <w:rFonts w:ascii="微软雅黑" w:eastAsia="微软雅黑" w:hAnsi="微软雅黑" w:cs="微软雅黑" w:hint="eastAsia"/>
                  <w:sz w:val="18"/>
                  <w:szCs w:val="18"/>
                </w:rPr>
                <w:t>请选择</w:t>
              </w:r>
            </w:ins>
            <w:ins w:id="728" w:author="haha" w:date="2018-11-27T10:01:00Z">
              <w:r>
                <w:rPr>
                  <w:rFonts w:ascii="微软雅黑" w:eastAsia="微软雅黑" w:hAnsi="微软雅黑" w:cs="微软雅黑" w:hint="eastAsia"/>
                  <w:sz w:val="18"/>
                  <w:szCs w:val="18"/>
                </w:rPr>
                <w:t>外呼主管</w:t>
              </w:r>
            </w:ins>
            <w:del w:id="729" w:author="haha" w:date="2018-11-26T17:30:00Z">
              <w:r w:rsidR="00E9635F" w:rsidDel="00835CBA">
                <w:rPr>
                  <w:rFonts w:ascii="微软雅黑" w:eastAsia="微软雅黑" w:hAnsi="微软雅黑" w:cs="微软雅黑" w:hint="eastAsia"/>
                  <w:sz w:val="18"/>
                  <w:szCs w:val="18"/>
                </w:rPr>
                <w:delText>必填</w:delText>
              </w:r>
            </w:del>
          </w:p>
        </w:tc>
      </w:tr>
      <w:tr w:rsidR="00DE148A" w14:paraId="0BD1268B" w14:textId="77777777" w:rsidTr="00DE148A">
        <w:trPr>
          <w:trHeight w:val="272"/>
        </w:trPr>
        <w:tc>
          <w:tcPr>
            <w:tcW w:w="802" w:type="dxa"/>
          </w:tcPr>
          <w:p w14:paraId="6C42D284" w14:textId="77777777" w:rsidR="00DE148A" w:rsidRDefault="00DE148A" w:rsidP="00DE148A">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6</w:t>
            </w:r>
          </w:p>
        </w:tc>
        <w:tc>
          <w:tcPr>
            <w:tcW w:w="1309" w:type="dxa"/>
          </w:tcPr>
          <w:p w14:paraId="5A9309FD" w14:textId="77777777" w:rsidR="00DE148A" w:rsidRDefault="00E9635F"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绑定分机</w:t>
            </w:r>
          </w:p>
        </w:tc>
        <w:tc>
          <w:tcPr>
            <w:tcW w:w="3000" w:type="dxa"/>
          </w:tcPr>
          <w:p w14:paraId="55F30873" w14:textId="5F94AD6C" w:rsidR="00DE148A" w:rsidRDefault="00E9635F" w:rsidP="00DE148A">
            <w:pPr>
              <w:widowControl/>
              <w:jc w:val="left"/>
              <w:rPr>
                <w:rFonts w:ascii="微软雅黑" w:eastAsia="微软雅黑" w:hAnsi="微软雅黑" w:cs="微软雅黑"/>
                <w:color w:val="000000"/>
                <w:sz w:val="18"/>
                <w:szCs w:val="18"/>
              </w:rPr>
            </w:pPr>
            <w:del w:id="730" w:author="haha" w:date="2018-11-27T11:20:00Z">
              <w:r w:rsidDel="007D324C">
                <w:rPr>
                  <w:rFonts w:ascii="微软雅黑" w:eastAsia="微软雅黑" w:hAnsi="微软雅黑" w:cs="微软雅黑" w:hint="eastAsia"/>
                  <w:color w:val="000000"/>
                  <w:sz w:val="18"/>
                  <w:szCs w:val="18"/>
                </w:rPr>
                <w:delText>请选择</w:delText>
              </w:r>
            </w:del>
            <w:ins w:id="731" w:author="haha" w:date="2018-11-27T11:20:00Z">
              <w:r w:rsidR="007D324C">
                <w:rPr>
                  <w:rFonts w:ascii="微软雅黑" w:eastAsia="微软雅黑" w:hAnsi="微软雅黑" w:cs="微软雅黑" w:hint="eastAsia"/>
                  <w:color w:val="000000"/>
                  <w:sz w:val="18"/>
                  <w:szCs w:val="18"/>
                </w:rPr>
                <w:t>系统自动分配</w:t>
              </w:r>
            </w:ins>
          </w:p>
        </w:tc>
        <w:tc>
          <w:tcPr>
            <w:tcW w:w="3209" w:type="dxa"/>
          </w:tcPr>
          <w:p w14:paraId="6797FFF0" w14:textId="77777777" w:rsidR="00DE148A" w:rsidRDefault="00DE148A" w:rsidP="00DE148A">
            <w:pPr>
              <w:pStyle w:val="Axure"/>
              <w:rPr>
                <w:rFonts w:ascii="微软雅黑" w:eastAsia="微软雅黑" w:hAnsi="微软雅黑" w:cs="微软雅黑"/>
                <w:color w:val="000000"/>
                <w:sz w:val="18"/>
                <w:szCs w:val="18"/>
              </w:rPr>
            </w:pPr>
          </w:p>
        </w:tc>
        <w:tc>
          <w:tcPr>
            <w:tcW w:w="1712" w:type="dxa"/>
          </w:tcPr>
          <w:p w14:paraId="4D428410" w14:textId="0A5660A3" w:rsidR="00DE148A" w:rsidRPr="00590B8A" w:rsidRDefault="00590B8A" w:rsidP="00DE148A">
            <w:pPr>
              <w:widowControl/>
              <w:jc w:val="left"/>
              <w:rPr>
                <w:rFonts w:ascii="微软雅黑" w:eastAsia="微软雅黑" w:hAnsi="微软雅黑" w:cs="微软雅黑"/>
                <w:sz w:val="18"/>
                <w:szCs w:val="18"/>
                <w:highlight w:val="yellow"/>
                <w:rPrChange w:id="732" w:author=" " w:date="2018-12-06T11:28:00Z">
                  <w:rPr>
                    <w:rFonts w:ascii="微软雅黑" w:eastAsia="微软雅黑" w:hAnsi="微软雅黑" w:cs="微软雅黑"/>
                    <w:sz w:val="18"/>
                    <w:szCs w:val="18"/>
                  </w:rPr>
                </w:rPrChange>
              </w:rPr>
            </w:pPr>
            <w:ins w:id="733" w:author=" " w:date="2018-12-06T11:28:00Z">
              <w:r w:rsidRPr="00590B8A">
                <w:rPr>
                  <w:rFonts w:ascii="微软雅黑" w:eastAsia="微软雅黑" w:hAnsi="微软雅黑" w:cs="微软雅黑" w:hint="eastAsia"/>
                  <w:color w:val="FF0000"/>
                  <w:sz w:val="18"/>
                  <w:szCs w:val="18"/>
                  <w:highlight w:val="yellow"/>
                  <w:rPrChange w:id="734" w:author=" " w:date="2018-12-06T11:28:00Z">
                    <w:rPr>
                      <w:rFonts w:ascii="微软雅黑" w:eastAsia="微软雅黑" w:hAnsi="微软雅黑" w:cs="微软雅黑" w:hint="eastAsia"/>
                      <w:sz w:val="18"/>
                      <w:szCs w:val="18"/>
                    </w:rPr>
                  </w:rPrChange>
                </w:rPr>
                <w:t>（机构管理员不能同时登陆（新建外呼专员、分配分机）</w:t>
              </w:r>
            </w:ins>
            <w:del w:id="735" w:author="haha" w:date="2018-11-26T17:30:00Z">
              <w:r w:rsidR="00E9635F" w:rsidRPr="00590B8A" w:rsidDel="00835CBA">
                <w:rPr>
                  <w:rFonts w:ascii="微软雅黑" w:eastAsia="微软雅黑" w:hAnsi="微软雅黑" w:cs="微软雅黑" w:hint="eastAsia"/>
                  <w:sz w:val="18"/>
                  <w:szCs w:val="18"/>
                  <w:highlight w:val="yellow"/>
                  <w:rPrChange w:id="736" w:author=" " w:date="2018-12-06T11:28:00Z">
                    <w:rPr>
                      <w:rFonts w:ascii="微软雅黑" w:eastAsia="微软雅黑" w:hAnsi="微软雅黑" w:cs="微软雅黑" w:hint="eastAsia"/>
                      <w:sz w:val="18"/>
                      <w:szCs w:val="18"/>
                    </w:rPr>
                  </w:rPrChange>
                </w:rPr>
                <w:delText>必填</w:delText>
              </w:r>
            </w:del>
          </w:p>
        </w:tc>
      </w:tr>
      <w:tr w:rsidR="00DE148A" w14:paraId="08AB72D3" w14:textId="77777777" w:rsidTr="00DE148A">
        <w:trPr>
          <w:trHeight w:val="272"/>
        </w:trPr>
        <w:tc>
          <w:tcPr>
            <w:tcW w:w="802" w:type="dxa"/>
          </w:tcPr>
          <w:p w14:paraId="71C055F8" w14:textId="77777777" w:rsidR="00DE148A" w:rsidRDefault="00DE148A" w:rsidP="00DE148A">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7</w:t>
            </w:r>
          </w:p>
        </w:tc>
        <w:tc>
          <w:tcPr>
            <w:tcW w:w="1309" w:type="dxa"/>
          </w:tcPr>
          <w:p w14:paraId="7AAF0320" w14:textId="77777777" w:rsidR="00DE148A" w:rsidRDefault="00E9635F"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备注</w:t>
            </w:r>
          </w:p>
        </w:tc>
        <w:tc>
          <w:tcPr>
            <w:tcW w:w="3000" w:type="dxa"/>
          </w:tcPr>
          <w:p w14:paraId="2717E288" w14:textId="77777777" w:rsidR="00DE148A" w:rsidRDefault="00E9635F"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还可以输入1</w:t>
            </w:r>
            <w:r>
              <w:rPr>
                <w:rFonts w:ascii="微软雅黑" w:eastAsia="微软雅黑" w:hAnsi="微软雅黑" w:cs="微软雅黑"/>
                <w:color w:val="000000"/>
                <w:sz w:val="18"/>
                <w:szCs w:val="18"/>
              </w:rPr>
              <w:t>00</w:t>
            </w:r>
            <w:r>
              <w:rPr>
                <w:rFonts w:ascii="微软雅黑" w:eastAsia="微软雅黑" w:hAnsi="微软雅黑" w:cs="微软雅黑" w:hint="eastAsia"/>
                <w:color w:val="000000"/>
                <w:sz w:val="18"/>
                <w:szCs w:val="18"/>
              </w:rPr>
              <w:t>字</w:t>
            </w:r>
          </w:p>
        </w:tc>
        <w:tc>
          <w:tcPr>
            <w:tcW w:w="3209" w:type="dxa"/>
          </w:tcPr>
          <w:p w14:paraId="5A5A3147" w14:textId="77777777" w:rsidR="00DE148A" w:rsidRDefault="00DE148A" w:rsidP="00DE148A">
            <w:pPr>
              <w:pStyle w:val="Axure"/>
              <w:rPr>
                <w:rFonts w:ascii="微软雅黑" w:eastAsia="微软雅黑" w:hAnsi="微软雅黑" w:cs="微软雅黑"/>
                <w:color w:val="000000"/>
                <w:sz w:val="18"/>
                <w:szCs w:val="18"/>
              </w:rPr>
            </w:pPr>
          </w:p>
        </w:tc>
        <w:tc>
          <w:tcPr>
            <w:tcW w:w="1712" w:type="dxa"/>
          </w:tcPr>
          <w:p w14:paraId="512161A2" w14:textId="2B0379DD" w:rsidR="00DE148A" w:rsidRDefault="00456D54" w:rsidP="00DE148A">
            <w:pPr>
              <w:widowControl/>
              <w:jc w:val="left"/>
              <w:rPr>
                <w:rFonts w:ascii="微软雅黑" w:eastAsia="微软雅黑" w:hAnsi="微软雅黑" w:cs="微软雅黑"/>
                <w:sz w:val="18"/>
                <w:szCs w:val="18"/>
              </w:rPr>
            </w:pPr>
            <w:ins w:id="737" w:author="haha" w:date="2018-11-27T10:00:00Z">
              <w:r>
                <w:rPr>
                  <w:rFonts w:ascii="微软雅黑" w:eastAsia="微软雅黑" w:hAnsi="微软雅黑" w:cs="微软雅黑" w:hint="eastAsia"/>
                  <w:sz w:val="18"/>
                  <w:szCs w:val="18"/>
                </w:rPr>
                <w:t>超出1</w:t>
              </w:r>
              <w:r>
                <w:rPr>
                  <w:rFonts w:ascii="微软雅黑" w:eastAsia="微软雅黑" w:hAnsi="微软雅黑" w:cs="微软雅黑"/>
                  <w:sz w:val="18"/>
                  <w:szCs w:val="18"/>
                </w:rPr>
                <w:t>00</w:t>
              </w:r>
              <w:r>
                <w:rPr>
                  <w:rFonts w:ascii="微软雅黑" w:eastAsia="微软雅黑" w:hAnsi="微软雅黑" w:cs="微软雅黑" w:hint="eastAsia"/>
                  <w:sz w:val="18"/>
                  <w:szCs w:val="18"/>
                </w:rPr>
                <w:t>字不显示多余内容</w:t>
              </w:r>
            </w:ins>
            <w:del w:id="738" w:author="haha" w:date="2018-11-26T17:30:00Z">
              <w:r w:rsidR="00E9635F" w:rsidDel="00835CBA">
                <w:rPr>
                  <w:rFonts w:ascii="微软雅黑" w:eastAsia="微软雅黑" w:hAnsi="微软雅黑" w:cs="微软雅黑" w:hint="eastAsia"/>
                  <w:sz w:val="18"/>
                  <w:szCs w:val="18"/>
                </w:rPr>
                <w:delText>选填</w:delText>
              </w:r>
            </w:del>
          </w:p>
        </w:tc>
      </w:tr>
      <w:tr w:rsidR="00DE148A" w14:paraId="6B0C7DDE" w14:textId="77777777" w:rsidTr="00DE148A">
        <w:trPr>
          <w:trHeight w:val="272"/>
        </w:trPr>
        <w:tc>
          <w:tcPr>
            <w:tcW w:w="802" w:type="dxa"/>
          </w:tcPr>
          <w:p w14:paraId="3460BC81" w14:textId="77777777" w:rsidR="00DE148A" w:rsidRDefault="00DE148A" w:rsidP="00DE148A">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8</w:t>
            </w:r>
          </w:p>
        </w:tc>
        <w:tc>
          <w:tcPr>
            <w:tcW w:w="1309" w:type="dxa"/>
          </w:tcPr>
          <w:p w14:paraId="7E2C6F03" w14:textId="77777777" w:rsidR="00DE148A" w:rsidRDefault="00E9635F"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保存按钮</w:t>
            </w:r>
          </w:p>
        </w:tc>
        <w:tc>
          <w:tcPr>
            <w:tcW w:w="3000" w:type="dxa"/>
          </w:tcPr>
          <w:p w14:paraId="09ABB13E" w14:textId="77777777" w:rsidR="00DE148A" w:rsidRDefault="00E9635F"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p>
        </w:tc>
        <w:tc>
          <w:tcPr>
            <w:tcW w:w="3209" w:type="dxa"/>
          </w:tcPr>
          <w:p w14:paraId="1ABB4169" w14:textId="77777777" w:rsidR="00DE148A" w:rsidRDefault="00E9635F" w:rsidP="00DE148A">
            <w:pPr>
              <w:pStyle w:val="Axure"/>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用户管理</w:t>
            </w:r>
          </w:p>
        </w:tc>
        <w:tc>
          <w:tcPr>
            <w:tcW w:w="1712" w:type="dxa"/>
          </w:tcPr>
          <w:p w14:paraId="1CC9213A" w14:textId="77777777" w:rsidR="00DE148A" w:rsidRDefault="00E9635F" w:rsidP="00DE148A">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是否确定保存</w:t>
            </w:r>
          </w:p>
        </w:tc>
      </w:tr>
      <w:tr w:rsidR="00DE148A" w14:paraId="29ACE92D" w14:textId="77777777" w:rsidTr="00DE148A">
        <w:trPr>
          <w:trHeight w:val="272"/>
        </w:trPr>
        <w:tc>
          <w:tcPr>
            <w:tcW w:w="802" w:type="dxa"/>
          </w:tcPr>
          <w:p w14:paraId="594598A5" w14:textId="77777777" w:rsidR="00DE148A" w:rsidRDefault="00DE148A" w:rsidP="00DE148A">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9</w:t>
            </w:r>
          </w:p>
        </w:tc>
        <w:tc>
          <w:tcPr>
            <w:tcW w:w="1309" w:type="dxa"/>
          </w:tcPr>
          <w:p w14:paraId="5DFDDA77" w14:textId="77777777" w:rsidR="00DE148A" w:rsidRDefault="00E9635F"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重置按钮</w:t>
            </w:r>
          </w:p>
        </w:tc>
        <w:tc>
          <w:tcPr>
            <w:tcW w:w="3000" w:type="dxa"/>
          </w:tcPr>
          <w:p w14:paraId="6EB2EFFA" w14:textId="77777777" w:rsidR="00DE148A" w:rsidRDefault="00E9635F" w:rsidP="00DE148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p>
        </w:tc>
        <w:tc>
          <w:tcPr>
            <w:tcW w:w="3209" w:type="dxa"/>
          </w:tcPr>
          <w:p w14:paraId="61AD4779" w14:textId="77777777" w:rsidR="00DE148A" w:rsidRDefault="00E9635F" w:rsidP="00DE148A">
            <w:pPr>
              <w:pStyle w:val="Axure"/>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清空当前页面内容</w:t>
            </w:r>
          </w:p>
        </w:tc>
        <w:tc>
          <w:tcPr>
            <w:tcW w:w="1712" w:type="dxa"/>
          </w:tcPr>
          <w:p w14:paraId="4F9BDE53" w14:textId="77777777" w:rsidR="00DE148A" w:rsidRDefault="00E9635F" w:rsidP="00DE148A">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是否确定重置</w:t>
            </w:r>
          </w:p>
        </w:tc>
      </w:tr>
    </w:tbl>
    <w:p w14:paraId="697A20B6" w14:textId="77777777" w:rsidR="00DE148A" w:rsidRDefault="005B611B" w:rsidP="00EA67CF">
      <w:pPr>
        <w:pStyle w:val="1"/>
        <w:spacing w:before="0" w:after="0"/>
      </w:pPr>
      <w:bookmarkStart w:id="739" w:name="_Toc531798000"/>
      <w:r>
        <w:rPr>
          <w:rFonts w:hint="eastAsia"/>
        </w:rPr>
        <w:t>转移</w:t>
      </w:r>
      <w:r w:rsidRPr="00DE148A">
        <w:rPr>
          <w:rFonts w:hint="eastAsia"/>
        </w:rPr>
        <w:t>用户页面</w:t>
      </w:r>
      <w:bookmarkEnd w:id="739"/>
    </w:p>
    <w:p w14:paraId="0D45DD42" w14:textId="77777777" w:rsidR="005B611B" w:rsidRDefault="00362280" w:rsidP="005B611B">
      <w:pPr>
        <w:tabs>
          <w:tab w:val="left" w:pos="2580"/>
        </w:tabs>
        <w:rPr>
          <w:sz w:val="30"/>
          <w:szCs w:val="30"/>
        </w:rPr>
      </w:pPr>
      <w:r>
        <w:rPr>
          <w:noProof/>
        </w:rPr>
        <w:drawing>
          <wp:inline distT="0" distB="0" distL="0" distR="0" wp14:anchorId="7C6A3625" wp14:editId="11AC27EC">
            <wp:extent cx="5274310" cy="932180"/>
            <wp:effectExtent l="0" t="0" r="2540"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932180"/>
                    </a:xfrm>
                    <a:prstGeom prst="rect">
                      <a:avLst/>
                    </a:prstGeom>
                  </pic:spPr>
                </pic:pic>
              </a:graphicData>
            </a:graphic>
          </wp:inline>
        </w:drawing>
      </w:r>
    </w:p>
    <w:tbl>
      <w:tblPr>
        <w:tblpPr w:leftFromText="180" w:rightFromText="180" w:vertAnchor="text" w:horzAnchor="margin" w:tblpXSpec="center" w:tblpY="32"/>
        <w:tblOverlap w:val="never"/>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2"/>
        <w:gridCol w:w="1309"/>
        <w:gridCol w:w="3000"/>
        <w:gridCol w:w="2114"/>
        <w:gridCol w:w="2807"/>
      </w:tblGrid>
      <w:tr w:rsidR="00362280" w14:paraId="3033ACFE" w14:textId="77777777" w:rsidTr="00EA67CF">
        <w:trPr>
          <w:trHeight w:val="345"/>
        </w:trPr>
        <w:tc>
          <w:tcPr>
            <w:tcW w:w="802" w:type="dxa"/>
          </w:tcPr>
          <w:p w14:paraId="130BFF1A" w14:textId="77777777" w:rsidR="00362280" w:rsidRDefault="00362280" w:rsidP="00FA2F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tcPr>
          <w:p w14:paraId="4E46486F" w14:textId="77777777" w:rsidR="00362280" w:rsidRDefault="00362280" w:rsidP="00FA2F12">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14:paraId="7955A8CE" w14:textId="77777777" w:rsidR="00362280" w:rsidRDefault="00362280" w:rsidP="00FA2F12">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2114" w:type="dxa"/>
          </w:tcPr>
          <w:p w14:paraId="6639E8E9" w14:textId="77777777" w:rsidR="00362280" w:rsidRDefault="00362280" w:rsidP="00FA2F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2807" w:type="dxa"/>
          </w:tcPr>
          <w:p w14:paraId="56A91912" w14:textId="77777777" w:rsidR="00362280" w:rsidRDefault="00362280" w:rsidP="00FA2F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362280" w14:paraId="7CF1F2A8" w14:textId="77777777" w:rsidTr="00EA67CF">
        <w:trPr>
          <w:trHeight w:val="345"/>
        </w:trPr>
        <w:tc>
          <w:tcPr>
            <w:tcW w:w="802" w:type="dxa"/>
          </w:tcPr>
          <w:p w14:paraId="498063DD" w14:textId="77777777" w:rsidR="00362280" w:rsidRDefault="00362280" w:rsidP="00FA2F12">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tcPr>
          <w:p w14:paraId="5D83FC16" w14:textId="77777777" w:rsidR="00362280" w:rsidRDefault="00362280" w:rsidP="00FA2F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转移者</w:t>
            </w:r>
          </w:p>
        </w:tc>
        <w:tc>
          <w:tcPr>
            <w:tcW w:w="3000" w:type="dxa"/>
          </w:tcPr>
          <w:p w14:paraId="2B6AB9ED" w14:textId="77777777" w:rsidR="00362280" w:rsidRDefault="00362280" w:rsidP="00FA2F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默认当前账号用户</w:t>
            </w:r>
          </w:p>
        </w:tc>
        <w:tc>
          <w:tcPr>
            <w:tcW w:w="2114" w:type="dxa"/>
          </w:tcPr>
          <w:p w14:paraId="386B7C16" w14:textId="77777777" w:rsidR="00362280" w:rsidRDefault="00362280" w:rsidP="00FA2F12">
            <w:pPr>
              <w:pStyle w:val="Axure"/>
              <w:rPr>
                <w:rFonts w:ascii="微软雅黑" w:eastAsia="微软雅黑" w:hAnsi="微软雅黑" w:cs="微软雅黑"/>
                <w:sz w:val="18"/>
                <w:szCs w:val="18"/>
              </w:rPr>
            </w:pPr>
          </w:p>
        </w:tc>
        <w:tc>
          <w:tcPr>
            <w:tcW w:w="2807" w:type="dxa"/>
          </w:tcPr>
          <w:p w14:paraId="0E841A4F" w14:textId="77777777" w:rsidR="00362280" w:rsidRDefault="00362280" w:rsidP="00FA2F12">
            <w:pPr>
              <w:widowControl/>
              <w:jc w:val="left"/>
              <w:rPr>
                <w:rFonts w:ascii="微软雅黑" w:eastAsia="微软雅黑" w:hAnsi="微软雅黑" w:cs="宋体"/>
                <w:bCs/>
                <w:kern w:val="0"/>
                <w:sz w:val="18"/>
                <w:szCs w:val="18"/>
              </w:rPr>
            </w:pPr>
            <w:del w:id="740" w:author="haha" w:date="2018-11-26T17:31:00Z">
              <w:r w:rsidDel="00835CBA">
                <w:rPr>
                  <w:rFonts w:ascii="微软雅黑" w:eastAsia="微软雅黑" w:hAnsi="微软雅黑" w:cs="宋体" w:hint="eastAsia"/>
                  <w:bCs/>
                  <w:kern w:val="0"/>
                  <w:sz w:val="18"/>
                  <w:szCs w:val="18"/>
                </w:rPr>
                <w:delText>必填</w:delText>
              </w:r>
            </w:del>
          </w:p>
        </w:tc>
      </w:tr>
      <w:tr w:rsidR="00362280" w14:paraId="530FBC64" w14:textId="77777777" w:rsidTr="00EA67CF">
        <w:trPr>
          <w:trHeight w:val="272"/>
        </w:trPr>
        <w:tc>
          <w:tcPr>
            <w:tcW w:w="802" w:type="dxa"/>
          </w:tcPr>
          <w:p w14:paraId="68F70C71" w14:textId="77777777" w:rsidR="00362280" w:rsidRDefault="00362280" w:rsidP="00FA2F12">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tcPr>
          <w:p w14:paraId="68A53D2A" w14:textId="77777777" w:rsidR="00362280" w:rsidRDefault="00362280" w:rsidP="00FA2F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被转移者</w:t>
            </w:r>
          </w:p>
        </w:tc>
        <w:tc>
          <w:tcPr>
            <w:tcW w:w="3000" w:type="dxa"/>
          </w:tcPr>
          <w:p w14:paraId="2628669A" w14:textId="77777777" w:rsidR="00362280" w:rsidRDefault="00362280" w:rsidP="00FA2F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自己选择</w:t>
            </w:r>
          </w:p>
        </w:tc>
        <w:tc>
          <w:tcPr>
            <w:tcW w:w="2114" w:type="dxa"/>
          </w:tcPr>
          <w:p w14:paraId="76F4DC76" w14:textId="77777777" w:rsidR="00362280" w:rsidRDefault="00362280" w:rsidP="00FA2F12">
            <w:pPr>
              <w:pStyle w:val="Axure"/>
              <w:rPr>
                <w:rFonts w:ascii="微软雅黑" w:eastAsia="微软雅黑" w:hAnsi="微软雅黑" w:cs="微软雅黑"/>
                <w:sz w:val="18"/>
                <w:szCs w:val="18"/>
              </w:rPr>
            </w:pPr>
          </w:p>
        </w:tc>
        <w:tc>
          <w:tcPr>
            <w:tcW w:w="2807" w:type="dxa"/>
          </w:tcPr>
          <w:p w14:paraId="2ABA95C0" w14:textId="086B5C93" w:rsidR="00362280" w:rsidRDefault="00835CBA" w:rsidP="00FA2F12">
            <w:pPr>
              <w:widowControl/>
              <w:jc w:val="left"/>
              <w:rPr>
                <w:rFonts w:ascii="微软雅黑" w:eastAsia="微软雅黑" w:hAnsi="微软雅黑" w:cs="微软雅黑"/>
                <w:sz w:val="18"/>
                <w:szCs w:val="18"/>
              </w:rPr>
            </w:pPr>
            <w:ins w:id="741" w:author="haha" w:date="2018-11-26T17:31:00Z">
              <w:r>
                <w:rPr>
                  <w:rFonts w:ascii="微软雅黑" w:eastAsia="微软雅黑" w:hAnsi="微软雅黑" w:cs="微软雅黑" w:hint="eastAsia"/>
                  <w:sz w:val="18"/>
                  <w:szCs w:val="18"/>
                </w:rPr>
                <w:t>未选择被转移用户</w:t>
              </w:r>
            </w:ins>
            <w:del w:id="742" w:author="haha" w:date="2018-11-26T17:31:00Z">
              <w:r w:rsidR="00362280" w:rsidDel="00835CBA">
                <w:rPr>
                  <w:rFonts w:ascii="微软雅黑" w:eastAsia="微软雅黑" w:hAnsi="微软雅黑" w:cs="微软雅黑" w:hint="eastAsia"/>
                  <w:sz w:val="18"/>
                  <w:szCs w:val="18"/>
                </w:rPr>
                <w:delText>必填</w:delText>
              </w:r>
            </w:del>
          </w:p>
        </w:tc>
      </w:tr>
      <w:tr w:rsidR="005F1F3A" w14:paraId="432369C4" w14:textId="77777777" w:rsidTr="00EA67CF">
        <w:trPr>
          <w:trHeight w:val="272"/>
          <w:ins w:id="743" w:author="haha" w:date="2018-11-27T11:10:00Z"/>
        </w:trPr>
        <w:tc>
          <w:tcPr>
            <w:tcW w:w="802" w:type="dxa"/>
          </w:tcPr>
          <w:p w14:paraId="5A338AC5" w14:textId="409D61F0" w:rsidR="005F1F3A" w:rsidRDefault="005F1F3A" w:rsidP="00FA2F12">
            <w:pPr>
              <w:widowControl/>
              <w:jc w:val="center"/>
              <w:rPr>
                <w:ins w:id="744" w:author="haha" w:date="2018-11-27T11:10:00Z"/>
                <w:rFonts w:ascii="微软雅黑" w:eastAsia="微软雅黑" w:hAnsi="微软雅黑" w:cs="微软雅黑"/>
                <w:sz w:val="18"/>
                <w:szCs w:val="18"/>
              </w:rPr>
            </w:pPr>
            <w:ins w:id="745" w:author="haha" w:date="2018-11-27T11:11:00Z">
              <w:r>
                <w:rPr>
                  <w:rFonts w:ascii="微软雅黑" w:eastAsia="微软雅黑" w:hAnsi="微软雅黑" w:cs="微软雅黑" w:hint="eastAsia"/>
                  <w:sz w:val="18"/>
                  <w:szCs w:val="18"/>
                </w:rPr>
                <w:t>3</w:t>
              </w:r>
            </w:ins>
          </w:p>
        </w:tc>
        <w:tc>
          <w:tcPr>
            <w:tcW w:w="1309" w:type="dxa"/>
          </w:tcPr>
          <w:p w14:paraId="065F9857" w14:textId="62E01B07" w:rsidR="005F1F3A" w:rsidRDefault="005F1F3A" w:rsidP="00FA2F12">
            <w:pPr>
              <w:widowControl/>
              <w:jc w:val="left"/>
              <w:rPr>
                <w:ins w:id="746" w:author="haha" w:date="2018-11-27T11:10:00Z"/>
                <w:rFonts w:ascii="微软雅黑" w:eastAsia="微软雅黑" w:hAnsi="微软雅黑" w:cs="微软雅黑"/>
                <w:color w:val="000000"/>
                <w:sz w:val="18"/>
                <w:szCs w:val="18"/>
              </w:rPr>
            </w:pPr>
            <w:ins w:id="747" w:author="haha" w:date="2018-11-27T11:11:00Z">
              <w:r>
                <w:rPr>
                  <w:rFonts w:ascii="微软雅黑" w:eastAsia="微软雅黑" w:hAnsi="微软雅黑" w:cs="微软雅黑" w:hint="eastAsia"/>
                  <w:color w:val="000000"/>
                  <w:sz w:val="18"/>
                  <w:szCs w:val="18"/>
                </w:rPr>
                <w:t>提交按钮</w:t>
              </w:r>
            </w:ins>
          </w:p>
        </w:tc>
        <w:tc>
          <w:tcPr>
            <w:tcW w:w="3000" w:type="dxa"/>
          </w:tcPr>
          <w:p w14:paraId="1C63F3E3" w14:textId="4A79B921" w:rsidR="005F1F3A" w:rsidRDefault="005F1F3A" w:rsidP="00FA2F12">
            <w:pPr>
              <w:widowControl/>
              <w:jc w:val="left"/>
              <w:rPr>
                <w:ins w:id="748" w:author="haha" w:date="2018-11-27T11:10:00Z"/>
                <w:rFonts w:ascii="微软雅黑" w:eastAsia="微软雅黑" w:hAnsi="微软雅黑" w:cs="微软雅黑"/>
                <w:color w:val="000000"/>
                <w:sz w:val="18"/>
                <w:szCs w:val="18"/>
              </w:rPr>
            </w:pPr>
            <w:ins w:id="749" w:author="haha" w:date="2018-11-27T11:11:00Z">
              <w:r>
                <w:rPr>
                  <w:rFonts w:ascii="微软雅黑" w:eastAsia="微软雅黑" w:hAnsi="微软雅黑" w:cs="微软雅黑" w:hint="eastAsia"/>
                  <w:color w:val="000000"/>
                  <w:sz w:val="18"/>
                  <w:szCs w:val="18"/>
                </w:rPr>
                <w:t>可点击</w:t>
              </w:r>
            </w:ins>
          </w:p>
        </w:tc>
        <w:tc>
          <w:tcPr>
            <w:tcW w:w="2114" w:type="dxa"/>
          </w:tcPr>
          <w:p w14:paraId="418FFA5F" w14:textId="7FD7A9CA" w:rsidR="005F1F3A" w:rsidRDefault="005F1F3A" w:rsidP="00FA2F12">
            <w:pPr>
              <w:pStyle w:val="Axure"/>
              <w:rPr>
                <w:ins w:id="750" w:author="haha" w:date="2018-11-27T11:10:00Z"/>
                <w:rFonts w:ascii="微软雅黑" w:eastAsia="微软雅黑" w:hAnsi="微软雅黑" w:cs="微软雅黑"/>
                <w:sz w:val="18"/>
                <w:szCs w:val="18"/>
              </w:rPr>
            </w:pPr>
            <w:ins w:id="751" w:author="haha" w:date="2018-11-27T11:11:00Z">
              <w:r>
                <w:rPr>
                  <w:rFonts w:ascii="微软雅黑" w:eastAsia="微软雅黑" w:hAnsi="微软雅黑" w:cs="微软雅黑" w:hint="eastAsia"/>
                  <w:sz w:val="18"/>
                  <w:szCs w:val="18"/>
                </w:rPr>
                <w:t>都选才可点击</w:t>
              </w:r>
            </w:ins>
          </w:p>
        </w:tc>
        <w:tc>
          <w:tcPr>
            <w:tcW w:w="2807" w:type="dxa"/>
          </w:tcPr>
          <w:p w14:paraId="4B84DD1C" w14:textId="78496E88" w:rsidR="005F1F3A" w:rsidRDefault="005F1F3A" w:rsidP="00FA2F12">
            <w:pPr>
              <w:widowControl/>
              <w:jc w:val="left"/>
              <w:rPr>
                <w:ins w:id="752" w:author="haha" w:date="2018-11-27T11:10:00Z"/>
                <w:rFonts w:ascii="微软雅黑" w:eastAsia="微软雅黑" w:hAnsi="微软雅黑" w:cs="微软雅黑"/>
                <w:sz w:val="18"/>
                <w:szCs w:val="18"/>
              </w:rPr>
            </w:pPr>
            <w:ins w:id="753" w:author="haha" w:date="2018-11-27T11:11:00Z">
              <w:r>
                <w:rPr>
                  <w:rFonts w:ascii="微软雅黑" w:eastAsia="微软雅黑" w:hAnsi="微软雅黑" w:cs="微软雅黑" w:hint="eastAsia"/>
                  <w:sz w:val="18"/>
                  <w:szCs w:val="18"/>
                </w:rPr>
                <w:t>是否确定转移</w:t>
              </w:r>
            </w:ins>
            <w:ins w:id="754" w:author="haha" w:date="2018-11-27T11:12:00Z">
              <w:r>
                <w:rPr>
                  <w:rFonts w:ascii="微软雅黑" w:eastAsia="微软雅黑" w:hAnsi="微软雅黑" w:cs="微软雅黑" w:hint="eastAsia"/>
                  <w:sz w:val="18"/>
                  <w:szCs w:val="18"/>
                </w:rPr>
                <w:t xml:space="preserve"> 是到用户管理页面 否在当前页面</w:t>
              </w:r>
            </w:ins>
          </w:p>
        </w:tc>
      </w:tr>
    </w:tbl>
    <w:p w14:paraId="1DBB39C6" w14:textId="3B492125" w:rsidR="00362280" w:rsidRDefault="00496C19" w:rsidP="00EA67CF">
      <w:pPr>
        <w:pStyle w:val="10"/>
        <w:spacing w:before="0" w:after="0"/>
      </w:pPr>
      <w:bookmarkStart w:id="755" w:name="_Toc531798001"/>
      <w:r>
        <w:rPr>
          <w:rFonts w:hint="eastAsia"/>
        </w:rPr>
        <w:lastRenderedPageBreak/>
        <w:t>十四、权限管理模块下的产品管理</w:t>
      </w:r>
      <w:bookmarkEnd w:id="755"/>
    </w:p>
    <w:p w14:paraId="0AC07E58" w14:textId="77777777" w:rsidR="00CE538D" w:rsidRDefault="00CE538D" w:rsidP="00CE538D">
      <w:r>
        <w:rPr>
          <w:rFonts w:hint="eastAsia"/>
        </w:rPr>
        <w:t>原型图如下：</w:t>
      </w:r>
    </w:p>
    <w:p w14:paraId="15BBBF1A" w14:textId="70927B9B" w:rsidR="00CE538D" w:rsidRDefault="004E218F" w:rsidP="00CE538D">
      <w:r>
        <w:rPr>
          <w:noProof/>
        </w:rPr>
        <w:drawing>
          <wp:inline distT="0" distB="0" distL="0" distR="0" wp14:anchorId="3E9CE5B1" wp14:editId="76CCFE28">
            <wp:extent cx="5274310" cy="176847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768475"/>
                    </a:xfrm>
                    <a:prstGeom prst="rect">
                      <a:avLst/>
                    </a:prstGeom>
                  </pic:spPr>
                </pic:pic>
              </a:graphicData>
            </a:graphic>
          </wp:inline>
        </w:drawing>
      </w:r>
    </w:p>
    <w:tbl>
      <w:tblPr>
        <w:tblpPr w:leftFromText="180" w:rightFromText="180" w:vertAnchor="text" w:horzAnchor="margin" w:tblpXSpec="center" w:tblpY="224"/>
        <w:tblOverlap w:val="never"/>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2"/>
        <w:gridCol w:w="1309"/>
        <w:gridCol w:w="3000"/>
        <w:gridCol w:w="3209"/>
        <w:gridCol w:w="1712"/>
      </w:tblGrid>
      <w:tr w:rsidR="00CE538D" w14:paraId="43786AF3" w14:textId="77777777" w:rsidTr="00FA2F12">
        <w:trPr>
          <w:trHeight w:val="345"/>
        </w:trPr>
        <w:tc>
          <w:tcPr>
            <w:tcW w:w="802" w:type="dxa"/>
          </w:tcPr>
          <w:p w14:paraId="733A5E2B" w14:textId="77777777" w:rsidR="00CE538D" w:rsidRDefault="00CE538D" w:rsidP="00FA2F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tcPr>
          <w:p w14:paraId="213B9760" w14:textId="77777777" w:rsidR="00CE538D" w:rsidRDefault="00CE538D" w:rsidP="00FA2F12">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14:paraId="062B0C2E" w14:textId="77777777" w:rsidR="00CE538D" w:rsidRDefault="00CE538D" w:rsidP="00FA2F12">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14:paraId="3C7EED12" w14:textId="77777777" w:rsidR="00CE538D" w:rsidRDefault="00CE538D" w:rsidP="00FA2F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14:paraId="6C599365" w14:textId="77777777" w:rsidR="00CE538D" w:rsidRDefault="00CE538D" w:rsidP="00FA2F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CE538D" w14:paraId="5986B609" w14:textId="77777777" w:rsidTr="00FA2F12">
        <w:trPr>
          <w:trHeight w:val="345"/>
        </w:trPr>
        <w:tc>
          <w:tcPr>
            <w:tcW w:w="802" w:type="dxa"/>
          </w:tcPr>
          <w:p w14:paraId="7DABBD6C" w14:textId="77777777" w:rsidR="00CE538D" w:rsidRDefault="00CE538D" w:rsidP="00FA2F12">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tcPr>
          <w:p w14:paraId="408ECD93" w14:textId="77777777" w:rsidR="00CE538D" w:rsidRDefault="00CE538D" w:rsidP="00FA2F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创建日期</w:t>
            </w:r>
          </w:p>
        </w:tc>
        <w:tc>
          <w:tcPr>
            <w:tcW w:w="3000" w:type="dxa"/>
          </w:tcPr>
          <w:p w14:paraId="41714543" w14:textId="77777777" w:rsidR="00CE538D" w:rsidRDefault="00CE538D" w:rsidP="00FA2F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当天时间</w:t>
            </w:r>
          </w:p>
        </w:tc>
        <w:tc>
          <w:tcPr>
            <w:tcW w:w="3209" w:type="dxa"/>
          </w:tcPr>
          <w:p w14:paraId="317AF268" w14:textId="77777777" w:rsidR="00CE538D" w:rsidRDefault="00CE538D" w:rsidP="00FA2F12">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筛选查询</w:t>
            </w:r>
          </w:p>
        </w:tc>
        <w:tc>
          <w:tcPr>
            <w:tcW w:w="1712" w:type="dxa"/>
          </w:tcPr>
          <w:p w14:paraId="54B25C2B" w14:textId="46C652EA" w:rsidR="00CE538D" w:rsidRDefault="004C06B1" w:rsidP="00FA2F12">
            <w:pPr>
              <w:widowControl/>
              <w:jc w:val="left"/>
              <w:rPr>
                <w:rFonts w:ascii="微软雅黑" w:eastAsia="微软雅黑" w:hAnsi="微软雅黑" w:cs="宋体"/>
                <w:bCs/>
                <w:kern w:val="0"/>
                <w:sz w:val="18"/>
                <w:szCs w:val="18"/>
              </w:rPr>
            </w:pPr>
            <w:ins w:id="756" w:author="haha" w:date="2018-11-27T10:54:00Z">
              <w:r>
                <w:rPr>
                  <w:rFonts w:ascii="微软雅黑" w:eastAsia="微软雅黑" w:hAnsi="微软雅黑" w:cs="宋体" w:hint="eastAsia"/>
                  <w:bCs/>
                  <w:kern w:val="0"/>
                  <w:sz w:val="18"/>
                  <w:szCs w:val="18"/>
                </w:rPr>
                <w:t>根据条件查询</w:t>
              </w:r>
            </w:ins>
          </w:p>
        </w:tc>
      </w:tr>
      <w:tr w:rsidR="00CE538D" w14:paraId="14CE8FD6" w14:textId="77777777" w:rsidTr="00FA2F12">
        <w:trPr>
          <w:trHeight w:val="272"/>
        </w:trPr>
        <w:tc>
          <w:tcPr>
            <w:tcW w:w="802" w:type="dxa"/>
          </w:tcPr>
          <w:p w14:paraId="20025E00" w14:textId="77777777" w:rsidR="00CE538D" w:rsidRDefault="00CE538D" w:rsidP="00FA2F12">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tcPr>
          <w:p w14:paraId="15DCDA9A" w14:textId="77777777" w:rsidR="00CE538D" w:rsidRDefault="00CE538D" w:rsidP="00FA2F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合作机构</w:t>
            </w:r>
          </w:p>
        </w:tc>
        <w:tc>
          <w:tcPr>
            <w:tcW w:w="3000" w:type="dxa"/>
          </w:tcPr>
          <w:p w14:paraId="54BB0D0D" w14:textId="61265326" w:rsidR="00CE538D" w:rsidRDefault="00CE538D" w:rsidP="00FA2F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请选择</w:t>
            </w:r>
            <w:ins w:id="757" w:author="haha" w:date="2018-11-26T17:32:00Z">
              <w:r w:rsidR="00835CBA">
                <w:rPr>
                  <w:rFonts w:ascii="微软雅黑" w:eastAsia="微软雅黑" w:hAnsi="微软雅黑" w:cs="微软雅黑" w:hint="eastAsia"/>
                  <w:color w:val="000000"/>
                  <w:sz w:val="18"/>
                  <w:szCs w:val="18"/>
                </w:rPr>
                <w:t>（聚信达 现有机构）</w:t>
              </w:r>
            </w:ins>
          </w:p>
        </w:tc>
        <w:tc>
          <w:tcPr>
            <w:tcW w:w="3209" w:type="dxa"/>
          </w:tcPr>
          <w:p w14:paraId="26F09406" w14:textId="77777777" w:rsidR="00CE538D" w:rsidRDefault="00CE538D" w:rsidP="00FA2F12">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筛选信息</w:t>
            </w:r>
          </w:p>
        </w:tc>
        <w:tc>
          <w:tcPr>
            <w:tcW w:w="1712" w:type="dxa"/>
          </w:tcPr>
          <w:p w14:paraId="766B7E05" w14:textId="7FA3B792" w:rsidR="00CE538D" w:rsidRDefault="004C06B1" w:rsidP="00FA2F12">
            <w:pPr>
              <w:widowControl/>
              <w:jc w:val="left"/>
              <w:rPr>
                <w:rFonts w:ascii="微软雅黑" w:eastAsia="微软雅黑" w:hAnsi="微软雅黑" w:cs="微软雅黑"/>
                <w:sz w:val="18"/>
                <w:szCs w:val="18"/>
              </w:rPr>
            </w:pPr>
            <w:ins w:id="758" w:author="haha" w:date="2018-11-27T10:54:00Z">
              <w:r>
                <w:rPr>
                  <w:rFonts w:ascii="微软雅黑" w:eastAsia="微软雅黑" w:hAnsi="微软雅黑" w:cs="宋体" w:hint="eastAsia"/>
                  <w:bCs/>
                  <w:kern w:val="0"/>
                  <w:sz w:val="18"/>
                  <w:szCs w:val="18"/>
                </w:rPr>
                <w:t>根据条件查询</w:t>
              </w:r>
            </w:ins>
          </w:p>
        </w:tc>
      </w:tr>
      <w:tr w:rsidR="00CE538D" w14:paraId="29E608C8" w14:textId="77777777" w:rsidTr="00FA2F12">
        <w:trPr>
          <w:trHeight w:val="272"/>
        </w:trPr>
        <w:tc>
          <w:tcPr>
            <w:tcW w:w="802" w:type="dxa"/>
          </w:tcPr>
          <w:p w14:paraId="5370CEB2" w14:textId="77777777" w:rsidR="00CE538D" w:rsidRDefault="00CE538D" w:rsidP="00FA2F12">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tcPr>
          <w:p w14:paraId="29B66738" w14:textId="77777777" w:rsidR="00CE538D" w:rsidRDefault="00CE538D" w:rsidP="00FA2F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产品状态</w:t>
            </w:r>
          </w:p>
        </w:tc>
        <w:tc>
          <w:tcPr>
            <w:tcW w:w="3000" w:type="dxa"/>
          </w:tcPr>
          <w:p w14:paraId="55A2A00A" w14:textId="4FA2BD9D" w:rsidR="00CE538D" w:rsidRDefault="00CE538D" w:rsidP="00FA2F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请选择</w:t>
            </w:r>
            <w:ins w:id="759" w:author="haha" w:date="2018-11-26T17:32:00Z">
              <w:r w:rsidR="00835CBA">
                <w:rPr>
                  <w:rFonts w:ascii="微软雅黑" w:eastAsia="微软雅黑" w:hAnsi="微软雅黑" w:cs="微软雅黑" w:hint="eastAsia"/>
                  <w:color w:val="000000"/>
                  <w:sz w:val="18"/>
                  <w:szCs w:val="18"/>
                </w:rPr>
                <w:t>（待生效、生效、结束）</w:t>
              </w:r>
            </w:ins>
          </w:p>
        </w:tc>
        <w:tc>
          <w:tcPr>
            <w:tcW w:w="3209" w:type="dxa"/>
          </w:tcPr>
          <w:p w14:paraId="5AE29186" w14:textId="77777777" w:rsidR="00CE538D" w:rsidRDefault="00CE538D" w:rsidP="00FA2F12">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同上</w:t>
            </w:r>
          </w:p>
        </w:tc>
        <w:tc>
          <w:tcPr>
            <w:tcW w:w="1712" w:type="dxa"/>
          </w:tcPr>
          <w:p w14:paraId="40F59F1E" w14:textId="4167A869" w:rsidR="00CE538D" w:rsidRDefault="004C06B1" w:rsidP="00FA2F12">
            <w:pPr>
              <w:widowControl/>
              <w:jc w:val="left"/>
              <w:rPr>
                <w:rFonts w:ascii="微软雅黑" w:eastAsia="微软雅黑" w:hAnsi="微软雅黑" w:cs="微软雅黑"/>
                <w:sz w:val="18"/>
                <w:szCs w:val="18"/>
              </w:rPr>
            </w:pPr>
            <w:ins w:id="760" w:author="haha" w:date="2018-11-27T10:54:00Z">
              <w:r>
                <w:rPr>
                  <w:rFonts w:ascii="微软雅黑" w:eastAsia="微软雅黑" w:hAnsi="微软雅黑" w:cs="宋体" w:hint="eastAsia"/>
                  <w:bCs/>
                  <w:kern w:val="0"/>
                  <w:sz w:val="18"/>
                  <w:szCs w:val="18"/>
                </w:rPr>
                <w:t>根据条件查询</w:t>
              </w:r>
            </w:ins>
          </w:p>
        </w:tc>
      </w:tr>
      <w:tr w:rsidR="00CE538D" w14:paraId="1B8466B4" w14:textId="77777777" w:rsidTr="00FA2F12">
        <w:trPr>
          <w:trHeight w:val="272"/>
        </w:trPr>
        <w:tc>
          <w:tcPr>
            <w:tcW w:w="802" w:type="dxa"/>
          </w:tcPr>
          <w:p w14:paraId="78EBB40C" w14:textId="77777777" w:rsidR="00CE538D" w:rsidRDefault="00CE538D" w:rsidP="00FA2F12">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4</w:t>
            </w:r>
          </w:p>
        </w:tc>
        <w:tc>
          <w:tcPr>
            <w:tcW w:w="1309" w:type="dxa"/>
          </w:tcPr>
          <w:p w14:paraId="056736EF" w14:textId="77777777" w:rsidR="00CE538D" w:rsidRDefault="00CE538D" w:rsidP="00FA2F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产品类型</w:t>
            </w:r>
          </w:p>
        </w:tc>
        <w:tc>
          <w:tcPr>
            <w:tcW w:w="3000" w:type="dxa"/>
          </w:tcPr>
          <w:p w14:paraId="63B32AFD" w14:textId="53606E31" w:rsidR="00CE538D" w:rsidRDefault="00CE538D" w:rsidP="00FA2F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请选择</w:t>
            </w:r>
            <w:ins w:id="761" w:author="haha" w:date="2018-11-26T17:32:00Z">
              <w:r w:rsidR="00835CBA">
                <w:rPr>
                  <w:rFonts w:ascii="微软雅黑" w:eastAsia="微软雅黑" w:hAnsi="微软雅黑" w:cs="微软雅黑" w:hint="eastAsia"/>
                  <w:color w:val="000000"/>
                  <w:sz w:val="18"/>
                  <w:szCs w:val="18"/>
                </w:rPr>
                <w:t>（外部产品 内部产品）</w:t>
              </w:r>
            </w:ins>
          </w:p>
        </w:tc>
        <w:tc>
          <w:tcPr>
            <w:tcW w:w="3209" w:type="dxa"/>
          </w:tcPr>
          <w:p w14:paraId="6B8526A4" w14:textId="77777777" w:rsidR="00CE538D" w:rsidRDefault="00CE538D" w:rsidP="00FA2F12">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筛选查询</w:t>
            </w:r>
          </w:p>
        </w:tc>
        <w:tc>
          <w:tcPr>
            <w:tcW w:w="1712" w:type="dxa"/>
          </w:tcPr>
          <w:p w14:paraId="6E284FA5" w14:textId="40B48FF9" w:rsidR="00CE538D" w:rsidRDefault="004C06B1" w:rsidP="00FA2F12">
            <w:pPr>
              <w:widowControl/>
              <w:jc w:val="left"/>
              <w:rPr>
                <w:rFonts w:ascii="微软雅黑" w:eastAsia="微软雅黑" w:hAnsi="微软雅黑" w:cs="微软雅黑"/>
                <w:sz w:val="18"/>
                <w:szCs w:val="18"/>
              </w:rPr>
            </w:pPr>
            <w:ins w:id="762" w:author="haha" w:date="2018-11-27T10:54:00Z">
              <w:r>
                <w:rPr>
                  <w:rFonts w:ascii="微软雅黑" w:eastAsia="微软雅黑" w:hAnsi="微软雅黑" w:cs="宋体" w:hint="eastAsia"/>
                  <w:bCs/>
                  <w:kern w:val="0"/>
                  <w:sz w:val="18"/>
                  <w:szCs w:val="18"/>
                </w:rPr>
                <w:t>根据条件查询</w:t>
              </w:r>
            </w:ins>
          </w:p>
        </w:tc>
      </w:tr>
      <w:tr w:rsidR="00CE538D" w14:paraId="1416767C" w14:textId="77777777" w:rsidTr="00FA2F12">
        <w:trPr>
          <w:trHeight w:val="272"/>
        </w:trPr>
        <w:tc>
          <w:tcPr>
            <w:tcW w:w="802" w:type="dxa"/>
          </w:tcPr>
          <w:p w14:paraId="4164C14F" w14:textId="77777777" w:rsidR="00CE538D" w:rsidRDefault="00CE538D" w:rsidP="00FA2F12">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5</w:t>
            </w:r>
          </w:p>
        </w:tc>
        <w:tc>
          <w:tcPr>
            <w:tcW w:w="1309" w:type="dxa"/>
          </w:tcPr>
          <w:p w14:paraId="5158DD33" w14:textId="77777777" w:rsidR="00CE538D" w:rsidRDefault="00CE538D" w:rsidP="00FA2F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关键字</w:t>
            </w:r>
          </w:p>
        </w:tc>
        <w:tc>
          <w:tcPr>
            <w:tcW w:w="3000" w:type="dxa"/>
          </w:tcPr>
          <w:p w14:paraId="592ABDC6" w14:textId="77777777" w:rsidR="00CE538D" w:rsidRDefault="00CE538D" w:rsidP="00FA2F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产品名称/产品编号</w:t>
            </w:r>
          </w:p>
        </w:tc>
        <w:tc>
          <w:tcPr>
            <w:tcW w:w="3209" w:type="dxa"/>
          </w:tcPr>
          <w:p w14:paraId="57BF435F" w14:textId="77777777" w:rsidR="00CE538D" w:rsidRDefault="00CE538D" w:rsidP="00FA2F12">
            <w:pPr>
              <w:pStyle w:val="Axure"/>
              <w:rPr>
                <w:rFonts w:ascii="微软雅黑" w:eastAsia="微软雅黑" w:hAnsi="微软雅黑" w:cs="微软雅黑"/>
                <w:sz w:val="18"/>
                <w:szCs w:val="18"/>
              </w:rPr>
            </w:pPr>
            <w:r>
              <w:rPr>
                <w:rFonts w:ascii="微软雅黑" w:eastAsia="微软雅黑" w:hAnsi="微软雅黑" w:cs="微软雅黑" w:hint="eastAsia"/>
                <w:color w:val="000000"/>
                <w:sz w:val="18"/>
                <w:szCs w:val="18"/>
              </w:rPr>
              <w:t>同上</w:t>
            </w:r>
          </w:p>
        </w:tc>
        <w:tc>
          <w:tcPr>
            <w:tcW w:w="1712" w:type="dxa"/>
          </w:tcPr>
          <w:p w14:paraId="5F8889AC" w14:textId="6A041667" w:rsidR="00CE538D" w:rsidRDefault="004C06B1" w:rsidP="00FA2F12">
            <w:pPr>
              <w:widowControl/>
              <w:jc w:val="left"/>
              <w:rPr>
                <w:rFonts w:ascii="微软雅黑" w:eastAsia="微软雅黑" w:hAnsi="微软雅黑" w:cs="微软雅黑"/>
                <w:sz w:val="18"/>
                <w:szCs w:val="18"/>
              </w:rPr>
            </w:pPr>
            <w:ins w:id="763" w:author="haha" w:date="2018-11-27T10:54:00Z">
              <w:r>
                <w:rPr>
                  <w:rFonts w:ascii="微软雅黑" w:eastAsia="微软雅黑" w:hAnsi="微软雅黑" w:cs="宋体" w:hint="eastAsia"/>
                  <w:bCs/>
                  <w:kern w:val="0"/>
                  <w:sz w:val="18"/>
                  <w:szCs w:val="18"/>
                </w:rPr>
                <w:t>根据条件查询</w:t>
              </w:r>
            </w:ins>
          </w:p>
        </w:tc>
      </w:tr>
      <w:tr w:rsidR="00CE538D" w14:paraId="37BE7CDF" w14:textId="77777777" w:rsidTr="00FA2F12">
        <w:trPr>
          <w:trHeight w:val="272"/>
        </w:trPr>
        <w:tc>
          <w:tcPr>
            <w:tcW w:w="802" w:type="dxa"/>
          </w:tcPr>
          <w:p w14:paraId="3CCC3536" w14:textId="77777777" w:rsidR="00CE538D" w:rsidRDefault="00CE538D" w:rsidP="00FA2F12">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6</w:t>
            </w:r>
          </w:p>
        </w:tc>
        <w:tc>
          <w:tcPr>
            <w:tcW w:w="1309" w:type="dxa"/>
          </w:tcPr>
          <w:p w14:paraId="01221B02" w14:textId="77777777" w:rsidR="00CE538D" w:rsidRDefault="00CE538D" w:rsidP="00FA2F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查询按钮</w:t>
            </w:r>
          </w:p>
        </w:tc>
        <w:tc>
          <w:tcPr>
            <w:tcW w:w="3000" w:type="dxa"/>
          </w:tcPr>
          <w:p w14:paraId="1472CCA8" w14:textId="77777777" w:rsidR="00CE538D" w:rsidRDefault="00CE538D" w:rsidP="00FA2F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p>
        </w:tc>
        <w:tc>
          <w:tcPr>
            <w:tcW w:w="3209" w:type="dxa"/>
          </w:tcPr>
          <w:p w14:paraId="132213F7" w14:textId="77777777" w:rsidR="00CE538D" w:rsidRDefault="00CE538D" w:rsidP="00FA2F12">
            <w:pPr>
              <w:pStyle w:val="Axure"/>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根据输入条件进行查询</w:t>
            </w:r>
          </w:p>
        </w:tc>
        <w:tc>
          <w:tcPr>
            <w:tcW w:w="1712" w:type="dxa"/>
          </w:tcPr>
          <w:p w14:paraId="1D649BEC" w14:textId="77777777" w:rsidR="00CE538D" w:rsidRDefault="00CE538D" w:rsidP="00FA2F12">
            <w:pPr>
              <w:widowControl/>
              <w:jc w:val="left"/>
              <w:rPr>
                <w:rFonts w:ascii="微软雅黑" w:eastAsia="微软雅黑" w:hAnsi="微软雅黑" w:cs="微软雅黑"/>
                <w:sz w:val="18"/>
                <w:szCs w:val="18"/>
              </w:rPr>
            </w:pPr>
          </w:p>
        </w:tc>
      </w:tr>
      <w:tr w:rsidR="00CE538D" w14:paraId="3975D449" w14:textId="77777777" w:rsidTr="00FA2F12">
        <w:trPr>
          <w:trHeight w:val="272"/>
        </w:trPr>
        <w:tc>
          <w:tcPr>
            <w:tcW w:w="802" w:type="dxa"/>
          </w:tcPr>
          <w:p w14:paraId="21C947D3" w14:textId="77777777" w:rsidR="00CE538D" w:rsidRDefault="00CE538D" w:rsidP="00FA2F12">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7</w:t>
            </w:r>
          </w:p>
        </w:tc>
        <w:tc>
          <w:tcPr>
            <w:tcW w:w="1309" w:type="dxa"/>
          </w:tcPr>
          <w:p w14:paraId="41D52C7D" w14:textId="77777777" w:rsidR="00CE538D" w:rsidRDefault="00CE538D" w:rsidP="00FA2F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删除按钮</w:t>
            </w:r>
          </w:p>
        </w:tc>
        <w:tc>
          <w:tcPr>
            <w:tcW w:w="3000" w:type="dxa"/>
          </w:tcPr>
          <w:p w14:paraId="2A189226" w14:textId="77777777" w:rsidR="00CE538D" w:rsidRDefault="00CE538D" w:rsidP="00FA2F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p>
        </w:tc>
        <w:tc>
          <w:tcPr>
            <w:tcW w:w="3209" w:type="dxa"/>
          </w:tcPr>
          <w:p w14:paraId="0BAB9460" w14:textId="77777777" w:rsidR="00CE538D" w:rsidRDefault="00CE538D" w:rsidP="00FA2F12">
            <w:pPr>
              <w:pStyle w:val="Axure"/>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根据选择进行删除操作</w:t>
            </w:r>
          </w:p>
        </w:tc>
        <w:tc>
          <w:tcPr>
            <w:tcW w:w="1712" w:type="dxa"/>
          </w:tcPr>
          <w:p w14:paraId="5067CED0" w14:textId="77777777" w:rsidR="00CE538D" w:rsidRDefault="00CE538D" w:rsidP="00FA2F12">
            <w:pPr>
              <w:widowControl/>
              <w:jc w:val="left"/>
              <w:rPr>
                <w:rFonts w:ascii="微软雅黑" w:eastAsia="微软雅黑" w:hAnsi="微软雅黑" w:cs="微软雅黑"/>
                <w:sz w:val="18"/>
                <w:szCs w:val="18"/>
              </w:rPr>
            </w:pPr>
          </w:p>
        </w:tc>
      </w:tr>
      <w:tr w:rsidR="00CE538D" w14:paraId="750736C6" w14:textId="77777777" w:rsidTr="00FA2F12">
        <w:trPr>
          <w:trHeight w:val="272"/>
        </w:trPr>
        <w:tc>
          <w:tcPr>
            <w:tcW w:w="802" w:type="dxa"/>
          </w:tcPr>
          <w:p w14:paraId="785DBC5F" w14:textId="77777777" w:rsidR="00CE538D" w:rsidRDefault="00CE538D" w:rsidP="00FA2F12">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8</w:t>
            </w:r>
          </w:p>
        </w:tc>
        <w:tc>
          <w:tcPr>
            <w:tcW w:w="1309" w:type="dxa"/>
          </w:tcPr>
          <w:p w14:paraId="3F109022" w14:textId="77777777" w:rsidR="00CE538D" w:rsidRDefault="00CE538D" w:rsidP="00FA2F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新增按钮</w:t>
            </w:r>
          </w:p>
        </w:tc>
        <w:tc>
          <w:tcPr>
            <w:tcW w:w="3000" w:type="dxa"/>
          </w:tcPr>
          <w:p w14:paraId="7976397F" w14:textId="77777777" w:rsidR="00CE538D" w:rsidRDefault="00CE538D" w:rsidP="00FA2F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p>
        </w:tc>
        <w:tc>
          <w:tcPr>
            <w:tcW w:w="3209" w:type="dxa"/>
          </w:tcPr>
          <w:p w14:paraId="4788B279" w14:textId="77777777" w:rsidR="00CE538D" w:rsidRDefault="00CE538D" w:rsidP="00FA2F12">
            <w:pPr>
              <w:pStyle w:val="Axure"/>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添加产品页面</w:t>
            </w:r>
          </w:p>
        </w:tc>
        <w:tc>
          <w:tcPr>
            <w:tcW w:w="1712" w:type="dxa"/>
          </w:tcPr>
          <w:p w14:paraId="6233B72D" w14:textId="77777777" w:rsidR="00CE538D" w:rsidRDefault="00CE538D" w:rsidP="00FA2F12">
            <w:pPr>
              <w:widowControl/>
              <w:jc w:val="left"/>
              <w:rPr>
                <w:rFonts w:ascii="微软雅黑" w:eastAsia="微软雅黑" w:hAnsi="微软雅黑" w:cs="微软雅黑"/>
                <w:sz w:val="18"/>
                <w:szCs w:val="18"/>
              </w:rPr>
            </w:pPr>
          </w:p>
        </w:tc>
      </w:tr>
      <w:tr w:rsidR="00CE538D" w14:paraId="772C48AB" w14:textId="77777777" w:rsidTr="00FA2F12">
        <w:trPr>
          <w:trHeight w:val="272"/>
        </w:trPr>
        <w:tc>
          <w:tcPr>
            <w:tcW w:w="802" w:type="dxa"/>
          </w:tcPr>
          <w:p w14:paraId="30CD4CAE" w14:textId="77777777" w:rsidR="00CE538D" w:rsidRDefault="00CE538D" w:rsidP="00FA2F12">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9</w:t>
            </w:r>
          </w:p>
        </w:tc>
        <w:tc>
          <w:tcPr>
            <w:tcW w:w="1309" w:type="dxa"/>
          </w:tcPr>
          <w:p w14:paraId="4F0387B3" w14:textId="77777777" w:rsidR="00CE538D" w:rsidRDefault="00CE538D" w:rsidP="00FA2F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产品详情列表</w:t>
            </w:r>
          </w:p>
        </w:tc>
        <w:tc>
          <w:tcPr>
            <w:tcW w:w="3000" w:type="dxa"/>
          </w:tcPr>
          <w:p w14:paraId="5579CBB9" w14:textId="77777777" w:rsidR="00CE538D" w:rsidRDefault="00CE538D" w:rsidP="00FA2F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全部展示按时间顺序</w:t>
            </w:r>
          </w:p>
        </w:tc>
        <w:tc>
          <w:tcPr>
            <w:tcW w:w="3209" w:type="dxa"/>
          </w:tcPr>
          <w:p w14:paraId="3C894F0D" w14:textId="77777777" w:rsidR="00CE538D" w:rsidRDefault="00CE538D" w:rsidP="00FA2F12">
            <w:pPr>
              <w:pStyle w:val="Axure"/>
              <w:rPr>
                <w:rFonts w:ascii="微软雅黑" w:eastAsia="微软雅黑" w:hAnsi="微软雅黑" w:cs="微软雅黑"/>
                <w:color w:val="000000"/>
                <w:sz w:val="18"/>
                <w:szCs w:val="18"/>
              </w:rPr>
            </w:pPr>
          </w:p>
        </w:tc>
        <w:tc>
          <w:tcPr>
            <w:tcW w:w="1712" w:type="dxa"/>
          </w:tcPr>
          <w:p w14:paraId="7AAA6D33" w14:textId="77777777" w:rsidR="00CE538D" w:rsidRDefault="00CE538D" w:rsidP="00FA2F12">
            <w:pPr>
              <w:widowControl/>
              <w:jc w:val="left"/>
              <w:rPr>
                <w:rFonts w:ascii="微软雅黑" w:eastAsia="微软雅黑" w:hAnsi="微软雅黑" w:cs="微软雅黑"/>
                <w:sz w:val="18"/>
                <w:szCs w:val="18"/>
              </w:rPr>
            </w:pPr>
          </w:p>
        </w:tc>
      </w:tr>
      <w:tr w:rsidR="00CE538D" w14:paraId="5B9D0089" w14:textId="77777777" w:rsidTr="00FA2F12">
        <w:trPr>
          <w:trHeight w:val="272"/>
        </w:trPr>
        <w:tc>
          <w:tcPr>
            <w:tcW w:w="802" w:type="dxa"/>
          </w:tcPr>
          <w:p w14:paraId="78ECADCC" w14:textId="77777777" w:rsidR="00CE538D" w:rsidRDefault="00CE538D" w:rsidP="00FA2F12">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1</w:t>
            </w:r>
            <w:r>
              <w:rPr>
                <w:rFonts w:ascii="微软雅黑" w:eastAsia="微软雅黑" w:hAnsi="微软雅黑" w:cs="微软雅黑"/>
                <w:sz w:val="18"/>
                <w:szCs w:val="18"/>
              </w:rPr>
              <w:t>0</w:t>
            </w:r>
          </w:p>
        </w:tc>
        <w:tc>
          <w:tcPr>
            <w:tcW w:w="1309" w:type="dxa"/>
          </w:tcPr>
          <w:p w14:paraId="2AD457AF" w14:textId="486EA83D" w:rsidR="00CE538D" w:rsidRDefault="00CE538D" w:rsidP="00FA2F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操作下</w:t>
            </w:r>
            <w:r w:rsidR="004E218F">
              <w:rPr>
                <w:rFonts w:ascii="微软雅黑" w:eastAsia="微软雅黑" w:hAnsi="微软雅黑" w:cs="微软雅黑" w:hint="eastAsia"/>
                <w:color w:val="000000"/>
                <w:sz w:val="18"/>
                <w:szCs w:val="18"/>
              </w:rPr>
              <w:t>编辑</w:t>
            </w:r>
          </w:p>
        </w:tc>
        <w:tc>
          <w:tcPr>
            <w:tcW w:w="3000" w:type="dxa"/>
          </w:tcPr>
          <w:p w14:paraId="2F348FB2" w14:textId="77777777" w:rsidR="00CE538D" w:rsidRDefault="00CE538D" w:rsidP="00FA2F12">
            <w:pPr>
              <w:widowControl/>
              <w:jc w:val="left"/>
              <w:rPr>
                <w:rFonts w:ascii="微软雅黑" w:eastAsia="微软雅黑" w:hAnsi="微软雅黑" w:cs="微软雅黑"/>
                <w:color w:val="000000"/>
                <w:sz w:val="18"/>
                <w:szCs w:val="18"/>
              </w:rPr>
            </w:pPr>
            <w:r>
              <w:rPr>
                <w:rFonts w:ascii="微软雅黑" w:eastAsia="微软雅黑" w:hAnsi="微软雅黑" w:cs="微软雅黑"/>
                <w:color w:val="000000"/>
                <w:sz w:val="18"/>
                <w:szCs w:val="18"/>
              </w:rPr>
              <w:t>I</w:t>
            </w:r>
            <w:r>
              <w:rPr>
                <w:rFonts w:ascii="微软雅黑" w:eastAsia="微软雅黑" w:hAnsi="微软雅黑" w:cs="微软雅黑" w:hint="eastAsia"/>
                <w:color w:val="000000"/>
                <w:sz w:val="18"/>
                <w:szCs w:val="18"/>
              </w:rPr>
              <w:t>con</w:t>
            </w:r>
          </w:p>
        </w:tc>
        <w:tc>
          <w:tcPr>
            <w:tcW w:w="3209" w:type="dxa"/>
          </w:tcPr>
          <w:p w14:paraId="0E795F35" w14:textId="4206145E" w:rsidR="00CE538D" w:rsidRDefault="004E218F" w:rsidP="00FA2F12">
            <w:pPr>
              <w:pStyle w:val="Axure"/>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编辑</w:t>
            </w:r>
            <w:r w:rsidR="00CE538D">
              <w:rPr>
                <w:rFonts w:ascii="微软雅黑" w:eastAsia="微软雅黑" w:hAnsi="微软雅黑" w:cs="微软雅黑" w:hint="eastAsia"/>
                <w:color w:val="000000"/>
                <w:sz w:val="18"/>
                <w:szCs w:val="18"/>
              </w:rPr>
              <w:t>该产品页面</w:t>
            </w:r>
          </w:p>
        </w:tc>
        <w:tc>
          <w:tcPr>
            <w:tcW w:w="1712" w:type="dxa"/>
          </w:tcPr>
          <w:p w14:paraId="614628ED" w14:textId="77777777" w:rsidR="00CE538D" w:rsidRDefault="00CE538D" w:rsidP="00FA2F12">
            <w:pPr>
              <w:widowControl/>
              <w:jc w:val="left"/>
              <w:rPr>
                <w:rFonts w:ascii="微软雅黑" w:eastAsia="微软雅黑" w:hAnsi="微软雅黑" w:cs="微软雅黑"/>
                <w:sz w:val="18"/>
                <w:szCs w:val="18"/>
              </w:rPr>
            </w:pPr>
          </w:p>
        </w:tc>
      </w:tr>
      <w:tr w:rsidR="00CE538D" w14:paraId="7C6EF396" w14:textId="77777777" w:rsidTr="00FA2F12">
        <w:trPr>
          <w:trHeight w:val="272"/>
        </w:trPr>
        <w:tc>
          <w:tcPr>
            <w:tcW w:w="802" w:type="dxa"/>
          </w:tcPr>
          <w:p w14:paraId="312A6BF3" w14:textId="77777777" w:rsidR="00CE538D" w:rsidRDefault="00CE538D" w:rsidP="00FA2F12">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1</w:t>
            </w:r>
            <w:r>
              <w:rPr>
                <w:rFonts w:ascii="微软雅黑" w:eastAsia="微软雅黑" w:hAnsi="微软雅黑" w:cs="微软雅黑"/>
                <w:sz w:val="18"/>
                <w:szCs w:val="18"/>
              </w:rPr>
              <w:t>1</w:t>
            </w:r>
          </w:p>
        </w:tc>
        <w:tc>
          <w:tcPr>
            <w:tcW w:w="1309" w:type="dxa"/>
          </w:tcPr>
          <w:p w14:paraId="437C1D7F" w14:textId="77777777" w:rsidR="00CE538D" w:rsidRDefault="00CE538D" w:rsidP="00FA2F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操作下停用</w:t>
            </w:r>
          </w:p>
        </w:tc>
        <w:tc>
          <w:tcPr>
            <w:tcW w:w="3000" w:type="dxa"/>
          </w:tcPr>
          <w:p w14:paraId="0B847146" w14:textId="77777777" w:rsidR="00CE538D" w:rsidRDefault="00CE538D" w:rsidP="00FA2F12">
            <w:pPr>
              <w:widowControl/>
              <w:jc w:val="left"/>
              <w:rPr>
                <w:rFonts w:ascii="微软雅黑" w:eastAsia="微软雅黑" w:hAnsi="微软雅黑" w:cs="微软雅黑"/>
                <w:color w:val="000000"/>
                <w:sz w:val="18"/>
                <w:szCs w:val="18"/>
              </w:rPr>
            </w:pPr>
            <w:r>
              <w:rPr>
                <w:rFonts w:ascii="微软雅黑" w:eastAsia="微软雅黑" w:hAnsi="微软雅黑" w:cs="微软雅黑"/>
                <w:color w:val="000000"/>
                <w:sz w:val="18"/>
                <w:szCs w:val="18"/>
              </w:rPr>
              <w:t>I</w:t>
            </w:r>
            <w:r>
              <w:rPr>
                <w:rFonts w:ascii="微软雅黑" w:eastAsia="微软雅黑" w:hAnsi="微软雅黑" w:cs="微软雅黑" w:hint="eastAsia"/>
                <w:color w:val="000000"/>
                <w:sz w:val="18"/>
                <w:szCs w:val="18"/>
              </w:rPr>
              <w:t>con</w:t>
            </w:r>
          </w:p>
        </w:tc>
        <w:tc>
          <w:tcPr>
            <w:tcW w:w="3209" w:type="dxa"/>
          </w:tcPr>
          <w:p w14:paraId="72FA3FA0" w14:textId="77777777" w:rsidR="00CE538D" w:rsidRDefault="00CE538D" w:rsidP="00FA2F12">
            <w:pPr>
              <w:pStyle w:val="Axure"/>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点击更换状态</w:t>
            </w:r>
          </w:p>
        </w:tc>
        <w:tc>
          <w:tcPr>
            <w:tcW w:w="1712" w:type="dxa"/>
          </w:tcPr>
          <w:p w14:paraId="0567DBFC" w14:textId="77777777" w:rsidR="00CE538D" w:rsidRDefault="00CE538D" w:rsidP="00FA2F12">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是否确定停用该产品</w:t>
            </w:r>
          </w:p>
        </w:tc>
      </w:tr>
    </w:tbl>
    <w:p w14:paraId="2542F47C" w14:textId="5A0DF33D" w:rsidR="00CE538D" w:rsidRPr="00EA67CF" w:rsidRDefault="00CE538D" w:rsidP="00EA67CF">
      <w:pPr>
        <w:pStyle w:val="1"/>
        <w:spacing w:before="0" w:after="0"/>
      </w:pPr>
      <w:bookmarkStart w:id="764" w:name="_Toc531798002"/>
      <w:r w:rsidRPr="00CE538D">
        <w:rPr>
          <w:rFonts w:hint="eastAsia"/>
        </w:rPr>
        <w:t>添加产品页面</w:t>
      </w:r>
      <w:bookmarkEnd w:id="764"/>
    </w:p>
    <w:tbl>
      <w:tblPr>
        <w:tblpPr w:leftFromText="180" w:rightFromText="180" w:vertAnchor="text" w:horzAnchor="margin" w:tblpXSpec="center" w:tblpY="32"/>
        <w:tblOverlap w:val="never"/>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2"/>
        <w:gridCol w:w="1309"/>
        <w:gridCol w:w="3000"/>
        <w:gridCol w:w="3209"/>
        <w:gridCol w:w="1712"/>
      </w:tblGrid>
      <w:tr w:rsidR="00CE538D" w14:paraId="74BA9496" w14:textId="77777777" w:rsidTr="00FA2F12">
        <w:trPr>
          <w:trHeight w:val="345"/>
        </w:trPr>
        <w:tc>
          <w:tcPr>
            <w:tcW w:w="802" w:type="dxa"/>
          </w:tcPr>
          <w:p w14:paraId="76391F67" w14:textId="77777777" w:rsidR="00CE538D" w:rsidRDefault="00CE538D" w:rsidP="00FA2F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tcPr>
          <w:p w14:paraId="0876B745" w14:textId="77777777" w:rsidR="00CE538D" w:rsidRDefault="00CE538D" w:rsidP="00FA2F12">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14:paraId="4D61877D" w14:textId="77777777" w:rsidR="00CE538D" w:rsidRDefault="00CE538D" w:rsidP="00FA2F12">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14:paraId="3197B3CF" w14:textId="77777777" w:rsidR="00CE538D" w:rsidRDefault="00CE538D" w:rsidP="00FA2F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14:paraId="23D9C72B" w14:textId="77777777" w:rsidR="00CE538D" w:rsidRDefault="00CE538D" w:rsidP="00FA2F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CE538D" w14:paraId="6133AD46" w14:textId="77777777" w:rsidTr="00FA2F12">
        <w:trPr>
          <w:trHeight w:val="345"/>
        </w:trPr>
        <w:tc>
          <w:tcPr>
            <w:tcW w:w="802" w:type="dxa"/>
          </w:tcPr>
          <w:p w14:paraId="34E321C6" w14:textId="77777777" w:rsidR="00CE538D" w:rsidRDefault="00CE538D" w:rsidP="00FA2F12">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tcPr>
          <w:p w14:paraId="08937656" w14:textId="77777777" w:rsidR="00CE538D" w:rsidRDefault="00CE538D" w:rsidP="00FA2F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产品编号</w:t>
            </w:r>
          </w:p>
        </w:tc>
        <w:tc>
          <w:tcPr>
            <w:tcW w:w="3000" w:type="dxa"/>
          </w:tcPr>
          <w:p w14:paraId="1C2F66B5" w14:textId="77777777" w:rsidR="00CE538D" w:rsidRDefault="00CE538D" w:rsidP="00FA2F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英文及数字</w:t>
            </w:r>
          </w:p>
        </w:tc>
        <w:tc>
          <w:tcPr>
            <w:tcW w:w="3209" w:type="dxa"/>
          </w:tcPr>
          <w:p w14:paraId="618400B3" w14:textId="77777777" w:rsidR="00CE538D" w:rsidRDefault="00CE538D" w:rsidP="00FA2F12">
            <w:pPr>
              <w:pStyle w:val="Axure"/>
              <w:rPr>
                <w:rFonts w:ascii="微软雅黑" w:eastAsia="微软雅黑" w:hAnsi="微软雅黑" w:cs="微软雅黑"/>
                <w:sz w:val="18"/>
                <w:szCs w:val="18"/>
              </w:rPr>
            </w:pPr>
          </w:p>
        </w:tc>
        <w:tc>
          <w:tcPr>
            <w:tcW w:w="1712" w:type="dxa"/>
          </w:tcPr>
          <w:p w14:paraId="201BAFCA" w14:textId="6CCBD25F" w:rsidR="00CE538D" w:rsidRDefault="00B23897" w:rsidP="00FA2F12">
            <w:pPr>
              <w:widowControl/>
              <w:jc w:val="left"/>
              <w:rPr>
                <w:rFonts w:ascii="微软雅黑" w:eastAsia="微软雅黑" w:hAnsi="微软雅黑" w:cs="宋体"/>
                <w:bCs/>
                <w:kern w:val="0"/>
                <w:sz w:val="18"/>
                <w:szCs w:val="18"/>
              </w:rPr>
            </w:pPr>
            <w:ins w:id="765" w:author="haha" w:date="2018-11-26T17:34:00Z">
              <w:r>
                <w:rPr>
                  <w:rFonts w:ascii="微软雅黑" w:eastAsia="微软雅黑" w:hAnsi="微软雅黑" w:cs="宋体" w:hint="eastAsia"/>
                  <w:bCs/>
                  <w:kern w:val="0"/>
                  <w:sz w:val="18"/>
                  <w:szCs w:val="18"/>
                </w:rPr>
                <w:t>产品编号输入有误</w:t>
              </w:r>
            </w:ins>
            <w:del w:id="766" w:author="haha" w:date="2018-11-26T17:34:00Z">
              <w:r w:rsidR="00CE538D" w:rsidDel="00B23897">
                <w:rPr>
                  <w:rFonts w:ascii="微软雅黑" w:eastAsia="微软雅黑" w:hAnsi="微软雅黑" w:cs="宋体" w:hint="eastAsia"/>
                  <w:bCs/>
                  <w:kern w:val="0"/>
                  <w:sz w:val="18"/>
                  <w:szCs w:val="18"/>
                </w:rPr>
                <w:delText>必填</w:delText>
              </w:r>
            </w:del>
          </w:p>
        </w:tc>
      </w:tr>
      <w:tr w:rsidR="00CE538D" w14:paraId="4F7E0966" w14:textId="77777777" w:rsidTr="00FA2F12">
        <w:trPr>
          <w:trHeight w:val="272"/>
        </w:trPr>
        <w:tc>
          <w:tcPr>
            <w:tcW w:w="802" w:type="dxa"/>
          </w:tcPr>
          <w:p w14:paraId="168B4EEB" w14:textId="77777777" w:rsidR="00CE538D" w:rsidRDefault="00CE538D" w:rsidP="00FA2F12">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tcPr>
          <w:p w14:paraId="795F43D7" w14:textId="77777777" w:rsidR="00CE538D" w:rsidRDefault="00CE538D" w:rsidP="00FA2F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产品名称</w:t>
            </w:r>
          </w:p>
        </w:tc>
        <w:tc>
          <w:tcPr>
            <w:tcW w:w="3000" w:type="dxa"/>
          </w:tcPr>
          <w:p w14:paraId="56BA9154" w14:textId="77777777" w:rsidR="00CE538D" w:rsidRDefault="00CE538D" w:rsidP="00FA2F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中英文字符</w:t>
            </w:r>
          </w:p>
        </w:tc>
        <w:tc>
          <w:tcPr>
            <w:tcW w:w="3209" w:type="dxa"/>
          </w:tcPr>
          <w:p w14:paraId="4E663807" w14:textId="77777777" w:rsidR="00CE538D" w:rsidRDefault="00CE538D" w:rsidP="00FA2F12">
            <w:pPr>
              <w:pStyle w:val="Axure"/>
              <w:rPr>
                <w:rFonts w:ascii="微软雅黑" w:eastAsia="微软雅黑" w:hAnsi="微软雅黑" w:cs="微软雅黑"/>
                <w:sz w:val="18"/>
                <w:szCs w:val="18"/>
              </w:rPr>
            </w:pPr>
          </w:p>
        </w:tc>
        <w:tc>
          <w:tcPr>
            <w:tcW w:w="1712" w:type="dxa"/>
          </w:tcPr>
          <w:p w14:paraId="42804FB1" w14:textId="00762F43" w:rsidR="00CE538D" w:rsidRDefault="00B23897" w:rsidP="00FA2F12">
            <w:pPr>
              <w:widowControl/>
              <w:jc w:val="left"/>
              <w:rPr>
                <w:rFonts w:ascii="微软雅黑" w:eastAsia="微软雅黑" w:hAnsi="微软雅黑" w:cs="微软雅黑"/>
                <w:sz w:val="18"/>
                <w:szCs w:val="18"/>
              </w:rPr>
            </w:pPr>
            <w:ins w:id="767" w:author="haha" w:date="2018-11-26T17:34:00Z">
              <w:r>
                <w:rPr>
                  <w:rFonts w:ascii="微软雅黑" w:eastAsia="微软雅黑" w:hAnsi="微软雅黑" w:cs="微软雅黑" w:hint="eastAsia"/>
                  <w:sz w:val="18"/>
                  <w:szCs w:val="18"/>
                </w:rPr>
                <w:t>产品名称输入有误</w:t>
              </w:r>
            </w:ins>
            <w:del w:id="768" w:author="haha" w:date="2018-11-26T17:34:00Z">
              <w:r w:rsidR="00CE538D" w:rsidDel="00B23897">
                <w:rPr>
                  <w:rFonts w:ascii="微软雅黑" w:eastAsia="微软雅黑" w:hAnsi="微软雅黑" w:cs="微软雅黑" w:hint="eastAsia"/>
                  <w:sz w:val="18"/>
                  <w:szCs w:val="18"/>
                </w:rPr>
                <w:delText>必填</w:delText>
              </w:r>
            </w:del>
          </w:p>
        </w:tc>
      </w:tr>
      <w:tr w:rsidR="00CE538D" w14:paraId="7FDA92AE" w14:textId="77777777" w:rsidTr="00FA2F12">
        <w:trPr>
          <w:trHeight w:val="272"/>
        </w:trPr>
        <w:tc>
          <w:tcPr>
            <w:tcW w:w="802" w:type="dxa"/>
          </w:tcPr>
          <w:p w14:paraId="313B6E90" w14:textId="77777777" w:rsidR="00CE538D" w:rsidRDefault="00CE538D" w:rsidP="00FA2F12">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tcPr>
          <w:p w14:paraId="500D625A" w14:textId="77777777" w:rsidR="00CE538D" w:rsidRDefault="00CE538D" w:rsidP="00FA2F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合作机构</w:t>
            </w:r>
          </w:p>
        </w:tc>
        <w:tc>
          <w:tcPr>
            <w:tcW w:w="3000" w:type="dxa"/>
          </w:tcPr>
          <w:p w14:paraId="2C8300F2" w14:textId="7D365128" w:rsidR="00CE538D" w:rsidRDefault="00CE538D" w:rsidP="00FA2F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请选择</w:t>
            </w:r>
            <w:ins w:id="769" w:author="haha" w:date="2018-11-26T17:33:00Z">
              <w:r w:rsidR="00B23897">
                <w:rPr>
                  <w:rFonts w:ascii="微软雅黑" w:eastAsia="微软雅黑" w:hAnsi="微软雅黑" w:cs="微软雅黑" w:hint="eastAsia"/>
                  <w:color w:val="000000"/>
                  <w:sz w:val="18"/>
                  <w:szCs w:val="18"/>
                </w:rPr>
                <w:t>（聚信达 现有机构）</w:t>
              </w:r>
            </w:ins>
          </w:p>
        </w:tc>
        <w:tc>
          <w:tcPr>
            <w:tcW w:w="3209" w:type="dxa"/>
          </w:tcPr>
          <w:p w14:paraId="38C80D1F" w14:textId="77777777" w:rsidR="00CE538D" w:rsidRDefault="00CE538D" w:rsidP="00FA2F12">
            <w:pPr>
              <w:pStyle w:val="Axure"/>
              <w:rPr>
                <w:rFonts w:ascii="微软雅黑" w:eastAsia="微软雅黑" w:hAnsi="微软雅黑" w:cs="微软雅黑"/>
                <w:sz w:val="18"/>
                <w:szCs w:val="18"/>
              </w:rPr>
            </w:pPr>
          </w:p>
        </w:tc>
        <w:tc>
          <w:tcPr>
            <w:tcW w:w="1712" w:type="dxa"/>
          </w:tcPr>
          <w:p w14:paraId="6DAC237E" w14:textId="023125A3" w:rsidR="00CE538D" w:rsidRDefault="00B23897" w:rsidP="00FA2F12">
            <w:pPr>
              <w:widowControl/>
              <w:jc w:val="left"/>
              <w:rPr>
                <w:rFonts w:ascii="微软雅黑" w:eastAsia="微软雅黑" w:hAnsi="微软雅黑" w:cs="微软雅黑"/>
                <w:sz w:val="18"/>
                <w:szCs w:val="18"/>
              </w:rPr>
            </w:pPr>
            <w:ins w:id="770" w:author="haha" w:date="2018-11-26T17:34:00Z">
              <w:r>
                <w:rPr>
                  <w:rFonts w:ascii="微软雅黑" w:eastAsia="微软雅黑" w:hAnsi="微软雅黑" w:cs="微软雅黑" w:hint="eastAsia"/>
                  <w:sz w:val="18"/>
                  <w:szCs w:val="18"/>
                </w:rPr>
                <w:t>请选择合作机构</w:t>
              </w:r>
            </w:ins>
            <w:del w:id="771" w:author="haha" w:date="2018-11-26T17:34:00Z">
              <w:r w:rsidR="00CE538D" w:rsidDel="00B23897">
                <w:rPr>
                  <w:rFonts w:ascii="微软雅黑" w:eastAsia="微软雅黑" w:hAnsi="微软雅黑" w:cs="微软雅黑" w:hint="eastAsia"/>
                  <w:sz w:val="18"/>
                  <w:szCs w:val="18"/>
                </w:rPr>
                <w:delText>必填</w:delText>
              </w:r>
            </w:del>
          </w:p>
        </w:tc>
      </w:tr>
      <w:tr w:rsidR="00CE538D" w14:paraId="5423E00E" w14:textId="77777777" w:rsidTr="00FA2F12">
        <w:trPr>
          <w:trHeight w:val="272"/>
        </w:trPr>
        <w:tc>
          <w:tcPr>
            <w:tcW w:w="802" w:type="dxa"/>
          </w:tcPr>
          <w:p w14:paraId="7F3A0B6D" w14:textId="77777777" w:rsidR="00CE538D" w:rsidRDefault="00F01078" w:rsidP="00FA2F12">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4</w:t>
            </w:r>
          </w:p>
        </w:tc>
        <w:tc>
          <w:tcPr>
            <w:tcW w:w="1309" w:type="dxa"/>
          </w:tcPr>
          <w:p w14:paraId="70D55C4A" w14:textId="77777777" w:rsidR="00CE538D" w:rsidRDefault="00F01078" w:rsidP="00FA2F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产品状态</w:t>
            </w:r>
          </w:p>
        </w:tc>
        <w:tc>
          <w:tcPr>
            <w:tcW w:w="3000" w:type="dxa"/>
          </w:tcPr>
          <w:p w14:paraId="44428149" w14:textId="62776384" w:rsidR="00CE538D" w:rsidRDefault="00F01078" w:rsidP="00FA2F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请选择</w:t>
            </w:r>
            <w:ins w:id="772" w:author="haha" w:date="2018-11-26T17:33:00Z">
              <w:r w:rsidR="00B23897">
                <w:rPr>
                  <w:rFonts w:ascii="微软雅黑" w:eastAsia="微软雅黑" w:hAnsi="微软雅黑" w:cs="微软雅黑" w:hint="eastAsia"/>
                  <w:color w:val="000000"/>
                  <w:sz w:val="18"/>
                  <w:szCs w:val="18"/>
                </w:rPr>
                <w:t>（生效 待生效 结束）</w:t>
              </w:r>
            </w:ins>
          </w:p>
        </w:tc>
        <w:tc>
          <w:tcPr>
            <w:tcW w:w="3209" w:type="dxa"/>
          </w:tcPr>
          <w:p w14:paraId="4666B7D8" w14:textId="77777777" w:rsidR="00CE538D" w:rsidRDefault="00CE538D" w:rsidP="00FA2F12">
            <w:pPr>
              <w:pStyle w:val="Axure"/>
              <w:rPr>
                <w:rFonts w:ascii="微软雅黑" w:eastAsia="微软雅黑" w:hAnsi="微软雅黑" w:cs="微软雅黑"/>
                <w:sz w:val="18"/>
                <w:szCs w:val="18"/>
              </w:rPr>
            </w:pPr>
          </w:p>
        </w:tc>
        <w:tc>
          <w:tcPr>
            <w:tcW w:w="1712" w:type="dxa"/>
          </w:tcPr>
          <w:p w14:paraId="6DA7A9A4" w14:textId="3621ABEC" w:rsidR="00CE538D" w:rsidRDefault="00B23897" w:rsidP="00FA2F12">
            <w:pPr>
              <w:widowControl/>
              <w:jc w:val="left"/>
              <w:rPr>
                <w:rFonts w:ascii="微软雅黑" w:eastAsia="微软雅黑" w:hAnsi="微软雅黑" w:cs="微软雅黑"/>
                <w:sz w:val="18"/>
                <w:szCs w:val="18"/>
              </w:rPr>
            </w:pPr>
            <w:ins w:id="773" w:author="haha" w:date="2018-11-26T17:34:00Z">
              <w:r>
                <w:rPr>
                  <w:rFonts w:ascii="微软雅黑" w:eastAsia="微软雅黑" w:hAnsi="微软雅黑" w:cs="微软雅黑" w:hint="eastAsia"/>
                  <w:sz w:val="18"/>
                  <w:szCs w:val="18"/>
                </w:rPr>
                <w:t>请选择产品状态</w:t>
              </w:r>
            </w:ins>
            <w:del w:id="774" w:author="haha" w:date="2018-11-26T17:34:00Z">
              <w:r w:rsidR="00F01078" w:rsidDel="00B23897">
                <w:rPr>
                  <w:rFonts w:ascii="微软雅黑" w:eastAsia="微软雅黑" w:hAnsi="微软雅黑" w:cs="微软雅黑" w:hint="eastAsia"/>
                  <w:sz w:val="18"/>
                  <w:szCs w:val="18"/>
                </w:rPr>
                <w:delText>必填</w:delText>
              </w:r>
            </w:del>
          </w:p>
        </w:tc>
      </w:tr>
      <w:tr w:rsidR="00F01078" w14:paraId="5D0763C9" w14:textId="77777777" w:rsidTr="00FA2F12">
        <w:trPr>
          <w:trHeight w:val="272"/>
        </w:trPr>
        <w:tc>
          <w:tcPr>
            <w:tcW w:w="802" w:type="dxa"/>
          </w:tcPr>
          <w:p w14:paraId="7F574D14" w14:textId="77777777" w:rsidR="00F01078" w:rsidRDefault="00F01078" w:rsidP="00FA2F12">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5</w:t>
            </w:r>
          </w:p>
        </w:tc>
        <w:tc>
          <w:tcPr>
            <w:tcW w:w="1309" w:type="dxa"/>
          </w:tcPr>
          <w:p w14:paraId="5334E9DB" w14:textId="77777777" w:rsidR="00F01078" w:rsidRDefault="00F01078" w:rsidP="00FA2F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产品类型</w:t>
            </w:r>
          </w:p>
        </w:tc>
        <w:tc>
          <w:tcPr>
            <w:tcW w:w="3000" w:type="dxa"/>
          </w:tcPr>
          <w:p w14:paraId="2FFC5E7C" w14:textId="6F1CC682" w:rsidR="00F01078" w:rsidRDefault="00F01078" w:rsidP="00FA2F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请选择</w:t>
            </w:r>
            <w:ins w:id="775" w:author="haha" w:date="2018-11-26T17:33:00Z">
              <w:r w:rsidR="00B23897">
                <w:rPr>
                  <w:rFonts w:ascii="微软雅黑" w:eastAsia="微软雅黑" w:hAnsi="微软雅黑" w:cs="微软雅黑" w:hint="eastAsia"/>
                  <w:color w:val="000000"/>
                  <w:sz w:val="18"/>
                  <w:szCs w:val="18"/>
                </w:rPr>
                <w:t>（外部</w:t>
              </w:r>
            </w:ins>
            <w:ins w:id="776" w:author="haha" w:date="2018-11-26T17:34:00Z">
              <w:r w:rsidR="00B23897">
                <w:rPr>
                  <w:rFonts w:ascii="微软雅黑" w:eastAsia="微软雅黑" w:hAnsi="微软雅黑" w:cs="微软雅黑" w:hint="eastAsia"/>
                  <w:color w:val="000000"/>
                  <w:sz w:val="18"/>
                  <w:szCs w:val="18"/>
                </w:rPr>
                <w:t>产品 内部产品</w:t>
              </w:r>
            </w:ins>
            <w:ins w:id="777" w:author="haha" w:date="2018-11-26T17:33:00Z">
              <w:r w:rsidR="00B23897">
                <w:rPr>
                  <w:rFonts w:ascii="微软雅黑" w:eastAsia="微软雅黑" w:hAnsi="微软雅黑" w:cs="微软雅黑" w:hint="eastAsia"/>
                  <w:color w:val="000000"/>
                  <w:sz w:val="18"/>
                  <w:szCs w:val="18"/>
                </w:rPr>
                <w:t>）</w:t>
              </w:r>
            </w:ins>
          </w:p>
        </w:tc>
        <w:tc>
          <w:tcPr>
            <w:tcW w:w="3209" w:type="dxa"/>
          </w:tcPr>
          <w:p w14:paraId="7FC19269" w14:textId="77777777" w:rsidR="00F01078" w:rsidRDefault="00F01078" w:rsidP="00FA2F12">
            <w:pPr>
              <w:pStyle w:val="Axure"/>
              <w:rPr>
                <w:rFonts w:ascii="微软雅黑" w:eastAsia="微软雅黑" w:hAnsi="微软雅黑" w:cs="微软雅黑"/>
                <w:sz w:val="18"/>
                <w:szCs w:val="18"/>
              </w:rPr>
            </w:pPr>
          </w:p>
        </w:tc>
        <w:tc>
          <w:tcPr>
            <w:tcW w:w="1712" w:type="dxa"/>
          </w:tcPr>
          <w:p w14:paraId="401ABE68" w14:textId="5BA7DCC4" w:rsidR="00F01078" w:rsidRDefault="00B23897" w:rsidP="00FA2F12">
            <w:pPr>
              <w:widowControl/>
              <w:jc w:val="left"/>
              <w:rPr>
                <w:rFonts w:ascii="微软雅黑" w:eastAsia="微软雅黑" w:hAnsi="微软雅黑" w:cs="微软雅黑"/>
                <w:sz w:val="18"/>
                <w:szCs w:val="18"/>
              </w:rPr>
            </w:pPr>
            <w:ins w:id="778" w:author="haha" w:date="2018-11-26T17:34:00Z">
              <w:r>
                <w:rPr>
                  <w:rFonts w:ascii="微软雅黑" w:eastAsia="微软雅黑" w:hAnsi="微软雅黑" w:cs="微软雅黑" w:hint="eastAsia"/>
                  <w:sz w:val="18"/>
                  <w:szCs w:val="18"/>
                </w:rPr>
                <w:t>请选择</w:t>
              </w:r>
            </w:ins>
            <w:ins w:id="779" w:author="haha" w:date="2018-11-26T17:35:00Z">
              <w:r>
                <w:rPr>
                  <w:rFonts w:ascii="微软雅黑" w:eastAsia="微软雅黑" w:hAnsi="微软雅黑" w:cs="微软雅黑" w:hint="eastAsia"/>
                  <w:sz w:val="18"/>
                  <w:szCs w:val="18"/>
                </w:rPr>
                <w:t>产品类型</w:t>
              </w:r>
            </w:ins>
            <w:del w:id="780" w:author="haha" w:date="2018-11-26T17:34:00Z">
              <w:r w:rsidR="00F01078" w:rsidDel="00B23897">
                <w:rPr>
                  <w:rFonts w:ascii="微软雅黑" w:eastAsia="微软雅黑" w:hAnsi="微软雅黑" w:cs="微软雅黑" w:hint="eastAsia"/>
                  <w:sz w:val="18"/>
                  <w:szCs w:val="18"/>
                </w:rPr>
                <w:delText>必填</w:delText>
              </w:r>
            </w:del>
          </w:p>
        </w:tc>
      </w:tr>
      <w:tr w:rsidR="00F01078" w14:paraId="36BB6037" w14:textId="77777777" w:rsidTr="00FA2F12">
        <w:trPr>
          <w:trHeight w:val="272"/>
        </w:trPr>
        <w:tc>
          <w:tcPr>
            <w:tcW w:w="802" w:type="dxa"/>
          </w:tcPr>
          <w:p w14:paraId="7F8C0536" w14:textId="77777777" w:rsidR="00F01078" w:rsidRDefault="00F01078" w:rsidP="00FA2F12">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6</w:t>
            </w:r>
          </w:p>
        </w:tc>
        <w:tc>
          <w:tcPr>
            <w:tcW w:w="1309" w:type="dxa"/>
          </w:tcPr>
          <w:p w14:paraId="39B0D7BD" w14:textId="07C8378D" w:rsidR="00F01078" w:rsidRDefault="00BD6396" w:rsidP="00FA2F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话术</w:t>
            </w:r>
          </w:p>
        </w:tc>
        <w:tc>
          <w:tcPr>
            <w:tcW w:w="3000" w:type="dxa"/>
          </w:tcPr>
          <w:p w14:paraId="50512F85" w14:textId="26413D5E" w:rsidR="00F01078" w:rsidRDefault="00F01078" w:rsidP="00FA2F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还可以输入1</w:t>
            </w:r>
            <w:r w:rsidR="00BD6396">
              <w:rPr>
                <w:rFonts w:ascii="微软雅黑" w:eastAsia="微软雅黑" w:hAnsi="微软雅黑" w:cs="微软雅黑"/>
                <w:color w:val="000000"/>
                <w:sz w:val="18"/>
                <w:szCs w:val="18"/>
              </w:rPr>
              <w:t>50</w:t>
            </w:r>
            <w:r>
              <w:rPr>
                <w:rFonts w:ascii="微软雅黑" w:eastAsia="微软雅黑" w:hAnsi="微软雅黑" w:cs="微软雅黑" w:hint="eastAsia"/>
                <w:color w:val="000000"/>
                <w:sz w:val="18"/>
                <w:szCs w:val="18"/>
              </w:rPr>
              <w:t>字</w:t>
            </w:r>
          </w:p>
        </w:tc>
        <w:tc>
          <w:tcPr>
            <w:tcW w:w="3209" w:type="dxa"/>
          </w:tcPr>
          <w:p w14:paraId="5598F48E" w14:textId="77777777" w:rsidR="00F01078" w:rsidRDefault="00F01078" w:rsidP="00FA2F12">
            <w:pPr>
              <w:pStyle w:val="Axure"/>
              <w:rPr>
                <w:rFonts w:ascii="微软雅黑" w:eastAsia="微软雅黑" w:hAnsi="微软雅黑" w:cs="微软雅黑"/>
                <w:sz w:val="18"/>
                <w:szCs w:val="18"/>
              </w:rPr>
            </w:pPr>
          </w:p>
        </w:tc>
        <w:tc>
          <w:tcPr>
            <w:tcW w:w="1712" w:type="dxa"/>
          </w:tcPr>
          <w:p w14:paraId="67EAD35C" w14:textId="7DB152E4" w:rsidR="00F01078" w:rsidRDefault="00BD6396" w:rsidP="00FA2F12">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必填</w:t>
            </w:r>
            <w:ins w:id="781" w:author="haha" w:date="2018-11-27T10:54:00Z">
              <w:r w:rsidR="004C06B1">
                <w:rPr>
                  <w:rFonts w:ascii="微软雅黑" w:eastAsia="微软雅黑" w:hAnsi="微软雅黑" w:cs="微软雅黑" w:hint="eastAsia"/>
                  <w:sz w:val="18"/>
                  <w:szCs w:val="18"/>
                </w:rPr>
                <w:t>（超出</w:t>
              </w:r>
            </w:ins>
            <w:ins w:id="782" w:author="haha" w:date="2018-11-27T10:55:00Z">
              <w:r w:rsidR="004C06B1">
                <w:rPr>
                  <w:rFonts w:ascii="微软雅黑" w:eastAsia="微软雅黑" w:hAnsi="微软雅黑" w:cs="微软雅黑" w:hint="eastAsia"/>
                  <w:sz w:val="18"/>
                  <w:szCs w:val="18"/>
                </w:rPr>
                <w:t>1</w:t>
              </w:r>
            </w:ins>
            <w:r>
              <w:rPr>
                <w:rFonts w:ascii="微软雅黑" w:eastAsia="微软雅黑" w:hAnsi="微软雅黑" w:cs="微软雅黑"/>
                <w:sz w:val="18"/>
                <w:szCs w:val="18"/>
              </w:rPr>
              <w:t>50</w:t>
            </w:r>
            <w:ins w:id="783" w:author="haha" w:date="2018-11-27T10:55:00Z">
              <w:r w:rsidR="004C06B1">
                <w:rPr>
                  <w:rFonts w:ascii="微软雅黑" w:eastAsia="微软雅黑" w:hAnsi="微软雅黑" w:cs="微软雅黑" w:hint="eastAsia"/>
                  <w:sz w:val="18"/>
                  <w:szCs w:val="18"/>
                </w:rPr>
                <w:t>字无法输入</w:t>
              </w:r>
            </w:ins>
            <w:ins w:id="784" w:author="haha" w:date="2018-11-27T10:54:00Z">
              <w:r w:rsidR="004C06B1">
                <w:rPr>
                  <w:rFonts w:ascii="微软雅黑" w:eastAsia="微软雅黑" w:hAnsi="微软雅黑" w:cs="微软雅黑" w:hint="eastAsia"/>
                  <w:sz w:val="18"/>
                  <w:szCs w:val="18"/>
                </w:rPr>
                <w:t>）</w:t>
              </w:r>
            </w:ins>
          </w:p>
        </w:tc>
      </w:tr>
      <w:tr w:rsidR="00F01078" w14:paraId="0B751E7F" w14:textId="77777777" w:rsidTr="00FA2F12">
        <w:trPr>
          <w:trHeight w:val="272"/>
        </w:trPr>
        <w:tc>
          <w:tcPr>
            <w:tcW w:w="802" w:type="dxa"/>
          </w:tcPr>
          <w:p w14:paraId="4D66F81E" w14:textId="77777777" w:rsidR="00F01078" w:rsidRDefault="00F01078" w:rsidP="00FA2F12">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7</w:t>
            </w:r>
          </w:p>
        </w:tc>
        <w:tc>
          <w:tcPr>
            <w:tcW w:w="1309" w:type="dxa"/>
          </w:tcPr>
          <w:p w14:paraId="02498473" w14:textId="77777777" w:rsidR="00F01078" w:rsidRDefault="00F01078" w:rsidP="00FA2F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保存按钮</w:t>
            </w:r>
          </w:p>
        </w:tc>
        <w:tc>
          <w:tcPr>
            <w:tcW w:w="3000" w:type="dxa"/>
          </w:tcPr>
          <w:p w14:paraId="596AD251" w14:textId="77777777" w:rsidR="00F01078" w:rsidRDefault="00F01078" w:rsidP="00FA2F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p>
        </w:tc>
        <w:tc>
          <w:tcPr>
            <w:tcW w:w="3209" w:type="dxa"/>
          </w:tcPr>
          <w:p w14:paraId="72136383" w14:textId="77777777" w:rsidR="00F01078" w:rsidRDefault="00F01078" w:rsidP="00FA2F12">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添加产品</w:t>
            </w:r>
          </w:p>
        </w:tc>
        <w:tc>
          <w:tcPr>
            <w:tcW w:w="1712" w:type="dxa"/>
          </w:tcPr>
          <w:p w14:paraId="6CDD939F" w14:textId="77777777" w:rsidR="00F01078" w:rsidRDefault="00F01078" w:rsidP="00FA2F12">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是否确定报存</w:t>
            </w:r>
          </w:p>
        </w:tc>
      </w:tr>
      <w:tr w:rsidR="00F01078" w14:paraId="198CFAE1" w14:textId="77777777" w:rsidTr="00FA2F12">
        <w:trPr>
          <w:trHeight w:val="272"/>
        </w:trPr>
        <w:tc>
          <w:tcPr>
            <w:tcW w:w="802" w:type="dxa"/>
          </w:tcPr>
          <w:p w14:paraId="271F989F" w14:textId="77777777" w:rsidR="00F01078" w:rsidRDefault="00F01078" w:rsidP="00FA2F12">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8</w:t>
            </w:r>
          </w:p>
        </w:tc>
        <w:tc>
          <w:tcPr>
            <w:tcW w:w="1309" w:type="dxa"/>
          </w:tcPr>
          <w:p w14:paraId="022EE53B" w14:textId="77777777" w:rsidR="00F01078" w:rsidRDefault="00F01078" w:rsidP="00FA2F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重置按钮</w:t>
            </w:r>
          </w:p>
        </w:tc>
        <w:tc>
          <w:tcPr>
            <w:tcW w:w="3000" w:type="dxa"/>
          </w:tcPr>
          <w:p w14:paraId="5C1CB743" w14:textId="77777777" w:rsidR="00F01078" w:rsidRDefault="00F01078" w:rsidP="00FA2F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p>
        </w:tc>
        <w:tc>
          <w:tcPr>
            <w:tcW w:w="3209" w:type="dxa"/>
          </w:tcPr>
          <w:p w14:paraId="54AF7356" w14:textId="77777777" w:rsidR="00F01078" w:rsidRDefault="00F01078" w:rsidP="00FA2F12">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清空当前页面输入内容</w:t>
            </w:r>
          </w:p>
        </w:tc>
        <w:tc>
          <w:tcPr>
            <w:tcW w:w="1712" w:type="dxa"/>
          </w:tcPr>
          <w:p w14:paraId="69E88D98" w14:textId="77777777" w:rsidR="00F01078" w:rsidRDefault="00F01078" w:rsidP="00FA2F12">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是否确定重置</w:t>
            </w:r>
          </w:p>
        </w:tc>
      </w:tr>
    </w:tbl>
    <w:p w14:paraId="7EFC3898" w14:textId="13E1E1AF" w:rsidR="003F338A" w:rsidRPr="00EA67CF" w:rsidRDefault="00496C19" w:rsidP="00EA67CF">
      <w:pPr>
        <w:pStyle w:val="10"/>
        <w:spacing w:before="0" w:after="0"/>
        <w:rPr>
          <w:sz w:val="28"/>
        </w:rPr>
      </w:pPr>
      <w:bookmarkStart w:id="785" w:name="_Toc531798003"/>
      <w:r w:rsidRPr="00EA67CF">
        <w:rPr>
          <w:rFonts w:hint="eastAsia"/>
          <w:sz w:val="28"/>
        </w:rPr>
        <w:t>十五、权限管理模块下的机构管理</w:t>
      </w:r>
      <w:bookmarkEnd w:id="785"/>
      <w:del w:id="786" w:author="haha" w:date="2018-12-05T18:34:00Z">
        <w:r w:rsidR="00FD0E10" w:rsidRPr="00EA67CF" w:rsidDel="00885017">
          <w:rPr>
            <w:noProof/>
            <w:sz w:val="28"/>
          </w:rPr>
          <w:drawing>
            <wp:inline distT="0" distB="0" distL="0" distR="0" wp14:anchorId="06D6B107" wp14:editId="69807F7D">
              <wp:extent cx="5274310" cy="893445"/>
              <wp:effectExtent l="0" t="0" r="2540" b="190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893445"/>
                      </a:xfrm>
                      <a:prstGeom prst="rect">
                        <a:avLst/>
                      </a:prstGeom>
                    </pic:spPr>
                  </pic:pic>
                </a:graphicData>
              </a:graphic>
            </wp:inline>
          </w:drawing>
        </w:r>
      </w:del>
    </w:p>
    <w:tbl>
      <w:tblPr>
        <w:tblpPr w:leftFromText="180" w:rightFromText="180" w:vertAnchor="text" w:horzAnchor="margin" w:tblpXSpec="center" w:tblpY="224"/>
        <w:tblOverlap w:val="never"/>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2"/>
        <w:gridCol w:w="1309"/>
        <w:gridCol w:w="3000"/>
        <w:gridCol w:w="3209"/>
        <w:gridCol w:w="1712"/>
      </w:tblGrid>
      <w:tr w:rsidR="003F338A" w14:paraId="7F36AF81" w14:textId="77777777" w:rsidTr="003E2BDE">
        <w:trPr>
          <w:trHeight w:val="345"/>
        </w:trPr>
        <w:tc>
          <w:tcPr>
            <w:tcW w:w="802" w:type="dxa"/>
          </w:tcPr>
          <w:p w14:paraId="122E5DDB" w14:textId="77777777" w:rsidR="003F338A" w:rsidRDefault="003F338A" w:rsidP="003E2BDE">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tcPr>
          <w:p w14:paraId="17D35335" w14:textId="77777777" w:rsidR="003F338A" w:rsidRDefault="003F338A" w:rsidP="003E2BDE">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14:paraId="212BD805" w14:textId="77777777" w:rsidR="003F338A" w:rsidRDefault="003F338A" w:rsidP="003E2BDE">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14:paraId="2A0B0166" w14:textId="77777777" w:rsidR="003F338A" w:rsidRDefault="003F338A" w:rsidP="003E2BDE">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14:paraId="034167C5" w14:textId="77777777" w:rsidR="003F338A" w:rsidRDefault="003F338A" w:rsidP="003E2BDE">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3F338A" w14:paraId="00BE6B71" w14:textId="77777777" w:rsidTr="003E2BDE">
        <w:trPr>
          <w:trHeight w:val="345"/>
        </w:trPr>
        <w:tc>
          <w:tcPr>
            <w:tcW w:w="802" w:type="dxa"/>
          </w:tcPr>
          <w:p w14:paraId="6FF7D7E1" w14:textId="77777777" w:rsidR="003F338A" w:rsidRDefault="003F338A" w:rsidP="003E2BDE">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tcPr>
          <w:p w14:paraId="1221D8CA" w14:textId="2B8187B0" w:rsidR="003F338A" w:rsidRDefault="00FD0E10" w:rsidP="003E2BDE">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关键字</w:t>
            </w:r>
          </w:p>
        </w:tc>
        <w:tc>
          <w:tcPr>
            <w:tcW w:w="3000" w:type="dxa"/>
          </w:tcPr>
          <w:p w14:paraId="37866F36" w14:textId="1A66EE9F" w:rsidR="003F338A" w:rsidRDefault="00FD0E10" w:rsidP="003E2BDE">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机构名称</w:t>
            </w:r>
          </w:p>
        </w:tc>
        <w:tc>
          <w:tcPr>
            <w:tcW w:w="3209" w:type="dxa"/>
          </w:tcPr>
          <w:p w14:paraId="3B653C71" w14:textId="77777777" w:rsidR="003F338A" w:rsidRDefault="003F338A" w:rsidP="003E2BDE">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筛选查询</w:t>
            </w:r>
          </w:p>
        </w:tc>
        <w:tc>
          <w:tcPr>
            <w:tcW w:w="1712" w:type="dxa"/>
          </w:tcPr>
          <w:p w14:paraId="35CC7C04" w14:textId="77777777" w:rsidR="003F338A" w:rsidRDefault="003F338A" w:rsidP="003E2BDE">
            <w:pPr>
              <w:widowControl/>
              <w:jc w:val="left"/>
              <w:rPr>
                <w:rFonts w:ascii="微软雅黑" w:eastAsia="微软雅黑" w:hAnsi="微软雅黑" w:cs="宋体"/>
                <w:bCs/>
                <w:kern w:val="0"/>
                <w:sz w:val="18"/>
                <w:szCs w:val="18"/>
              </w:rPr>
            </w:pPr>
            <w:ins w:id="787" w:author="haha" w:date="2018-11-27T10:54:00Z">
              <w:r>
                <w:rPr>
                  <w:rFonts w:ascii="微软雅黑" w:eastAsia="微软雅黑" w:hAnsi="微软雅黑" w:cs="宋体" w:hint="eastAsia"/>
                  <w:bCs/>
                  <w:kern w:val="0"/>
                  <w:sz w:val="18"/>
                  <w:szCs w:val="18"/>
                </w:rPr>
                <w:t>根据条件查询</w:t>
              </w:r>
            </w:ins>
          </w:p>
        </w:tc>
      </w:tr>
      <w:tr w:rsidR="003F338A" w14:paraId="74BBC9B5" w14:textId="77777777" w:rsidTr="003E2BDE">
        <w:trPr>
          <w:trHeight w:val="272"/>
        </w:trPr>
        <w:tc>
          <w:tcPr>
            <w:tcW w:w="802" w:type="dxa"/>
          </w:tcPr>
          <w:p w14:paraId="242C7431" w14:textId="77777777" w:rsidR="003F338A" w:rsidRDefault="003F338A" w:rsidP="003E2BDE">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tcPr>
          <w:p w14:paraId="587240BC" w14:textId="4DD4D737" w:rsidR="003F338A" w:rsidRDefault="00FD0E10" w:rsidP="003E2BDE">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机构详情表</w:t>
            </w:r>
          </w:p>
        </w:tc>
        <w:tc>
          <w:tcPr>
            <w:tcW w:w="3000" w:type="dxa"/>
          </w:tcPr>
          <w:p w14:paraId="322A55D6" w14:textId="2FC720A1" w:rsidR="003F338A" w:rsidRDefault="00FD0E10" w:rsidP="003E2BDE">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所有已存在机构的显示</w:t>
            </w:r>
          </w:p>
        </w:tc>
        <w:tc>
          <w:tcPr>
            <w:tcW w:w="3209" w:type="dxa"/>
          </w:tcPr>
          <w:p w14:paraId="1D2BB355" w14:textId="3BDB4892" w:rsidR="003F338A" w:rsidRDefault="003F338A" w:rsidP="003E2BDE">
            <w:pPr>
              <w:pStyle w:val="Axure"/>
              <w:rPr>
                <w:rFonts w:ascii="微软雅黑" w:eastAsia="微软雅黑" w:hAnsi="微软雅黑" w:cs="微软雅黑"/>
                <w:sz w:val="18"/>
                <w:szCs w:val="18"/>
              </w:rPr>
            </w:pPr>
          </w:p>
        </w:tc>
        <w:tc>
          <w:tcPr>
            <w:tcW w:w="1712" w:type="dxa"/>
          </w:tcPr>
          <w:p w14:paraId="308B8D63" w14:textId="667BCC3F" w:rsidR="003F338A" w:rsidRDefault="003F338A" w:rsidP="003E2BDE">
            <w:pPr>
              <w:widowControl/>
              <w:jc w:val="left"/>
              <w:rPr>
                <w:rFonts w:ascii="微软雅黑" w:eastAsia="微软雅黑" w:hAnsi="微软雅黑" w:cs="微软雅黑"/>
                <w:sz w:val="18"/>
                <w:szCs w:val="18"/>
              </w:rPr>
            </w:pPr>
          </w:p>
        </w:tc>
      </w:tr>
      <w:tr w:rsidR="003F338A" w14:paraId="5A577BA1" w14:textId="77777777" w:rsidTr="003E2BDE">
        <w:trPr>
          <w:trHeight w:val="272"/>
        </w:trPr>
        <w:tc>
          <w:tcPr>
            <w:tcW w:w="802" w:type="dxa"/>
          </w:tcPr>
          <w:p w14:paraId="63360E2D" w14:textId="77777777" w:rsidR="003F338A" w:rsidRDefault="003F338A" w:rsidP="003E2BDE">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tcPr>
          <w:p w14:paraId="2BCAC411" w14:textId="4EAD5192" w:rsidR="003F338A" w:rsidRDefault="00FD0E10" w:rsidP="003E2BDE">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新增按钮</w:t>
            </w:r>
          </w:p>
        </w:tc>
        <w:tc>
          <w:tcPr>
            <w:tcW w:w="3000" w:type="dxa"/>
          </w:tcPr>
          <w:p w14:paraId="1CD09359" w14:textId="6A512A92" w:rsidR="003F338A" w:rsidRDefault="00FD0E10" w:rsidP="003E2BDE">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p>
        </w:tc>
        <w:tc>
          <w:tcPr>
            <w:tcW w:w="3209" w:type="dxa"/>
          </w:tcPr>
          <w:p w14:paraId="08B188A3" w14:textId="1C1BD322" w:rsidR="003F338A" w:rsidRDefault="00FD0E10" w:rsidP="003E2BDE">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添加机构页面</w:t>
            </w:r>
          </w:p>
        </w:tc>
        <w:tc>
          <w:tcPr>
            <w:tcW w:w="1712" w:type="dxa"/>
          </w:tcPr>
          <w:p w14:paraId="1DD39DBF" w14:textId="2EFBC5F9" w:rsidR="003F338A" w:rsidRDefault="003F338A" w:rsidP="003E2BDE">
            <w:pPr>
              <w:widowControl/>
              <w:jc w:val="left"/>
              <w:rPr>
                <w:rFonts w:ascii="微软雅黑" w:eastAsia="微软雅黑" w:hAnsi="微软雅黑" w:cs="微软雅黑"/>
                <w:sz w:val="18"/>
                <w:szCs w:val="18"/>
              </w:rPr>
            </w:pPr>
          </w:p>
        </w:tc>
      </w:tr>
      <w:tr w:rsidR="003F338A" w14:paraId="292DD252" w14:textId="77777777" w:rsidTr="003E2BDE">
        <w:trPr>
          <w:trHeight w:val="272"/>
        </w:trPr>
        <w:tc>
          <w:tcPr>
            <w:tcW w:w="802" w:type="dxa"/>
          </w:tcPr>
          <w:p w14:paraId="692EC81F" w14:textId="77777777" w:rsidR="003F338A" w:rsidRDefault="003F338A" w:rsidP="003E2BDE">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4</w:t>
            </w:r>
          </w:p>
        </w:tc>
        <w:tc>
          <w:tcPr>
            <w:tcW w:w="1309" w:type="dxa"/>
          </w:tcPr>
          <w:p w14:paraId="42C03809" w14:textId="48763675" w:rsidR="003F338A" w:rsidRDefault="00FD0E10" w:rsidP="003E2BDE">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删除按钮</w:t>
            </w:r>
          </w:p>
        </w:tc>
        <w:tc>
          <w:tcPr>
            <w:tcW w:w="3000" w:type="dxa"/>
          </w:tcPr>
          <w:p w14:paraId="633284E3" w14:textId="05A371CB" w:rsidR="003F338A" w:rsidRDefault="00FD0E10" w:rsidP="003E2BDE">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p>
        </w:tc>
        <w:tc>
          <w:tcPr>
            <w:tcW w:w="3209" w:type="dxa"/>
          </w:tcPr>
          <w:p w14:paraId="2420ED94" w14:textId="773CECB7" w:rsidR="003F338A" w:rsidRDefault="00FD0E10" w:rsidP="003E2BDE">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可根据选择删除操作</w:t>
            </w:r>
          </w:p>
        </w:tc>
        <w:tc>
          <w:tcPr>
            <w:tcW w:w="1712" w:type="dxa"/>
          </w:tcPr>
          <w:p w14:paraId="1E471CEF" w14:textId="7752320C" w:rsidR="003F338A" w:rsidRDefault="003F338A" w:rsidP="003E2BDE">
            <w:pPr>
              <w:widowControl/>
              <w:jc w:val="left"/>
              <w:rPr>
                <w:rFonts w:ascii="微软雅黑" w:eastAsia="微软雅黑" w:hAnsi="微软雅黑" w:cs="微软雅黑"/>
                <w:sz w:val="18"/>
                <w:szCs w:val="18"/>
              </w:rPr>
            </w:pPr>
          </w:p>
        </w:tc>
      </w:tr>
    </w:tbl>
    <w:p w14:paraId="76072AC0" w14:textId="549616D5" w:rsidR="003D3CA6" w:rsidRPr="00EA67CF" w:rsidRDefault="003D3CA6" w:rsidP="00EA67CF">
      <w:pPr>
        <w:pStyle w:val="1"/>
        <w:spacing w:before="0" w:after="0"/>
      </w:pPr>
      <w:bookmarkStart w:id="788" w:name="_Toc531798004"/>
      <w:r w:rsidRPr="003D3CA6">
        <w:rPr>
          <w:rFonts w:hint="eastAsia"/>
        </w:rPr>
        <w:t>新建机构</w:t>
      </w:r>
      <w:bookmarkEnd w:id="788"/>
    </w:p>
    <w:tbl>
      <w:tblPr>
        <w:tblpPr w:leftFromText="180" w:rightFromText="180" w:vertAnchor="text" w:horzAnchor="page" w:tblpX="1380" w:tblpY="16"/>
        <w:tblOverlap w:val="never"/>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2"/>
        <w:gridCol w:w="1309"/>
        <w:gridCol w:w="3000"/>
        <w:gridCol w:w="3209"/>
        <w:gridCol w:w="1712"/>
      </w:tblGrid>
      <w:tr w:rsidR="003D3CA6" w14:paraId="069EB9C7" w14:textId="77777777" w:rsidTr="003D3CA6">
        <w:trPr>
          <w:trHeight w:val="345"/>
        </w:trPr>
        <w:tc>
          <w:tcPr>
            <w:tcW w:w="802" w:type="dxa"/>
          </w:tcPr>
          <w:p w14:paraId="670E399B" w14:textId="77777777" w:rsidR="003D3CA6" w:rsidRDefault="003D3CA6" w:rsidP="003D3CA6">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tcPr>
          <w:p w14:paraId="27C4E493" w14:textId="77777777" w:rsidR="003D3CA6" w:rsidRDefault="003D3CA6" w:rsidP="003D3CA6">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14:paraId="47819925" w14:textId="77777777" w:rsidR="003D3CA6" w:rsidRDefault="003D3CA6" w:rsidP="003D3CA6">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14:paraId="51DCEDB1" w14:textId="77777777" w:rsidR="003D3CA6" w:rsidRDefault="003D3CA6" w:rsidP="003D3CA6">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14:paraId="2397838F" w14:textId="77777777" w:rsidR="003D3CA6" w:rsidRDefault="003D3CA6" w:rsidP="003D3CA6">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3D3CA6" w14:paraId="1B421DAC" w14:textId="77777777" w:rsidTr="003D3CA6">
        <w:trPr>
          <w:trHeight w:val="345"/>
        </w:trPr>
        <w:tc>
          <w:tcPr>
            <w:tcW w:w="802" w:type="dxa"/>
          </w:tcPr>
          <w:p w14:paraId="1249BCF2" w14:textId="77777777" w:rsidR="003D3CA6" w:rsidRDefault="003D3CA6" w:rsidP="003D3CA6">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tcPr>
          <w:p w14:paraId="31E2457D" w14:textId="28DC6EBA" w:rsidR="003D3CA6" w:rsidRDefault="00BD6396" w:rsidP="003D3CA6">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机构属性</w:t>
            </w:r>
          </w:p>
        </w:tc>
        <w:tc>
          <w:tcPr>
            <w:tcW w:w="3000" w:type="dxa"/>
          </w:tcPr>
          <w:p w14:paraId="5090A161" w14:textId="1DACE9E1" w:rsidR="003D3CA6" w:rsidRDefault="00BD6396" w:rsidP="003D3CA6">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根据现有机构性质选择</w:t>
            </w:r>
          </w:p>
        </w:tc>
        <w:tc>
          <w:tcPr>
            <w:tcW w:w="3209" w:type="dxa"/>
          </w:tcPr>
          <w:p w14:paraId="578BDF54" w14:textId="77777777" w:rsidR="003D3CA6" w:rsidRDefault="003D3CA6" w:rsidP="003D3CA6">
            <w:pPr>
              <w:pStyle w:val="Axure"/>
              <w:rPr>
                <w:rFonts w:ascii="微软雅黑" w:eastAsia="微软雅黑" w:hAnsi="微软雅黑" w:cs="微软雅黑"/>
                <w:sz w:val="18"/>
                <w:szCs w:val="18"/>
              </w:rPr>
            </w:pPr>
          </w:p>
        </w:tc>
        <w:tc>
          <w:tcPr>
            <w:tcW w:w="1712" w:type="dxa"/>
          </w:tcPr>
          <w:p w14:paraId="2C03723B" w14:textId="3AD83BEB" w:rsidR="003D3CA6" w:rsidRDefault="00BD6396" w:rsidP="003D3CA6">
            <w:pPr>
              <w:widowControl/>
              <w:jc w:val="left"/>
              <w:rPr>
                <w:rFonts w:ascii="微软雅黑" w:eastAsia="微软雅黑" w:hAnsi="微软雅黑" w:cs="宋体"/>
                <w:bCs/>
                <w:kern w:val="0"/>
                <w:sz w:val="18"/>
                <w:szCs w:val="18"/>
              </w:rPr>
            </w:pPr>
            <w:ins w:id="789" w:author="haha" w:date="2018-11-26T17:34:00Z">
              <w:r>
                <w:rPr>
                  <w:rFonts w:ascii="微软雅黑" w:eastAsia="微软雅黑" w:hAnsi="微软雅黑" w:cs="微软雅黑" w:hint="eastAsia"/>
                  <w:sz w:val="18"/>
                  <w:szCs w:val="18"/>
                </w:rPr>
                <w:t>请选择</w:t>
              </w:r>
            </w:ins>
            <w:r>
              <w:rPr>
                <w:rFonts w:ascii="微软雅黑" w:eastAsia="微软雅黑" w:hAnsi="微软雅黑" w:cs="微软雅黑" w:hint="eastAsia"/>
                <w:sz w:val="18"/>
                <w:szCs w:val="18"/>
              </w:rPr>
              <w:t>机构属性</w:t>
            </w:r>
          </w:p>
        </w:tc>
      </w:tr>
      <w:tr w:rsidR="003D3CA6" w14:paraId="61669706" w14:textId="77777777" w:rsidTr="003D3CA6">
        <w:trPr>
          <w:trHeight w:val="272"/>
        </w:trPr>
        <w:tc>
          <w:tcPr>
            <w:tcW w:w="802" w:type="dxa"/>
          </w:tcPr>
          <w:p w14:paraId="527919F6" w14:textId="77777777" w:rsidR="003D3CA6" w:rsidRDefault="003D3CA6" w:rsidP="003D3CA6">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tcPr>
          <w:p w14:paraId="0AE5E157" w14:textId="0C62B5CD" w:rsidR="003D3CA6" w:rsidRDefault="00BD6396" w:rsidP="003D3CA6">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机构编号</w:t>
            </w:r>
          </w:p>
        </w:tc>
        <w:tc>
          <w:tcPr>
            <w:tcW w:w="3000" w:type="dxa"/>
          </w:tcPr>
          <w:p w14:paraId="30027A75" w14:textId="1F173F81" w:rsidR="003D3CA6" w:rsidRDefault="00BD6396" w:rsidP="003D3CA6">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根据机构属性自动生成3位英文手动输入</w:t>
            </w:r>
            <w:r>
              <w:rPr>
                <w:rFonts w:ascii="微软雅黑" w:eastAsia="微软雅黑" w:hAnsi="微软雅黑" w:cs="微软雅黑"/>
                <w:color w:val="000000"/>
                <w:sz w:val="18"/>
                <w:szCs w:val="18"/>
              </w:rPr>
              <w:t>3</w:t>
            </w:r>
            <w:r>
              <w:rPr>
                <w:rFonts w:ascii="微软雅黑" w:eastAsia="微软雅黑" w:hAnsi="微软雅黑" w:cs="微软雅黑" w:hint="eastAsia"/>
                <w:color w:val="000000"/>
                <w:sz w:val="18"/>
                <w:szCs w:val="18"/>
              </w:rPr>
              <w:t>位数字</w:t>
            </w:r>
          </w:p>
        </w:tc>
        <w:tc>
          <w:tcPr>
            <w:tcW w:w="3209" w:type="dxa"/>
          </w:tcPr>
          <w:p w14:paraId="6A20A8A7" w14:textId="77777777" w:rsidR="003D3CA6" w:rsidRDefault="003D3CA6" w:rsidP="003D3CA6">
            <w:pPr>
              <w:pStyle w:val="Axure"/>
              <w:rPr>
                <w:rFonts w:ascii="微软雅黑" w:eastAsia="微软雅黑" w:hAnsi="微软雅黑" w:cs="微软雅黑"/>
                <w:sz w:val="18"/>
                <w:szCs w:val="18"/>
              </w:rPr>
            </w:pPr>
          </w:p>
        </w:tc>
        <w:tc>
          <w:tcPr>
            <w:tcW w:w="1712" w:type="dxa"/>
          </w:tcPr>
          <w:p w14:paraId="01F2F9D2" w14:textId="38467A38" w:rsidR="003D3CA6" w:rsidRDefault="00BD6396" w:rsidP="003D3CA6">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请输入机构编号</w:t>
            </w:r>
            <w:del w:id="790" w:author="haha" w:date="2018-11-26T17:34:00Z">
              <w:r w:rsidR="003D3CA6" w:rsidDel="00B23897">
                <w:rPr>
                  <w:rFonts w:ascii="微软雅黑" w:eastAsia="微软雅黑" w:hAnsi="微软雅黑" w:cs="微软雅黑" w:hint="eastAsia"/>
                  <w:sz w:val="18"/>
                  <w:szCs w:val="18"/>
                </w:rPr>
                <w:delText>必填</w:delText>
              </w:r>
            </w:del>
          </w:p>
        </w:tc>
      </w:tr>
      <w:tr w:rsidR="003D3CA6" w14:paraId="39A4AD97" w14:textId="77777777" w:rsidTr="003D3CA6">
        <w:trPr>
          <w:trHeight w:val="272"/>
        </w:trPr>
        <w:tc>
          <w:tcPr>
            <w:tcW w:w="802" w:type="dxa"/>
          </w:tcPr>
          <w:p w14:paraId="37BCA1B1" w14:textId="77777777" w:rsidR="003D3CA6" w:rsidRDefault="003D3CA6" w:rsidP="003D3CA6">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tcPr>
          <w:p w14:paraId="5A93CBFB" w14:textId="1A7C26E1" w:rsidR="003D3CA6" w:rsidRPr="00BD6396" w:rsidRDefault="003D3CA6" w:rsidP="003D3CA6">
            <w:pPr>
              <w:widowControl/>
              <w:jc w:val="left"/>
              <w:rPr>
                <w:rFonts w:ascii="微软雅黑" w:eastAsia="微软雅黑" w:hAnsi="微软雅黑" w:cs="微软雅黑"/>
                <w:color w:val="000000"/>
                <w:sz w:val="18"/>
                <w:szCs w:val="18"/>
              </w:rPr>
            </w:pPr>
            <w:r w:rsidRPr="00BD6396">
              <w:rPr>
                <w:rFonts w:ascii="微软雅黑" w:eastAsia="微软雅黑" w:hAnsi="微软雅黑" w:cs="微软雅黑" w:hint="eastAsia"/>
                <w:color w:val="000000"/>
                <w:sz w:val="18"/>
                <w:szCs w:val="18"/>
              </w:rPr>
              <w:t>机构</w:t>
            </w:r>
            <w:r w:rsidR="00BD6396">
              <w:rPr>
                <w:rFonts w:ascii="微软雅黑" w:eastAsia="微软雅黑" w:hAnsi="微软雅黑" w:cs="微软雅黑" w:hint="eastAsia"/>
                <w:color w:val="000000"/>
                <w:sz w:val="18"/>
                <w:szCs w:val="18"/>
              </w:rPr>
              <w:t>名称</w:t>
            </w:r>
          </w:p>
        </w:tc>
        <w:tc>
          <w:tcPr>
            <w:tcW w:w="3000" w:type="dxa"/>
          </w:tcPr>
          <w:p w14:paraId="73053D5D" w14:textId="4FB32E96" w:rsidR="003D3CA6" w:rsidRDefault="00BD6396" w:rsidP="003D3CA6">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中英文字符</w:t>
            </w:r>
            <w:r>
              <w:rPr>
                <w:rFonts w:ascii="微软雅黑" w:eastAsia="微软雅黑" w:hAnsi="微软雅黑" w:cs="微软雅黑"/>
                <w:color w:val="000000"/>
                <w:sz w:val="18"/>
                <w:szCs w:val="18"/>
              </w:rPr>
              <w:t>20</w:t>
            </w:r>
            <w:r>
              <w:rPr>
                <w:rFonts w:ascii="微软雅黑" w:eastAsia="微软雅黑" w:hAnsi="微软雅黑" w:cs="微软雅黑" w:hint="eastAsia"/>
                <w:color w:val="000000"/>
                <w:sz w:val="18"/>
                <w:szCs w:val="18"/>
              </w:rPr>
              <w:t>字以内</w:t>
            </w:r>
          </w:p>
        </w:tc>
        <w:tc>
          <w:tcPr>
            <w:tcW w:w="3209" w:type="dxa"/>
          </w:tcPr>
          <w:p w14:paraId="2B10092E" w14:textId="77777777" w:rsidR="003D3CA6" w:rsidRDefault="003D3CA6" w:rsidP="003D3CA6">
            <w:pPr>
              <w:pStyle w:val="Axure"/>
              <w:rPr>
                <w:rFonts w:ascii="微软雅黑" w:eastAsia="微软雅黑" w:hAnsi="微软雅黑" w:cs="微软雅黑"/>
                <w:sz w:val="18"/>
                <w:szCs w:val="18"/>
              </w:rPr>
            </w:pPr>
          </w:p>
        </w:tc>
        <w:tc>
          <w:tcPr>
            <w:tcW w:w="1712" w:type="dxa"/>
          </w:tcPr>
          <w:p w14:paraId="635FB84F" w14:textId="77777777" w:rsidR="003D3CA6" w:rsidRDefault="00BD6396" w:rsidP="003D3CA6">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请输入机构名称</w:t>
            </w:r>
            <w:del w:id="791" w:author="haha" w:date="2018-11-26T17:34:00Z">
              <w:r w:rsidR="003D3CA6" w:rsidDel="00B23897">
                <w:rPr>
                  <w:rFonts w:ascii="微软雅黑" w:eastAsia="微软雅黑" w:hAnsi="微软雅黑" w:cs="微软雅黑" w:hint="eastAsia"/>
                  <w:sz w:val="18"/>
                  <w:szCs w:val="18"/>
                </w:rPr>
                <w:delText>必填</w:delText>
              </w:r>
            </w:del>
          </w:p>
          <w:p w14:paraId="213CEEDF" w14:textId="0EFC1148" w:rsidR="00BD6396" w:rsidRDefault="00BD6396" w:rsidP="003D3CA6">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超出2</w:t>
            </w:r>
            <w:r>
              <w:rPr>
                <w:rFonts w:ascii="微软雅黑" w:eastAsia="微软雅黑" w:hAnsi="微软雅黑" w:cs="微软雅黑"/>
                <w:sz w:val="18"/>
                <w:szCs w:val="18"/>
              </w:rPr>
              <w:t>0</w:t>
            </w:r>
            <w:r>
              <w:rPr>
                <w:rFonts w:ascii="微软雅黑" w:eastAsia="微软雅黑" w:hAnsi="微软雅黑" w:cs="微软雅黑" w:hint="eastAsia"/>
                <w:sz w:val="18"/>
                <w:szCs w:val="18"/>
              </w:rPr>
              <w:t>不显示</w:t>
            </w:r>
          </w:p>
        </w:tc>
      </w:tr>
      <w:tr w:rsidR="003D3CA6" w14:paraId="56A38C32" w14:textId="77777777" w:rsidTr="003D3CA6">
        <w:trPr>
          <w:trHeight w:val="272"/>
        </w:trPr>
        <w:tc>
          <w:tcPr>
            <w:tcW w:w="802" w:type="dxa"/>
          </w:tcPr>
          <w:p w14:paraId="7DA445C1" w14:textId="77777777" w:rsidR="003D3CA6" w:rsidRDefault="003D3CA6" w:rsidP="003D3CA6">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4</w:t>
            </w:r>
          </w:p>
        </w:tc>
        <w:tc>
          <w:tcPr>
            <w:tcW w:w="1309" w:type="dxa"/>
          </w:tcPr>
          <w:p w14:paraId="2214FD65" w14:textId="0AB41E5E" w:rsidR="003D3CA6" w:rsidRDefault="003D3CA6" w:rsidP="003D3CA6">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可建用户数</w:t>
            </w:r>
          </w:p>
        </w:tc>
        <w:tc>
          <w:tcPr>
            <w:tcW w:w="3000" w:type="dxa"/>
          </w:tcPr>
          <w:p w14:paraId="1A49BDF9" w14:textId="519EE3A6" w:rsidR="003D3CA6" w:rsidRDefault="003D3CA6" w:rsidP="003D3CA6">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手动输入</w:t>
            </w:r>
          </w:p>
        </w:tc>
        <w:tc>
          <w:tcPr>
            <w:tcW w:w="3209" w:type="dxa"/>
          </w:tcPr>
          <w:p w14:paraId="1A09A85D" w14:textId="77777777" w:rsidR="003D3CA6" w:rsidRDefault="003D3CA6" w:rsidP="003D3CA6">
            <w:pPr>
              <w:pStyle w:val="Axure"/>
              <w:rPr>
                <w:rFonts w:ascii="微软雅黑" w:eastAsia="微软雅黑" w:hAnsi="微软雅黑" w:cs="微软雅黑"/>
                <w:sz w:val="18"/>
                <w:szCs w:val="18"/>
              </w:rPr>
            </w:pPr>
          </w:p>
        </w:tc>
        <w:tc>
          <w:tcPr>
            <w:tcW w:w="1712" w:type="dxa"/>
          </w:tcPr>
          <w:p w14:paraId="7F8CC662" w14:textId="627BEBBA" w:rsidR="003D3CA6" w:rsidRDefault="003D3CA6" w:rsidP="003D3CA6">
            <w:pPr>
              <w:widowControl/>
              <w:jc w:val="left"/>
              <w:rPr>
                <w:rFonts w:ascii="微软雅黑" w:eastAsia="微软雅黑" w:hAnsi="微软雅黑" w:cs="微软雅黑"/>
                <w:sz w:val="18"/>
                <w:szCs w:val="18"/>
              </w:rPr>
            </w:pPr>
            <w:ins w:id="792" w:author="haha" w:date="2018-11-26T17:34:00Z">
              <w:r>
                <w:rPr>
                  <w:rFonts w:ascii="微软雅黑" w:eastAsia="微软雅黑" w:hAnsi="微软雅黑" w:cs="微软雅黑" w:hint="eastAsia"/>
                  <w:sz w:val="18"/>
                  <w:szCs w:val="18"/>
                </w:rPr>
                <w:t>请</w:t>
              </w:r>
            </w:ins>
            <w:r w:rsidR="00BD6396">
              <w:rPr>
                <w:rFonts w:ascii="微软雅黑" w:eastAsia="微软雅黑" w:hAnsi="微软雅黑" w:cs="微软雅黑" w:hint="eastAsia"/>
                <w:sz w:val="18"/>
                <w:szCs w:val="18"/>
              </w:rPr>
              <w:t>输入</w:t>
            </w:r>
            <w:r>
              <w:rPr>
                <w:rFonts w:ascii="微软雅黑" w:eastAsia="微软雅黑" w:hAnsi="微软雅黑" w:cs="微软雅黑" w:hint="eastAsia"/>
                <w:sz w:val="18"/>
                <w:szCs w:val="18"/>
              </w:rPr>
              <w:t>用户数</w:t>
            </w:r>
            <w:del w:id="793" w:author="haha" w:date="2018-11-26T17:34:00Z">
              <w:r w:rsidDel="00B23897">
                <w:rPr>
                  <w:rFonts w:ascii="微软雅黑" w:eastAsia="微软雅黑" w:hAnsi="微软雅黑" w:cs="微软雅黑" w:hint="eastAsia"/>
                  <w:sz w:val="18"/>
                  <w:szCs w:val="18"/>
                </w:rPr>
                <w:delText>必填</w:delText>
              </w:r>
            </w:del>
          </w:p>
        </w:tc>
      </w:tr>
      <w:tr w:rsidR="003D3CA6" w14:paraId="39FE6D11" w14:textId="77777777" w:rsidTr="003D3CA6">
        <w:trPr>
          <w:trHeight w:val="272"/>
        </w:trPr>
        <w:tc>
          <w:tcPr>
            <w:tcW w:w="802" w:type="dxa"/>
          </w:tcPr>
          <w:p w14:paraId="5B4637E6" w14:textId="77777777" w:rsidR="003D3CA6" w:rsidRDefault="003D3CA6" w:rsidP="003D3CA6">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5</w:t>
            </w:r>
          </w:p>
        </w:tc>
        <w:tc>
          <w:tcPr>
            <w:tcW w:w="1309" w:type="dxa"/>
          </w:tcPr>
          <w:p w14:paraId="2FDB5550" w14:textId="77777777" w:rsidR="003D3CA6" w:rsidRDefault="003D3CA6" w:rsidP="003D3CA6">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产品类型</w:t>
            </w:r>
          </w:p>
        </w:tc>
        <w:tc>
          <w:tcPr>
            <w:tcW w:w="3000" w:type="dxa"/>
          </w:tcPr>
          <w:p w14:paraId="0C64A0FA" w14:textId="77777777" w:rsidR="003D3CA6" w:rsidRDefault="003D3CA6" w:rsidP="003D3CA6">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请选择</w:t>
            </w:r>
            <w:ins w:id="794" w:author="haha" w:date="2018-11-26T17:33:00Z">
              <w:r>
                <w:rPr>
                  <w:rFonts w:ascii="微软雅黑" w:eastAsia="微软雅黑" w:hAnsi="微软雅黑" w:cs="微软雅黑" w:hint="eastAsia"/>
                  <w:color w:val="000000"/>
                  <w:sz w:val="18"/>
                  <w:szCs w:val="18"/>
                </w:rPr>
                <w:t>（外部</w:t>
              </w:r>
            </w:ins>
            <w:ins w:id="795" w:author="haha" w:date="2018-11-26T17:34:00Z">
              <w:r>
                <w:rPr>
                  <w:rFonts w:ascii="微软雅黑" w:eastAsia="微软雅黑" w:hAnsi="微软雅黑" w:cs="微软雅黑" w:hint="eastAsia"/>
                  <w:color w:val="000000"/>
                  <w:sz w:val="18"/>
                  <w:szCs w:val="18"/>
                </w:rPr>
                <w:t>产品 内部产品</w:t>
              </w:r>
            </w:ins>
            <w:ins w:id="796" w:author="haha" w:date="2018-11-26T17:33:00Z">
              <w:r>
                <w:rPr>
                  <w:rFonts w:ascii="微软雅黑" w:eastAsia="微软雅黑" w:hAnsi="微软雅黑" w:cs="微软雅黑" w:hint="eastAsia"/>
                  <w:color w:val="000000"/>
                  <w:sz w:val="18"/>
                  <w:szCs w:val="18"/>
                </w:rPr>
                <w:t>）</w:t>
              </w:r>
            </w:ins>
          </w:p>
        </w:tc>
        <w:tc>
          <w:tcPr>
            <w:tcW w:w="3209" w:type="dxa"/>
          </w:tcPr>
          <w:p w14:paraId="0B80522B" w14:textId="77777777" w:rsidR="003D3CA6" w:rsidRDefault="003D3CA6" w:rsidP="003D3CA6">
            <w:pPr>
              <w:pStyle w:val="Axure"/>
              <w:rPr>
                <w:rFonts w:ascii="微软雅黑" w:eastAsia="微软雅黑" w:hAnsi="微软雅黑" w:cs="微软雅黑"/>
                <w:sz w:val="18"/>
                <w:szCs w:val="18"/>
              </w:rPr>
            </w:pPr>
          </w:p>
        </w:tc>
        <w:tc>
          <w:tcPr>
            <w:tcW w:w="1712" w:type="dxa"/>
          </w:tcPr>
          <w:p w14:paraId="54DCE9B3" w14:textId="77777777" w:rsidR="003D3CA6" w:rsidRDefault="003D3CA6" w:rsidP="003D3CA6">
            <w:pPr>
              <w:widowControl/>
              <w:jc w:val="left"/>
              <w:rPr>
                <w:rFonts w:ascii="微软雅黑" w:eastAsia="微软雅黑" w:hAnsi="微软雅黑" w:cs="微软雅黑"/>
                <w:sz w:val="18"/>
                <w:szCs w:val="18"/>
              </w:rPr>
            </w:pPr>
            <w:ins w:id="797" w:author="haha" w:date="2018-11-26T17:34:00Z">
              <w:r>
                <w:rPr>
                  <w:rFonts w:ascii="微软雅黑" w:eastAsia="微软雅黑" w:hAnsi="微软雅黑" w:cs="微软雅黑" w:hint="eastAsia"/>
                  <w:sz w:val="18"/>
                  <w:szCs w:val="18"/>
                </w:rPr>
                <w:t>请选择</w:t>
              </w:r>
            </w:ins>
            <w:ins w:id="798" w:author="haha" w:date="2018-11-26T17:35:00Z">
              <w:r>
                <w:rPr>
                  <w:rFonts w:ascii="微软雅黑" w:eastAsia="微软雅黑" w:hAnsi="微软雅黑" w:cs="微软雅黑" w:hint="eastAsia"/>
                  <w:sz w:val="18"/>
                  <w:szCs w:val="18"/>
                </w:rPr>
                <w:t>产品类型</w:t>
              </w:r>
            </w:ins>
            <w:del w:id="799" w:author="haha" w:date="2018-11-26T17:34:00Z">
              <w:r w:rsidDel="00B23897">
                <w:rPr>
                  <w:rFonts w:ascii="微软雅黑" w:eastAsia="微软雅黑" w:hAnsi="微软雅黑" w:cs="微软雅黑" w:hint="eastAsia"/>
                  <w:sz w:val="18"/>
                  <w:szCs w:val="18"/>
                </w:rPr>
                <w:delText>必填</w:delText>
              </w:r>
            </w:del>
          </w:p>
        </w:tc>
      </w:tr>
      <w:tr w:rsidR="003D3CA6" w14:paraId="6EEFDEFE" w14:textId="77777777" w:rsidTr="003D3CA6">
        <w:trPr>
          <w:trHeight w:val="272"/>
        </w:trPr>
        <w:tc>
          <w:tcPr>
            <w:tcW w:w="802" w:type="dxa"/>
          </w:tcPr>
          <w:p w14:paraId="70AAF45F" w14:textId="77777777" w:rsidR="003D3CA6" w:rsidRDefault="003D3CA6" w:rsidP="003D3CA6">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6</w:t>
            </w:r>
          </w:p>
        </w:tc>
        <w:tc>
          <w:tcPr>
            <w:tcW w:w="1309" w:type="dxa"/>
          </w:tcPr>
          <w:p w14:paraId="696DE07D" w14:textId="77777777" w:rsidR="003D3CA6" w:rsidRDefault="003D3CA6" w:rsidP="003D3CA6">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备注</w:t>
            </w:r>
          </w:p>
        </w:tc>
        <w:tc>
          <w:tcPr>
            <w:tcW w:w="3000" w:type="dxa"/>
          </w:tcPr>
          <w:p w14:paraId="3749FE8B" w14:textId="77777777" w:rsidR="003D3CA6" w:rsidRDefault="003D3CA6" w:rsidP="003D3CA6">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还可以输入1</w:t>
            </w:r>
            <w:r>
              <w:rPr>
                <w:rFonts w:ascii="微软雅黑" w:eastAsia="微软雅黑" w:hAnsi="微软雅黑" w:cs="微软雅黑"/>
                <w:color w:val="000000"/>
                <w:sz w:val="18"/>
                <w:szCs w:val="18"/>
              </w:rPr>
              <w:t>00</w:t>
            </w:r>
            <w:r>
              <w:rPr>
                <w:rFonts w:ascii="微软雅黑" w:eastAsia="微软雅黑" w:hAnsi="微软雅黑" w:cs="微软雅黑" w:hint="eastAsia"/>
                <w:color w:val="000000"/>
                <w:sz w:val="18"/>
                <w:szCs w:val="18"/>
              </w:rPr>
              <w:t>字</w:t>
            </w:r>
          </w:p>
        </w:tc>
        <w:tc>
          <w:tcPr>
            <w:tcW w:w="3209" w:type="dxa"/>
          </w:tcPr>
          <w:p w14:paraId="2CB6D9E3" w14:textId="77777777" w:rsidR="003D3CA6" w:rsidRDefault="003D3CA6" w:rsidP="003D3CA6">
            <w:pPr>
              <w:pStyle w:val="Axure"/>
              <w:rPr>
                <w:rFonts w:ascii="微软雅黑" w:eastAsia="微软雅黑" w:hAnsi="微软雅黑" w:cs="微软雅黑"/>
                <w:sz w:val="18"/>
                <w:szCs w:val="18"/>
              </w:rPr>
            </w:pPr>
          </w:p>
        </w:tc>
        <w:tc>
          <w:tcPr>
            <w:tcW w:w="1712" w:type="dxa"/>
          </w:tcPr>
          <w:p w14:paraId="7DD1A690" w14:textId="77777777" w:rsidR="003D3CA6" w:rsidRDefault="003D3CA6" w:rsidP="003D3CA6">
            <w:pPr>
              <w:widowControl/>
              <w:jc w:val="left"/>
              <w:rPr>
                <w:rFonts w:ascii="微软雅黑" w:eastAsia="微软雅黑" w:hAnsi="微软雅黑" w:cs="微软雅黑"/>
                <w:sz w:val="18"/>
                <w:szCs w:val="18"/>
              </w:rPr>
            </w:pPr>
            <w:ins w:id="800" w:author="haha" w:date="2018-11-26T17:35:00Z">
              <w:r>
                <w:rPr>
                  <w:rFonts w:ascii="微软雅黑" w:eastAsia="微软雅黑" w:hAnsi="微软雅黑" w:cs="微软雅黑" w:hint="eastAsia"/>
                  <w:sz w:val="18"/>
                  <w:szCs w:val="18"/>
                </w:rPr>
                <w:t>选填</w:t>
              </w:r>
            </w:ins>
            <w:ins w:id="801" w:author="haha" w:date="2018-11-27T10:54:00Z">
              <w:r>
                <w:rPr>
                  <w:rFonts w:ascii="微软雅黑" w:eastAsia="微软雅黑" w:hAnsi="微软雅黑" w:cs="微软雅黑" w:hint="eastAsia"/>
                  <w:sz w:val="18"/>
                  <w:szCs w:val="18"/>
                </w:rPr>
                <w:t>（超出</w:t>
              </w:r>
            </w:ins>
            <w:ins w:id="802" w:author="haha" w:date="2018-11-27T10:55:00Z">
              <w:r>
                <w:rPr>
                  <w:rFonts w:ascii="微软雅黑" w:eastAsia="微软雅黑" w:hAnsi="微软雅黑" w:cs="微软雅黑" w:hint="eastAsia"/>
                  <w:sz w:val="18"/>
                  <w:szCs w:val="18"/>
                </w:rPr>
                <w:t>1</w:t>
              </w:r>
              <w:r>
                <w:rPr>
                  <w:rFonts w:ascii="微软雅黑" w:eastAsia="微软雅黑" w:hAnsi="微软雅黑" w:cs="微软雅黑"/>
                  <w:sz w:val="18"/>
                  <w:szCs w:val="18"/>
                </w:rPr>
                <w:t>00</w:t>
              </w:r>
              <w:r>
                <w:rPr>
                  <w:rFonts w:ascii="微软雅黑" w:eastAsia="微软雅黑" w:hAnsi="微软雅黑" w:cs="微软雅黑" w:hint="eastAsia"/>
                  <w:sz w:val="18"/>
                  <w:szCs w:val="18"/>
                </w:rPr>
                <w:t>字无法输入</w:t>
              </w:r>
            </w:ins>
            <w:ins w:id="803" w:author="haha" w:date="2018-11-27T10:54:00Z">
              <w:r>
                <w:rPr>
                  <w:rFonts w:ascii="微软雅黑" w:eastAsia="微软雅黑" w:hAnsi="微软雅黑" w:cs="微软雅黑" w:hint="eastAsia"/>
                  <w:sz w:val="18"/>
                  <w:szCs w:val="18"/>
                </w:rPr>
                <w:t>）</w:t>
              </w:r>
            </w:ins>
          </w:p>
        </w:tc>
      </w:tr>
      <w:tr w:rsidR="003D3CA6" w14:paraId="7421F3AD" w14:textId="77777777" w:rsidTr="003D3CA6">
        <w:trPr>
          <w:trHeight w:val="272"/>
        </w:trPr>
        <w:tc>
          <w:tcPr>
            <w:tcW w:w="802" w:type="dxa"/>
          </w:tcPr>
          <w:p w14:paraId="034A99B5" w14:textId="77777777" w:rsidR="003D3CA6" w:rsidRDefault="003D3CA6" w:rsidP="003D3CA6">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7</w:t>
            </w:r>
          </w:p>
        </w:tc>
        <w:tc>
          <w:tcPr>
            <w:tcW w:w="1309" w:type="dxa"/>
          </w:tcPr>
          <w:p w14:paraId="5FF769BA" w14:textId="77777777" w:rsidR="003D3CA6" w:rsidRDefault="003D3CA6" w:rsidP="003D3CA6">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保存按钮</w:t>
            </w:r>
          </w:p>
        </w:tc>
        <w:tc>
          <w:tcPr>
            <w:tcW w:w="3000" w:type="dxa"/>
          </w:tcPr>
          <w:p w14:paraId="319FEE86" w14:textId="77777777" w:rsidR="003D3CA6" w:rsidRDefault="003D3CA6" w:rsidP="003D3CA6">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p>
        </w:tc>
        <w:tc>
          <w:tcPr>
            <w:tcW w:w="3209" w:type="dxa"/>
          </w:tcPr>
          <w:p w14:paraId="5F8E4F03" w14:textId="77777777" w:rsidR="003D3CA6" w:rsidRDefault="003D3CA6" w:rsidP="003D3CA6">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添加产品</w:t>
            </w:r>
          </w:p>
        </w:tc>
        <w:tc>
          <w:tcPr>
            <w:tcW w:w="1712" w:type="dxa"/>
          </w:tcPr>
          <w:p w14:paraId="717A191A" w14:textId="77777777" w:rsidR="003D3CA6" w:rsidRDefault="003D3CA6" w:rsidP="003D3CA6">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是否确定报存</w:t>
            </w:r>
          </w:p>
        </w:tc>
      </w:tr>
      <w:tr w:rsidR="003D3CA6" w14:paraId="7FECF145" w14:textId="77777777" w:rsidTr="003D3CA6">
        <w:trPr>
          <w:trHeight w:val="272"/>
        </w:trPr>
        <w:tc>
          <w:tcPr>
            <w:tcW w:w="802" w:type="dxa"/>
          </w:tcPr>
          <w:p w14:paraId="558E3027" w14:textId="77777777" w:rsidR="003D3CA6" w:rsidRDefault="003D3CA6" w:rsidP="003D3CA6">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8</w:t>
            </w:r>
          </w:p>
        </w:tc>
        <w:tc>
          <w:tcPr>
            <w:tcW w:w="1309" w:type="dxa"/>
          </w:tcPr>
          <w:p w14:paraId="4ADA2F32" w14:textId="77777777" w:rsidR="003D3CA6" w:rsidRDefault="003D3CA6" w:rsidP="003D3CA6">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重置按钮</w:t>
            </w:r>
          </w:p>
        </w:tc>
        <w:tc>
          <w:tcPr>
            <w:tcW w:w="3000" w:type="dxa"/>
          </w:tcPr>
          <w:p w14:paraId="2F5161A3" w14:textId="77777777" w:rsidR="003D3CA6" w:rsidRDefault="003D3CA6" w:rsidP="003D3CA6">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p>
        </w:tc>
        <w:tc>
          <w:tcPr>
            <w:tcW w:w="3209" w:type="dxa"/>
          </w:tcPr>
          <w:p w14:paraId="601B8733" w14:textId="77777777" w:rsidR="003D3CA6" w:rsidRDefault="003D3CA6" w:rsidP="003D3CA6">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清空当前页面输入内容</w:t>
            </w:r>
          </w:p>
        </w:tc>
        <w:tc>
          <w:tcPr>
            <w:tcW w:w="1712" w:type="dxa"/>
          </w:tcPr>
          <w:p w14:paraId="1B1E9954" w14:textId="77777777" w:rsidR="003D3CA6" w:rsidRDefault="003D3CA6" w:rsidP="003D3CA6">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是否确定重置</w:t>
            </w:r>
          </w:p>
        </w:tc>
      </w:tr>
    </w:tbl>
    <w:p w14:paraId="50814A7A" w14:textId="51EB6522" w:rsidR="00CE538D" w:rsidRPr="00E421BE" w:rsidRDefault="00496C19" w:rsidP="00EA67CF">
      <w:pPr>
        <w:pStyle w:val="10"/>
        <w:spacing w:before="0" w:after="0"/>
        <w:rPr>
          <w:ins w:id="804" w:author="haha" w:date="2018-11-27T09:42:00Z"/>
          <w:rStyle w:val="11"/>
          <w:b/>
          <w:bCs/>
        </w:rPr>
      </w:pPr>
      <w:bookmarkStart w:id="805" w:name="_Toc531798005"/>
      <w:r w:rsidRPr="00E421BE">
        <w:rPr>
          <w:rStyle w:val="11"/>
          <w:rFonts w:hint="eastAsia"/>
          <w:b/>
          <w:bCs/>
        </w:rPr>
        <w:t>十六、</w:t>
      </w:r>
      <w:ins w:id="806" w:author="haha" w:date="2018-11-27T09:42:00Z">
        <w:r w:rsidR="008E66A1" w:rsidRPr="00E421BE">
          <w:rPr>
            <w:rStyle w:val="11"/>
            <w:rFonts w:hint="eastAsia"/>
            <w:b/>
            <w:bCs/>
          </w:rPr>
          <w:t>首页修改密码</w:t>
        </w:r>
        <w:bookmarkEnd w:id="805"/>
      </w:ins>
    </w:p>
    <w:p w14:paraId="5E783974" w14:textId="3D961B50" w:rsidR="008E66A1" w:rsidRDefault="008E66A1">
      <w:pPr>
        <w:pStyle w:val="a3"/>
        <w:numPr>
          <w:ilvl w:val="0"/>
          <w:numId w:val="4"/>
        </w:numPr>
        <w:ind w:firstLineChars="0"/>
        <w:rPr>
          <w:ins w:id="807" w:author="haha" w:date="2018-11-27T09:45:00Z"/>
        </w:rPr>
        <w:pPrChange w:id="808" w:author="haha" w:date="2018-11-27T09:46:00Z">
          <w:pPr/>
        </w:pPrChange>
      </w:pPr>
      <w:ins w:id="809" w:author="haha" w:date="2018-11-27T09:43:00Z">
        <w:r>
          <w:rPr>
            <w:rFonts w:hint="eastAsia"/>
          </w:rPr>
          <w:t>每</w:t>
        </w:r>
      </w:ins>
      <w:ins w:id="810" w:author="haha" w:date="2018-11-27T09:46:00Z">
        <w:r w:rsidR="00F367BE">
          <w:rPr>
            <w:rFonts w:hint="eastAsia"/>
          </w:rPr>
          <w:t>位在邮箱</w:t>
        </w:r>
      </w:ins>
      <w:ins w:id="811" w:author="haha" w:date="2018-11-27T09:44:00Z">
        <w:r w:rsidR="00F367BE">
          <w:rPr>
            <w:rFonts w:hint="eastAsia"/>
          </w:rPr>
          <w:t>首次获得账号</w:t>
        </w:r>
      </w:ins>
      <w:ins w:id="812" w:author="haha" w:date="2018-11-27T09:46:00Z">
        <w:r w:rsidR="00F367BE">
          <w:rPr>
            <w:rFonts w:hint="eastAsia"/>
          </w:rPr>
          <w:t>密码</w:t>
        </w:r>
      </w:ins>
      <w:ins w:id="813" w:author="haha" w:date="2018-11-27T09:44:00Z">
        <w:r w:rsidR="00F367BE">
          <w:rPr>
            <w:rFonts w:hint="eastAsia"/>
          </w:rPr>
          <w:t>的用户</w:t>
        </w:r>
      </w:ins>
      <w:ins w:id="814" w:author="haha" w:date="2018-11-27T09:45:00Z">
        <w:r w:rsidR="00F367BE">
          <w:rPr>
            <w:rFonts w:hint="eastAsia"/>
          </w:rPr>
          <w:t>需</w:t>
        </w:r>
      </w:ins>
      <w:ins w:id="815" w:author="haha" w:date="2018-11-27T09:46:00Z">
        <w:r w:rsidR="00F367BE">
          <w:rPr>
            <w:rFonts w:hint="eastAsia"/>
          </w:rPr>
          <w:t>在首页右上角</w:t>
        </w:r>
      </w:ins>
      <w:ins w:id="816" w:author="haha" w:date="2018-11-27T09:45:00Z">
        <w:r w:rsidR="00F367BE">
          <w:rPr>
            <w:rFonts w:hint="eastAsia"/>
          </w:rPr>
          <w:t>修改密码</w:t>
        </w:r>
      </w:ins>
    </w:p>
    <w:p w14:paraId="33CD25F6" w14:textId="46F45624" w:rsidR="00F367BE" w:rsidRDefault="00F367BE" w:rsidP="00F367BE">
      <w:pPr>
        <w:pStyle w:val="a3"/>
        <w:numPr>
          <w:ilvl w:val="0"/>
          <w:numId w:val="4"/>
        </w:numPr>
        <w:ind w:firstLineChars="0"/>
        <w:rPr>
          <w:ins w:id="817" w:author="haha" w:date="2018-11-27T09:47:00Z"/>
        </w:rPr>
      </w:pPr>
      <w:ins w:id="818" w:author="haha" w:date="2018-11-27T09:45:00Z">
        <w:r>
          <w:rPr>
            <w:rFonts w:hint="eastAsia"/>
          </w:rPr>
          <w:t>修改密码后重需新登录</w:t>
        </w:r>
      </w:ins>
    </w:p>
    <w:tbl>
      <w:tblPr>
        <w:tblpPr w:leftFromText="180" w:rightFromText="180" w:vertAnchor="text" w:horzAnchor="page" w:tblpX="1043" w:tblpY="385"/>
        <w:tblOverlap w:val="never"/>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819" w:author="haha" w:date="2018-11-27T09:54:00Z">
          <w:tblPr>
            <w:tblpPr w:leftFromText="180" w:rightFromText="180" w:vertAnchor="text" w:horzAnchor="page" w:tblpX="936" w:tblpY="217"/>
            <w:tblOverlap w:val="never"/>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802"/>
        <w:gridCol w:w="1309"/>
        <w:gridCol w:w="3000"/>
        <w:gridCol w:w="3209"/>
        <w:gridCol w:w="1712"/>
        <w:tblGridChange w:id="820">
          <w:tblGrid>
            <w:gridCol w:w="802"/>
            <w:gridCol w:w="1309"/>
            <w:gridCol w:w="3000"/>
            <w:gridCol w:w="3209"/>
            <w:gridCol w:w="1712"/>
          </w:tblGrid>
        </w:tblGridChange>
      </w:tblGrid>
      <w:tr w:rsidR="00F367BE" w14:paraId="5FE86461" w14:textId="77777777" w:rsidTr="00F367BE">
        <w:trPr>
          <w:trHeight w:val="345"/>
          <w:ins w:id="821" w:author="haha" w:date="2018-11-27T09:47:00Z"/>
          <w:trPrChange w:id="822" w:author="haha" w:date="2018-11-27T09:54:00Z">
            <w:trPr>
              <w:trHeight w:val="345"/>
            </w:trPr>
          </w:trPrChange>
        </w:trPr>
        <w:tc>
          <w:tcPr>
            <w:tcW w:w="802" w:type="dxa"/>
            <w:tcPrChange w:id="823" w:author="haha" w:date="2018-11-27T09:54:00Z">
              <w:tcPr>
                <w:tcW w:w="802" w:type="dxa"/>
              </w:tcPr>
            </w:tcPrChange>
          </w:tcPr>
          <w:p w14:paraId="4CD0BE5C" w14:textId="77777777" w:rsidR="00F367BE" w:rsidRDefault="00F367BE" w:rsidP="00F367BE">
            <w:pPr>
              <w:widowControl/>
              <w:jc w:val="left"/>
              <w:rPr>
                <w:ins w:id="824" w:author="haha" w:date="2018-11-27T09:47:00Z"/>
                <w:rFonts w:ascii="微软雅黑" w:eastAsia="微软雅黑" w:hAnsi="微软雅黑" w:cs="宋体"/>
                <w:b/>
                <w:bCs/>
                <w:kern w:val="0"/>
                <w:sz w:val="18"/>
                <w:szCs w:val="18"/>
              </w:rPr>
            </w:pPr>
            <w:ins w:id="825" w:author="haha" w:date="2018-11-27T09:47:00Z">
              <w:r>
                <w:rPr>
                  <w:rFonts w:ascii="微软雅黑" w:eastAsia="微软雅黑" w:hAnsi="微软雅黑" w:cs="宋体" w:hint="eastAsia"/>
                  <w:b/>
                  <w:bCs/>
                  <w:kern w:val="0"/>
                  <w:sz w:val="18"/>
                  <w:szCs w:val="18"/>
                </w:rPr>
                <w:t>序号</w:t>
              </w:r>
            </w:ins>
          </w:p>
        </w:tc>
        <w:tc>
          <w:tcPr>
            <w:tcW w:w="1309" w:type="dxa"/>
            <w:tcPrChange w:id="826" w:author="haha" w:date="2018-11-27T09:54:00Z">
              <w:tcPr>
                <w:tcW w:w="1309" w:type="dxa"/>
              </w:tcPr>
            </w:tcPrChange>
          </w:tcPr>
          <w:p w14:paraId="7F23BC5D" w14:textId="77777777" w:rsidR="00F367BE" w:rsidRDefault="00F367BE" w:rsidP="00F367BE">
            <w:pPr>
              <w:widowControl/>
              <w:jc w:val="left"/>
              <w:rPr>
                <w:ins w:id="827" w:author="haha" w:date="2018-11-27T09:47:00Z"/>
                <w:rFonts w:ascii="微软雅黑" w:eastAsia="微软雅黑" w:hAnsi="微软雅黑" w:cs="宋体"/>
                <w:kern w:val="0"/>
                <w:sz w:val="18"/>
                <w:szCs w:val="18"/>
              </w:rPr>
            </w:pPr>
            <w:ins w:id="828" w:author="haha" w:date="2018-11-27T09:47:00Z">
              <w:r>
                <w:rPr>
                  <w:rFonts w:ascii="微软雅黑" w:eastAsia="微软雅黑" w:hAnsi="微软雅黑" w:cs="宋体" w:hint="eastAsia"/>
                  <w:kern w:val="0"/>
                  <w:sz w:val="18"/>
                  <w:szCs w:val="18"/>
                </w:rPr>
                <w:t>名称</w:t>
              </w:r>
            </w:ins>
          </w:p>
        </w:tc>
        <w:tc>
          <w:tcPr>
            <w:tcW w:w="3000" w:type="dxa"/>
            <w:tcPrChange w:id="829" w:author="haha" w:date="2018-11-27T09:54:00Z">
              <w:tcPr>
                <w:tcW w:w="3000" w:type="dxa"/>
              </w:tcPr>
            </w:tcPrChange>
          </w:tcPr>
          <w:p w14:paraId="18FE4009" w14:textId="77777777" w:rsidR="00F367BE" w:rsidRDefault="00F367BE" w:rsidP="00F367BE">
            <w:pPr>
              <w:widowControl/>
              <w:jc w:val="left"/>
              <w:rPr>
                <w:ins w:id="830" w:author="haha" w:date="2018-11-27T09:47:00Z"/>
                <w:rFonts w:ascii="微软雅黑" w:eastAsia="微软雅黑" w:hAnsi="微软雅黑" w:cs="宋体"/>
                <w:kern w:val="0"/>
                <w:sz w:val="18"/>
                <w:szCs w:val="18"/>
              </w:rPr>
            </w:pPr>
            <w:ins w:id="831" w:author="haha" w:date="2018-11-27T09:47:00Z">
              <w:r>
                <w:rPr>
                  <w:rFonts w:ascii="微软雅黑" w:eastAsia="微软雅黑" w:hAnsi="微软雅黑" w:cs="宋体" w:hint="eastAsia"/>
                  <w:kern w:val="0"/>
                  <w:sz w:val="18"/>
                  <w:szCs w:val="18"/>
                </w:rPr>
                <w:t>说明（默认值、规则、数据需求）</w:t>
              </w:r>
            </w:ins>
          </w:p>
        </w:tc>
        <w:tc>
          <w:tcPr>
            <w:tcW w:w="3209" w:type="dxa"/>
            <w:tcPrChange w:id="832" w:author="haha" w:date="2018-11-27T09:54:00Z">
              <w:tcPr>
                <w:tcW w:w="3209" w:type="dxa"/>
              </w:tcPr>
            </w:tcPrChange>
          </w:tcPr>
          <w:p w14:paraId="6CEB63AC" w14:textId="77777777" w:rsidR="00F367BE" w:rsidRDefault="00F367BE" w:rsidP="00F367BE">
            <w:pPr>
              <w:widowControl/>
              <w:jc w:val="left"/>
              <w:rPr>
                <w:ins w:id="833" w:author="haha" w:date="2018-11-27T09:47:00Z"/>
                <w:rFonts w:ascii="微软雅黑" w:eastAsia="微软雅黑" w:hAnsi="微软雅黑" w:cs="宋体"/>
                <w:b/>
                <w:bCs/>
                <w:kern w:val="0"/>
                <w:sz w:val="18"/>
                <w:szCs w:val="18"/>
              </w:rPr>
            </w:pPr>
            <w:ins w:id="834" w:author="haha" w:date="2018-11-27T09:47:00Z">
              <w:r>
                <w:rPr>
                  <w:rFonts w:ascii="微软雅黑" w:eastAsia="微软雅黑" w:hAnsi="微软雅黑" w:cs="宋体" w:hint="eastAsia"/>
                  <w:b/>
                  <w:bCs/>
                  <w:kern w:val="0"/>
                  <w:sz w:val="18"/>
                  <w:szCs w:val="18"/>
                </w:rPr>
                <w:t>交互（跳转页面等）</w:t>
              </w:r>
            </w:ins>
          </w:p>
        </w:tc>
        <w:tc>
          <w:tcPr>
            <w:tcW w:w="1712" w:type="dxa"/>
            <w:tcPrChange w:id="835" w:author="haha" w:date="2018-11-27T09:54:00Z">
              <w:tcPr>
                <w:tcW w:w="1712" w:type="dxa"/>
              </w:tcPr>
            </w:tcPrChange>
          </w:tcPr>
          <w:p w14:paraId="1D5BA57D" w14:textId="77777777" w:rsidR="00F367BE" w:rsidRDefault="00F367BE" w:rsidP="00F367BE">
            <w:pPr>
              <w:widowControl/>
              <w:jc w:val="left"/>
              <w:rPr>
                <w:ins w:id="836" w:author="haha" w:date="2018-11-27T09:47:00Z"/>
                <w:rFonts w:ascii="微软雅黑" w:eastAsia="微软雅黑" w:hAnsi="微软雅黑" w:cs="宋体"/>
                <w:b/>
                <w:bCs/>
                <w:kern w:val="0"/>
                <w:sz w:val="18"/>
                <w:szCs w:val="18"/>
              </w:rPr>
            </w:pPr>
            <w:ins w:id="837" w:author="haha" w:date="2018-11-27T09:47:00Z">
              <w:r>
                <w:rPr>
                  <w:rFonts w:ascii="微软雅黑" w:eastAsia="微软雅黑" w:hAnsi="微软雅黑" w:cs="宋体" w:hint="eastAsia"/>
                  <w:b/>
                  <w:bCs/>
                  <w:kern w:val="0"/>
                  <w:sz w:val="18"/>
                  <w:szCs w:val="18"/>
                </w:rPr>
                <w:t>异常逻辑</w:t>
              </w:r>
            </w:ins>
          </w:p>
        </w:tc>
      </w:tr>
      <w:tr w:rsidR="00F367BE" w14:paraId="68852EE2" w14:textId="77777777" w:rsidTr="00F367BE">
        <w:trPr>
          <w:trHeight w:val="345"/>
          <w:ins w:id="838" w:author="haha" w:date="2018-11-27T09:47:00Z"/>
          <w:trPrChange w:id="839" w:author="haha" w:date="2018-11-27T09:54:00Z">
            <w:trPr>
              <w:trHeight w:val="345"/>
            </w:trPr>
          </w:trPrChange>
        </w:trPr>
        <w:tc>
          <w:tcPr>
            <w:tcW w:w="802" w:type="dxa"/>
            <w:tcPrChange w:id="840" w:author="haha" w:date="2018-11-27T09:54:00Z">
              <w:tcPr>
                <w:tcW w:w="802" w:type="dxa"/>
              </w:tcPr>
            </w:tcPrChange>
          </w:tcPr>
          <w:p w14:paraId="715FD160" w14:textId="77777777" w:rsidR="00F367BE" w:rsidRDefault="00F367BE" w:rsidP="00F367BE">
            <w:pPr>
              <w:widowControl/>
              <w:jc w:val="center"/>
              <w:rPr>
                <w:ins w:id="841" w:author="haha" w:date="2018-11-27T09:47:00Z"/>
                <w:rFonts w:ascii="微软雅黑" w:eastAsia="微软雅黑" w:hAnsi="微软雅黑" w:cs="宋体"/>
                <w:bCs/>
                <w:kern w:val="0"/>
                <w:sz w:val="18"/>
                <w:szCs w:val="18"/>
              </w:rPr>
            </w:pPr>
            <w:ins w:id="842" w:author="haha" w:date="2018-11-27T09:47:00Z">
              <w:r>
                <w:rPr>
                  <w:rFonts w:ascii="微软雅黑" w:eastAsia="微软雅黑" w:hAnsi="微软雅黑" w:cs="宋体" w:hint="eastAsia"/>
                  <w:bCs/>
                  <w:kern w:val="0"/>
                  <w:sz w:val="18"/>
                  <w:szCs w:val="18"/>
                </w:rPr>
                <w:t>1</w:t>
              </w:r>
            </w:ins>
          </w:p>
        </w:tc>
        <w:tc>
          <w:tcPr>
            <w:tcW w:w="1309" w:type="dxa"/>
            <w:tcPrChange w:id="843" w:author="haha" w:date="2018-11-27T09:54:00Z">
              <w:tcPr>
                <w:tcW w:w="1309" w:type="dxa"/>
              </w:tcPr>
            </w:tcPrChange>
          </w:tcPr>
          <w:p w14:paraId="03F03E8C" w14:textId="4895F6E0" w:rsidR="00F367BE" w:rsidRDefault="00F367BE" w:rsidP="00F367BE">
            <w:pPr>
              <w:widowControl/>
              <w:jc w:val="left"/>
              <w:rPr>
                <w:ins w:id="844" w:author="haha" w:date="2018-11-27T09:47:00Z"/>
                <w:rFonts w:ascii="微软雅黑" w:eastAsia="微软雅黑" w:hAnsi="微软雅黑" w:cs="微软雅黑"/>
                <w:color w:val="000000"/>
                <w:sz w:val="18"/>
                <w:szCs w:val="18"/>
              </w:rPr>
            </w:pPr>
            <w:ins w:id="845" w:author="haha" w:date="2018-11-27T09:48:00Z">
              <w:r>
                <w:rPr>
                  <w:rFonts w:ascii="微软雅黑" w:eastAsia="微软雅黑" w:hAnsi="微软雅黑" w:cs="微软雅黑" w:hint="eastAsia"/>
                  <w:color w:val="000000"/>
                  <w:sz w:val="18"/>
                  <w:szCs w:val="18"/>
                </w:rPr>
                <w:t>旧密码</w:t>
              </w:r>
            </w:ins>
          </w:p>
        </w:tc>
        <w:tc>
          <w:tcPr>
            <w:tcW w:w="3000" w:type="dxa"/>
            <w:tcPrChange w:id="846" w:author="haha" w:date="2018-11-27T09:54:00Z">
              <w:tcPr>
                <w:tcW w:w="3000" w:type="dxa"/>
              </w:tcPr>
            </w:tcPrChange>
          </w:tcPr>
          <w:p w14:paraId="329C3F47" w14:textId="51E41B76" w:rsidR="00F367BE" w:rsidRDefault="00F367BE" w:rsidP="00F367BE">
            <w:pPr>
              <w:widowControl/>
              <w:jc w:val="left"/>
              <w:rPr>
                <w:ins w:id="847" w:author="haha" w:date="2018-11-27T09:47:00Z"/>
                <w:rFonts w:ascii="微软雅黑" w:eastAsia="微软雅黑" w:hAnsi="微软雅黑" w:cs="微软雅黑"/>
                <w:color w:val="000000"/>
                <w:sz w:val="18"/>
                <w:szCs w:val="18"/>
              </w:rPr>
            </w:pPr>
            <w:ins w:id="848" w:author="haha" w:date="2018-11-27T09:48:00Z">
              <w:r>
                <w:rPr>
                  <w:rFonts w:ascii="微软雅黑" w:eastAsia="微软雅黑" w:hAnsi="微软雅黑" w:cs="微软雅黑" w:hint="eastAsia"/>
                  <w:color w:val="000000"/>
                  <w:sz w:val="18"/>
                  <w:szCs w:val="18"/>
                </w:rPr>
                <w:t>邮箱默认的密码 英文字符和数字</w:t>
              </w:r>
            </w:ins>
            <w:ins w:id="849" w:author="haha" w:date="2018-11-27T09:50:00Z">
              <w:r>
                <w:rPr>
                  <w:rFonts w:ascii="微软雅黑" w:eastAsia="微软雅黑" w:hAnsi="微软雅黑" w:cs="微软雅黑" w:hint="eastAsia"/>
                  <w:color w:val="000000"/>
                  <w:sz w:val="18"/>
                  <w:szCs w:val="18"/>
                </w:rPr>
                <w:t>6位数</w:t>
              </w:r>
            </w:ins>
          </w:p>
        </w:tc>
        <w:tc>
          <w:tcPr>
            <w:tcW w:w="3209" w:type="dxa"/>
            <w:tcPrChange w:id="850" w:author="haha" w:date="2018-11-27T09:54:00Z">
              <w:tcPr>
                <w:tcW w:w="3209" w:type="dxa"/>
              </w:tcPr>
            </w:tcPrChange>
          </w:tcPr>
          <w:p w14:paraId="2F344609" w14:textId="77777777" w:rsidR="00F367BE" w:rsidRDefault="00F367BE" w:rsidP="00F367BE">
            <w:pPr>
              <w:pStyle w:val="Axure"/>
              <w:rPr>
                <w:ins w:id="851" w:author="haha" w:date="2018-11-27T09:47:00Z"/>
                <w:rFonts w:ascii="微软雅黑" w:eastAsia="微软雅黑" w:hAnsi="微软雅黑" w:cs="微软雅黑"/>
                <w:sz w:val="18"/>
                <w:szCs w:val="18"/>
              </w:rPr>
            </w:pPr>
          </w:p>
        </w:tc>
        <w:tc>
          <w:tcPr>
            <w:tcW w:w="1712" w:type="dxa"/>
            <w:tcPrChange w:id="852" w:author="haha" w:date="2018-11-27T09:54:00Z">
              <w:tcPr>
                <w:tcW w:w="1712" w:type="dxa"/>
              </w:tcPr>
            </w:tcPrChange>
          </w:tcPr>
          <w:p w14:paraId="036F8670" w14:textId="03514DBB" w:rsidR="00F367BE" w:rsidRDefault="00F367BE" w:rsidP="00F367BE">
            <w:pPr>
              <w:widowControl/>
              <w:jc w:val="left"/>
              <w:rPr>
                <w:ins w:id="853" w:author="haha" w:date="2018-11-27T09:47:00Z"/>
                <w:rFonts w:ascii="微软雅黑" w:eastAsia="微软雅黑" w:hAnsi="微软雅黑" w:cs="宋体"/>
                <w:bCs/>
                <w:kern w:val="0"/>
                <w:sz w:val="18"/>
                <w:szCs w:val="18"/>
              </w:rPr>
            </w:pPr>
            <w:ins w:id="854" w:author="haha" w:date="2018-11-27T09:48:00Z">
              <w:r>
                <w:rPr>
                  <w:rFonts w:ascii="微软雅黑" w:eastAsia="微软雅黑" w:hAnsi="微软雅黑" w:cs="宋体" w:hint="eastAsia"/>
                  <w:bCs/>
                  <w:kern w:val="0"/>
                  <w:sz w:val="18"/>
                  <w:szCs w:val="18"/>
                </w:rPr>
                <w:t>请输入</w:t>
              </w:r>
            </w:ins>
            <w:ins w:id="855" w:author="haha" w:date="2018-11-27T09:49:00Z">
              <w:r>
                <w:rPr>
                  <w:rFonts w:ascii="微软雅黑" w:eastAsia="微软雅黑" w:hAnsi="微软雅黑" w:cs="宋体" w:hint="eastAsia"/>
                  <w:bCs/>
                  <w:kern w:val="0"/>
                  <w:sz w:val="18"/>
                  <w:szCs w:val="18"/>
                </w:rPr>
                <w:t>正确</w:t>
              </w:r>
            </w:ins>
            <w:ins w:id="856" w:author="haha" w:date="2018-11-27T09:52:00Z">
              <w:r>
                <w:rPr>
                  <w:rFonts w:ascii="微软雅黑" w:eastAsia="微软雅黑" w:hAnsi="微软雅黑" w:cs="宋体" w:hint="eastAsia"/>
                  <w:bCs/>
                  <w:kern w:val="0"/>
                  <w:sz w:val="18"/>
                  <w:szCs w:val="18"/>
                </w:rPr>
                <w:t>的</w:t>
              </w:r>
            </w:ins>
            <w:ins w:id="857" w:author="haha" w:date="2018-11-27T09:49:00Z">
              <w:r>
                <w:rPr>
                  <w:rFonts w:ascii="微软雅黑" w:eastAsia="微软雅黑" w:hAnsi="微软雅黑" w:cs="宋体" w:hint="eastAsia"/>
                  <w:bCs/>
                  <w:kern w:val="0"/>
                  <w:sz w:val="18"/>
                  <w:szCs w:val="18"/>
                </w:rPr>
                <w:t>之前</w:t>
              </w:r>
            </w:ins>
            <w:ins w:id="858" w:author="haha" w:date="2018-11-27T09:52:00Z">
              <w:r>
                <w:rPr>
                  <w:rFonts w:ascii="微软雅黑" w:eastAsia="微软雅黑" w:hAnsi="微软雅黑" w:cs="宋体" w:hint="eastAsia"/>
                  <w:bCs/>
                  <w:kern w:val="0"/>
                  <w:sz w:val="18"/>
                  <w:szCs w:val="18"/>
                </w:rPr>
                <w:t>的</w:t>
              </w:r>
            </w:ins>
            <w:ins w:id="859" w:author="haha" w:date="2018-11-27T09:49:00Z">
              <w:r>
                <w:rPr>
                  <w:rFonts w:ascii="微软雅黑" w:eastAsia="微软雅黑" w:hAnsi="微软雅黑" w:cs="宋体" w:hint="eastAsia"/>
                  <w:bCs/>
                  <w:kern w:val="0"/>
                  <w:sz w:val="18"/>
                  <w:szCs w:val="18"/>
                </w:rPr>
                <w:t>密码</w:t>
              </w:r>
            </w:ins>
          </w:p>
        </w:tc>
      </w:tr>
      <w:tr w:rsidR="00F367BE" w14:paraId="3D094FE5" w14:textId="77777777" w:rsidTr="00F367BE">
        <w:trPr>
          <w:trHeight w:val="272"/>
          <w:ins w:id="860" w:author="haha" w:date="2018-11-27T09:47:00Z"/>
          <w:trPrChange w:id="861" w:author="haha" w:date="2018-11-27T09:54:00Z">
            <w:trPr>
              <w:trHeight w:val="272"/>
            </w:trPr>
          </w:trPrChange>
        </w:trPr>
        <w:tc>
          <w:tcPr>
            <w:tcW w:w="802" w:type="dxa"/>
            <w:tcPrChange w:id="862" w:author="haha" w:date="2018-11-27T09:54:00Z">
              <w:tcPr>
                <w:tcW w:w="802" w:type="dxa"/>
              </w:tcPr>
            </w:tcPrChange>
          </w:tcPr>
          <w:p w14:paraId="586476C8" w14:textId="77777777" w:rsidR="00F367BE" w:rsidRDefault="00F367BE" w:rsidP="00F367BE">
            <w:pPr>
              <w:widowControl/>
              <w:jc w:val="center"/>
              <w:rPr>
                <w:ins w:id="863" w:author="haha" w:date="2018-11-27T09:47:00Z"/>
                <w:rFonts w:ascii="微软雅黑" w:eastAsia="微软雅黑" w:hAnsi="微软雅黑" w:cs="微软雅黑"/>
                <w:sz w:val="18"/>
                <w:szCs w:val="18"/>
              </w:rPr>
            </w:pPr>
            <w:ins w:id="864" w:author="haha" w:date="2018-11-27T09:47:00Z">
              <w:r>
                <w:rPr>
                  <w:rFonts w:ascii="微软雅黑" w:eastAsia="微软雅黑" w:hAnsi="微软雅黑" w:cs="微软雅黑" w:hint="eastAsia"/>
                  <w:sz w:val="18"/>
                  <w:szCs w:val="18"/>
                </w:rPr>
                <w:t>2</w:t>
              </w:r>
            </w:ins>
          </w:p>
        </w:tc>
        <w:tc>
          <w:tcPr>
            <w:tcW w:w="1309" w:type="dxa"/>
            <w:tcPrChange w:id="865" w:author="haha" w:date="2018-11-27T09:54:00Z">
              <w:tcPr>
                <w:tcW w:w="1309" w:type="dxa"/>
              </w:tcPr>
            </w:tcPrChange>
          </w:tcPr>
          <w:p w14:paraId="212DB8F7" w14:textId="488058C0" w:rsidR="00F367BE" w:rsidRDefault="00F367BE" w:rsidP="00F367BE">
            <w:pPr>
              <w:widowControl/>
              <w:jc w:val="left"/>
              <w:rPr>
                <w:ins w:id="866" w:author="haha" w:date="2018-11-27T09:47:00Z"/>
                <w:rFonts w:ascii="微软雅黑" w:eastAsia="微软雅黑" w:hAnsi="微软雅黑" w:cs="微软雅黑"/>
                <w:color w:val="000000"/>
                <w:sz w:val="18"/>
                <w:szCs w:val="18"/>
              </w:rPr>
            </w:pPr>
            <w:ins w:id="867" w:author="haha" w:date="2018-11-27T09:49:00Z">
              <w:r>
                <w:rPr>
                  <w:rFonts w:ascii="微软雅黑" w:eastAsia="微软雅黑" w:hAnsi="微软雅黑" w:cs="微软雅黑" w:hint="eastAsia"/>
                  <w:color w:val="000000"/>
                  <w:sz w:val="18"/>
                  <w:szCs w:val="18"/>
                </w:rPr>
                <w:t>新密码</w:t>
              </w:r>
            </w:ins>
          </w:p>
        </w:tc>
        <w:tc>
          <w:tcPr>
            <w:tcW w:w="3000" w:type="dxa"/>
            <w:tcPrChange w:id="868" w:author="haha" w:date="2018-11-27T09:54:00Z">
              <w:tcPr>
                <w:tcW w:w="3000" w:type="dxa"/>
              </w:tcPr>
            </w:tcPrChange>
          </w:tcPr>
          <w:p w14:paraId="721D9B31" w14:textId="5CB205F6" w:rsidR="00F367BE" w:rsidRDefault="00F367BE" w:rsidP="00F367BE">
            <w:pPr>
              <w:widowControl/>
              <w:jc w:val="left"/>
              <w:rPr>
                <w:ins w:id="869" w:author="haha" w:date="2018-11-27T09:47:00Z"/>
                <w:rFonts w:ascii="微软雅黑" w:eastAsia="微软雅黑" w:hAnsi="微软雅黑" w:cs="微软雅黑"/>
                <w:color w:val="000000"/>
                <w:sz w:val="18"/>
                <w:szCs w:val="18"/>
              </w:rPr>
            </w:pPr>
            <w:ins w:id="870" w:author="haha" w:date="2018-11-27T09:49:00Z">
              <w:r>
                <w:rPr>
                  <w:rFonts w:ascii="微软雅黑" w:eastAsia="微软雅黑" w:hAnsi="微软雅黑" w:cs="微软雅黑" w:hint="eastAsia"/>
                  <w:color w:val="000000"/>
                  <w:sz w:val="18"/>
                  <w:szCs w:val="18"/>
                </w:rPr>
                <w:t>英文数字最多9位</w:t>
              </w:r>
            </w:ins>
          </w:p>
        </w:tc>
        <w:tc>
          <w:tcPr>
            <w:tcW w:w="3209" w:type="dxa"/>
            <w:tcPrChange w:id="871" w:author="haha" w:date="2018-11-27T09:54:00Z">
              <w:tcPr>
                <w:tcW w:w="3209" w:type="dxa"/>
              </w:tcPr>
            </w:tcPrChange>
          </w:tcPr>
          <w:p w14:paraId="74D7A13B" w14:textId="77777777" w:rsidR="00F367BE" w:rsidRDefault="00F367BE" w:rsidP="00F367BE">
            <w:pPr>
              <w:pStyle w:val="Axure"/>
              <w:rPr>
                <w:ins w:id="872" w:author="haha" w:date="2018-11-27T09:47:00Z"/>
                <w:rFonts w:ascii="微软雅黑" w:eastAsia="微软雅黑" w:hAnsi="微软雅黑" w:cs="微软雅黑"/>
                <w:sz w:val="18"/>
                <w:szCs w:val="18"/>
              </w:rPr>
            </w:pPr>
          </w:p>
        </w:tc>
        <w:tc>
          <w:tcPr>
            <w:tcW w:w="1712" w:type="dxa"/>
            <w:tcPrChange w:id="873" w:author="haha" w:date="2018-11-27T09:54:00Z">
              <w:tcPr>
                <w:tcW w:w="1712" w:type="dxa"/>
              </w:tcPr>
            </w:tcPrChange>
          </w:tcPr>
          <w:p w14:paraId="24625640" w14:textId="248C37CB" w:rsidR="00F367BE" w:rsidRDefault="00F367BE" w:rsidP="00F367BE">
            <w:pPr>
              <w:widowControl/>
              <w:jc w:val="left"/>
              <w:rPr>
                <w:ins w:id="874" w:author="haha" w:date="2018-11-27T09:50:00Z"/>
                <w:rFonts w:ascii="微软雅黑" w:eastAsia="微软雅黑" w:hAnsi="微软雅黑" w:cs="微软雅黑"/>
                <w:sz w:val="18"/>
                <w:szCs w:val="18"/>
              </w:rPr>
            </w:pPr>
            <w:ins w:id="875" w:author="haha" w:date="2018-11-27T09:50:00Z">
              <w:r>
                <w:rPr>
                  <w:rFonts w:ascii="微软雅黑" w:eastAsia="微软雅黑" w:hAnsi="微软雅黑" w:cs="微软雅黑" w:hint="eastAsia"/>
                  <w:sz w:val="18"/>
                  <w:szCs w:val="18"/>
                </w:rPr>
                <w:t>新密码输入有误</w:t>
              </w:r>
            </w:ins>
            <w:ins w:id="876" w:author="haha" w:date="2018-11-27T10:55:00Z">
              <w:r w:rsidR="004C06B1">
                <w:rPr>
                  <w:rFonts w:ascii="微软雅黑" w:eastAsia="微软雅黑" w:hAnsi="微软雅黑" w:cs="微软雅黑" w:hint="eastAsia"/>
                  <w:sz w:val="18"/>
                  <w:szCs w:val="18"/>
                </w:rPr>
                <w:t>、/</w:t>
              </w:r>
            </w:ins>
          </w:p>
          <w:p w14:paraId="0F514D25" w14:textId="6B938979" w:rsidR="00F367BE" w:rsidRDefault="00F367BE" w:rsidP="00F367BE">
            <w:pPr>
              <w:widowControl/>
              <w:jc w:val="left"/>
              <w:rPr>
                <w:ins w:id="877" w:author="haha" w:date="2018-11-27T09:47:00Z"/>
                <w:rFonts w:ascii="微软雅黑" w:eastAsia="微软雅黑" w:hAnsi="微软雅黑" w:cs="微软雅黑"/>
                <w:sz w:val="18"/>
                <w:szCs w:val="18"/>
              </w:rPr>
            </w:pPr>
            <w:ins w:id="878" w:author="haha" w:date="2018-11-27T09:50:00Z">
              <w:r>
                <w:rPr>
                  <w:rFonts w:ascii="微软雅黑" w:eastAsia="微软雅黑" w:hAnsi="微软雅黑" w:cs="微软雅黑" w:hint="eastAsia"/>
                  <w:sz w:val="18"/>
                  <w:szCs w:val="18"/>
                </w:rPr>
                <w:t>不可保存</w:t>
              </w:r>
            </w:ins>
          </w:p>
        </w:tc>
      </w:tr>
      <w:tr w:rsidR="00F367BE" w14:paraId="4A327F91" w14:textId="77777777" w:rsidTr="00F367BE">
        <w:trPr>
          <w:trHeight w:val="272"/>
          <w:ins w:id="879" w:author="haha" w:date="2018-11-27T09:47:00Z"/>
          <w:trPrChange w:id="880" w:author="haha" w:date="2018-11-27T09:54:00Z">
            <w:trPr>
              <w:trHeight w:val="272"/>
            </w:trPr>
          </w:trPrChange>
        </w:trPr>
        <w:tc>
          <w:tcPr>
            <w:tcW w:w="802" w:type="dxa"/>
            <w:tcPrChange w:id="881" w:author="haha" w:date="2018-11-27T09:54:00Z">
              <w:tcPr>
                <w:tcW w:w="802" w:type="dxa"/>
              </w:tcPr>
            </w:tcPrChange>
          </w:tcPr>
          <w:p w14:paraId="294ADAA9" w14:textId="77777777" w:rsidR="00F367BE" w:rsidRDefault="00F367BE" w:rsidP="00F367BE">
            <w:pPr>
              <w:widowControl/>
              <w:jc w:val="center"/>
              <w:rPr>
                <w:ins w:id="882" w:author="haha" w:date="2018-11-27T09:47:00Z"/>
                <w:rFonts w:ascii="微软雅黑" w:eastAsia="微软雅黑" w:hAnsi="微软雅黑" w:cs="微软雅黑"/>
                <w:sz w:val="18"/>
                <w:szCs w:val="18"/>
              </w:rPr>
            </w:pPr>
            <w:ins w:id="883" w:author="haha" w:date="2018-11-27T09:47:00Z">
              <w:r>
                <w:rPr>
                  <w:rFonts w:ascii="微软雅黑" w:eastAsia="微软雅黑" w:hAnsi="微软雅黑" w:cs="微软雅黑" w:hint="eastAsia"/>
                  <w:sz w:val="18"/>
                  <w:szCs w:val="18"/>
                </w:rPr>
                <w:t>3</w:t>
              </w:r>
            </w:ins>
          </w:p>
        </w:tc>
        <w:tc>
          <w:tcPr>
            <w:tcW w:w="1309" w:type="dxa"/>
            <w:tcPrChange w:id="884" w:author="haha" w:date="2018-11-27T09:54:00Z">
              <w:tcPr>
                <w:tcW w:w="1309" w:type="dxa"/>
              </w:tcPr>
            </w:tcPrChange>
          </w:tcPr>
          <w:p w14:paraId="37B35066" w14:textId="3D295943" w:rsidR="00F367BE" w:rsidRDefault="00F367BE" w:rsidP="00F367BE">
            <w:pPr>
              <w:widowControl/>
              <w:jc w:val="left"/>
              <w:rPr>
                <w:ins w:id="885" w:author="haha" w:date="2018-11-27T09:47:00Z"/>
                <w:rFonts w:ascii="微软雅黑" w:eastAsia="微软雅黑" w:hAnsi="微软雅黑" w:cs="微软雅黑"/>
                <w:color w:val="000000"/>
                <w:sz w:val="18"/>
                <w:szCs w:val="18"/>
              </w:rPr>
            </w:pPr>
            <w:ins w:id="886" w:author="haha" w:date="2018-11-27T09:50:00Z">
              <w:r>
                <w:rPr>
                  <w:rFonts w:ascii="微软雅黑" w:eastAsia="微软雅黑" w:hAnsi="微软雅黑" w:cs="微软雅黑" w:hint="eastAsia"/>
                  <w:color w:val="000000"/>
                  <w:sz w:val="18"/>
                  <w:szCs w:val="18"/>
                </w:rPr>
                <w:t>确认密码</w:t>
              </w:r>
            </w:ins>
          </w:p>
        </w:tc>
        <w:tc>
          <w:tcPr>
            <w:tcW w:w="3000" w:type="dxa"/>
            <w:tcPrChange w:id="887" w:author="haha" w:date="2018-11-27T09:54:00Z">
              <w:tcPr>
                <w:tcW w:w="3000" w:type="dxa"/>
              </w:tcPr>
            </w:tcPrChange>
          </w:tcPr>
          <w:p w14:paraId="75202C13" w14:textId="11801C1A" w:rsidR="00F367BE" w:rsidRDefault="00F367BE" w:rsidP="00F367BE">
            <w:pPr>
              <w:widowControl/>
              <w:jc w:val="left"/>
              <w:rPr>
                <w:ins w:id="888" w:author="haha" w:date="2018-11-27T09:47:00Z"/>
                <w:rFonts w:ascii="微软雅黑" w:eastAsia="微软雅黑" w:hAnsi="微软雅黑" w:cs="微软雅黑"/>
                <w:color w:val="000000"/>
                <w:sz w:val="18"/>
                <w:szCs w:val="18"/>
              </w:rPr>
            </w:pPr>
            <w:ins w:id="889" w:author="haha" w:date="2018-11-27T09:50:00Z">
              <w:r>
                <w:rPr>
                  <w:rFonts w:ascii="微软雅黑" w:eastAsia="微软雅黑" w:hAnsi="微软雅黑" w:cs="微软雅黑" w:hint="eastAsia"/>
                  <w:color w:val="000000"/>
                  <w:sz w:val="18"/>
                  <w:szCs w:val="18"/>
                </w:rPr>
                <w:t>同新密码一致区分大小写</w:t>
              </w:r>
            </w:ins>
          </w:p>
        </w:tc>
        <w:tc>
          <w:tcPr>
            <w:tcW w:w="3209" w:type="dxa"/>
            <w:tcPrChange w:id="890" w:author="haha" w:date="2018-11-27T09:54:00Z">
              <w:tcPr>
                <w:tcW w:w="3209" w:type="dxa"/>
              </w:tcPr>
            </w:tcPrChange>
          </w:tcPr>
          <w:p w14:paraId="6E47B8A1" w14:textId="77777777" w:rsidR="00F367BE" w:rsidRDefault="00F367BE" w:rsidP="00F367BE">
            <w:pPr>
              <w:pStyle w:val="Axure"/>
              <w:rPr>
                <w:ins w:id="891" w:author="haha" w:date="2018-11-27T09:47:00Z"/>
                <w:rFonts w:ascii="微软雅黑" w:eastAsia="微软雅黑" w:hAnsi="微软雅黑" w:cs="微软雅黑"/>
                <w:sz w:val="18"/>
                <w:szCs w:val="18"/>
              </w:rPr>
            </w:pPr>
          </w:p>
        </w:tc>
        <w:tc>
          <w:tcPr>
            <w:tcW w:w="1712" w:type="dxa"/>
            <w:tcPrChange w:id="892" w:author="haha" w:date="2018-11-27T09:54:00Z">
              <w:tcPr>
                <w:tcW w:w="1712" w:type="dxa"/>
              </w:tcPr>
            </w:tcPrChange>
          </w:tcPr>
          <w:p w14:paraId="5082EFB3" w14:textId="74298EB3" w:rsidR="00F367BE" w:rsidRDefault="00F367BE" w:rsidP="00F367BE">
            <w:pPr>
              <w:widowControl/>
              <w:jc w:val="left"/>
              <w:rPr>
                <w:ins w:id="893" w:author="haha" w:date="2018-11-27T09:47:00Z"/>
                <w:rFonts w:ascii="微软雅黑" w:eastAsia="微软雅黑" w:hAnsi="微软雅黑" w:cs="微软雅黑"/>
                <w:sz w:val="18"/>
                <w:szCs w:val="18"/>
              </w:rPr>
            </w:pPr>
            <w:ins w:id="894" w:author="haha" w:date="2018-11-27T09:50:00Z">
              <w:r>
                <w:rPr>
                  <w:rFonts w:ascii="微软雅黑" w:eastAsia="微软雅黑" w:hAnsi="微软雅黑" w:cs="微软雅黑" w:hint="eastAsia"/>
                  <w:sz w:val="18"/>
                  <w:szCs w:val="18"/>
                </w:rPr>
                <w:t>当前密码与新密码</w:t>
              </w:r>
            </w:ins>
            <w:ins w:id="895" w:author="haha" w:date="2018-11-27T09:51:00Z">
              <w:r>
                <w:rPr>
                  <w:rFonts w:ascii="微软雅黑" w:eastAsia="微软雅黑" w:hAnsi="微软雅黑" w:cs="微软雅黑" w:hint="eastAsia"/>
                  <w:sz w:val="18"/>
                  <w:szCs w:val="18"/>
                </w:rPr>
                <w:t>不一致</w:t>
              </w:r>
            </w:ins>
          </w:p>
        </w:tc>
      </w:tr>
      <w:tr w:rsidR="00F367BE" w14:paraId="5CABC42D" w14:textId="77777777" w:rsidTr="00F367BE">
        <w:trPr>
          <w:trHeight w:val="272"/>
          <w:ins w:id="896" w:author="haha" w:date="2018-11-27T09:47:00Z"/>
          <w:trPrChange w:id="897" w:author="haha" w:date="2018-11-27T09:54:00Z">
            <w:trPr>
              <w:trHeight w:val="272"/>
            </w:trPr>
          </w:trPrChange>
        </w:trPr>
        <w:tc>
          <w:tcPr>
            <w:tcW w:w="802" w:type="dxa"/>
            <w:tcPrChange w:id="898" w:author="haha" w:date="2018-11-27T09:54:00Z">
              <w:tcPr>
                <w:tcW w:w="802" w:type="dxa"/>
              </w:tcPr>
            </w:tcPrChange>
          </w:tcPr>
          <w:p w14:paraId="0E54B9D7" w14:textId="77777777" w:rsidR="00F367BE" w:rsidRDefault="00F367BE" w:rsidP="00F367BE">
            <w:pPr>
              <w:widowControl/>
              <w:jc w:val="center"/>
              <w:rPr>
                <w:ins w:id="899" w:author="haha" w:date="2018-11-27T09:47:00Z"/>
                <w:rFonts w:ascii="微软雅黑" w:eastAsia="微软雅黑" w:hAnsi="微软雅黑" w:cs="微软雅黑"/>
                <w:sz w:val="18"/>
                <w:szCs w:val="18"/>
              </w:rPr>
            </w:pPr>
            <w:ins w:id="900" w:author="haha" w:date="2018-11-27T09:47:00Z">
              <w:r>
                <w:rPr>
                  <w:rFonts w:ascii="微软雅黑" w:eastAsia="微软雅黑" w:hAnsi="微软雅黑" w:cs="微软雅黑" w:hint="eastAsia"/>
                  <w:sz w:val="18"/>
                  <w:szCs w:val="18"/>
                </w:rPr>
                <w:t>4</w:t>
              </w:r>
            </w:ins>
          </w:p>
        </w:tc>
        <w:tc>
          <w:tcPr>
            <w:tcW w:w="1309" w:type="dxa"/>
            <w:tcPrChange w:id="901" w:author="haha" w:date="2018-11-27T09:54:00Z">
              <w:tcPr>
                <w:tcW w:w="1309" w:type="dxa"/>
              </w:tcPr>
            </w:tcPrChange>
          </w:tcPr>
          <w:p w14:paraId="636A309D" w14:textId="347DD682" w:rsidR="00F367BE" w:rsidRDefault="00F367BE" w:rsidP="00F367BE">
            <w:pPr>
              <w:widowControl/>
              <w:jc w:val="left"/>
              <w:rPr>
                <w:ins w:id="902" w:author="haha" w:date="2018-11-27T09:47:00Z"/>
                <w:rFonts w:ascii="微软雅黑" w:eastAsia="微软雅黑" w:hAnsi="微软雅黑" w:cs="微软雅黑"/>
                <w:color w:val="000000"/>
                <w:sz w:val="18"/>
                <w:szCs w:val="18"/>
              </w:rPr>
            </w:pPr>
            <w:ins w:id="903" w:author="haha" w:date="2018-11-27T09:51:00Z">
              <w:r>
                <w:rPr>
                  <w:rFonts w:ascii="微软雅黑" w:eastAsia="微软雅黑" w:hAnsi="微软雅黑" w:cs="微软雅黑" w:hint="eastAsia"/>
                  <w:color w:val="000000"/>
                  <w:sz w:val="18"/>
                  <w:szCs w:val="18"/>
                </w:rPr>
                <w:t>保存按钮</w:t>
              </w:r>
            </w:ins>
          </w:p>
        </w:tc>
        <w:tc>
          <w:tcPr>
            <w:tcW w:w="3000" w:type="dxa"/>
            <w:tcPrChange w:id="904" w:author="haha" w:date="2018-11-27T09:54:00Z">
              <w:tcPr>
                <w:tcW w:w="3000" w:type="dxa"/>
              </w:tcPr>
            </w:tcPrChange>
          </w:tcPr>
          <w:p w14:paraId="7BD7EA1F" w14:textId="7A07796C" w:rsidR="00F367BE" w:rsidRDefault="00F367BE" w:rsidP="00F367BE">
            <w:pPr>
              <w:widowControl/>
              <w:jc w:val="left"/>
              <w:rPr>
                <w:ins w:id="905" w:author="haha" w:date="2018-11-27T09:47:00Z"/>
                <w:rFonts w:ascii="微软雅黑" w:eastAsia="微软雅黑" w:hAnsi="微软雅黑" w:cs="微软雅黑"/>
                <w:color w:val="000000"/>
                <w:sz w:val="18"/>
                <w:szCs w:val="18"/>
              </w:rPr>
            </w:pPr>
            <w:ins w:id="906" w:author="haha" w:date="2018-11-27T09:51:00Z">
              <w:r>
                <w:rPr>
                  <w:rFonts w:ascii="微软雅黑" w:eastAsia="微软雅黑" w:hAnsi="微软雅黑" w:cs="微软雅黑" w:hint="eastAsia"/>
                  <w:color w:val="000000"/>
                  <w:sz w:val="18"/>
                  <w:szCs w:val="18"/>
                </w:rPr>
                <w:t>可点击（退出系统重新登录）</w:t>
              </w:r>
            </w:ins>
          </w:p>
        </w:tc>
        <w:tc>
          <w:tcPr>
            <w:tcW w:w="3209" w:type="dxa"/>
            <w:tcPrChange w:id="907" w:author="haha" w:date="2018-11-27T09:54:00Z">
              <w:tcPr>
                <w:tcW w:w="3209" w:type="dxa"/>
              </w:tcPr>
            </w:tcPrChange>
          </w:tcPr>
          <w:p w14:paraId="253DA777" w14:textId="70A5E15C" w:rsidR="00F367BE" w:rsidRDefault="00F367BE" w:rsidP="00F367BE">
            <w:pPr>
              <w:pStyle w:val="Axure"/>
              <w:rPr>
                <w:ins w:id="908" w:author="haha" w:date="2018-11-27T09:47:00Z"/>
                <w:rFonts w:ascii="微软雅黑" w:eastAsia="微软雅黑" w:hAnsi="微软雅黑" w:cs="微软雅黑"/>
                <w:sz w:val="18"/>
                <w:szCs w:val="18"/>
              </w:rPr>
            </w:pPr>
            <w:ins w:id="909" w:author="haha" w:date="2018-11-27T09:51:00Z">
              <w:r>
                <w:rPr>
                  <w:rFonts w:ascii="微软雅黑" w:eastAsia="微软雅黑" w:hAnsi="微软雅黑" w:cs="微软雅黑" w:hint="eastAsia"/>
                  <w:sz w:val="18"/>
                  <w:szCs w:val="18"/>
                </w:rPr>
                <w:t>登录页面</w:t>
              </w:r>
            </w:ins>
          </w:p>
        </w:tc>
        <w:tc>
          <w:tcPr>
            <w:tcW w:w="1712" w:type="dxa"/>
            <w:tcPrChange w:id="910" w:author="haha" w:date="2018-11-27T09:54:00Z">
              <w:tcPr>
                <w:tcW w:w="1712" w:type="dxa"/>
              </w:tcPr>
            </w:tcPrChange>
          </w:tcPr>
          <w:p w14:paraId="494E51FA" w14:textId="6C385E14" w:rsidR="00F367BE" w:rsidRDefault="00F367BE" w:rsidP="00F367BE">
            <w:pPr>
              <w:widowControl/>
              <w:jc w:val="left"/>
              <w:rPr>
                <w:ins w:id="911" w:author="haha" w:date="2018-11-27T09:47:00Z"/>
                <w:rFonts w:ascii="微软雅黑" w:eastAsia="微软雅黑" w:hAnsi="微软雅黑" w:cs="微软雅黑"/>
                <w:sz w:val="18"/>
                <w:szCs w:val="18"/>
              </w:rPr>
            </w:pPr>
          </w:p>
        </w:tc>
      </w:tr>
      <w:tr w:rsidR="00F367BE" w14:paraId="4B8C2B30" w14:textId="77777777" w:rsidTr="00F367BE">
        <w:trPr>
          <w:trHeight w:val="272"/>
          <w:ins w:id="912" w:author="haha" w:date="2018-11-27T09:47:00Z"/>
          <w:trPrChange w:id="913" w:author="haha" w:date="2018-11-27T09:54:00Z">
            <w:trPr>
              <w:trHeight w:val="272"/>
            </w:trPr>
          </w:trPrChange>
        </w:trPr>
        <w:tc>
          <w:tcPr>
            <w:tcW w:w="802" w:type="dxa"/>
            <w:tcPrChange w:id="914" w:author="haha" w:date="2018-11-27T09:54:00Z">
              <w:tcPr>
                <w:tcW w:w="802" w:type="dxa"/>
              </w:tcPr>
            </w:tcPrChange>
          </w:tcPr>
          <w:p w14:paraId="4491E2D1" w14:textId="77777777" w:rsidR="00F367BE" w:rsidRDefault="00F367BE" w:rsidP="00F367BE">
            <w:pPr>
              <w:widowControl/>
              <w:jc w:val="center"/>
              <w:rPr>
                <w:ins w:id="915" w:author="haha" w:date="2018-11-27T09:47:00Z"/>
                <w:rFonts w:ascii="微软雅黑" w:eastAsia="微软雅黑" w:hAnsi="微软雅黑" w:cs="微软雅黑"/>
                <w:sz w:val="18"/>
                <w:szCs w:val="18"/>
              </w:rPr>
            </w:pPr>
            <w:ins w:id="916" w:author="haha" w:date="2018-11-27T09:47:00Z">
              <w:r>
                <w:rPr>
                  <w:rFonts w:ascii="微软雅黑" w:eastAsia="微软雅黑" w:hAnsi="微软雅黑" w:cs="微软雅黑" w:hint="eastAsia"/>
                  <w:sz w:val="18"/>
                  <w:szCs w:val="18"/>
                </w:rPr>
                <w:t>5</w:t>
              </w:r>
            </w:ins>
          </w:p>
        </w:tc>
        <w:tc>
          <w:tcPr>
            <w:tcW w:w="1309" w:type="dxa"/>
            <w:tcPrChange w:id="917" w:author="haha" w:date="2018-11-27T09:54:00Z">
              <w:tcPr>
                <w:tcW w:w="1309" w:type="dxa"/>
              </w:tcPr>
            </w:tcPrChange>
          </w:tcPr>
          <w:p w14:paraId="2BB7380E" w14:textId="3A9FB4B6" w:rsidR="00F367BE" w:rsidRDefault="00F367BE" w:rsidP="00F367BE">
            <w:pPr>
              <w:widowControl/>
              <w:jc w:val="left"/>
              <w:rPr>
                <w:ins w:id="918" w:author="haha" w:date="2018-11-27T09:47:00Z"/>
                <w:rFonts w:ascii="微软雅黑" w:eastAsia="微软雅黑" w:hAnsi="微软雅黑" w:cs="微软雅黑"/>
                <w:color w:val="000000"/>
                <w:sz w:val="18"/>
                <w:szCs w:val="18"/>
              </w:rPr>
            </w:pPr>
            <w:ins w:id="919" w:author="haha" w:date="2018-11-27T09:52:00Z">
              <w:r>
                <w:rPr>
                  <w:rFonts w:ascii="微软雅黑" w:eastAsia="微软雅黑" w:hAnsi="微软雅黑" w:cs="微软雅黑" w:hint="eastAsia"/>
                  <w:color w:val="000000"/>
                  <w:sz w:val="18"/>
                  <w:szCs w:val="18"/>
                </w:rPr>
                <w:t>返回</w:t>
              </w:r>
            </w:ins>
          </w:p>
        </w:tc>
        <w:tc>
          <w:tcPr>
            <w:tcW w:w="3000" w:type="dxa"/>
            <w:tcPrChange w:id="920" w:author="haha" w:date="2018-11-27T09:54:00Z">
              <w:tcPr>
                <w:tcW w:w="3000" w:type="dxa"/>
              </w:tcPr>
            </w:tcPrChange>
          </w:tcPr>
          <w:p w14:paraId="2EEE398B" w14:textId="443E67C4" w:rsidR="00F367BE" w:rsidRDefault="00F367BE" w:rsidP="00F367BE">
            <w:pPr>
              <w:widowControl/>
              <w:jc w:val="left"/>
              <w:rPr>
                <w:ins w:id="921" w:author="haha" w:date="2018-11-27T09:47:00Z"/>
                <w:rFonts w:ascii="微软雅黑" w:eastAsia="微软雅黑" w:hAnsi="微软雅黑" w:cs="微软雅黑"/>
                <w:color w:val="000000"/>
                <w:sz w:val="18"/>
                <w:szCs w:val="18"/>
              </w:rPr>
            </w:pPr>
            <w:ins w:id="922" w:author="haha" w:date="2018-11-27T09:52:00Z">
              <w:r>
                <w:rPr>
                  <w:rFonts w:ascii="微软雅黑" w:eastAsia="微软雅黑" w:hAnsi="微软雅黑" w:cs="微软雅黑" w:hint="eastAsia"/>
                  <w:color w:val="000000"/>
                  <w:sz w:val="18"/>
                  <w:szCs w:val="18"/>
                </w:rPr>
                <w:t>可点击</w:t>
              </w:r>
            </w:ins>
          </w:p>
        </w:tc>
        <w:tc>
          <w:tcPr>
            <w:tcW w:w="3209" w:type="dxa"/>
            <w:tcPrChange w:id="923" w:author="haha" w:date="2018-11-27T09:54:00Z">
              <w:tcPr>
                <w:tcW w:w="3209" w:type="dxa"/>
              </w:tcPr>
            </w:tcPrChange>
          </w:tcPr>
          <w:p w14:paraId="042255C7" w14:textId="291FA1F2" w:rsidR="00F367BE" w:rsidRDefault="00F367BE" w:rsidP="00F367BE">
            <w:pPr>
              <w:pStyle w:val="Axure"/>
              <w:rPr>
                <w:ins w:id="924" w:author="haha" w:date="2018-11-27T09:47:00Z"/>
                <w:rFonts w:ascii="微软雅黑" w:eastAsia="微软雅黑" w:hAnsi="微软雅黑" w:cs="微软雅黑"/>
                <w:sz w:val="18"/>
                <w:szCs w:val="18"/>
              </w:rPr>
            </w:pPr>
            <w:ins w:id="925" w:author="haha" w:date="2018-11-27T09:53:00Z">
              <w:r>
                <w:rPr>
                  <w:rFonts w:ascii="微软雅黑" w:eastAsia="微软雅黑" w:hAnsi="微软雅黑" w:cs="微软雅黑" w:hint="eastAsia"/>
                  <w:sz w:val="18"/>
                  <w:szCs w:val="18"/>
                </w:rPr>
                <w:t>首页</w:t>
              </w:r>
            </w:ins>
          </w:p>
        </w:tc>
        <w:tc>
          <w:tcPr>
            <w:tcW w:w="1712" w:type="dxa"/>
            <w:tcPrChange w:id="926" w:author="haha" w:date="2018-11-27T09:54:00Z">
              <w:tcPr>
                <w:tcW w:w="1712" w:type="dxa"/>
              </w:tcPr>
            </w:tcPrChange>
          </w:tcPr>
          <w:p w14:paraId="34416353" w14:textId="568ECF50" w:rsidR="00F367BE" w:rsidRDefault="004C06B1" w:rsidP="00F367BE">
            <w:pPr>
              <w:widowControl/>
              <w:jc w:val="left"/>
              <w:rPr>
                <w:ins w:id="927" w:author="haha" w:date="2018-11-27T09:47:00Z"/>
                <w:rFonts w:ascii="微软雅黑" w:eastAsia="微软雅黑" w:hAnsi="微软雅黑" w:cs="微软雅黑"/>
                <w:sz w:val="18"/>
                <w:szCs w:val="18"/>
              </w:rPr>
            </w:pPr>
            <w:ins w:id="928" w:author="haha" w:date="2018-11-27T10:55:00Z">
              <w:r>
                <w:rPr>
                  <w:rFonts w:ascii="微软雅黑" w:eastAsia="微软雅黑" w:hAnsi="微软雅黑" w:cs="微软雅黑" w:hint="eastAsia"/>
                  <w:sz w:val="18"/>
                  <w:szCs w:val="18"/>
                </w:rPr>
                <w:t>密码修改失败</w:t>
              </w:r>
            </w:ins>
          </w:p>
        </w:tc>
      </w:tr>
    </w:tbl>
    <w:p w14:paraId="308BDE69" w14:textId="77777777" w:rsidR="00F367BE" w:rsidRPr="00F367BE" w:rsidRDefault="00F367BE">
      <w:pPr>
        <w:rPr>
          <w:noProof/>
          <w:rPrChange w:id="929" w:author="haha" w:date="2018-11-27T09:47:00Z">
            <w:rPr/>
          </w:rPrChange>
        </w:rPr>
      </w:pPr>
    </w:p>
    <w:sectPr w:rsidR="00F367BE" w:rsidRPr="00F367BE">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C0148" w14:textId="77777777" w:rsidR="00BF643F" w:rsidRDefault="00BF643F" w:rsidP="00156E8A">
      <w:r>
        <w:separator/>
      </w:r>
    </w:p>
  </w:endnote>
  <w:endnote w:type="continuationSeparator" w:id="0">
    <w:p w14:paraId="0AE8243F" w14:textId="77777777" w:rsidR="00BF643F" w:rsidRDefault="00BF643F" w:rsidP="00156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686587"/>
      <w:docPartObj>
        <w:docPartGallery w:val="Page Numbers (Bottom of Page)"/>
        <w:docPartUnique/>
      </w:docPartObj>
    </w:sdtPr>
    <w:sdtContent>
      <w:sdt>
        <w:sdtPr>
          <w:id w:val="-1705238520"/>
          <w:docPartObj>
            <w:docPartGallery w:val="Page Numbers (Top of Page)"/>
            <w:docPartUnique/>
          </w:docPartObj>
        </w:sdtPr>
        <w:sdtContent>
          <w:p w14:paraId="5A826254" w14:textId="2A2CDCAE" w:rsidR="00A6305A" w:rsidRDefault="00A6305A">
            <w:pPr>
              <w:pStyle w:val="a6"/>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4834B3B" w14:textId="77777777" w:rsidR="00A6305A" w:rsidRDefault="00A6305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612A5" w14:textId="77777777" w:rsidR="00BF643F" w:rsidRDefault="00BF643F" w:rsidP="00156E8A">
      <w:r>
        <w:separator/>
      </w:r>
    </w:p>
  </w:footnote>
  <w:footnote w:type="continuationSeparator" w:id="0">
    <w:p w14:paraId="2A8D2FFC" w14:textId="77777777" w:rsidR="00BF643F" w:rsidRDefault="00BF643F" w:rsidP="00156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B36CC"/>
    <w:multiLevelType w:val="hybridMultilevel"/>
    <w:tmpl w:val="DBEA58AC"/>
    <w:lvl w:ilvl="0" w:tplc="35E87CC4">
      <w:start w:val="1"/>
      <w:numFmt w:val="japaneseCounting"/>
      <w:lvlText w:val="%1、"/>
      <w:lvlJc w:val="left"/>
      <w:pPr>
        <w:ind w:left="540" w:hanging="540"/>
      </w:pPr>
      <w:rPr>
        <w:rFonts w:hint="default"/>
      </w:rPr>
    </w:lvl>
    <w:lvl w:ilvl="1" w:tplc="31B2E1A6">
      <w:start w:val="6"/>
      <w:numFmt w:val="japaneseCounting"/>
      <w:lvlText w:val="%2、"/>
      <w:lvlJc w:val="left"/>
      <w:pPr>
        <w:ind w:left="1140" w:hanging="720"/>
      </w:pPr>
      <w:rPr>
        <w:rFonts w:hint="default"/>
      </w:rPr>
    </w:lvl>
    <w:lvl w:ilvl="2" w:tplc="447A576A">
      <w:start w:val="8"/>
      <w:numFmt w:val="japaneseCounting"/>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FF4DBB"/>
    <w:multiLevelType w:val="hybridMultilevel"/>
    <w:tmpl w:val="4F1A27B4"/>
    <w:lvl w:ilvl="0" w:tplc="5950E3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87555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DED13D9"/>
    <w:multiLevelType w:val="hybridMultilevel"/>
    <w:tmpl w:val="5C882E5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B2E2DE7"/>
    <w:multiLevelType w:val="hybridMultilevel"/>
    <w:tmpl w:val="4F1A27B4"/>
    <w:lvl w:ilvl="0" w:tplc="5950E3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DB2591"/>
    <w:multiLevelType w:val="hybridMultilevel"/>
    <w:tmpl w:val="B280637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D575603"/>
    <w:multiLevelType w:val="hybridMultilevel"/>
    <w:tmpl w:val="DBA24E0A"/>
    <w:lvl w:ilvl="0" w:tplc="1F0A1572">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 ">
    <w15:presenceInfo w15:providerId="Windows Live" w15:userId="455b89ca35dfeb53"/>
  </w15:person>
  <w15:person w15:author="haha">
    <w15:presenceInfo w15:providerId="None" w15:userId="haha"/>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39A"/>
    <w:rsid w:val="0000408B"/>
    <w:rsid w:val="0000488C"/>
    <w:rsid w:val="0001096D"/>
    <w:rsid w:val="00010AE0"/>
    <w:rsid w:val="00015061"/>
    <w:rsid w:val="00024F67"/>
    <w:rsid w:val="00061FB7"/>
    <w:rsid w:val="00063C35"/>
    <w:rsid w:val="000904CF"/>
    <w:rsid w:val="000B7EDC"/>
    <w:rsid w:val="000E4374"/>
    <w:rsid w:val="000E7610"/>
    <w:rsid w:val="000F2A3E"/>
    <w:rsid w:val="00123AEB"/>
    <w:rsid w:val="0012747F"/>
    <w:rsid w:val="0013604A"/>
    <w:rsid w:val="00156E8A"/>
    <w:rsid w:val="00161379"/>
    <w:rsid w:val="001722E3"/>
    <w:rsid w:val="00185957"/>
    <w:rsid w:val="00186094"/>
    <w:rsid w:val="001A6A46"/>
    <w:rsid w:val="001C1E8F"/>
    <w:rsid w:val="001C4DE2"/>
    <w:rsid w:val="001F4E8D"/>
    <w:rsid w:val="001F5A28"/>
    <w:rsid w:val="00201177"/>
    <w:rsid w:val="00204DE1"/>
    <w:rsid w:val="0021304E"/>
    <w:rsid w:val="002212F5"/>
    <w:rsid w:val="0022208F"/>
    <w:rsid w:val="002303CC"/>
    <w:rsid w:val="0023731A"/>
    <w:rsid w:val="00257E0D"/>
    <w:rsid w:val="00260261"/>
    <w:rsid w:val="002622B1"/>
    <w:rsid w:val="00275C40"/>
    <w:rsid w:val="002848EC"/>
    <w:rsid w:val="002B4B13"/>
    <w:rsid w:val="002C1370"/>
    <w:rsid w:val="002C6076"/>
    <w:rsid w:val="002D06D1"/>
    <w:rsid w:val="002D18CC"/>
    <w:rsid w:val="002F4F42"/>
    <w:rsid w:val="0030408F"/>
    <w:rsid w:val="00340ACC"/>
    <w:rsid w:val="00342332"/>
    <w:rsid w:val="00344EB9"/>
    <w:rsid w:val="00362280"/>
    <w:rsid w:val="0037275A"/>
    <w:rsid w:val="00375747"/>
    <w:rsid w:val="00381AF1"/>
    <w:rsid w:val="003B57F3"/>
    <w:rsid w:val="003B62AB"/>
    <w:rsid w:val="003C1FB0"/>
    <w:rsid w:val="003C5970"/>
    <w:rsid w:val="003D3CA6"/>
    <w:rsid w:val="003E2BDE"/>
    <w:rsid w:val="003F31BB"/>
    <w:rsid w:val="003F338A"/>
    <w:rsid w:val="003F3D70"/>
    <w:rsid w:val="003F559D"/>
    <w:rsid w:val="003F69A1"/>
    <w:rsid w:val="0040037D"/>
    <w:rsid w:val="00410C45"/>
    <w:rsid w:val="00410CC1"/>
    <w:rsid w:val="00415BBB"/>
    <w:rsid w:val="004224E0"/>
    <w:rsid w:val="00456D54"/>
    <w:rsid w:val="0046046D"/>
    <w:rsid w:val="004657E8"/>
    <w:rsid w:val="00483781"/>
    <w:rsid w:val="00487C34"/>
    <w:rsid w:val="0049138A"/>
    <w:rsid w:val="00495EEF"/>
    <w:rsid w:val="00496C19"/>
    <w:rsid w:val="004A5549"/>
    <w:rsid w:val="004B6013"/>
    <w:rsid w:val="004C06B1"/>
    <w:rsid w:val="004E218F"/>
    <w:rsid w:val="00506FBF"/>
    <w:rsid w:val="0052333A"/>
    <w:rsid w:val="005465FA"/>
    <w:rsid w:val="00551CFB"/>
    <w:rsid w:val="00590B8A"/>
    <w:rsid w:val="00591897"/>
    <w:rsid w:val="00595F69"/>
    <w:rsid w:val="005A4F86"/>
    <w:rsid w:val="005B611B"/>
    <w:rsid w:val="005C14EA"/>
    <w:rsid w:val="005C6F6D"/>
    <w:rsid w:val="005D46B8"/>
    <w:rsid w:val="005E077C"/>
    <w:rsid w:val="005E2587"/>
    <w:rsid w:val="005E574F"/>
    <w:rsid w:val="005F1F3A"/>
    <w:rsid w:val="005F4D53"/>
    <w:rsid w:val="006000E7"/>
    <w:rsid w:val="006014E5"/>
    <w:rsid w:val="006119C4"/>
    <w:rsid w:val="006279EA"/>
    <w:rsid w:val="0063470C"/>
    <w:rsid w:val="00650673"/>
    <w:rsid w:val="00670249"/>
    <w:rsid w:val="006769AC"/>
    <w:rsid w:val="00681CAF"/>
    <w:rsid w:val="006829A0"/>
    <w:rsid w:val="00692938"/>
    <w:rsid w:val="006A132A"/>
    <w:rsid w:val="006B7630"/>
    <w:rsid w:val="006D1DA0"/>
    <w:rsid w:val="006D21E4"/>
    <w:rsid w:val="006D2854"/>
    <w:rsid w:val="006D47DF"/>
    <w:rsid w:val="006E50BF"/>
    <w:rsid w:val="006F6602"/>
    <w:rsid w:val="00716BCD"/>
    <w:rsid w:val="0073638E"/>
    <w:rsid w:val="007400E9"/>
    <w:rsid w:val="00756C91"/>
    <w:rsid w:val="00771A04"/>
    <w:rsid w:val="00772875"/>
    <w:rsid w:val="007841F5"/>
    <w:rsid w:val="007B63F5"/>
    <w:rsid w:val="007C3177"/>
    <w:rsid w:val="007D1DE4"/>
    <w:rsid w:val="007D324C"/>
    <w:rsid w:val="007E3EAB"/>
    <w:rsid w:val="007F25C4"/>
    <w:rsid w:val="007F7097"/>
    <w:rsid w:val="00811855"/>
    <w:rsid w:val="00812841"/>
    <w:rsid w:val="00831288"/>
    <w:rsid w:val="00835CBA"/>
    <w:rsid w:val="0084217E"/>
    <w:rsid w:val="008626D6"/>
    <w:rsid w:val="00885017"/>
    <w:rsid w:val="0089683C"/>
    <w:rsid w:val="008B4219"/>
    <w:rsid w:val="008C303A"/>
    <w:rsid w:val="008D1980"/>
    <w:rsid w:val="008E66A1"/>
    <w:rsid w:val="008F4F2F"/>
    <w:rsid w:val="008F7915"/>
    <w:rsid w:val="008F7A7B"/>
    <w:rsid w:val="009309BD"/>
    <w:rsid w:val="0093322F"/>
    <w:rsid w:val="009479C1"/>
    <w:rsid w:val="0096059C"/>
    <w:rsid w:val="00971AD4"/>
    <w:rsid w:val="009738B3"/>
    <w:rsid w:val="00976BE9"/>
    <w:rsid w:val="00977AF8"/>
    <w:rsid w:val="009B661F"/>
    <w:rsid w:val="009E2291"/>
    <w:rsid w:val="009E4690"/>
    <w:rsid w:val="009F5C0D"/>
    <w:rsid w:val="00A20206"/>
    <w:rsid w:val="00A24DE9"/>
    <w:rsid w:val="00A269C4"/>
    <w:rsid w:val="00A345DF"/>
    <w:rsid w:val="00A37DDD"/>
    <w:rsid w:val="00A4093D"/>
    <w:rsid w:val="00A6305A"/>
    <w:rsid w:val="00A73A33"/>
    <w:rsid w:val="00AA7554"/>
    <w:rsid w:val="00AB389C"/>
    <w:rsid w:val="00AB68ED"/>
    <w:rsid w:val="00AC0D58"/>
    <w:rsid w:val="00AD3580"/>
    <w:rsid w:val="00AD5670"/>
    <w:rsid w:val="00AD5855"/>
    <w:rsid w:val="00AD6527"/>
    <w:rsid w:val="00AE556D"/>
    <w:rsid w:val="00AF300C"/>
    <w:rsid w:val="00AF542D"/>
    <w:rsid w:val="00B1626C"/>
    <w:rsid w:val="00B23897"/>
    <w:rsid w:val="00B26A34"/>
    <w:rsid w:val="00B473F0"/>
    <w:rsid w:val="00B853E6"/>
    <w:rsid w:val="00BA0CCA"/>
    <w:rsid w:val="00BB2D2F"/>
    <w:rsid w:val="00BB588B"/>
    <w:rsid w:val="00BC598D"/>
    <w:rsid w:val="00BC61CD"/>
    <w:rsid w:val="00BD1952"/>
    <w:rsid w:val="00BD6396"/>
    <w:rsid w:val="00BD733B"/>
    <w:rsid w:val="00BE5293"/>
    <w:rsid w:val="00BE6E4D"/>
    <w:rsid w:val="00BF0438"/>
    <w:rsid w:val="00BF643F"/>
    <w:rsid w:val="00C26A43"/>
    <w:rsid w:val="00C46C82"/>
    <w:rsid w:val="00C51D34"/>
    <w:rsid w:val="00C73B55"/>
    <w:rsid w:val="00C959B7"/>
    <w:rsid w:val="00CA1F6A"/>
    <w:rsid w:val="00CB1B83"/>
    <w:rsid w:val="00CC3FB4"/>
    <w:rsid w:val="00CD0CD6"/>
    <w:rsid w:val="00CE538D"/>
    <w:rsid w:val="00D05CF0"/>
    <w:rsid w:val="00D62BCF"/>
    <w:rsid w:val="00D664B3"/>
    <w:rsid w:val="00D73020"/>
    <w:rsid w:val="00D75BCD"/>
    <w:rsid w:val="00D85FD8"/>
    <w:rsid w:val="00D86979"/>
    <w:rsid w:val="00DC2622"/>
    <w:rsid w:val="00DD1D60"/>
    <w:rsid w:val="00DE148A"/>
    <w:rsid w:val="00E01514"/>
    <w:rsid w:val="00E0539A"/>
    <w:rsid w:val="00E117AE"/>
    <w:rsid w:val="00E22E84"/>
    <w:rsid w:val="00E31056"/>
    <w:rsid w:val="00E421BE"/>
    <w:rsid w:val="00E428B0"/>
    <w:rsid w:val="00E460A8"/>
    <w:rsid w:val="00E476C5"/>
    <w:rsid w:val="00E53420"/>
    <w:rsid w:val="00E54D6C"/>
    <w:rsid w:val="00E578D0"/>
    <w:rsid w:val="00E7055B"/>
    <w:rsid w:val="00E802AA"/>
    <w:rsid w:val="00E82C76"/>
    <w:rsid w:val="00E82F09"/>
    <w:rsid w:val="00E9635F"/>
    <w:rsid w:val="00EA56B9"/>
    <w:rsid w:val="00EA67CF"/>
    <w:rsid w:val="00EB3C7B"/>
    <w:rsid w:val="00F01078"/>
    <w:rsid w:val="00F02D9D"/>
    <w:rsid w:val="00F02E50"/>
    <w:rsid w:val="00F213C7"/>
    <w:rsid w:val="00F229CC"/>
    <w:rsid w:val="00F34CC0"/>
    <w:rsid w:val="00F367BE"/>
    <w:rsid w:val="00F654B3"/>
    <w:rsid w:val="00F70D3F"/>
    <w:rsid w:val="00F84752"/>
    <w:rsid w:val="00FA2F12"/>
    <w:rsid w:val="00FA48C8"/>
    <w:rsid w:val="00FB71F8"/>
    <w:rsid w:val="00FD0E10"/>
    <w:rsid w:val="00FE10FD"/>
    <w:rsid w:val="00FF3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D94DA"/>
  <w15:chartTrackingRefBased/>
  <w15:docId w15:val="{3C8E07AF-E8EF-4C5B-BDC0-AB6B38C36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E053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54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54B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654B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654B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E0539A"/>
    <w:rPr>
      <w:b/>
      <w:bCs/>
      <w:kern w:val="44"/>
      <w:sz w:val="44"/>
      <w:szCs w:val="44"/>
    </w:rPr>
  </w:style>
  <w:style w:type="paragraph" w:styleId="a3">
    <w:name w:val="List Paragraph"/>
    <w:basedOn w:val="a"/>
    <w:uiPriority w:val="34"/>
    <w:qFormat/>
    <w:rsid w:val="00976BE9"/>
    <w:pPr>
      <w:ind w:firstLineChars="200" w:firstLine="420"/>
    </w:pPr>
  </w:style>
  <w:style w:type="paragraph" w:styleId="a4">
    <w:name w:val="header"/>
    <w:basedOn w:val="a"/>
    <w:link w:val="a5"/>
    <w:uiPriority w:val="99"/>
    <w:unhideWhenUsed/>
    <w:rsid w:val="00156E8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56E8A"/>
    <w:rPr>
      <w:sz w:val="18"/>
      <w:szCs w:val="18"/>
    </w:rPr>
  </w:style>
  <w:style w:type="paragraph" w:styleId="a6">
    <w:name w:val="footer"/>
    <w:basedOn w:val="a"/>
    <w:link w:val="a7"/>
    <w:uiPriority w:val="99"/>
    <w:unhideWhenUsed/>
    <w:rsid w:val="00156E8A"/>
    <w:pPr>
      <w:tabs>
        <w:tab w:val="center" w:pos="4153"/>
        <w:tab w:val="right" w:pos="8306"/>
      </w:tabs>
      <w:snapToGrid w:val="0"/>
      <w:jc w:val="left"/>
    </w:pPr>
    <w:rPr>
      <w:sz w:val="18"/>
      <w:szCs w:val="18"/>
    </w:rPr>
  </w:style>
  <w:style w:type="character" w:customStyle="1" w:styleId="a7">
    <w:name w:val="页脚 字符"/>
    <w:basedOn w:val="a0"/>
    <w:link w:val="a6"/>
    <w:uiPriority w:val="99"/>
    <w:rsid w:val="00156E8A"/>
    <w:rPr>
      <w:sz w:val="18"/>
      <w:szCs w:val="18"/>
    </w:rPr>
  </w:style>
  <w:style w:type="character" w:customStyle="1" w:styleId="20">
    <w:name w:val="标题 2 字符"/>
    <w:basedOn w:val="a0"/>
    <w:link w:val="2"/>
    <w:uiPriority w:val="9"/>
    <w:rsid w:val="00F654B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654B3"/>
    <w:rPr>
      <w:b/>
      <w:bCs/>
      <w:sz w:val="32"/>
      <w:szCs w:val="32"/>
    </w:rPr>
  </w:style>
  <w:style w:type="character" w:customStyle="1" w:styleId="40">
    <w:name w:val="标题 4 字符"/>
    <w:basedOn w:val="a0"/>
    <w:link w:val="4"/>
    <w:uiPriority w:val="9"/>
    <w:rsid w:val="00F654B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654B3"/>
    <w:rPr>
      <w:b/>
      <w:bCs/>
      <w:sz w:val="28"/>
      <w:szCs w:val="28"/>
    </w:rPr>
  </w:style>
  <w:style w:type="paragraph" w:customStyle="1" w:styleId="Axure">
    <w:name w:val="Axure表格正常文本"/>
    <w:basedOn w:val="a"/>
    <w:qFormat/>
    <w:rsid w:val="00F654B3"/>
    <w:pPr>
      <w:spacing w:before="60" w:after="60"/>
    </w:pPr>
    <w:rPr>
      <w:rFonts w:ascii="Calibri" w:eastAsia="宋体" w:hAnsi="Calibri" w:cs="Times New Roman"/>
      <w:sz w:val="16"/>
    </w:rPr>
  </w:style>
  <w:style w:type="paragraph" w:customStyle="1" w:styleId="12">
    <w:name w:val="列出段落1"/>
    <w:basedOn w:val="a"/>
    <w:uiPriority w:val="34"/>
    <w:qFormat/>
    <w:rsid w:val="00F654B3"/>
    <w:pPr>
      <w:ind w:firstLineChars="200" w:firstLine="420"/>
    </w:pPr>
    <w:rPr>
      <w:rFonts w:ascii="Calibri" w:eastAsia="宋体" w:hAnsi="Calibri" w:cs="Times New Roman"/>
    </w:rPr>
  </w:style>
  <w:style w:type="paragraph" w:styleId="a8">
    <w:name w:val="Balloon Text"/>
    <w:basedOn w:val="a"/>
    <w:link w:val="a9"/>
    <w:uiPriority w:val="99"/>
    <w:semiHidden/>
    <w:unhideWhenUsed/>
    <w:rsid w:val="00FA2F12"/>
    <w:rPr>
      <w:rFonts w:ascii="宋体" w:eastAsia="宋体"/>
      <w:sz w:val="18"/>
      <w:szCs w:val="18"/>
    </w:rPr>
  </w:style>
  <w:style w:type="character" w:customStyle="1" w:styleId="a9">
    <w:name w:val="批注框文本 字符"/>
    <w:basedOn w:val="a0"/>
    <w:link w:val="a8"/>
    <w:uiPriority w:val="99"/>
    <w:semiHidden/>
    <w:rsid w:val="00FA2F12"/>
    <w:rPr>
      <w:rFonts w:ascii="宋体" w:eastAsia="宋体"/>
      <w:sz w:val="18"/>
      <w:szCs w:val="18"/>
    </w:rPr>
  </w:style>
  <w:style w:type="character" w:styleId="aa">
    <w:name w:val="annotation reference"/>
    <w:basedOn w:val="a0"/>
    <w:uiPriority w:val="99"/>
    <w:semiHidden/>
    <w:unhideWhenUsed/>
    <w:rsid w:val="0030408F"/>
    <w:rPr>
      <w:sz w:val="21"/>
      <w:szCs w:val="21"/>
    </w:rPr>
  </w:style>
  <w:style w:type="paragraph" w:styleId="ab">
    <w:name w:val="annotation text"/>
    <w:basedOn w:val="a"/>
    <w:link w:val="ac"/>
    <w:uiPriority w:val="99"/>
    <w:semiHidden/>
    <w:unhideWhenUsed/>
    <w:rsid w:val="0030408F"/>
    <w:pPr>
      <w:jc w:val="left"/>
    </w:pPr>
  </w:style>
  <w:style w:type="character" w:customStyle="1" w:styleId="ac">
    <w:name w:val="批注文字 字符"/>
    <w:basedOn w:val="a0"/>
    <w:link w:val="ab"/>
    <w:uiPriority w:val="99"/>
    <w:semiHidden/>
    <w:rsid w:val="0030408F"/>
  </w:style>
  <w:style w:type="paragraph" w:styleId="ad">
    <w:name w:val="annotation subject"/>
    <w:basedOn w:val="ab"/>
    <w:next w:val="ab"/>
    <w:link w:val="ae"/>
    <w:uiPriority w:val="99"/>
    <w:semiHidden/>
    <w:unhideWhenUsed/>
    <w:rsid w:val="0030408F"/>
    <w:rPr>
      <w:b/>
      <w:bCs/>
    </w:rPr>
  </w:style>
  <w:style w:type="character" w:customStyle="1" w:styleId="ae">
    <w:name w:val="批注主题 字符"/>
    <w:basedOn w:val="ac"/>
    <w:link w:val="ad"/>
    <w:uiPriority w:val="99"/>
    <w:semiHidden/>
    <w:rsid w:val="0030408F"/>
    <w:rPr>
      <w:b/>
      <w:bCs/>
    </w:rPr>
  </w:style>
  <w:style w:type="paragraph" w:styleId="af">
    <w:name w:val="Revision"/>
    <w:hidden/>
    <w:uiPriority w:val="99"/>
    <w:semiHidden/>
    <w:rsid w:val="00FA48C8"/>
  </w:style>
  <w:style w:type="paragraph" w:styleId="TOC">
    <w:name w:val="TOC Heading"/>
    <w:basedOn w:val="10"/>
    <w:next w:val="a"/>
    <w:uiPriority w:val="39"/>
    <w:unhideWhenUsed/>
    <w:qFormat/>
    <w:rsid w:val="00496C1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96C19"/>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496C19"/>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496C19"/>
    <w:pPr>
      <w:widowControl/>
      <w:spacing w:after="100" w:line="259" w:lineRule="auto"/>
      <w:ind w:left="440"/>
      <w:jc w:val="left"/>
    </w:pPr>
    <w:rPr>
      <w:rFonts w:cs="Times New Roman"/>
      <w:kern w:val="0"/>
      <w:sz w:val="22"/>
    </w:rPr>
  </w:style>
  <w:style w:type="character" w:styleId="af0">
    <w:name w:val="Hyperlink"/>
    <w:basedOn w:val="a0"/>
    <w:uiPriority w:val="99"/>
    <w:unhideWhenUsed/>
    <w:rsid w:val="00496C19"/>
    <w:rPr>
      <w:color w:val="0563C1" w:themeColor="hyperlink"/>
      <w:u w:val="single"/>
    </w:rPr>
  </w:style>
  <w:style w:type="paragraph" w:customStyle="1" w:styleId="1">
    <w:name w:val="样式1"/>
    <w:basedOn w:val="2"/>
    <w:link w:val="13"/>
    <w:qFormat/>
    <w:rsid w:val="00AD5670"/>
    <w:pPr>
      <w:numPr>
        <w:numId w:val="7"/>
      </w:numPr>
    </w:pPr>
  </w:style>
  <w:style w:type="paragraph" w:styleId="af1">
    <w:name w:val="No Spacing"/>
    <w:uiPriority w:val="1"/>
    <w:qFormat/>
    <w:rsid w:val="00771A04"/>
    <w:pPr>
      <w:widowControl w:val="0"/>
      <w:jc w:val="both"/>
    </w:pPr>
  </w:style>
  <w:style w:type="character" w:customStyle="1" w:styleId="13">
    <w:name w:val="样式1 字符"/>
    <w:basedOn w:val="20"/>
    <w:link w:val="1"/>
    <w:rsid w:val="00AD567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44196">
      <w:bodyDiv w:val="1"/>
      <w:marLeft w:val="0"/>
      <w:marRight w:val="0"/>
      <w:marTop w:val="0"/>
      <w:marBottom w:val="0"/>
      <w:divBdr>
        <w:top w:val="none" w:sz="0" w:space="0" w:color="auto"/>
        <w:left w:val="none" w:sz="0" w:space="0" w:color="auto"/>
        <w:bottom w:val="none" w:sz="0" w:space="0" w:color="auto"/>
        <w:right w:val="none" w:sz="0" w:space="0" w:color="auto"/>
      </w:divBdr>
    </w:div>
    <w:div w:id="553002268">
      <w:bodyDiv w:val="1"/>
      <w:marLeft w:val="0"/>
      <w:marRight w:val="0"/>
      <w:marTop w:val="0"/>
      <w:marBottom w:val="0"/>
      <w:divBdr>
        <w:top w:val="none" w:sz="0" w:space="0" w:color="auto"/>
        <w:left w:val="none" w:sz="0" w:space="0" w:color="auto"/>
        <w:bottom w:val="none" w:sz="0" w:space="0" w:color="auto"/>
        <w:right w:val="none" w:sz="0" w:space="0" w:color="auto"/>
      </w:divBdr>
    </w:div>
    <w:div w:id="904756055">
      <w:bodyDiv w:val="1"/>
      <w:marLeft w:val="0"/>
      <w:marRight w:val="0"/>
      <w:marTop w:val="0"/>
      <w:marBottom w:val="0"/>
      <w:divBdr>
        <w:top w:val="none" w:sz="0" w:space="0" w:color="auto"/>
        <w:left w:val="none" w:sz="0" w:space="0" w:color="auto"/>
        <w:bottom w:val="none" w:sz="0" w:space="0" w:color="auto"/>
        <w:right w:val="none" w:sz="0" w:space="0" w:color="auto"/>
      </w:divBdr>
    </w:div>
    <w:div w:id="1397967931">
      <w:bodyDiv w:val="1"/>
      <w:marLeft w:val="0"/>
      <w:marRight w:val="0"/>
      <w:marTop w:val="0"/>
      <w:marBottom w:val="0"/>
      <w:divBdr>
        <w:top w:val="none" w:sz="0" w:space="0" w:color="auto"/>
        <w:left w:val="none" w:sz="0" w:space="0" w:color="auto"/>
        <w:bottom w:val="none" w:sz="0" w:space="0" w:color="auto"/>
        <w:right w:val="none" w:sz="0" w:space="0" w:color="auto"/>
      </w:divBdr>
    </w:div>
    <w:div w:id="197309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07F2D-5E47-4D09-8405-F21EA7F47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1691</Words>
  <Characters>9641</Characters>
  <Application>Microsoft Office Word</Application>
  <DocSecurity>0</DocSecurity>
  <Lines>80</Lines>
  <Paragraphs>22</Paragraphs>
  <ScaleCrop>false</ScaleCrop>
  <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haha</dc:creator>
  <cp:keywords/>
  <dc:description/>
  <cp:lastModifiedBy> </cp:lastModifiedBy>
  <cp:revision>28</cp:revision>
  <dcterms:created xsi:type="dcterms:W3CDTF">2018-12-05T01:47:00Z</dcterms:created>
  <dcterms:modified xsi:type="dcterms:W3CDTF">2018-12-07T08:49:00Z</dcterms:modified>
</cp:coreProperties>
</file>