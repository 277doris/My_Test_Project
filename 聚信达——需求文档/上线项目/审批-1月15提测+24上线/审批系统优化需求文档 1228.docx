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2E7C9" w14:textId="6E189DE7" w:rsidR="00F56E7E" w:rsidRDefault="0072109D" w:rsidP="0072109D">
      <w:pPr>
        <w:pStyle w:val="1"/>
        <w:jc w:val="center"/>
        <w:rPr>
          <w:ins w:id="0" w:author=" " w:date="2019-01-16T15:58:00Z"/>
        </w:rPr>
      </w:pPr>
      <w:r>
        <w:rPr>
          <w:rFonts w:hint="eastAsia"/>
        </w:rPr>
        <w:t>审批系统优化</w:t>
      </w:r>
      <w:ins w:id="1" w:author="haha" w:date="2018-12-19T14:02:00Z">
        <w:r w:rsidR="002E3EE0">
          <w:rPr>
            <w:rFonts w:hint="eastAsia"/>
          </w:rPr>
          <w:t>需求文档</w:t>
        </w:r>
      </w:ins>
    </w:p>
    <w:p w14:paraId="1450FA4E" w14:textId="12759485" w:rsidR="00B57723" w:rsidRPr="00B57723" w:rsidRDefault="00B57723">
      <w:pPr>
        <w:rPr>
          <w:ins w:id="2" w:author=" " w:date="2019-01-16T15:57:00Z"/>
          <w:rPrChange w:id="3" w:author=" " w:date="2019-01-16T15:58:00Z">
            <w:rPr>
              <w:ins w:id="4" w:author=" " w:date="2019-01-16T15:57:00Z"/>
            </w:rPr>
          </w:rPrChange>
        </w:rPr>
        <w:pPrChange w:id="5" w:author=" " w:date="2019-01-16T15:58:00Z">
          <w:pPr>
            <w:pStyle w:val="1"/>
            <w:jc w:val="center"/>
          </w:pPr>
        </w:pPrChange>
      </w:pPr>
      <w:ins w:id="6" w:author=" " w:date="2019-01-16T15:58:00Z">
        <w:r>
          <w:rPr>
            <w:rFonts w:hint="eastAsia"/>
          </w:rPr>
          <w:t>2</w:t>
        </w:r>
        <w:r>
          <w:t>019</w:t>
        </w:r>
        <w:r>
          <w:rPr>
            <w:rFonts w:hint="eastAsia"/>
          </w:rPr>
          <w:t>-</w:t>
        </w:r>
        <w:r>
          <w:t>1</w:t>
        </w:r>
        <w:r>
          <w:rPr>
            <w:rFonts w:hint="eastAsia"/>
          </w:rPr>
          <w:t>-</w:t>
        </w:r>
        <w:r>
          <w:t>16</w:t>
        </w:r>
        <w:r>
          <w:rPr>
            <w:rFonts w:hint="eastAsia"/>
          </w:rPr>
          <w:t>日测试问题：</w:t>
        </w:r>
      </w:ins>
    </w:p>
    <w:p w14:paraId="5D75DEFD" w14:textId="70AA4145" w:rsidR="00B57723" w:rsidRPr="00D666BE" w:rsidRDefault="00B57723" w:rsidP="00B57723">
      <w:pPr>
        <w:rPr>
          <w:ins w:id="7" w:author=" " w:date="2019-01-16T15:58:00Z"/>
        </w:rPr>
      </w:pPr>
      <w:ins w:id="8" w:author=" " w:date="2019-01-16T15:58:00Z">
        <w:r w:rsidRPr="00D666BE">
          <w:t>1</w:t>
        </w:r>
        <w:r w:rsidRPr="00D666BE">
          <w:rPr>
            <w:rFonts w:hint="eastAsia"/>
          </w:rPr>
          <w:t>、审批拒绝及加入黑名单</w:t>
        </w:r>
      </w:ins>
      <w:ins w:id="9" w:author=" " w:date="2019-01-17T14:10:00Z">
        <w:r w:rsidR="00D666BE">
          <w:rPr>
            <w:rFonts w:hint="eastAsia"/>
          </w:rPr>
          <w:t>（该用户已存在）</w:t>
        </w:r>
      </w:ins>
      <w:ins w:id="10" w:author=" " w:date="2019-01-17T14:11:00Z">
        <w:r w:rsidR="00D666BE">
          <w:rPr>
            <w:rFonts w:hint="eastAsia"/>
          </w:rPr>
          <w:t>是否需要改提示信息</w:t>
        </w:r>
      </w:ins>
    </w:p>
    <w:p w14:paraId="0DF887F3" w14:textId="62C68D4E" w:rsidR="00B57723" w:rsidRPr="00F45340" w:rsidRDefault="00B57723" w:rsidP="00B57723">
      <w:pPr>
        <w:rPr>
          <w:ins w:id="11" w:author=" " w:date="2019-01-16T15:58:00Z"/>
        </w:rPr>
      </w:pPr>
      <w:ins w:id="12" w:author=" " w:date="2019-01-16T15:58:00Z">
        <w:r w:rsidRPr="00F45340">
          <w:t>2</w:t>
        </w:r>
        <w:r w:rsidRPr="00F45340">
          <w:rPr>
            <w:rFonts w:hint="eastAsia"/>
          </w:rPr>
          <w:t>、审批通过的建议额度：默认显示额度匹配的额度</w:t>
        </w:r>
      </w:ins>
      <w:ins w:id="13" w:author=" " w:date="2019-01-16T18:32:00Z">
        <w:r w:rsidR="00F45340" w:rsidRPr="00F45340">
          <w:rPr>
            <w:rFonts w:hint="eastAsia"/>
            <w:rPrChange w:id="14" w:author=" " w:date="2019-01-16T18:32:00Z">
              <w:rPr>
                <w:rFonts w:hint="eastAsia"/>
                <w:highlight w:val="yellow"/>
              </w:rPr>
            </w:rPrChange>
          </w:rPr>
          <w:t>（已解决）</w:t>
        </w:r>
      </w:ins>
    </w:p>
    <w:p w14:paraId="1284284E" w14:textId="5D67D512" w:rsidR="00B57723" w:rsidRPr="00F45340" w:rsidRDefault="00B57723" w:rsidP="00B57723">
      <w:pPr>
        <w:rPr>
          <w:ins w:id="15" w:author=" " w:date="2019-01-16T15:58:00Z"/>
        </w:rPr>
      </w:pPr>
      <w:ins w:id="16" w:author=" " w:date="2019-01-16T15:58:00Z">
        <w:r w:rsidRPr="00F45340">
          <w:t>3</w:t>
        </w:r>
        <w:r w:rsidRPr="00F45340">
          <w:rPr>
            <w:rFonts w:hint="eastAsia"/>
          </w:rPr>
          <w:t>、运营商数据近</w:t>
        </w:r>
        <w:r w:rsidRPr="00F45340">
          <w:t>3</w:t>
        </w:r>
        <w:r w:rsidRPr="00F45340">
          <w:rPr>
            <w:rFonts w:hint="eastAsia"/>
          </w:rPr>
          <w:t>月有效号码统计</w:t>
        </w:r>
      </w:ins>
      <w:ins w:id="17" w:author=" " w:date="2019-01-16T18:38:00Z">
        <w:r w:rsidR="00F45340">
          <w:rPr>
            <w:rFonts w:hint="eastAsia"/>
          </w:rPr>
          <w:t>（已解决）</w:t>
        </w:r>
      </w:ins>
    </w:p>
    <w:p w14:paraId="730B068F" w14:textId="61089475" w:rsidR="00B57723" w:rsidRPr="00521661" w:rsidRDefault="00B57723" w:rsidP="00B57723">
      <w:pPr>
        <w:rPr>
          <w:ins w:id="18" w:author=" " w:date="2019-01-16T15:58:00Z"/>
        </w:rPr>
      </w:pPr>
      <w:ins w:id="19" w:author=" " w:date="2019-01-16T15:58:00Z">
        <w:r w:rsidRPr="00521661">
          <w:t>4</w:t>
        </w:r>
        <w:r w:rsidRPr="00521661">
          <w:rPr>
            <w:rFonts w:hint="eastAsia"/>
          </w:rPr>
          <w:t>、贷后系统</w:t>
        </w:r>
      </w:ins>
      <w:ins w:id="20" w:author=" " w:date="2019-01-16T18:36:00Z">
        <w:r w:rsidR="00F45340" w:rsidRPr="00521661">
          <w:rPr>
            <w:rFonts w:hint="eastAsia"/>
            <w:rPrChange w:id="21" w:author=" " w:date="2019-01-17T14:08:00Z">
              <w:rPr>
                <w:rFonts w:hint="eastAsia"/>
                <w:highlight w:val="yellow"/>
              </w:rPr>
            </w:rPrChange>
          </w:rPr>
          <w:t>——</w:t>
        </w:r>
      </w:ins>
      <w:ins w:id="22" w:author=" " w:date="2019-01-16T15:58:00Z">
        <w:r w:rsidRPr="00521661">
          <w:rPr>
            <w:rFonts w:hint="eastAsia"/>
          </w:rPr>
          <w:t>联系人</w:t>
        </w:r>
        <w:r w:rsidRPr="00521661">
          <w:t>1</w:t>
        </w:r>
        <w:r w:rsidRPr="00521661">
          <w:rPr>
            <w:rFonts w:hint="eastAsia"/>
          </w:rPr>
          <w:t>、</w:t>
        </w:r>
        <w:r w:rsidRPr="00521661">
          <w:t>2</w:t>
        </w:r>
        <w:r w:rsidRPr="00521661">
          <w:rPr>
            <w:rFonts w:hint="eastAsia"/>
          </w:rPr>
          <w:t>显示审批通过时修改的信息，</w:t>
        </w:r>
      </w:ins>
      <w:ins w:id="23" w:author=" " w:date="2019-01-16T19:10:00Z">
        <w:r w:rsidR="00954F30" w:rsidRPr="00521661">
          <w:rPr>
            <w:rFonts w:hint="eastAsia"/>
            <w:rPrChange w:id="24" w:author=" " w:date="2019-01-17T14:08:00Z">
              <w:rPr>
                <w:rFonts w:hint="eastAsia"/>
                <w:highlight w:val="yellow"/>
              </w:rPr>
            </w:rPrChange>
          </w:rPr>
          <w:t>以</w:t>
        </w:r>
      </w:ins>
      <w:ins w:id="25" w:author=" " w:date="2019-01-16T15:58:00Z">
        <w:r w:rsidRPr="00521661">
          <w:rPr>
            <w:rFonts w:hint="eastAsia"/>
          </w:rPr>
          <w:t>及放款额度为</w:t>
        </w:r>
        <w:r w:rsidRPr="00521661">
          <w:t>1500</w:t>
        </w:r>
        <w:r w:rsidRPr="00521661">
          <w:rPr>
            <w:rFonts w:hint="eastAsia"/>
          </w:rPr>
          <w:t>的展期金额显示</w:t>
        </w:r>
      </w:ins>
      <w:ins w:id="26" w:author=" " w:date="2019-01-17T15:24:00Z">
        <w:r w:rsidR="00756BDE">
          <w:rPr>
            <w:rFonts w:hint="eastAsia"/>
          </w:rPr>
          <w:t>（已解决）</w:t>
        </w:r>
      </w:ins>
    </w:p>
    <w:p w14:paraId="09078E12" w14:textId="37BC4701" w:rsidR="00B57723" w:rsidRPr="00E00748" w:rsidRDefault="00B57723" w:rsidP="00B57723">
      <w:pPr>
        <w:rPr>
          <w:ins w:id="27" w:author=" " w:date="2019-01-16T15:58:00Z"/>
        </w:rPr>
      </w:pPr>
      <w:ins w:id="28" w:author=" " w:date="2019-01-16T15:58:00Z">
        <w:r w:rsidRPr="00E00748">
          <w:t>5</w:t>
        </w:r>
        <w:r w:rsidRPr="00E00748">
          <w:rPr>
            <w:rFonts w:hint="eastAsia"/>
          </w:rPr>
          <w:t>、全量导出中去掉结果推送时间、推送结果、百融评分及是否为营销</w:t>
        </w:r>
      </w:ins>
      <w:ins w:id="29" w:author=" " w:date="2019-01-17T11:29:00Z">
        <w:r w:rsidR="00E00748" w:rsidRPr="00E00748">
          <w:rPr>
            <w:rFonts w:hint="eastAsia"/>
          </w:rPr>
          <w:t>（已解决）</w:t>
        </w:r>
      </w:ins>
    </w:p>
    <w:p w14:paraId="16FED5E6" w14:textId="5A0DB900" w:rsidR="00B57723" w:rsidRPr="002B327D" w:rsidRDefault="00D666BE" w:rsidP="00B57723">
      <w:pPr>
        <w:rPr>
          <w:ins w:id="30" w:author=" " w:date="2019-01-16T16:16:00Z"/>
        </w:rPr>
      </w:pPr>
      <w:ins w:id="31" w:author=" " w:date="2019-01-17T14:10:00Z">
        <w:r w:rsidRPr="002B327D">
          <w:rPr>
            <w:rPrChange w:id="32" w:author=" " w:date="2019-01-17T18:52:00Z">
              <w:rPr>
                <w:highlight w:val="yellow"/>
              </w:rPr>
            </w:rPrChange>
          </w:rPr>
          <w:t>6</w:t>
        </w:r>
      </w:ins>
      <w:ins w:id="33" w:author=" " w:date="2019-01-16T15:58:00Z">
        <w:r w:rsidR="00B57723" w:rsidRPr="002B327D">
          <w:rPr>
            <w:rFonts w:hint="eastAsia"/>
          </w:rPr>
          <w:t>、白名单：无效名单的判断</w:t>
        </w:r>
      </w:ins>
      <w:ins w:id="34" w:author=" " w:date="2019-01-16T17:59:00Z">
        <w:r w:rsidR="00E92428" w:rsidRPr="002B327D">
          <w:rPr>
            <w:rFonts w:hint="eastAsia"/>
            <w:rPrChange w:id="35" w:author=" " w:date="2019-01-17T18:52:00Z">
              <w:rPr>
                <w:rFonts w:hint="eastAsia"/>
                <w:highlight w:val="yellow"/>
              </w:rPr>
            </w:rPrChange>
          </w:rPr>
          <w:t>，</w:t>
        </w:r>
      </w:ins>
      <w:ins w:id="36" w:author=" " w:date="2019-01-17T15:22:00Z">
        <w:r w:rsidR="00756BDE" w:rsidRPr="002B327D">
          <w:rPr>
            <w:rFonts w:hint="eastAsia"/>
            <w:rPrChange w:id="37" w:author=" " w:date="2019-01-17T18:52:00Z">
              <w:rPr>
                <w:rFonts w:hint="eastAsia"/>
                <w:highlight w:val="yellow"/>
              </w:rPr>
            </w:rPrChange>
          </w:rPr>
          <w:t>模板、</w:t>
        </w:r>
      </w:ins>
      <w:ins w:id="38" w:author=" " w:date="2019-01-17T15:07:00Z">
        <w:r w:rsidR="00BA7D55" w:rsidRPr="002B327D">
          <w:rPr>
            <w:rFonts w:hint="eastAsia"/>
            <w:rPrChange w:id="39" w:author=" " w:date="2019-01-17T18:52:00Z">
              <w:rPr>
                <w:rFonts w:hint="eastAsia"/>
                <w:highlight w:val="yellow"/>
              </w:rPr>
            </w:rPrChange>
          </w:rPr>
          <w:t>格式的判断、大小的判断、以及</w:t>
        </w:r>
        <w:r w:rsidR="00CD1E62" w:rsidRPr="002B327D">
          <w:rPr>
            <w:rFonts w:hint="eastAsia"/>
            <w:rPrChange w:id="40" w:author=" " w:date="2019-01-17T18:52:00Z">
              <w:rPr>
                <w:rFonts w:hint="eastAsia"/>
                <w:highlight w:val="yellow"/>
              </w:rPr>
            </w:rPrChange>
          </w:rPr>
          <w:t>全选删除所有</w:t>
        </w:r>
      </w:ins>
      <w:ins w:id="41" w:author=" " w:date="2019-01-16T17:59:00Z">
        <w:r w:rsidR="00E92428" w:rsidRPr="002B327D">
          <w:rPr>
            <w:rFonts w:hint="eastAsia"/>
            <w:rPrChange w:id="42" w:author=" " w:date="2019-01-17T18:52:00Z">
              <w:rPr>
                <w:rFonts w:hint="eastAsia"/>
                <w:highlight w:val="yellow"/>
              </w:rPr>
            </w:rPrChange>
          </w:rPr>
          <w:t>。</w:t>
        </w:r>
      </w:ins>
    </w:p>
    <w:p w14:paraId="603D10CC" w14:textId="061D3EDA" w:rsidR="0089467A" w:rsidRDefault="00D666BE" w:rsidP="00B57723">
      <w:pPr>
        <w:rPr>
          <w:ins w:id="43" w:author=" " w:date="2019-01-16T18:42:00Z"/>
        </w:rPr>
      </w:pPr>
      <w:ins w:id="44" w:author=" " w:date="2019-01-17T14:10:00Z">
        <w:r w:rsidRPr="00351F6A">
          <w:rPr>
            <w:rPrChange w:id="45" w:author=" " w:date="2019-01-17T17:31:00Z">
              <w:rPr>
                <w:highlight w:val="yellow"/>
              </w:rPr>
            </w:rPrChange>
          </w:rPr>
          <w:t>7</w:t>
        </w:r>
      </w:ins>
      <w:ins w:id="46" w:author=" " w:date="2019-01-16T16:16:00Z">
        <w:r w:rsidR="0089467A" w:rsidRPr="00351F6A">
          <w:rPr>
            <w:rFonts w:hint="eastAsia"/>
          </w:rPr>
          <w:t>、审批处理中，编辑借款人的备注信息（</w:t>
        </w:r>
        <w:r w:rsidR="0089467A" w:rsidRPr="00351F6A">
          <w:t>100</w:t>
        </w:r>
        <w:r w:rsidR="0089467A" w:rsidRPr="00351F6A">
          <w:rPr>
            <w:rFonts w:hint="eastAsia"/>
          </w:rPr>
          <w:t>字）——</w:t>
        </w:r>
      </w:ins>
      <w:ins w:id="47" w:author=" " w:date="2019-01-17T14:11:00Z">
        <w:r w:rsidRPr="00351F6A">
          <w:rPr>
            <w:rFonts w:hint="eastAsia"/>
            <w:rPrChange w:id="48" w:author=" " w:date="2019-01-17T17:31:00Z">
              <w:rPr>
                <w:rFonts w:hint="eastAsia"/>
                <w:highlight w:val="yellow"/>
              </w:rPr>
            </w:rPrChange>
          </w:rPr>
          <w:t>长度大于</w:t>
        </w:r>
        <w:r w:rsidRPr="00351F6A">
          <w:t>100</w:t>
        </w:r>
        <w:r w:rsidRPr="00351F6A">
          <w:rPr>
            <w:rFonts w:hint="eastAsia"/>
          </w:rPr>
          <w:t>时</w:t>
        </w:r>
      </w:ins>
      <w:ins w:id="49" w:author=" " w:date="2019-01-17T17:31:00Z">
        <w:r w:rsidR="00351F6A" w:rsidRPr="00351F6A">
          <w:rPr>
            <w:rFonts w:hint="eastAsia"/>
            <w:rPrChange w:id="50" w:author=" " w:date="2019-01-17T17:31:00Z">
              <w:rPr>
                <w:rFonts w:hint="eastAsia"/>
                <w:highlight w:val="yellow"/>
              </w:rPr>
            </w:rPrChange>
          </w:rPr>
          <w:t>不可输入，占位符提示（已解决）</w:t>
        </w:r>
      </w:ins>
    </w:p>
    <w:p w14:paraId="09C73382" w14:textId="1E4FC134" w:rsidR="006742FB" w:rsidRDefault="00D666BE" w:rsidP="00B57723">
      <w:pPr>
        <w:rPr>
          <w:ins w:id="51" w:author=" " w:date="2019-01-16T15:58:00Z"/>
        </w:rPr>
      </w:pPr>
      <w:ins w:id="52" w:author=" " w:date="2019-01-17T14:10:00Z">
        <w:r w:rsidRPr="00351F6A">
          <w:t>8</w:t>
        </w:r>
      </w:ins>
      <w:ins w:id="53" w:author=" " w:date="2019-01-16T18:42:00Z">
        <w:r w:rsidR="006742FB" w:rsidRPr="00351F6A">
          <w:rPr>
            <w:rFonts w:hint="eastAsia"/>
          </w:rPr>
          <w:t>、审核处理</w:t>
        </w:r>
      </w:ins>
      <w:ins w:id="54" w:author=" " w:date="2019-01-17T15:11:00Z">
        <w:r w:rsidR="00CD1E62" w:rsidRPr="00351F6A">
          <w:rPr>
            <w:rFonts w:hint="eastAsia"/>
          </w:rPr>
          <w:t>在提交后可点击确认或取消，点击取消可修改，确定才是不可修改。</w:t>
        </w:r>
      </w:ins>
      <w:ins w:id="55" w:author=" " w:date="2019-01-17T15:22:00Z">
        <w:r w:rsidR="00756BDE" w:rsidRPr="00351F6A">
          <w:rPr>
            <w:rFonts w:hint="eastAsia"/>
            <w:rPrChange w:id="56" w:author=" " w:date="2019-01-17T17:30:00Z">
              <w:rPr>
                <w:rFonts w:hint="eastAsia"/>
                <w:highlight w:val="yellow"/>
              </w:rPr>
            </w:rPrChange>
          </w:rPr>
          <w:t>案件已被处理后，再次点击</w:t>
        </w:r>
      </w:ins>
      <w:ins w:id="57" w:author=" " w:date="2019-01-17T15:23:00Z">
        <w:r w:rsidR="00756BDE" w:rsidRPr="00351F6A">
          <w:rPr>
            <w:rFonts w:hint="eastAsia"/>
            <w:rPrChange w:id="58" w:author=" " w:date="2019-01-17T17:30:00Z">
              <w:rPr>
                <w:rFonts w:hint="eastAsia"/>
                <w:highlight w:val="yellow"/>
              </w:rPr>
            </w:rPrChange>
          </w:rPr>
          <w:t>处理按钮的提示信息“该案件也被处理”</w:t>
        </w:r>
      </w:ins>
      <w:ins w:id="59" w:author=" " w:date="2019-01-17T17:30:00Z">
        <w:r w:rsidR="00351F6A">
          <w:rPr>
            <w:rFonts w:hint="eastAsia"/>
          </w:rPr>
          <w:t>（</w:t>
        </w:r>
      </w:ins>
      <w:ins w:id="60" w:author=" " w:date="2019-01-17T17:31:00Z">
        <w:r w:rsidR="00351F6A">
          <w:rPr>
            <w:rFonts w:hint="eastAsia"/>
          </w:rPr>
          <w:t>已解决</w:t>
        </w:r>
      </w:ins>
      <w:ins w:id="61" w:author=" " w:date="2019-01-17T17:30:00Z">
        <w:r w:rsidR="00351F6A">
          <w:rPr>
            <w:rFonts w:hint="eastAsia"/>
          </w:rPr>
          <w:t>）</w:t>
        </w:r>
      </w:ins>
    </w:p>
    <w:p w14:paraId="211BB17C" w14:textId="37765D14" w:rsidR="00BE238E" w:rsidRPr="00B2474C" w:rsidRDefault="002B327D" w:rsidP="00B57723">
      <w:pPr>
        <w:rPr>
          <w:ins w:id="62" w:author=" " w:date="2019-01-18T17:31:00Z"/>
          <w:rFonts w:hint="eastAsia"/>
          <w:rPrChange w:id="63" w:author=" " w:date="2019-01-18T17:32:00Z">
            <w:rPr>
              <w:ins w:id="64" w:author=" " w:date="2019-01-18T17:31:00Z"/>
              <w:rFonts w:hint="eastAsia"/>
              <w:highlight w:val="red"/>
            </w:rPr>
          </w:rPrChange>
        </w:rPr>
      </w:pPr>
      <w:ins w:id="65" w:author=" " w:date="2019-01-17T18:52:00Z">
        <w:r w:rsidRPr="00FF7F68">
          <w:rPr>
            <w:rFonts w:hint="eastAsia"/>
            <w:rPrChange w:id="66" w:author=" " w:date="2019-01-18T17:31:00Z">
              <w:rPr>
                <w:rFonts w:hint="eastAsia"/>
                <w:highlight w:val="red"/>
              </w:rPr>
            </w:rPrChange>
          </w:rPr>
          <w:t>9</w:t>
        </w:r>
        <w:r w:rsidRPr="00FF7F68">
          <w:rPr>
            <w:rFonts w:hint="eastAsia"/>
            <w:rPrChange w:id="67" w:author=" " w:date="2019-01-18T17:31:00Z">
              <w:rPr>
                <w:rFonts w:hint="eastAsia"/>
                <w:highlight w:val="red"/>
              </w:rPr>
            </w:rPrChange>
          </w:rPr>
          <w:t>、再上传白名单，起</w:t>
        </w:r>
        <w:r w:rsidRPr="00FF7F68">
          <w:rPr>
            <w:rFonts w:hint="eastAsia"/>
            <w:rPrChange w:id="68" w:author=" " w:date="2019-01-18T17:31:00Z">
              <w:rPr>
                <w:rFonts w:hint="eastAsia"/>
                <w:highlight w:val="red"/>
              </w:rPr>
            </w:rPrChange>
          </w:rPr>
          <w:t>/</w:t>
        </w:r>
        <w:r w:rsidRPr="00FF7F68">
          <w:rPr>
            <w:rFonts w:hint="eastAsia"/>
            <w:rPrChange w:id="69" w:author=" " w:date="2019-01-18T17:31:00Z">
              <w:rPr>
                <w:rFonts w:hint="eastAsia"/>
                <w:highlight w:val="red"/>
              </w:rPr>
            </w:rPrChange>
          </w:rPr>
          <w:t>始、起始日期都筛选的</w:t>
        </w:r>
      </w:ins>
      <w:ins w:id="70" w:author=" " w:date="2019-01-17T18:53:00Z">
        <w:r w:rsidRPr="00FF7F68">
          <w:rPr>
            <w:rFonts w:hint="eastAsia"/>
            <w:rPrChange w:id="71" w:author=" " w:date="2019-01-18T17:31:00Z">
              <w:rPr>
                <w:rFonts w:hint="eastAsia"/>
                <w:highlight w:val="red"/>
              </w:rPr>
            </w:rPrChange>
          </w:rPr>
          <w:t>删除</w:t>
        </w:r>
        <w:r w:rsidR="00467E11" w:rsidRPr="00FF7F68">
          <w:rPr>
            <w:rFonts w:hint="eastAsia"/>
            <w:rPrChange w:id="72" w:author=" " w:date="2019-01-18T17:31:00Z">
              <w:rPr>
                <w:rFonts w:hint="eastAsia"/>
                <w:highlight w:val="red"/>
              </w:rPr>
            </w:rPrChange>
          </w:rPr>
          <w:t>与关键字的组合筛选</w:t>
        </w:r>
      </w:ins>
      <w:bookmarkStart w:id="73" w:name="_GoBack"/>
      <w:bookmarkEnd w:id="73"/>
    </w:p>
    <w:p w14:paraId="78D69BB4" w14:textId="54C2E17F" w:rsidR="00FF7F68" w:rsidRPr="00B2474C" w:rsidRDefault="00FF7F68" w:rsidP="00B57723">
      <w:pPr>
        <w:rPr>
          <w:ins w:id="74" w:author=" " w:date="2019-01-18T17:32:00Z"/>
          <w:highlight w:val="yellow"/>
          <w:rPrChange w:id="75" w:author=" " w:date="2019-01-18T17:32:00Z">
            <w:rPr>
              <w:ins w:id="76" w:author=" " w:date="2019-01-18T17:32:00Z"/>
              <w:highlight w:val="red"/>
            </w:rPr>
          </w:rPrChange>
        </w:rPr>
      </w:pPr>
      <w:ins w:id="77" w:author=" " w:date="2019-01-18T17:31:00Z">
        <w:r w:rsidRPr="00B2474C">
          <w:rPr>
            <w:rFonts w:hint="eastAsia"/>
            <w:highlight w:val="yellow"/>
            <w:rPrChange w:id="78" w:author=" " w:date="2019-01-18T17:32:00Z">
              <w:rPr>
                <w:rFonts w:hint="eastAsia"/>
                <w:highlight w:val="red"/>
              </w:rPr>
            </w:rPrChange>
          </w:rPr>
          <w:t>1</w:t>
        </w:r>
        <w:r w:rsidRPr="00B2474C">
          <w:rPr>
            <w:highlight w:val="yellow"/>
            <w:rPrChange w:id="79" w:author=" " w:date="2019-01-18T17:32:00Z">
              <w:rPr>
                <w:highlight w:val="red"/>
              </w:rPr>
            </w:rPrChange>
          </w:rPr>
          <w:t>0</w:t>
        </w:r>
        <w:r w:rsidRPr="00B2474C">
          <w:rPr>
            <w:rFonts w:hint="eastAsia"/>
            <w:highlight w:val="yellow"/>
            <w:rPrChange w:id="80" w:author=" " w:date="2019-01-18T17:32:00Z">
              <w:rPr>
                <w:rFonts w:hint="eastAsia"/>
                <w:highlight w:val="red"/>
              </w:rPr>
            </w:rPrChange>
          </w:rPr>
          <w:t>、白名单上传</w:t>
        </w:r>
      </w:ins>
      <w:ins w:id="81" w:author=" " w:date="2019-01-18T17:32:00Z">
        <w:r w:rsidRPr="00B2474C">
          <w:rPr>
            <w:rFonts w:hint="eastAsia"/>
            <w:highlight w:val="yellow"/>
            <w:rPrChange w:id="82" w:author=" " w:date="2019-01-18T17:32:00Z">
              <w:rPr>
                <w:rFonts w:hint="eastAsia"/>
                <w:highlight w:val="red"/>
              </w:rPr>
            </w:rPrChange>
          </w:rPr>
          <w:t>时，多</w:t>
        </w:r>
        <w:r w:rsidRPr="00B2474C">
          <w:rPr>
            <w:rFonts w:hint="eastAsia"/>
            <w:highlight w:val="yellow"/>
            <w:rPrChange w:id="83" w:author=" " w:date="2019-01-18T17:32:00Z">
              <w:rPr>
                <w:rFonts w:hint="eastAsia"/>
                <w:highlight w:val="red"/>
              </w:rPr>
            </w:rPrChange>
          </w:rPr>
          <w:t>1</w:t>
        </w:r>
        <w:r w:rsidRPr="00B2474C">
          <w:rPr>
            <w:rFonts w:hint="eastAsia"/>
            <w:highlight w:val="yellow"/>
            <w:rPrChange w:id="84" w:author=" " w:date="2019-01-18T17:32:00Z">
              <w:rPr>
                <w:rFonts w:hint="eastAsia"/>
                <w:highlight w:val="red"/>
              </w:rPr>
            </w:rPrChange>
          </w:rPr>
          <w:t>条重复名单的提示</w:t>
        </w:r>
      </w:ins>
    </w:p>
    <w:p w14:paraId="5351AD23" w14:textId="0C3973B5" w:rsidR="00FF7F68" w:rsidRPr="00B2474C" w:rsidRDefault="00FF7F68" w:rsidP="00B57723">
      <w:pPr>
        <w:rPr>
          <w:ins w:id="85" w:author=" " w:date="2019-01-18T17:32:00Z"/>
          <w:highlight w:val="yellow"/>
          <w:rPrChange w:id="86" w:author=" " w:date="2019-01-18T17:32:00Z">
            <w:rPr>
              <w:ins w:id="87" w:author=" " w:date="2019-01-18T17:32:00Z"/>
              <w:highlight w:val="red"/>
            </w:rPr>
          </w:rPrChange>
        </w:rPr>
      </w:pPr>
      <w:ins w:id="88" w:author=" " w:date="2019-01-18T17:32:00Z">
        <w:r w:rsidRPr="00B2474C">
          <w:rPr>
            <w:rFonts w:hint="eastAsia"/>
            <w:highlight w:val="yellow"/>
            <w:rPrChange w:id="89" w:author=" " w:date="2019-01-18T17:32:00Z">
              <w:rPr>
                <w:rFonts w:hint="eastAsia"/>
                <w:highlight w:val="red"/>
              </w:rPr>
            </w:rPrChange>
          </w:rPr>
          <w:t>1</w:t>
        </w:r>
        <w:r w:rsidRPr="00B2474C">
          <w:rPr>
            <w:highlight w:val="yellow"/>
            <w:rPrChange w:id="90" w:author=" " w:date="2019-01-18T17:32:00Z">
              <w:rPr>
                <w:highlight w:val="red"/>
              </w:rPr>
            </w:rPrChange>
          </w:rPr>
          <w:t>1</w:t>
        </w:r>
        <w:r w:rsidRPr="00B2474C">
          <w:rPr>
            <w:rFonts w:hint="eastAsia"/>
            <w:highlight w:val="yellow"/>
            <w:rPrChange w:id="91" w:author=" " w:date="2019-01-18T17:32:00Z">
              <w:rPr>
                <w:rFonts w:hint="eastAsia"/>
                <w:highlight w:val="red"/>
              </w:rPr>
            </w:rPrChange>
          </w:rPr>
          <w:t>、</w:t>
        </w:r>
        <w:r w:rsidR="00B2474C" w:rsidRPr="00B2474C">
          <w:rPr>
            <w:rFonts w:hint="eastAsia"/>
            <w:highlight w:val="yellow"/>
            <w:rPrChange w:id="92" w:author=" " w:date="2019-01-18T17:32:00Z">
              <w:rPr>
                <w:rFonts w:hint="eastAsia"/>
                <w:highlight w:val="red"/>
              </w:rPr>
            </w:rPrChange>
          </w:rPr>
          <w:t>该用户无权限改为该案件已被处理</w:t>
        </w:r>
      </w:ins>
    </w:p>
    <w:p w14:paraId="13189F7A" w14:textId="77777777" w:rsidR="00B2474C" w:rsidRDefault="00B2474C" w:rsidP="00B57723">
      <w:pPr>
        <w:rPr>
          <w:ins w:id="93" w:author=" " w:date="2019-01-17T18:53:00Z"/>
          <w:rFonts w:hint="eastAsia"/>
          <w:highlight w:val="red"/>
        </w:rPr>
      </w:pPr>
    </w:p>
    <w:p w14:paraId="72493EBD" w14:textId="2ACD4D50" w:rsidR="00D666BE" w:rsidRDefault="00B57723" w:rsidP="00B57723">
      <w:pPr>
        <w:rPr>
          <w:ins w:id="94" w:author=" " w:date="2019-01-17T14:09:00Z"/>
          <w:highlight w:val="red"/>
        </w:rPr>
      </w:pPr>
      <w:ins w:id="95" w:author=" " w:date="2019-01-16T15:59:00Z">
        <w:r w:rsidRPr="00B57723">
          <w:rPr>
            <w:rFonts w:hint="eastAsia"/>
            <w:highlight w:val="red"/>
            <w:rPrChange w:id="96" w:author=" " w:date="2019-01-16T15:59:00Z">
              <w:rPr>
                <w:rFonts w:hint="eastAsia"/>
              </w:rPr>
            </w:rPrChange>
          </w:rPr>
          <w:t>线上测试：</w:t>
        </w:r>
      </w:ins>
    </w:p>
    <w:p w14:paraId="74ECB95F" w14:textId="7A988EC1" w:rsidR="00B57723" w:rsidRPr="00D666BE" w:rsidRDefault="00D666BE" w:rsidP="00B57723">
      <w:pPr>
        <w:rPr>
          <w:ins w:id="97" w:author=" " w:date="2019-01-17T14:09:00Z"/>
        </w:rPr>
      </w:pPr>
      <w:ins w:id="98" w:author=" " w:date="2019-01-17T14:09:00Z">
        <w:r w:rsidRPr="00D666BE">
          <w:rPr>
            <w:rPrChange w:id="99" w:author=" " w:date="2019-01-17T14:10:00Z">
              <w:rPr>
                <w:highlight w:val="red"/>
              </w:rPr>
            </w:rPrChange>
          </w:rPr>
          <w:tab/>
        </w:r>
      </w:ins>
      <w:ins w:id="100" w:author=" " w:date="2019-01-17T14:10:00Z">
        <w:r>
          <w:t>1</w:t>
        </w:r>
        <w:r>
          <w:rPr>
            <w:rFonts w:hint="eastAsia"/>
          </w:rPr>
          <w:t>、</w:t>
        </w:r>
      </w:ins>
      <w:ins w:id="101" w:author=" " w:date="2019-01-16T15:59:00Z">
        <w:r w:rsidR="00B57723" w:rsidRPr="00D666BE">
          <w:rPr>
            <w:rFonts w:hint="eastAsia"/>
          </w:rPr>
          <w:t>审核结果导出放大到</w:t>
        </w:r>
        <w:r w:rsidR="00B57723" w:rsidRPr="00D666BE">
          <w:t>30000</w:t>
        </w:r>
      </w:ins>
      <w:ins w:id="102" w:author=" " w:date="2019-01-16T19:11:00Z">
        <w:r w:rsidR="00954F30" w:rsidRPr="00D666BE">
          <w:rPr>
            <w:rFonts w:hint="eastAsia"/>
            <w:rPrChange w:id="103" w:author=" " w:date="2019-01-17T14:10:00Z">
              <w:rPr>
                <w:rFonts w:hint="eastAsia"/>
                <w:highlight w:val="red"/>
              </w:rPr>
            </w:rPrChange>
          </w:rPr>
          <w:t>条</w:t>
        </w:r>
      </w:ins>
    </w:p>
    <w:p w14:paraId="735991CC" w14:textId="5C820D01" w:rsidR="00D666BE" w:rsidRPr="00D666BE" w:rsidRDefault="00D666BE" w:rsidP="00D666BE">
      <w:pPr>
        <w:rPr>
          <w:ins w:id="104" w:author=" " w:date="2019-01-17T14:09:00Z"/>
          <w:rPrChange w:id="105" w:author=" " w:date="2019-01-17T14:10:00Z">
            <w:rPr>
              <w:ins w:id="106" w:author=" " w:date="2019-01-17T14:09:00Z"/>
              <w:highlight w:val="yellow"/>
            </w:rPr>
          </w:rPrChange>
        </w:rPr>
      </w:pPr>
      <w:ins w:id="107" w:author=" " w:date="2019-01-17T14:09:00Z">
        <w:r w:rsidRPr="00D666BE">
          <w:tab/>
        </w:r>
      </w:ins>
      <w:ins w:id="108" w:author=" " w:date="2019-01-17T14:10:00Z">
        <w:r>
          <w:t>2</w:t>
        </w:r>
        <w:r>
          <w:rPr>
            <w:rFonts w:hint="eastAsia"/>
          </w:rPr>
          <w:t>、</w:t>
        </w:r>
        <w:r>
          <w:rPr>
            <w:rFonts w:hint="eastAsia"/>
          </w:rPr>
          <w:t xml:space="preserve"> </w:t>
        </w:r>
      </w:ins>
      <w:ins w:id="109" w:author=" " w:date="2019-01-17T14:09:00Z">
        <w:r w:rsidRPr="00D666BE">
          <w:rPr>
            <w:rFonts w:hint="eastAsia"/>
            <w:rPrChange w:id="110" w:author=" " w:date="2019-01-17T14:10:00Z">
              <w:rPr>
                <w:rFonts w:hint="eastAsia"/>
                <w:highlight w:val="yellow"/>
              </w:rPr>
            </w:rPrChange>
          </w:rPr>
          <w:t>用安卓进件（多借款原因、公司地址的显示及修改联系人为真实联系人，查看运营商数据匹配及紧急联系人分析，可筛选进件方式）</w:t>
        </w:r>
      </w:ins>
    </w:p>
    <w:p w14:paraId="53B56705" w14:textId="713E052D" w:rsidR="00D666BE" w:rsidRPr="00D666BE" w:rsidRDefault="00D666BE" w:rsidP="00B57723">
      <w:pPr>
        <w:rPr>
          <w:ins w:id="111" w:author=" " w:date="2019-01-16T16:00:00Z"/>
        </w:rPr>
      </w:pPr>
    </w:p>
    <w:p w14:paraId="394D455E" w14:textId="1A48DE7B" w:rsidR="00B57723" w:rsidRPr="00351F6A" w:rsidRDefault="00E773D9">
      <w:pPr>
        <w:rPr>
          <w:ins w:id="112" w:author=" " w:date="2019-01-17T17:11:00Z"/>
          <w:highlight w:val="yellow"/>
          <w:rPrChange w:id="113" w:author=" " w:date="2019-01-17T17:31:00Z">
            <w:rPr>
              <w:ins w:id="114" w:author=" " w:date="2019-01-17T17:11:00Z"/>
            </w:rPr>
          </w:rPrChange>
        </w:rPr>
      </w:pPr>
      <w:ins w:id="115" w:author=" " w:date="2019-01-17T17:11:00Z">
        <w:r w:rsidRPr="00351F6A">
          <w:rPr>
            <w:rFonts w:hint="eastAsia"/>
            <w:highlight w:val="yellow"/>
            <w:rPrChange w:id="116" w:author=" " w:date="2019-01-17T17:31:00Z">
              <w:rPr>
                <w:rFonts w:hint="eastAsia"/>
              </w:rPr>
            </w:rPrChange>
          </w:rPr>
          <w:t>白名单删除：</w:t>
        </w:r>
      </w:ins>
    </w:p>
    <w:p w14:paraId="788BC60F" w14:textId="61923416" w:rsidR="00E773D9" w:rsidRPr="00704083" w:rsidRDefault="00E773D9">
      <w:pPr>
        <w:pStyle w:val="a3"/>
        <w:numPr>
          <w:ilvl w:val="0"/>
          <w:numId w:val="7"/>
        </w:numPr>
        <w:ind w:firstLineChars="0"/>
        <w:rPr>
          <w:ins w:id="117" w:author=" " w:date="2019-01-17T17:11:00Z"/>
        </w:rPr>
        <w:pPrChange w:id="118" w:author=" " w:date="2019-01-17T17:11:00Z">
          <w:pPr/>
        </w:pPrChange>
      </w:pPr>
      <w:ins w:id="119" w:author=" " w:date="2019-01-17T17:11:00Z">
        <w:r w:rsidRPr="00704083">
          <w:rPr>
            <w:rFonts w:hint="eastAsia"/>
          </w:rPr>
          <w:t>筛选日期</w:t>
        </w:r>
      </w:ins>
      <w:ins w:id="120" w:author=" " w:date="2019-01-17T17:23:00Z">
        <w:r w:rsidR="00351F6A" w:rsidRPr="00704083">
          <w:rPr>
            <w:rFonts w:hint="eastAsia"/>
          </w:rPr>
          <w:t>（</w:t>
        </w:r>
      </w:ins>
      <w:ins w:id="121" w:author=" " w:date="2019-01-17T17:24:00Z">
        <w:r w:rsidR="00351F6A" w:rsidRPr="00704083">
          <w:rPr>
            <w:rFonts w:hint="eastAsia"/>
          </w:rPr>
          <w:t>起</w:t>
        </w:r>
        <w:r w:rsidR="00351F6A" w:rsidRPr="00704083">
          <w:t>/</w:t>
        </w:r>
        <w:r w:rsidR="00351F6A" w:rsidRPr="00704083">
          <w:rPr>
            <w:rFonts w:hint="eastAsia"/>
          </w:rPr>
          <w:t>始时间</w:t>
        </w:r>
      </w:ins>
      <w:ins w:id="122" w:author=" " w:date="2019-01-17T17:23:00Z">
        <w:r w:rsidR="00351F6A" w:rsidRPr="00704083">
          <w:rPr>
            <w:rFonts w:hint="eastAsia"/>
          </w:rPr>
          <w:t>）</w:t>
        </w:r>
      </w:ins>
    </w:p>
    <w:p w14:paraId="2C19B080" w14:textId="42FC23DD" w:rsidR="00E773D9" w:rsidRPr="00704083" w:rsidRDefault="00E773D9" w:rsidP="00E773D9">
      <w:pPr>
        <w:pStyle w:val="a3"/>
        <w:numPr>
          <w:ilvl w:val="0"/>
          <w:numId w:val="7"/>
        </w:numPr>
        <w:ind w:firstLineChars="0"/>
        <w:rPr>
          <w:ins w:id="123" w:author=" " w:date="2019-01-17T17:11:00Z"/>
        </w:rPr>
      </w:pPr>
      <w:ins w:id="124" w:author=" " w:date="2019-01-17T17:11:00Z">
        <w:r w:rsidRPr="00704083">
          <w:rPr>
            <w:rFonts w:hint="eastAsia"/>
          </w:rPr>
          <w:t>关键字删除</w:t>
        </w:r>
      </w:ins>
      <w:ins w:id="125" w:author=" " w:date="2019-01-17T17:16:00Z">
        <w:r w:rsidR="00125715" w:rsidRPr="00704083">
          <w:rPr>
            <w:rFonts w:hint="eastAsia"/>
          </w:rPr>
          <w:t>（手机号精确</w:t>
        </w:r>
        <w:r w:rsidR="00125715" w:rsidRPr="00704083">
          <w:t>/</w:t>
        </w:r>
        <w:r w:rsidR="00125715" w:rsidRPr="00704083">
          <w:rPr>
            <w:rFonts w:hint="eastAsia"/>
          </w:rPr>
          <w:t>姓名模糊）</w:t>
        </w:r>
      </w:ins>
      <w:ins w:id="126" w:author=" " w:date="2019-01-17T18:22:00Z">
        <w:r w:rsidR="009B1287" w:rsidRPr="00704083">
          <w:rPr>
            <w:rFonts w:hint="eastAsia"/>
            <w:rPrChange w:id="127" w:author=" " w:date="2019-01-17T18:28:00Z">
              <w:rPr>
                <w:rFonts w:hint="eastAsia"/>
                <w:highlight w:val="yellow"/>
              </w:rPr>
            </w:rPrChange>
          </w:rPr>
          <w:t>——点不点查询都删除该</w:t>
        </w:r>
      </w:ins>
      <w:ins w:id="128" w:author=" " w:date="2019-01-17T18:23:00Z">
        <w:r w:rsidR="009B1287" w:rsidRPr="00704083">
          <w:rPr>
            <w:rFonts w:hint="eastAsia"/>
            <w:rPrChange w:id="129" w:author=" " w:date="2019-01-17T18:28:00Z">
              <w:rPr>
                <w:rFonts w:hint="eastAsia"/>
                <w:highlight w:val="yellow"/>
              </w:rPr>
            </w:rPrChange>
          </w:rPr>
          <w:t>关键字条件</w:t>
        </w:r>
      </w:ins>
    </w:p>
    <w:p w14:paraId="40E02E91" w14:textId="7E2E514E" w:rsidR="00E773D9" w:rsidRPr="00704083" w:rsidRDefault="00E773D9" w:rsidP="00E773D9">
      <w:pPr>
        <w:pStyle w:val="a3"/>
        <w:numPr>
          <w:ilvl w:val="0"/>
          <w:numId w:val="7"/>
        </w:numPr>
        <w:ind w:firstLineChars="0"/>
        <w:rPr>
          <w:ins w:id="130" w:author=" " w:date="2019-01-17T17:11:00Z"/>
        </w:rPr>
      </w:pPr>
      <w:ins w:id="131" w:author=" " w:date="2019-01-17T17:11:00Z">
        <w:r w:rsidRPr="00704083">
          <w:rPr>
            <w:rFonts w:hint="eastAsia"/>
          </w:rPr>
          <w:t>筛选日期</w:t>
        </w:r>
        <w:r w:rsidRPr="00704083">
          <w:t>+</w:t>
        </w:r>
        <w:r w:rsidRPr="00704083">
          <w:rPr>
            <w:rFonts w:hint="eastAsia"/>
          </w:rPr>
          <w:t>关键字删除</w:t>
        </w:r>
      </w:ins>
    </w:p>
    <w:p w14:paraId="51F2154C" w14:textId="5ED084F1" w:rsidR="00E773D9" w:rsidRPr="00704083" w:rsidRDefault="00125715" w:rsidP="00E773D9">
      <w:pPr>
        <w:pStyle w:val="a3"/>
        <w:numPr>
          <w:ilvl w:val="0"/>
          <w:numId w:val="7"/>
        </w:numPr>
        <w:ind w:firstLineChars="0"/>
        <w:rPr>
          <w:ins w:id="132" w:author=" " w:date="2019-01-17T17:26:00Z"/>
        </w:rPr>
      </w:pPr>
      <w:ins w:id="133" w:author=" " w:date="2019-01-17T17:12:00Z">
        <w:r w:rsidRPr="00704083">
          <w:rPr>
            <w:rFonts w:hint="eastAsia"/>
          </w:rPr>
          <w:t>点击查询按钮</w:t>
        </w:r>
      </w:ins>
    </w:p>
    <w:p w14:paraId="0088EAA5" w14:textId="704DF0ED" w:rsidR="00351F6A" w:rsidRPr="00704083" w:rsidRDefault="00351F6A" w:rsidP="00E773D9">
      <w:pPr>
        <w:pStyle w:val="a3"/>
        <w:numPr>
          <w:ilvl w:val="0"/>
          <w:numId w:val="7"/>
        </w:numPr>
        <w:ind w:firstLineChars="0"/>
        <w:rPr>
          <w:ins w:id="134" w:author=" " w:date="2019-01-17T17:12:00Z"/>
        </w:rPr>
      </w:pPr>
      <w:ins w:id="135" w:author=" " w:date="2019-01-17T17:26:00Z">
        <w:r w:rsidRPr="00704083">
          <w:rPr>
            <w:rFonts w:hint="eastAsia"/>
          </w:rPr>
          <w:t>点击查询之后清空，点击删除</w:t>
        </w:r>
      </w:ins>
      <w:ins w:id="136" w:author=" " w:date="2019-01-17T18:26:00Z">
        <w:r w:rsidR="00704083" w:rsidRPr="00704083">
          <w:rPr>
            <w:rFonts w:hint="eastAsia"/>
            <w:rPrChange w:id="137" w:author=" " w:date="2019-01-17T18:27:00Z">
              <w:rPr>
                <w:rFonts w:hint="eastAsia"/>
                <w:highlight w:val="yellow"/>
              </w:rPr>
            </w:rPrChange>
          </w:rPr>
          <w:t>（按后来的删除）</w:t>
        </w:r>
      </w:ins>
    </w:p>
    <w:p w14:paraId="1F088664" w14:textId="163206D3" w:rsidR="00125715" w:rsidRPr="00704083" w:rsidRDefault="00125715" w:rsidP="00E773D9">
      <w:pPr>
        <w:pStyle w:val="a3"/>
        <w:numPr>
          <w:ilvl w:val="0"/>
          <w:numId w:val="7"/>
        </w:numPr>
        <w:ind w:firstLineChars="0"/>
        <w:rPr>
          <w:ins w:id="138" w:author=" " w:date="2019-01-17T17:12:00Z"/>
        </w:rPr>
      </w:pPr>
      <w:ins w:id="139" w:author=" " w:date="2019-01-17T17:12:00Z">
        <w:r w:rsidRPr="00704083">
          <w:rPr>
            <w:rFonts w:hint="eastAsia"/>
          </w:rPr>
          <w:t>不点击查询按钮</w:t>
        </w:r>
      </w:ins>
    </w:p>
    <w:p w14:paraId="1F9E7847" w14:textId="1187FAAA" w:rsidR="00125715" w:rsidRPr="00704083" w:rsidRDefault="00125715" w:rsidP="00E773D9">
      <w:pPr>
        <w:pStyle w:val="a3"/>
        <w:numPr>
          <w:ilvl w:val="0"/>
          <w:numId w:val="7"/>
        </w:numPr>
        <w:ind w:firstLineChars="0"/>
        <w:rPr>
          <w:ins w:id="140" w:author=" " w:date="2019-01-17T17:12:00Z"/>
        </w:rPr>
      </w:pPr>
      <w:ins w:id="141" w:author=" " w:date="2019-01-17T17:12:00Z">
        <w:r w:rsidRPr="00704083">
          <w:rPr>
            <w:rFonts w:hint="eastAsia"/>
          </w:rPr>
          <w:t>不输入时，点击删除不能全删</w:t>
        </w:r>
        <w:r w:rsidRPr="00704083">
          <w:t xml:space="preserve"> </w:t>
        </w:r>
      </w:ins>
    </w:p>
    <w:p w14:paraId="28A8006F" w14:textId="214419B5" w:rsidR="00125715" w:rsidRPr="00704083" w:rsidRDefault="00125715" w:rsidP="00E773D9">
      <w:pPr>
        <w:pStyle w:val="a3"/>
        <w:numPr>
          <w:ilvl w:val="0"/>
          <w:numId w:val="7"/>
        </w:numPr>
        <w:ind w:firstLineChars="0"/>
        <w:rPr>
          <w:ins w:id="142" w:author=" " w:date="2019-01-17T17:12:00Z"/>
        </w:rPr>
      </w:pPr>
      <w:ins w:id="143" w:author=" " w:date="2019-01-17T17:12:00Z">
        <w:r w:rsidRPr="00704083">
          <w:rPr>
            <w:rFonts w:hint="eastAsia"/>
          </w:rPr>
          <w:t>全选删除</w:t>
        </w:r>
      </w:ins>
    </w:p>
    <w:p w14:paraId="4E98A8BF" w14:textId="63D7ECD9" w:rsidR="00125715" w:rsidRPr="00704083" w:rsidRDefault="00125715" w:rsidP="00125715">
      <w:pPr>
        <w:pStyle w:val="a3"/>
        <w:numPr>
          <w:ilvl w:val="0"/>
          <w:numId w:val="7"/>
        </w:numPr>
        <w:ind w:firstLineChars="0"/>
        <w:rPr>
          <w:ins w:id="144" w:author=" " w:date="2019-01-17T17:15:00Z"/>
        </w:rPr>
      </w:pPr>
      <w:ins w:id="145" w:author=" " w:date="2019-01-17T17:13:00Z">
        <w:r w:rsidRPr="00704083">
          <w:rPr>
            <w:rFonts w:hint="eastAsia"/>
          </w:rPr>
          <w:t>多选</w:t>
        </w:r>
      </w:ins>
      <w:ins w:id="146" w:author=" " w:date="2019-01-17T17:12:00Z">
        <w:r w:rsidRPr="00704083">
          <w:rPr>
            <w:rFonts w:hint="eastAsia"/>
          </w:rPr>
          <w:t>删除</w:t>
        </w:r>
      </w:ins>
    </w:p>
    <w:p w14:paraId="6DA62130" w14:textId="478B3879" w:rsidR="00125715" w:rsidRPr="00704083" w:rsidRDefault="00125715">
      <w:pPr>
        <w:pStyle w:val="a3"/>
        <w:numPr>
          <w:ilvl w:val="0"/>
          <w:numId w:val="7"/>
        </w:numPr>
        <w:ind w:firstLineChars="0"/>
        <w:rPr>
          <w:ins w:id="147" w:author=" " w:date="2019-01-17T17:12:00Z"/>
        </w:rPr>
      </w:pPr>
      <w:ins w:id="148" w:author=" " w:date="2019-01-17T17:15:00Z">
        <w:r w:rsidRPr="00704083">
          <w:rPr>
            <w:rFonts w:hint="eastAsia"/>
          </w:rPr>
          <w:t>点击最上方的删除按钮</w:t>
        </w:r>
      </w:ins>
    </w:p>
    <w:p w14:paraId="1CC7E9A9" w14:textId="64904718" w:rsidR="00E773D9" w:rsidRDefault="00125715">
      <w:pPr>
        <w:pStyle w:val="a3"/>
        <w:numPr>
          <w:ilvl w:val="0"/>
          <w:numId w:val="7"/>
        </w:numPr>
        <w:ind w:firstLineChars="0"/>
        <w:rPr>
          <w:ins w:id="149" w:author=" " w:date="2019-01-17T17:11:00Z"/>
        </w:rPr>
        <w:pPrChange w:id="150" w:author=" " w:date="2019-01-16T15:57:00Z">
          <w:pPr/>
        </w:pPrChange>
      </w:pPr>
      <w:ins w:id="151" w:author=" " w:date="2019-01-17T17:12:00Z">
        <w:r w:rsidRPr="00704083">
          <w:rPr>
            <w:rFonts w:hint="eastAsia"/>
          </w:rPr>
          <w:t>点单</w:t>
        </w:r>
      </w:ins>
      <w:ins w:id="152" w:author=" " w:date="2019-01-17T17:13:00Z">
        <w:r w:rsidRPr="00704083">
          <w:rPr>
            <w:rFonts w:hint="eastAsia"/>
          </w:rPr>
          <w:t>删除</w:t>
        </w:r>
      </w:ins>
      <w:ins w:id="153" w:author=" " w:date="2019-01-17T17:15:00Z">
        <w:r w:rsidRPr="00704083">
          <w:t>icon</w:t>
        </w:r>
      </w:ins>
    </w:p>
    <w:p w14:paraId="2766D2F3" w14:textId="77777777" w:rsidR="00E773D9" w:rsidRPr="0089467A" w:rsidRDefault="00E773D9">
      <w:pPr>
        <w:rPr>
          <w:rPrChange w:id="154" w:author=" " w:date="2019-01-16T16:16:00Z">
            <w:rPr/>
          </w:rPrChange>
        </w:rPr>
        <w:pPrChange w:id="155" w:author=" " w:date="2019-01-16T15:57:00Z">
          <w:pPr>
            <w:pStyle w:val="1"/>
            <w:jc w:val="center"/>
          </w:pPr>
        </w:pPrChange>
      </w:pPr>
    </w:p>
    <w:p w14:paraId="0692C5D1" w14:textId="77777777" w:rsidR="00F56E7E" w:rsidRDefault="0072109D" w:rsidP="00F56E7E">
      <w:r>
        <w:rPr>
          <w:rFonts w:hint="eastAsia"/>
        </w:rPr>
        <w:t>本次需求</w:t>
      </w:r>
      <w:r w:rsidR="00F958AD">
        <w:rPr>
          <w:rFonts w:hint="eastAsia"/>
        </w:rPr>
        <w:t>具体内容如下：</w:t>
      </w:r>
    </w:p>
    <w:p w14:paraId="47BB9474" w14:textId="074A1D95" w:rsidR="00FA1FA4" w:rsidRPr="00C4209C" w:rsidRDefault="00F958AD" w:rsidP="001103FD">
      <w:pPr>
        <w:pStyle w:val="a3"/>
        <w:numPr>
          <w:ilvl w:val="0"/>
          <w:numId w:val="2"/>
        </w:numPr>
        <w:ind w:firstLineChars="0"/>
      </w:pPr>
      <w:r w:rsidRPr="00C4209C">
        <w:rPr>
          <w:rFonts w:hint="eastAsia"/>
        </w:rPr>
        <w:t>产品审批下的待审页面内的审批表格添加复借次数</w:t>
      </w:r>
      <w:ins w:id="156" w:author=" " w:date="2019-01-16T19:11:00Z">
        <w:r w:rsidR="00954F30">
          <w:rPr>
            <w:rFonts w:hint="eastAsia"/>
          </w:rPr>
          <w:t>（√）</w:t>
        </w:r>
      </w:ins>
    </w:p>
    <w:p w14:paraId="023B0275" w14:textId="1E9A80E4" w:rsidR="00F958AD" w:rsidRDefault="00F958AD" w:rsidP="001103FD">
      <w:pPr>
        <w:pStyle w:val="a3"/>
        <w:numPr>
          <w:ilvl w:val="0"/>
          <w:numId w:val="2"/>
        </w:numPr>
        <w:ind w:firstLineChars="0"/>
      </w:pPr>
      <w:r>
        <w:rPr>
          <w:rFonts w:hint="eastAsia"/>
        </w:rPr>
        <w:t>产品审批下进件查询页面内的</w:t>
      </w:r>
      <w:r w:rsidRPr="00A65B2A">
        <w:rPr>
          <w:rFonts w:hint="eastAsia"/>
        </w:rPr>
        <w:t>进件表格添加复借次数</w:t>
      </w:r>
      <w:ins w:id="157" w:author=" " w:date="2019-01-16T19:11:00Z">
        <w:r w:rsidR="00954F30">
          <w:rPr>
            <w:rFonts w:hint="eastAsia"/>
          </w:rPr>
          <w:t>（√）</w:t>
        </w:r>
      </w:ins>
      <w:del w:id="158" w:author="haha" w:date="2018-12-19T10:01:00Z">
        <w:r w:rsidDel="00A9143E">
          <w:rPr>
            <w:rFonts w:hint="eastAsia"/>
          </w:rPr>
          <w:delText>以及处理人部分永久保存</w:delText>
        </w:r>
      </w:del>
    </w:p>
    <w:p w14:paraId="2CD9ED97" w14:textId="284F7E26" w:rsidR="00F958AD" w:rsidRPr="00A65B2A" w:rsidRDefault="00F958AD" w:rsidP="001103FD">
      <w:pPr>
        <w:pStyle w:val="a3"/>
        <w:numPr>
          <w:ilvl w:val="0"/>
          <w:numId w:val="2"/>
        </w:numPr>
        <w:ind w:firstLineChars="0"/>
      </w:pPr>
      <w:r>
        <w:rPr>
          <w:rFonts w:hint="eastAsia"/>
        </w:rPr>
        <w:t>产品审批下审核结果页面内的</w:t>
      </w:r>
      <w:r w:rsidRPr="00A65B2A">
        <w:rPr>
          <w:rFonts w:hint="eastAsia"/>
        </w:rPr>
        <w:t>审核结果筛选添加人工拒绝</w:t>
      </w:r>
      <w:r w:rsidR="001103FD" w:rsidRPr="00A65B2A">
        <w:rPr>
          <w:rFonts w:hint="eastAsia"/>
        </w:rPr>
        <w:t>，导出模板添加来</w:t>
      </w:r>
      <w:r w:rsidR="001103FD" w:rsidRPr="00A65B2A">
        <w:rPr>
          <w:rFonts w:hint="eastAsia"/>
        </w:rPr>
        <w:lastRenderedPageBreak/>
        <w:t>源</w:t>
      </w:r>
      <w:ins w:id="159" w:author=" " w:date="2019-01-16T19:11:00Z">
        <w:r w:rsidR="00954F30">
          <w:rPr>
            <w:rFonts w:hint="eastAsia"/>
          </w:rPr>
          <w:t>（√）</w:t>
        </w:r>
      </w:ins>
    </w:p>
    <w:p w14:paraId="3F7C7E58" w14:textId="2AAB4B79" w:rsidR="00F958AD" w:rsidRPr="00CA1CB5" w:rsidDel="005A27B4" w:rsidRDefault="00F958AD" w:rsidP="001103FD">
      <w:pPr>
        <w:pStyle w:val="a3"/>
        <w:numPr>
          <w:ilvl w:val="0"/>
          <w:numId w:val="2"/>
        </w:numPr>
        <w:ind w:firstLineChars="0"/>
        <w:rPr>
          <w:del w:id="160" w:author="张达闻" w:date="2018-12-25T20:38:00Z"/>
        </w:rPr>
      </w:pPr>
      <w:del w:id="161" w:author="张达闻" w:date="2018-12-25T20:38:00Z">
        <w:r w:rsidRPr="00CA1CB5" w:rsidDel="005A27B4">
          <w:rPr>
            <w:rFonts w:hint="eastAsia"/>
          </w:rPr>
          <w:delText>产品审批下的待审以及进件查询操作下的处理和查看点击的弹框添加最小化按钮</w:delText>
        </w:r>
      </w:del>
    </w:p>
    <w:p w14:paraId="2607C133" w14:textId="0CA7510C" w:rsidR="00F958AD" w:rsidRPr="00CA1CB5" w:rsidRDefault="005A27B4" w:rsidP="001103FD">
      <w:pPr>
        <w:pStyle w:val="a3"/>
        <w:numPr>
          <w:ilvl w:val="0"/>
          <w:numId w:val="2"/>
        </w:numPr>
        <w:ind w:firstLineChars="0"/>
      </w:pPr>
      <w:del w:id="162" w:author="张达闻" w:date="2018-12-25T20:38:00Z">
        <w:r w:rsidRPr="00CA1CB5" w:rsidDel="005A27B4">
          <w:rPr>
            <w:rFonts w:hint="eastAsia"/>
          </w:rPr>
          <w:delText>产品审批下的待审操作下处理页用户上传信息页面可以手动添加紧急联系人关系以及单位名称和电话（更改配置中心产品配置页面）</w:delText>
        </w:r>
      </w:del>
      <w:ins w:id="163" w:author="张达闻" w:date="2018-12-25T20:38:00Z">
        <w:r w:rsidRPr="00CA1CB5">
          <w:rPr>
            <w:rFonts w:hint="eastAsia"/>
          </w:rPr>
          <w:t>人工审核页面更改，由原先弹出框体更改为打开新页面，在新页面中完成审核。</w:t>
        </w:r>
      </w:ins>
      <w:ins w:id="164" w:author=" " w:date="2019-01-16T19:11:00Z">
        <w:r w:rsidR="00954F30">
          <w:rPr>
            <w:rFonts w:hint="eastAsia"/>
          </w:rPr>
          <w:t>（√）</w:t>
        </w:r>
      </w:ins>
    </w:p>
    <w:p w14:paraId="128B8318" w14:textId="10E09E75" w:rsidR="00F56E7E" w:rsidRPr="00756BDE" w:rsidRDefault="001103FD" w:rsidP="001103FD">
      <w:pPr>
        <w:pStyle w:val="a3"/>
        <w:numPr>
          <w:ilvl w:val="0"/>
          <w:numId w:val="2"/>
        </w:numPr>
        <w:ind w:firstLineChars="0"/>
        <w:rPr>
          <w:ins w:id="165" w:author=" " w:date="2018-12-28T13:53:00Z"/>
        </w:rPr>
      </w:pPr>
      <w:r w:rsidRPr="00756BDE">
        <w:rPr>
          <w:rFonts w:hint="eastAsia"/>
        </w:rPr>
        <w:t>原黑名单管理更改为名单管理添加白名单管理页，用户可在此页面上传以及删除名单</w:t>
      </w:r>
      <w:ins w:id="166" w:author=" " w:date="2019-01-16T19:12:00Z">
        <w:r w:rsidR="00954F30" w:rsidRPr="00756BDE">
          <w:rPr>
            <w:rFonts w:hint="eastAsia"/>
            <w:rPrChange w:id="167" w:author=" " w:date="2019-01-17T15:24:00Z">
              <w:rPr>
                <w:rFonts w:hint="eastAsia"/>
                <w:highlight w:val="red"/>
              </w:rPr>
            </w:rPrChange>
          </w:rPr>
          <w:t>（待测试）</w:t>
        </w:r>
      </w:ins>
      <w:del w:id="168" w:author="haha" w:date="2018-12-19T10:23:00Z">
        <w:r w:rsidRPr="00756BDE" w:rsidDel="002A3FD1">
          <w:rPr>
            <w:rFonts w:hint="eastAsia"/>
          </w:rPr>
          <w:delText>。</w:delText>
        </w:r>
      </w:del>
    </w:p>
    <w:p w14:paraId="78AAA2A3" w14:textId="234F271D" w:rsidR="002D7E43" w:rsidRPr="00044F1D" w:rsidRDefault="002D7E43" w:rsidP="001103FD">
      <w:pPr>
        <w:pStyle w:val="a3"/>
        <w:numPr>
          <w:ilvl w:val="0"/>
          <w:numId w:val="2"/>
        </w:numPr>
        <w:ind w:firstLineChars="0"/>
        <w:rPr>
          <w:ins w:id="169" w:author=" " w:date="2018-12-29T10:35:00Z"/>
          <w:rPrChange w:id="170" w:author=" " w:date="2018-12-29T15:59:00Z">
            <w:rPr>
              <w:ins w:id="171" w:author=" " w:date="2018-12-29T10:35:00Z"/>
              <w:highlight w:val="red"/>
            </w:rPr>
          </w:rPrChange>
        </w:rPr>
      </w:pPr>
      <w:ins w:id="172" w:author=" " w:date="2018-12-28T13:53:00Z">
        <w:r w:rsidRPr="00044F1D">
          <w:rPr>
            <w:rFonts w:hint="eastAsia"/>
          </w:rPr>
          <w:t>推送结果</w:t>
        </w:r>
        <w:r w:rsidRPr="00044F1D">
          <w:t>+</w:t>
        </w:r>
        <w:r w:rsidRPr="00044F1D">
          <w:rPr>
            <w:rFonts w:hint="eastAsia"/>
          </w:rPr>
          <w:t>时间去掉</w:t>
        </w:r>
      </w:ins>
    </w:p>
    <w:p w14:paraId="2E9C4686" w14:textId="50D14213" w:rsidR="0036267F" w:rsidRPr="00CA1CB5" w:rsidRDefault="0036267F" w:rsidP="001103FD">
      <w:pPr>
        <w:pStyle w:val="a3"/>
        <w:numPr>
          <w:ilvl w:val="0"/>
          <w:numId w:val="2"/>
        </w:numPr>
        <w:ind w:firstLineChars="0"/>
        <w:rPr>
          <w:ins w:id="173" w:author=" " w:date="2018-12-29T10:43:00Z"/>
          <w:rPrChange w:id="174" w:author=" " w:date="2019-01-16T13:53:00Z">
            <w:rPr>
              <w:ins w:id="175" w:author=" " w:date="2018-12-29T10:43:00Z"/>
              <w:highlight w:val="yellow"/>
            </w:rPr>
          </w:rPrChange>
        </w:rPr>
      </w:pPr>
      <w:ins w:id="176" w:author=" " w:date="2018-12-29T10:36:00Z">
        <w:r w:rsidRPr="00CA1CB5">
          <w:rPr>
            <w:rFonts w:hint="eastAsia"/>
            <w:rPrChange w:id="177" w:author=" " w:date="2019-01-16T13:53:00Z">
              <w:rPr>
                <w:rFonts w:hint="eastAsia"/>
                <w:highlight w:val="red"/>
              </w:rPr>
            </w:rPrChange>
          </w:rPr>
          <w:t>待审中的处理和进件中的查看</w:t>
        </w:r>
        <w:r w:rsidRPr="00CA1CB5">
          <w:rPr>
            <w:rFonts w:hint="eastAsia"/>
            <w:rPrChange w:id="178" w:author=" " w:date="2019-01-16T13:53:00Z">
              <w:rPr>
                <w:rFonts w:hint="eastAsia"/>
                <w:highlight w:val="yellow"/>
              </w:rPr>
            </w:rPrChange>
          </w:rPr>
          <w:t>点击之后打开新的</w:t>
        </w:r>
      </w:ins>
      <w:ins w:id="179" w:author=" " w:date="2018-12-29T10:37:00Z">
        <w:r w:rsidRPr="00CA1CB5">
          <w:rPr>
            <w:rFonts w:hint="eastAsia"/>
            <w:rPrChange w:id="180" w:author=" " w:date="2019-01-16T13:53:00Z">
              <w:rPr>
                <w:rFonts w:hint="eastAsia"/>
                <w:highlight w:val="yellow"/>
              </w:rPr>
            </w:rPrChange>
          </w:rPr>
          <w:t>页面，页面的地址栏显示借款人的姓名</w:t>
        </w:r>
      </w:ins>
    </w:p>
    <w:p w14:paraId="7494C397" w14:textId="5E78FF4A" w:rsidR="0036267F" w:rsidRPr="002809BB" w:rsidRDefault="0036267F" w:rsidP="0036267F">
      <w:pPr>
        <w:pStyle w:val="a3"/>
        <w:numPr>
          <w:ilvl w:val="0"/>
          <w:numId w:val="2"/>
        </w:numPr>
        <w:ind w:firstLineChars="0"/>
        <w:rPr>
          <w:ins w:id="181" w:author=" " w:date="2018-12-29T10:43:00Z"/>
          <w:rPrChange w:id="182" w:author=" " w:date="2019-01-16T15:57:00Z">
            <w:rPr>
              <w:ins w:id="183" w:author=" " w:date="2018-12-29T10:43:00Z"/>
              <w:highlight w:val="red"/>
            </w:rPr>
          </w:rPrChange>
        </w:rPr>
      </w:pPr>
      <w:ins w:id="184" w:author=" " w:date="2018-12-29T10:43:00Z">
        <w:r w:rsidRPr="002809BB">
          <w:rPr>
            <w:rFonts w:hint="eastAsia"/>
            <w:rPrChange w:id="185" w:author=" " w:date="2019-01-16T15:57:00Z">
              <w:rPr>
                <w:rFonts w:hint="eastAsia"/>
                <w:highlight w:val="red"/>
              </w:rPr>
            </w:rPrChange>
          </w:rPr>
          <w:t>除证明材料外的信息由产品配置设定显示。</w:t>
        </w:r>
      </w:ins>
    </w:p>
    <w:p w14:paraId="06E0AE8B" w14:textId="7803FEA2" w:rsidR="0036267F" w:rsidRPr="00044F1D" w:rsidRDefault="0036267F" w:rsidP="0036267F">
      <w:pPr>
        <w:pStyle w:val="a3"/>
        <w:numPr>
          <w:ilvl w:val="0"/>
          <w:numId w:val="2"/>
        </w:numPr>
        <w:ind w:firstLineChars="0"/>
        <w:rPr>
          <w:ins w:id="186" w:author=" " w:date="2018-12-29T10:44:00Z"/>
          <w:rPrChange w:id="187" w:author=" " w:date="2018-12-29T16:00:00Z">
            <w:rPr>
              <w:ins w:id="188" w:author=" " w:date="2018-12-29T10:44:00Z"/>
              <w:highlight w:val="red"/>
            </w:rPr>
          </w:rPrChange>
        </w:rPr>
      </w:pPr>
      <w:ins w:id="189" w:author=" " w:date="2018-12-29T10:43:00Z">
        <w:r w:rsidRPr="00044F1D">
          <w:rPr>
            <w:rFonts w:hint="eastAsia"/>
            <w:rPrChange w:id="190" w:author=" " w:date="2018-12-29T16:00:00Z">
              <w:rPr>
                <w:rFonts w:hint="eastAsia"/>
                <w:highlight w:val="red"/>
              </w:rPr>
            </w:rPrChange>
          </w:rPr>
          <w:t>点击全部可以弹框显示三张身份证大图，带关闭按钮，也可点击显示全部之后，再次点击显示收起。</w:t>
        </w:r>
      </w:ins>
    </w:p>
    <w:p w14:paraId="56FFB49C" w14:textId="6D1D3162" w:rsidR="002D7E43" w:rsidRPr="00044F1D" w:rsidRDefault="0036267F">
      <w:pPr>
        <w:pStyle w:val="a3"/>
        <w:numPr>
          <w:ilvl w:val="0"/>
          <w:numId w:val="2"/>
        </w:numPr>
        <w:ind w:firstLineChars="0"/>
      </w:pPr>
      <w:ins w:id="191" w:author=" " w:date="2018-12-29T10:44:00Z">
        <w:r w:rsidRPr="00044F1D">
          <w:rPr>
            <w:rFonts w:hint="eastAsia"/>
            <w:rPrChange w:id="192" w:author=" " w:date="2018-12-29T16:00:00Z">
              <w:rPr>
                <w:rFonts w:hint="eastAsia"/>
                <w:highlight w:val="red"/>
              </w:rPr>
            </w:rPrChange>
          </w:rPr>
          <w:t>审核处理：</w:t>
        </w:r>
      </w:ins>
      <w:ins w:id="193" w:author=" " w:date="2019-01-14T10:20:00Z">
        <w:r w:rsidR="007C449C">
          <w:rPr>
            <w:rFonts w:hint="eastAsia"/>
          </w:rPr>
          <w:t>借款人备注可编辑，</w:t>
        </w:r>
      </w:ins>
      <w:ins w:id="194" w:author=" " w:date="2018-12-29T10:44:00Z">
        <w:r w:rsidRPr="00044F1D">
          <w:rPr>
            <w:rFonts w:hint="eastAsia"/>
            <w:rPrChange w:id="195" w:author=" " w:date="2018-12-29T16:00:00Z">
              <w:rPr>
                <w:rFonts w:hint="eastAsia"/>
                <w:highlight w:val="red"/>
              </w:rPr>
            </w:rPrChange>
          </w:rPr>
          <w:t>联系人</w:t>
        </w:r>
        <w:r w:rsidRPr="00044F1D">
          <w:rPr>
            <w:rPrChange w:id="196" w:author=" " w:date="2018-12-29T16:00:00Z">
              <w:rPr>
                <w:highlight w:val="red"/>
              </w:rPr>
            </w:rPrChange>
          </w:rPr>
          <w:t>1</w:t>
        </w:r>
        <w:r w:rsidRPr="00044F1D">
          <w:rPr>
            <w:rFonts w:hint="eastAsia"/>
            <w:rPrChange w:id="197" w:author=" " w:date="2018-12-29T16:00:00Z">
              <w:rPr>
                <w:rFonts w:hint="eastAsia"/>
                <w:highlight w:val="red"/>
              </w:rPr>
            </w:rPrChange>
          </w:rPr>
          <w:t>、</w:t>
        </w:r>
        <w:r w:rsidRPr="00044F1D">
          <w:rPr>
            <w:rPrChange w:id="198" w:author=" " w:date="2018-12-29T16:00:00Z">
              <w:rPr>
                <w:highlight w:val="red"/>
              </w:rPr>
            </w:rPrChange>
          </w:rPr>
          <w:t>2</w:t>
        </w:r>
        <w:r w:rsidRPr="00044F1D">
          <w:rPr>
            <w:rFonts w:hint="eastAsia"/>
            <w:rPrChange w:id="199" w:author=" " w:date="2018-12-29T16:00:00Z">
              <w:rPr>
                <w:rFonts w:hint="eastAsia"/>
                <w:highlight w:val="red"/>
              </w:rPr>
            </w:rPrChange>
          </w:rPr>
          <w:t>的姓名和备注可以编辑（其他为返显数据）</w:t>
        </w:r>
      </w:ins>
    </w:p>
    <w:p w14:paraId="0D30E0BA" w14:textId="7B3DFB7C" w:rsidR="00FA1FA4" w:rsidRDefault="001103FD" w:rsidP="00FA1FA4">
      <w:pPr>
        <w:pStyle w:val="2"/>
        <w:numPr>
          <w:ilvl w:val="0"/>
          <w:numId w:val="3"/>
        </w:numPr>
        <w:rPr>
          <w:b w:val="0"/>
          <w:sz w:val="28"/>
          <w:szCs w:val="28"/>
        </w:rPr>
      </w:pPr>
      <w:del w:id="200" w:author=" " w:date="2018-12-28T13:54:00Z">
        <w:r w:rsidRPr="001103FD" w:rsidDel="002D7E43">
          <w:rPr>
            <w:rFonts w:hint="eastAsia"/>
            <w:b w:val="0"/>
            <w:sz w:val="28"/>
            <w:szCs w:val="28"/>
          </w:rPr>
          <w:delText>产品审批下的待审页面内的审批表格添加</w:delText>
        </w:r>
      </w:del>
      <w:r w:rsidRPr="001103FD">
        <w:rPr>
          <w:rFonts w:hint="eastAsia"/>
          <w:b w:val="0"/>
          <w:sz w:val="28"/>
          <w:szCs w:val="28"/>
        </w:rPr>
        <w:t>复借次数</w:t>
      </w:r>
    </w:p>
    <w:p w14:paraId="2729EB1B" w14:textId="6DE65CC1" w:rsidR="00FA1FA4" w:rsidDel="002D7E43" w:rsidRDefault="00FA1FA4" w:rsidP="00FA1FA4">
      <w:pPr>
        <w:rPr>
          <w:del w:id="201" w:author=" " w:date="2018-12-28T13:54:00Z"/>
        </w:rPr>
      </w:pPr>
      <w:del w:id="202" w:author=" " w:date="2018-12-28T13:54:00Z">
        <w:r w:rsidDel="002D7E43">
          <w:rPr>
            <w:rFonts w:hint="eastAsia"/>
          </w:rPr>
          <w:delText>原型图如下：</w:delText>
        </w:r>
      </w:del>
    </w:p>
    <w:p w14:paraId="0E2D32BE" w14:textId="2E147C43" w:rsidR="00FA1FA4" w:rsidRDefault="00FA1FA4" w:rsidP="00FA1FA4">
      <w:r>
        <w:rPr>
          <w:noProof/>
        </w:rPr>
        <w:drawing>
          <wp:inline distT="0" distB="0" distL="0" distR="0" wp14:anchorId="394C877A" wp14:editId="47F62D4F">
            <wp:extent cx="5270500" cy="17754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775460"/>
                    </a:xfrm>
                    <a:prstGeom prst="rect">
                      <a:avLst/>
                    </a:prstGeom>
                  </pic:spPr>
                </pic:pic>
              </a:graphicData>
            </a:graphic>
          </wp:inline>
        </w:drawing>
      </w:r>
    </w:p>
    <w:tbl>
      <w:tblPr>
        <w:tblpPr w:leftFromText="180" w:rightFromText="180" w:vertAnchor="text" w:horzAnchor="margin" w:tblpXSpec="center" w:tblpY="132"/>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A1FA4" w:rsidDel="002D7E43" w14:paraId="43446288" w14:textId="7D9C8148" w:rsidTr="00FA1FA4">
        <w:trPr>
          <w:trHeight w:val="90"/>
          <w:del w:id="203" w:author=" " w:date="2018-12-28T13:54:00Z"/>
        </w:trPr>
        <w:tc>
          <w:tcPr>
            <w:tcW w:w="1245" w:type="dxa"/>
            <w:gridSpan w:val="2"/>
            <w:tcBorders>
              <w:top w:val="nil"/>
              <w:left w:val="single" w:sz="4" w:space="0" w:color="auto"/>
              <w:bottom w:val="single" w:sz="4" w:space="0" w:color="auto"/>
              <w:right w:val="single" w:sz="4" w:space="0" w:color="auto"/>
            </w:tcBorders>
          </w:tcPr>
          <w:p w14:paraId="770064E2" w14:textId="7C55C427" w:rsidR="00FA1FA4" w:rsidDel="002D7E43" w:rsidRDefault="00FA1FA4" w:rsidP="00FA1FA4">
            <w:pPr>
              <w:widowControl/>
              <w:jc w:val="left"/>
              <w:rPr>
                <w:del w:id="204" w:author=" " w:date="2018-12-28T13:54:00Z"/>
                <w:rFonts w:ascii="微软雅黑" w:eastAsia="微软雅黑" w:hAnsi="微软雅黑" w:cs="宋体"/>
                <w:b/>
                <w:bCs/>
                <w:color w:val="000000"/>
                <w:kern w:val="0"/>
                <w:sz w:val="18"/>
                <w:szCs w:val="18"/>
              </w:rPr>
            </w:pPr>
            <w:del w:id="205" w:author=" " w:date="2018-12-28T13:54:00Z">
              <w:r w:rsidDel="002D7E43">
                <w:rPr>
                  <w:rFonts w:ascii="微软雅黑" w:eastAsia="微软雅黑" w:hAnsi="微软雅黑" w:cs="宋体" w:hint="eastAsia"/>
                  <w:b/>
                  <w:bCs/>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652B2557" w14:textId="6781E78A" w:rsidR="00FA1FA4" w:rsidDel="002D7E43" w:rsidRDefault="00FA1FA4" w:rsidP="00FA1FA4">
            <w:pPr>
              <w:pStyle w:val="11"/>
              <w:widowControl/>
              <w:ind w:firstLineChars="0" w:firstLine="0"/>
              <w:jc w:val="left"/>
              <w:rPr>
                <w:del w:id="206" w:author=" " w:date="2018-12-28T13:54:00Z"/>
                <w:rFonts w:ascii="微软雅黑" w:eastAsia="微软雅黑" w:hAnsi="微软雅黑" w:cs="宋体"/>
                <w:color w:val="000000"/>
                <w:kern w:val="0"/>
                <w:sz w:val="18"/>
                <w:szCs w:val="18"/>
              </w:rPr>
            </w:pPr>
            <w:del w:id="207" w:author=" " w:date="2018-12-28T13:54:00Z">
              <w:r w:rsidDel="002D7E43">
                <w:rPr>
                  <w:rFonts w:ascii="微软雅黑" w:eastAsia="微软雅黑" w:hAnsi="微软雅黑" w:cs="宋体" w:hint="eastAsia"/>
                  <w:color w:val="000000"/>
                  <w:kern w:val="0"/>
                  <w:sz w:val="18"/>
                  <w:szCs w:val="18"/>
                </w:rPr>
                <w:delText>产品审批下的待审</w:delText>
              </w:r>
            </w:del>
          </w:p>
        </w:tc>
      </w:tr>
      <w:tr w:rsidR="00FA1FA4" w:rsidDel="002D7E43" w14:paraId="667CD7F2" w14:textId="592AEE68" w:rsidTr="00FA1FA4">
        <w:trPr>
          <w:trHeight w:val="408"/>
          <w:del w:id="208" w:author=" " w:date="2018-12-28T13:54:00Z"/>
        </w:trPr>
        <w:tc>
          <w:tcPr>
            <w:tcW w:w="1245" w:type="dxa"/>
            <w:gridSpan w:val="2"/>
            <w:tcBorders>
              <w:top w:val="nil"/>
              <w:left w:val="single" w:sz="4" w:space="0" w:color="auto"/>
              <w:bottom w:val="single" w:sz="4" w:space="0" w:color="auto"/>
              <w:right w:val="single" w:sz="4" w:space="0" w:color="auto"/>
            </w:tcBorders>
          </w:tcPr>
          <w:p w14:paraId="3184D2C6" w14:textId="639474DB" w:rsidR="00FA1FA4" w:rsidDel="002D7E43" w:rsidRDefault="00FA1FA4" w:rsidP="00FA1FA4">
            <w:pPr>
              <w:widowControl/>
              <w:jc w:val="left"/>
              <w:rPr>
                <w:del w:id="209" w:author=" " w:date="2018-12-28T13:54:00Z"/>
                <w:rFonts w:ascii="微软雅黑" w:eastAsia="微软雅黑" w:hAnsi="微软雅黑" w:cs="宋体"/>
                <w:b/>
                <w:bCs/>
                <w:kern w:val="0"/>
                <w:sz w:val="18"/>
                <w:szCs w:val="18"/>
              </w:rPr>
            </w:pPr>
            <w:del w:id="210" w:author=" " w:date="2018-12-28T13:54:00Z">
              <w:r w:rsidDel="002D7E43">
                <w:rPr>
                  <w:rFonts w:ascii="微软雅黑" w:eastAsia="微软雅黑" w:hAnsi="微软雅黑" w:cs="宋体" w:hint="eastAsia"/>
                  <w:b/>
                  <w:bCs/>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4F96C7D3" w14:textId="1A1CAD24" w:rsidR="00FA1FA4" w:rsidDel="002D7E43" w:rsidRDefault="00FA1FA4" w:rsidP="00FA1FA4">
            <w:pPr>
              <w:widowControl/>
              <w:jc w:val="left"/>
              <w:rPr>
                <w:del w:id="211" w:author=" " w:date="2018-12-28T13:54:00Z"/>
                <w:rFonts w:ascii="微软雅黑" w:eastAsia="微软雅黑" w:hAnsi="微软雅黑" w:cs="宋体"/>
                <w:kern w:val="0"/>
                <w:sz w:val="18"/>
                <w:szCs w:val="18"/>
              </w:rPr>
            </w:pPr>
            <w:del w:id="212" w:author=" " w:date="2018-12-28T13:54:00Z">
              <w:r w:rsidDel="002D7E43">
                <w:rPr>
                  <w:rFonts w:ascii="微软雅黑" w:eastAsia="微软雅黑" w:hAnsi="微软雅黑" w:cs="宋体" w:hint="eastAsia"/>
                  <w:kern w:val="0"/>
                  <w:sz w:val="18"/>
                  <w:szCs w:val="18"/>
                </w:rPr>
                <w:delText>产品审批下的待审</w:delText>
              </w:r>
            </w:del>
          </w:p>
        </w:tc>
      </w:tr>
      <w:tr w:rsidR="00FA1FA4" w:rsidDel="002D7E43" w14:paraId="5C93046A" w14:textId="4F44A323" w:rsidTr="00FA1FA4">
        <w:trPr>
          <w:trHeight w:val="423"/>
          <w:del w:id="213" w:author=" " w:date="2018-12-28T13:54:00Z"/>
        </w:trPr>
        <w:tc>
          <w:tcPr>
            <w:tcW w:w="1245" w:type="dxa"/>
            <w:gridSpan w:val="2"/>
            <w:tcBorders>
              <w:top w:val="nil"/>
              <w:left w:val="single" w:sz="4" w:space="0" w:color="auto"/>
              <w:bottom w:val="single" w:sz="4" w:space="0" w:color="auto"/>
              <w:right w:val="single" w:sz="4" w:space="0" w:color="auto"/>
            </w:tcBorders>
          </w:tcPr>
          <w:p w14:paraId="5E754723" w14:textId="7446ABF5" w:rsidR="00FA1FA4" w:rsidDel="002D7E43" w:rsidRDefault="00FA1FA4" w:rsidP="00FA1FA4">
            <w:pPr>
              <w:widowControl/>
              <w:jc w:val="left"/>
              <w:rPr>
                <w:del w:id="214" w:author=" " w:date="2018-12-28T13:54:00Z"/>
                <w:rFonts w:ascii="微软雅黑" w:eastAsia="微软雅黑" w:hAnsi="微软雅黑" w:cs="宋体"/>
                <w:b/>
                <w:bCs/>
                <w:kern w:val="0"/>
                <w:sz w:val="18"/>
                <w:szCs w:val="18"/>
              </w:rPr>
            </w:pPr>
            <w:del w:id="215" w:author=" " w:date="2018-12-28T13:54:00Z">
              <w:r w:rsidDel="002D7E43">
                <w:rPr>
                  <w:rFonts w:ascii="微软雅黑" w:eastAsia="微软雅黑" w:hAnsi="微软雅黑" w:cs="宋体" w:hint="eastAsia"/>
                  <w:b/>
                  <w:bCs/>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5436FCF4" w14:textId="65F05047" w:rsidR="00FA1FA4" w:rsidDel="002D7E43" w:rsidRDefault="00FA1FA4" w:rsidP="00FA1FA4">
            <w:pPr>
              <w:widowControl/>
              <w:jc w:val="left"/>
              <w:rPr>
                <w:del w:id="216" w:author=" " w:date="2018-12-28T13:54:00Z"/>
                <w:rFonts w:ascii="微软雅黑" w:eastAsia="微软雅黑" w:hAnsi="微软雅黑" w:cs="宋体"/>
                <w:kern w:val="0"/>
                <w:sz w:val="18"/>
                <w:szCs w:val="18"/>
              </w:rPr>
            </w:pPr>
            <w:del w:id="217" w:author=" " w:date="2018-12-28T13:54:00Z">
              <w:r w:rsidDel="002D7E43">
                <w:rPr>
                  <w:rFonts w:ascii="微软雅黑" w:eastAsia="微软雅黑" w:hAnsi="微软雅黑" w:cs="宋体" w:hint="eastAsia"/>
                  <w:kern w:val="0"/>
                  <w:sz w:val="18"/>
                  <w:szCs w:val="18"/>
                </w:rPr>
                <w:delText>其他页面按钮点击跳转</w:delText>
              </w:r>
            </w:del>
          </w:p>
        </w:tc>
      </w:tr>
      <w:tr w:rsidR="00FA1FA4" w:rsidDel="002D7E43" w14:paraId="711ED21C" w14:textId="783E79F4"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218" w:author=" " w:date="2018-12-28T13:54:00Z"/>
        </w:trPr>
        <w:tc>
          <w:tcPr>
            <w:tcW w:w="10032" w:type="dxa"/>
            <w:gridSpan w:val="6"/>
          </w:tcPr>
          <w:p w14:paraId="0F1D464E" w14:textId="260711B1" w:rsidR="00FA1FA4" w:rsidDel="002D7E43" w:rsidRDefault="00FA1FA4" w:rsidP="00FA1FA4">
            <w:pPr>
              <w:widowControl/>
              <w:jc w:val="left"/>
              <w:rPr>
                <w:del w:id="219" w:author=" " w:date="2018-12-28T13:54:00Z"/>
                <w:rFonts w:ascii="微软雅黑" w:eastAsia="微软雅黑" w:hAnsi="微软雅黑" w:cs="宋体"/>
                <w:b/>
                <w:bCs/>
                <w:kern w:val="0"/>
                <w:sz w:val="18"/>
                <w:szCs w:val="18"/>
              </w:rPr>
            </w:pPr>
            <w:del w:id="220" w:author=" " w:date="2018-12-28T13:54:00Z">
              <w:r w:rsidDel="002D7E43">
                <w:rPr>
                  <w:rFonts w:ascii="微软雅黑" w:eastAsia="微软雅黑" w:hAnsi="微软雅黑" w:cs="宋体" w:hint="eastAsia"/>
                  <w:b/>
                  <w:bCs/>
                  <w:kern w:val="0"/>
                  <w:sz w:val="18"/>
                  <w:szCs w:val="18"/>
                </w:rPr>
                <w:delText>操作说明</w:delText>
              </w:r>
            </w:del>
          </w:p>
        </w:tc>
      </w:tr>
      <w:tr w:rsidR="00FA1FA4" w:rsidDel="002D7E43" w14:paraId="7CF334E9" w14:textId="015AED4A"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221" w:author=" " w:date="2018-12-28T13:54:00Z"/>
        </w:trPr>
        <w:tc>
          <w:tcPr>
            <w:tcW w:w="802" w:type="dxa"/>
          </w:tcPr>
          <w:p w14:paraId="466F69B8" w14:textId="28970E48" w:rsidR="00FA1FA4" w:rsidDel="002D7E43" w:rsidRDefault="00FA1FA4" w:rsidP="00FA1FA4">
            <w:pPr>
              <w:widowControl/>
              <w:jc w:val="left"/>
              <w:rPr>
                <w:del w:id="222" w:author=" " w:date="2018-12-28T13:54:00Z"/>
                <w:rFonts w:ascii="微软雅黑" w:eastAsia="微软雅黑" w:hAnsi="微软雅黑" w:cs="宋体"/>
                <w:b/>
                <w:bCs/>
                <w:kern w:val="0"/>
                <w:sz w:val="18"/>
                <w:szCs w:val="18"/>
              </w:rPr>
            </w:pPr>
            <w:del w:id="223" w:author=" " w:date="2018-12-28T13:54:00Z">
              <w:r w:rsidDel="002D7E43">
                <w:rPr>
                  <w:rFonts w:ascii="微软雅黑" w:eastAsia="微软雅黑" w:hAnsi="微软雅黑" w:cs="宋体" w:hint="eastAsia"/>
                  <w:b/>
                  <w:bCs/>
                  <w:kern w:val="0"/>
                  <w:sz w:val="18"/>
                  <w:szCs w:val="18"/>
                </w:rPr>
                <w:delText>序号</w:delText>
              </w:r>
            </w:del>
          </w:p>
        </w:tc>
        <w:tc>
          <w:tcPr>
            <w:tcW w:w="1309" w:type="dxa"/>
            <w:gridSpan w:val="2"/>
          </w:tcPr>
          <w:p w14:paraId="3B3780E6" w14:textId="48647A68" w:rsidR="00FA1FA4" w:rsidDel="002D7E43" w:rsidRDefault="00FA1FA4" w:rsidP="00FA1FA4">
            <w:pPr>
              <w:widowControl/>
              <w:jc w:val="left"/>
              <w:rPr>
                <w:del w:id="224" w:author=" " w:date="2018-12-28T13:54:00Z"/>
                <w:rFonts w:ascii="微软雅黑" w:eastAsia="微软雅黑" w:hAnsi="微软雅黑" w:cs="宋体"/>
                <w:kern w:val="0"/>
                <w:sz w:val="18"/>
                <w:szCs w:val="18"/>
              </w:rPr>
            </w:pPr>
            <w:del w:id="225" w:author=" " w:date="2018-12-28T13:54:00Z">
              <w:r w:rsidDel="002D7E43">
                <w:rPr>
                  <w:rFonts w:ascii="微软雅黑" w:eastAsia="微软雅黑" w:hAnsi="微软雅黑" w:cs="宋体" w:hint="eastAsia"/>
                  <w:kern w:val="0"/>
                  <w:sz w:val="18"/>
                  <w:szCs w:val="18"/>
                </w:rPr>
                <w:delText>名称</w:delText>
              </w:r>
            </w:del>
          </w:p>
        </w:tc>
        <w:tc>
          <w:tcPr>
            <w:tcW w:w="3000" w:type="dxa"/>
          </w:tcPr>
          <w:p w14:paraId="5B58D537" w14:textId="38D197F5" w:rsidR="00FA1FA4" w:rsidDel="002D7E43" w:rsidRDefault="00FA1FA4" w:rsidP="00FA1FA4">
            <w:pPr>
              <w:widowControl/>
              <w:jc w:val="left"/>
              <w:rPr>
                <w:del w:id="226" w:author=" " w:date="2018-12-28T13:54:00Z"/>
                <w:rFonts w:ascii="微软雅黑" w:eastAsia="微软雅黑" w:hAnsi="微软雅黑" w:cs="宋体"/>
                <w:kern w:val="0"/>
                <w:sz w:val="18"/>
                <w:szCs w:val="18"/>
              </w:rPr>
            </w:pPr>
            <w:del w:id="227" w:author=" " w:date="2018-12-28T13:54:00Z">
              <w:r w:rsidDel="002D7E43">
                <w:rPr>
                  <w:rFonts w:ascii="微软雅黑" w:eastAsia="微软雅黑" w:hAnsi="微软雅黑" w:cs="宋体" w:hint="eastAsia"/>
                  <w:kern w:val="0"/>
                  <w:sz w:val="18"/>
                  <w:szCs w:val="18"/>
                </w:rPr>
                <w:delText>说明（默认值、规则、数据需求）</w:delText>
              </w:r>
            </w:del>
          </w:p>
        </w:tc>
        <w:tc>
          <w:tcPr>
            <w:tcW w:w="3209" w:type="dxa"/>
          </w:tcPr>
          <w:p w14:paraId="79F87AC4" w14:textId="5B3F9C21" w:rsidR="00FA1FA4" w:rsidDel="002D7E43" w:rsidRDefault="00FA1FA4" w:rsidP="00FA1FA4">
            <w:pPr>
              <w:widowControl/>
              <w:jc w:val="left"/>
              <w:rPr>
                <w:del w:id="228" w:author=" " w:date="2018-12-28T13:54:00Z"/>
                <w:rFonts w:ascii="微软雅黑" w:eastAsia="微软雅黑" w:hAnsi="微软雅黑" w:cs="宋体"/>
                <w:b/>
                <w:bCs/>
                <w:kern w:val="0"/>
                <w:sz w:val="18"/>
                <w:szCs w:val="18"/>
              </w:rPr>
            </w:pPr>
            <w:del w:id="229" w:author=" " w:date="2018-12-28T13:54:00Z">
              <w:r w:rsidDel="002D7E43">
                <w:rPr>
                  <w:rFonts w:ascii="微软雅黑" w:eastAsia="微软雅黑" w:hAnsi="微软雅黑" w:cs="宋体" w:hint="eastAsia"/>
                  <w:b/>
                  <w:bCs/>
                  <w:kern w:val="0"/>
                  <w:sz w:val="18"/>
                  <w:szCs w:val="18"/>
                </w:rPr>
                <w:delText>交互（跳转页面等）</w:delText>
              </w:r>
            </w:del>
          </w:p>
        </w:tc>
        <w:tc>
          <w:tcPr>
            <w:tcW w:w="1712" w:type="dxa"/>
          </w:tcPr>
          <w:p w14:paraId="4C8A9E99" w14:textId="150524A1" w:rsidR="00FA1FA4" w:rsidDel="002D7E43" w:rsidRDefault="00FA1FA4" w:rsidP="00FA1FA4">
            <w:pPr>
              <w:widowControl/>
              <w:jc w:val="left"/>
              <w:rPr>
                <w:del w:id="230" w:author=" " w:date="2018-12-28T13:54:00Z"/>
                <w:rFonts w:ascii="微软雅黑" w:eastAsia="微软雅黑" w:hAnsi="微软雅黑" w:cs="宋体"/>
                <w:b/>
                <w:bCs/>
                <w:kern w:val="0"/>
                <w:sz w:val="18"/>
                <w:szCs w:val="18"/>
              </w:rPr>
            </w:pPr>
            <w:del w:id="231" w:author=" " w:date="2018-12-28T13:54:00Z">
              <w:r w:rsidDel="002D7E43">
                <w:rPr>
                  <w:rFonts w:ascii="微软雅黑" w:eastAsia="微软雅黑" w:hAnsi="微软雅黑" w:cs="宋体" w:hint="eastAsia"/>
                  <w:b/>
                  <w:bCs/>
                  <w:kern w:val="0"/>
                  <w:sz w:val="18"/>
                  <w:szCs w:val="18"/>
                </w:rPr>
                <w:delText>异常逻辑</w:delText>
              </w:r>
            </w:del>
          </w:p>
        </w:tc>
      </w:tr>
      <w:tr w:rsidR="00FA1FA4" w:rsidDel="002D7E43" w14:paraId="3EF2F5FA" w14:textId="5DD333B6"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232" w:author=" " w:date="2018-12-28T13:54:00Z"/>
        </w:trPr>
        <w:tc>
          <w:tcPr>
            <w:tcW w:w="802" w:type="dxa"/>
          </w:tcPr>
          <w:p w14:paraId="1941CCFA" w14:textId="7D46670B" w:rsidR="00FA1FA4" w:rsidDel="002D7E43" w:rsidRDefault="00FA1FA4" w:rsidP="00FA1FA4">
            <w:pPr>
              <w:widowControl/>
              <w:jc w:val="center"/>
              <w:rPr>
                <w:del w:id="233" w:author=" " w:date="2018-12-28T13:54:00Z"/>
                <w:rFonts w:ascii="微软雅黑" w:eastAsia="微软雅黑" w:hAnsi="微软雅黑" w:cs="宋体"/>
                <w:bCs/>
                <w:kern w:val="0"/>
                <w:sz w:val="18"/>
                <w:szCs w:val="18"/>
              </w:rPr>
            </w:pPr>
            <w:del w:id="234" w:author=" " w:date="2018-12-28T13:54:00Z">
              <w:r w:rsidDel="002D7E43">
                <w:rPr>
                  <w:rFonts w:ascii="微软雅黑" w:eastAsia="微软雅黑" w:hAnsi="微软雅黑" w:cs="宋体" w:hint="eastAsia"/>
                  <w:bCs/>
                  <w:kern w:val="0"/>
                  <w:sz w:val="18"/>
                  <w:szCs w:val="18"/>
                </w:rPr>
                <w:delText>1</w:delText>
              </w:r>
            </w:del>
          </w:p>
        </w:tc>
        <w:tc>
          <w:tcPr>
            <w:tcW w:w="1309" w:type="dxa"/>
            <w:gridSpan w:val="2"/>
          </w:tcPr>
          <w:p w14:paraId="0C614FE4" w14:textId="499507CF" w:rsidR="00FA1FA4" w:rsidDel="002D7E43" w:rsidRDefault="00FA1FA4" w:rsidP="00FA1FA4">
            <w:pPr>
              <w:widowControl/>
              <w:jc w:val="left"/>
              <w:rPr>
                <w:del w:id="235" w:author=" " w:date="2018-12-28T13:54:00Z"/>
                <w:rFonts w:ascii="微软雅黑" w:eastAsia="微软雅黑" w:hAnsi="微软雅黑" w:cs="微软雅黑"/>
                <w:color w:val="000000"/>
                <w:sz w:val="18"/>
                <w:szCs w:val="18"/>
              </w:rPr>
            </w:pPr>
            <w:del w:id="236" w:author=" " w:date="2018-12-28T13:54:00Z">
              <w:r w:rsidDel="002D7E43">
                <w:rPr>
                  <w:rFonts w:ascii="微软雅黑" w:eastAsia="微软雅黑" w:hAnsi="微软雅黑" w:cs="微软雅黑" w:hint="eastAsia"/>
                  <w:color w:val="000000"/>
                  <w:sz w:val="18"/>
                  <w:szCs w:val="18"/>
                </w:rPr>
                <w:delText>表格内加复借次数列</w:delText>
              </w:r>
            </w:del>
          </w:p>
        </w:tc>
        <w:tc>
          <w:tcPr>
            <w:tcW w:w="3000" w:type="dxa"/>
          </w:tcPr>
          <w:p w14:paraId="0C4292BB" w14:textId="03EC604C" w:rsidR="00FA1FA4" w:rsidDel="002D7E43" w:rsidRDefault="00FA1FA4" w:rsidP="00FA1FA4">
            <w:pPr>
              <w:widowControl/>
              <w:jc w:val="left"/>
              <w:rPr>
                <w:del w:id="237" w:author=" " w:date="2018-12-28T13:54:00Z"/>
                <w:rFonts w:ascii="微软雅黑" w:eastAsia="微软雅黑" w:hAnsi="微软雅黑" w:cs="微软雅黑"/>
                <w:color w:val="000000"/>
                <w:sz w:val="18"/>
                <w:szCs w:val="18"/>
              </w:rPr>
            </w:pPr>
            <w:del w:id="238" w:author=" " w:date="2018-12-28T13:54:00Z">
              <w:r w:rsidDel="002D7E43">
                <w:rPr>
                  <w:rFonts w:ascii="微软雅黑" w:eastAsia="微软雅黑" w:hAnsi="微软雅黑" w:cs="微软雅黑" w:hint="eastAsia"/>
                  <w:color w:val="000000"/>
                  <w:sz w:val="18"/>
                  <w:szCs w:val="18"/>
                </w:rPr>
                <w:delText>根据历史借款数统计</w:delText>
              </w:r>
            </w:del>
          </w:p>
        </w:tc>
        <w:tc>
          <w:tcPr>
            <w:tcW w:w="3209" w:type="dxa"/>
          </w:tcPr>
          <w:p w14:paraId="7103CC8C" w14:textId="3ED70B79" w:rsidR="00FA1FA4" w:rsidDel="002D7E43" w:rsidRDefault="00FA1FA4" w:rsidP="00FA1FA4">
            <w:pPr>
              <w:pStyle w:val="Axure"/>
              <w:rPr>
                <w:del w:id="239" w:author=" " w:date="2018-12-28T13:54:00Z"/>
                <w:rFonts w:ascii="微软雅黑" w:eastAsia="微软雅黑" w:hAnsi="微软雅黑" w:cs="微软雅黑"/>
                <w:sz w:val="18"/>
                <w:szCs w:val="18"/>
              </w:rPr>
            </w:pPr>
            <w:del w:id="240" w:author=" " w:date="2018-12-28T13:54:00Z">
              <w:r w:rsidDel="002D7E43">
                <w:rPr>
                  <w:rFonts w:ascii="微软雅黑" w:eastAsia="微软雅黑" w:hAnsi="微软雅黑" w:cs="微软雅黑" w:hint="eastAsia"/>
                  <w:sz w:val="18"/>
                  <w:szCs w:val="18"/>
                </w:rPr>
                <w:delText>无</w:delText>
              </w:r>
            </w:del>
          </w:p>
        </w:tc>
        <w:tc>
          <w:tcPr>
            <w:tcW w:w="1712" w:type="dxa"/>
          </w:tcPr>
          <w:p w14:paraId="39CB150A" w14:textId="5ADFFBFE" w:rsidR="00FA1FA4" w:rsidDel="002D7E43" w:rsidRDefault="00FA1FA4" w:rsidP="00FA1FA4">
            <w:pPr>
              <w:widowControl/>
              <w:jc w:val="left"/>
              <w:rPr>
                <w:del w:id="241" w:author=" " w:date="2018-12-28T13:54:00Z"/>
                <w:rFonts w:ascii="微软雅黑" w:eastAsia="微软雅黑" w:hAnsi="微软雅黑" w:cs="宋体"/>
                <w:bCs/>
                <w:kern w:val="0"/>
                <w:sz w:val="18"/>
                <w:szCs w:val="18"/>
              </w:rPr>
            </w:pPr>
          </w:p>
        </w:tc>
      </w:tr>
    </w:tbl>
    <w:p w14:paraId="09D34D64" w14:textId="43F1225E" w:rsidR="00FA1FA4" w:rsidDel="002D7E43" w:rsidRDefault="00FA1FA4" w:rsidP="00FA1FA4">
      <w:pPr>
        <w:rPr>
          <w:del w:id="242" w:author=" " w:date="2018-12-28T13:54:00Z"/>
        </w:rPr>
      </w:pPr>
    </w:p>
    <w:p w14:paraId="0A4CB971" w14:textId="38A59926" w:rsidR="00FA1FA4" w:rsidDel="002D7E43" w:rsidRDefault="00FA1FA4" w:rsidP="00FA1FA4">
      <w:pPr>
        <w:pStyle w:val="2"/>
        <w:numPr>
          <w:ilvl w:val="0"/>
          <w:numId w:val="3"/>
        </w:numPr>
        <w:rPr>
          <w:del w:id="243" w:author=" " w:date="2018-12-28T13:54:00Z"/>
          <w:b w:val="0"/>
          <w:sz w:val="28"/>
          <w:szCs w:val="28"/>
        </w:rPr>
      </w:pPr>
      <w:del w:id="244" w:author=" " w:date="2018-12-28T13:54:00Z">
        <w:r w:rsidRPr="00FA1FA4" w:rsidDel="002D7E43">
          <w:rPr>
            <w:rFonts w:hint="eastAsia"/>
            <w:b w:val="0"/>
            <w:sz w:val="28"/>
            <w:szCs w:val="28"/>
          </w:rPr>
          <w:delText>产品审批下进件查询页面内的进件表格添加复借次数以及处理人部分永久保存</w:delText>
        </w:r>
      </w:del>
    </w:p>
    <w:p w14:paraId="3C72DBCC" w14:textId="2FAF82E9" w:rsidR="001103FD" w:rsidDel="002D7E43" w:rsidRDefault="00FA1FA4" w:rsidP="00FA1FA4">
      <w:pPr>
        <w:rPr>
          <w:del w:id="245" w:author=" " w:date="2018-12-28T13:54:00Z"/>
        </w:rPr>
      </w:pPr>
      <w:del w:id="246" w:author=" " w:date="2018-12-28T13:54:00Z">
        <w:r w:rsidDel="002D7E43">
          <w:rPr>
            <w:rFonts w:hint="eastAsia"/>
          </w:rPr>
          <w:delText>原型图如下：</w:delText>
        </w:r>
      </w:del>
    </w:p>
    <w:p w14:paraId="1D670058" w14:textId="257C3323" w:rsidR="00FA1FA4" w:rsidDel="002D7E43" w:rsidRDefault="00FA1FA4">
      <w:pPr>
        <w:rPr>
          <w:del w:id="247" w:author=" " w:date="2018-12-28T13:52:00Z"/>
        </w:rPr>
      </w:pPr>
      <w:del w:id="248" w:author="haha" w:date="2018-12-19T10:05:00Z">
        <w:r w:rsidDel="00A9143E">
          <w:rPr>
            <w:noProof/>
          </w:rPr>
          <w:drawing>
            <wp:inline distT="0" distB="0" distL="0" distR="0" wp14:anchorId="4A350F4F" wp14:editId="3C158839">
              <wp:extent cx="5270500" cy="157162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571625"/>
                      </a:xfrm>
                      <a:prstGeom prst="rect">
                        <a:avLst/>
                      </a:prstGeom>
                    </pic:spPr>
                  </pic:pic>
                </a:graphicData>
              </a:graphic>
            </wp:inline>
          </w:drawing>
        </w:r>
      </w:del>
      <w:ins w:id="249" w:author="haha" w:date="2018-12-19T10:05:00Z">
        <w:r w:rsidR="00A9143E">
          <w:rPr>
            <w:noProof/>
          </w:rPr>
          <w:drawing>
            <wp:inline distT="0" distB="0" distL="0" distR="0" wp14:anchorId="0740EBB1" wp14:editId="75E21AE7">
              <wp:extent cx="5270500" cy="1542415"/>
              <wp:effectExtent l="0" t="0" r="635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42415"/>
                      </a:xfrm>
                      <a:prstGeom prst="rect">
                        <a:avLst/>
                      </a:prstGeom>
                    </pic:spPr>
                  </pic:pic>
                </a:graphicData>
              </a:graphic>
            </wp:inline>
          </w:drawing>
        </w:r>
      </w:ins>
    </w:p>
    <w:tbl>
      <w:tblPr>
        <w:tblpPr w:leftFromText="180" w:rightFromText="180" w:vertAnchor="text" w:horzAnchor="margin" w:tblpXSpec="center" w:tblpY="148"/>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A1FA4" w:rsidDel="002D7E43" w14:paraId="04FD88F3" w14:textId="4C060F21" w:rsidTr="000C4F0D">
        <w:trPr>
          <w:trHeight w:val="90"/>
          <w:del w:id="250" w:author=" " w:date="2018-12-28T13:52:00Z"/>
        </w:trPr>
        <w:tc>
          <w:tcPr>
            <w:tcW w:w="1245" w:type="dxa"/>
            <w:gridSpan w:val="2"/>
            <w:tcBorders>
              <w:top w:val="nil"/>
              <w:left w:val="single" w:sz="4" w:space="0" w:color="auto"/>
              <w:bottom w:val="single" w:sz="4" w:space="0" w:color="auto"/>
              <w:right w:val="single" w:sz="4" w:space="0" w:color="auto"/>
            </w:tcBorders>
          </w:tcPr>
          <w:p w14:paraId="138504A4" w14:textId="47D29CEC" w:rsidR="00FA1FA4" w:rsidDel="002D7E43" w:rsidRDefault="00FA1FA4">
            <w:pPr>
              <w:rPr>
                <w:del w:id="251" w:author=" " w:date="2018-12-28T13:52:00Z"/>
                <w:rFonts w:ascii="微软雅黑" w:eastAsia="微软雅黑" w:hAnsi="微软雅黑" w:cs="宋体"/>
                <w:b/>
                <w:bCs/>
                <w:color w:val="000000"/>
                <w:kern w:val="0"/>
                <w:sz w:val="18"/>
                <w:szCs w:val="18"/>
              </w:rPr>
              <w:pPrChange w:id="252" w:author=" " w:date="2018-12-28T13:52:00Z">
                <w:pPr>
                  <w:framePr w:hSpace="180" w:wrap="around" w:vAnchor="text" w:hAnchor="margin" w:xAlign="center" w:y="148"/>
                  <w:widowControl/>
                  <w:suppressOverlap/>
                  <w:jc w:val="left"/>
                </w:pPr>
              </w:pPrChange>
            </w:pPr>
            <w:del w:id="253" w:author=" " w:date="2018-12-28T13:52:00Z">
              <w:r w:rsidDel="002D7E43">
                <w:rPr>
                  <w:rFonts w:ascii="微软雅黑" w:eastAsia="微软雅黑" w:hAnsi="微软雅黑" w:cs="宋体" w:hint="eastAsia"/>
                  <w:b/>
                  <w:bCs/>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710FC4CB" w14:textId="679EA3FD" w:rsidR="00FA1FA4" w:rsidDel="002D7E43" w:rsidRDefault="00FA1FA4">
            <w:pPr>
              <w:rPr>
                <w:del w:id="254" w:author=" " w:date="2018-12-28T13:52:00Z"/>
                <w:rFonts w:ascii="微软雅黑" w:eastAsia="微软雅黑" w:hAnsi="微软雅黑" w:cs="宋体"/>
                <w:color w:val="000000"/>
                <w:kern w:val="0"/>
                <w:sz w:val="18"/>
                <w:szCs w:val="18"/>
              </w:rPr>
              <w:pPrChange w:id="255" w:author=" " w:date="2018-12-28T13:52:00Z">
                <w:pPr>
                  <w:pStyle w:val="11"/>
                  <w:framePr w:hSpace="180" w:wrap="around" w:vAnchor="text" w:hAnchor="margin" w:xAlign="center" w:y="148"/>
                  <w:widowControl/>
                  <w:ind w:firstLineChars="0" w:firstLine="0"/>
                  <w:suppressOverlap/>
                  <w:jc w:val="left"/>
                </w:pPr>
              </w:pPrChange>
            </w:pPr>
            <w:del w:id="256" w:author=" " w:date="2018-12-28T13:52:00Z">
              <w:r w:rsidDel="002D7E43">
                <w:rPr>
                  <w:rFonts w:ascii="微软雅黑" w:eastAsia="微软雅黑" w:hAnsi="微软雅黑" w:cs="宋体" w:hint="eastAsia"/>
                  <w:color w:val="000000"/>
                  <w:kern w:val="0"/>
                  <w:sz w:val="18"/>
                  <w:szCs w:val="18"/>
                </w:rPr>
                <w:delText>产品审批下的进件查询</w:delText>
              </w:r>
            </w:del>
          </w:p>
        </w:tc>
      </w:tr>
      <w:tr w:rsidR="00FA1FA4" w:rsidDel="002D7E43" w14:paraId="58DC0519" w14:textId="3E312F4F" w:rsidTr="000C4F0D">
        <w:trPr>
          <w:trHeight w:val="408"/>
          <w:del w:id="257" w:author=" " w:date="2018-12-28T13:52:00Z"/>
        </w:trPr>
        <w:tc>
          <w:tcPr>
            <w:tcW w:w="1245" w:type="dxa"/>
            <w:gridSpan w:val="2"/>
            <w:tcBorders>
              <w:top w:val="nil"/>
              <w:left w:val="single" w:sz="4" w:space="0" w:color="auto"/>
              <w:bottom w:val="single" w:sz="4" w:space="0" w:color="auto"/>
              <w:right w:val="single" w:sz="4" w:space="0" w:color="auto"/>
            </w:tcBorders>
          </w:tcPr>
          <w:p w14:paraId="0D7B86A8" w14:textId="70B6AFE2" w:rsidR="00FA1FA4" w:rsidDel="002D7E43" w:rsidRDefault="00FA1FA4">
            <w:pPr>
              <w:rPr>
                <w:del w:id="258" w:author=" " w:date="2018-12-28T13:52:00Z"/>
                <w:rFonts w:ascii="微软雅黑" w:eastAsia="微软雅黑" w:hAnsi="微软雅黑" w:cs="宋体"/>
                <w:b/>
                <w:bCs/>
                <w:kern w:val="0"/>
                <w:sz w:val="18"/>
                <w:szCs w:val="18"/>
              </w:rPr>
              <w:pPrChange w:id="259" w:author=" " w:date="2018-12-28T13:52:00Z">
                <w:pPr>
                  <w:framePr w:hSpace="180" w:wrap="around" w:vAnchor="text" w:hAnchor="margin" w:xAlign="center" w:y="148"/>
                  <w:widowControl/>
                  <w:suppressOverlap/>
                  <w:jc w:val="left"/>
                </w:pPr>
              </w:pPrChange>
            </w:pPr>
            <w:del w:id="260" w:author=" " w:date="2018-12-28T13:52:00Z">
              <w:r w:rsidDel="002D7E43">
                <w:rPr>
                  <w:rFonts w:ascii="微软雅黑" w:eastAsia="微软雅黑" w:hAnsi="微软雅黑" w:cs="宋体" w:hint="eastAsia"/>
                  <w:b/>
                  <w:bCs/>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56E98D3B" w14:textId="5BFE19D0" w:rsidR="00FA1FA4" w:rsidDel="002D7E43" w:rsidRDefault="00FA1FA4">
            <w:pPr>
              <w:rPr>
                <w:del w:id="261" w:author=" " w:date="2018-12-28T13:52:00Z"/>
                <w:rFonts w:ascii="微软雅黑" w:eastAsia="微软雅黑" w:hAnsi="微软雅黑" w:cs="宋体"/>
                <w:kern w:val="0"/>
                <w:sz w:val="18"/>
                <w:szCs w:val="18"/>
              </w:rPr>
              <w:pPrChange w:id="262" w:author=" " w:date="2018-12-28T13:52:00Z">
                <w:pPr>
                  <w:framePr w:hSpace="180" w:wrap="around" w:vAnchor="text" w:hAnchor="margin" w:xAlign="center" w:y="148"/>
                  <w:widowControl/>
                  <w:suppressOverlap/>
                  <w:jc w:val="left"/>
                </w:pPr>
              </w:pPrChange>
            </w:pPr>
            <w:del w:id="263" w:author=" " w:date="2018-12-28T13:52:00Z">
              <w:r w:rsidDel="002D7E43">
                <w:rPr>
                  <w:rFonts w:ascii="微软雅黑" w:eastAsia="微软雅黑" w:hAnsi="微软雅黑" w:cs="宋体" w:hint="eastAsia"/>
                  <w:kern w:val="0"/>
                  <w:sz w:val="18"/>
                  <w:szCs w:val="18"/>
                </w:rPr>
                <w:delText>产品审批下的进件查询</w:delText>
              </w:r>
            </w:del>
          </w:p>
        </w:tc>
      </w:tr>
      <w:tr w:rsidR="00FA1FA4" w:rsidDel="002D7E43" w14:paraId="5DE9A78E" w14:textId="00A9F543" w:rsidTr="000C4F0D">
        <w:trPr>
          <w:trHeight w:val="423"/>
          <w:del w:id="264" w:author=" " w:date="2018-12-28T13:52:00Z"/>
        </w:trPr>
        <w:tc>
          <w:tcPr>
            <w:tcW w:w="1245" w:type="dxa"/>
            <w:gridSpan w:val="2"/>
            <w:tcBorders>
              <w:top w:val="nil"/>
              <w:left w:val="single" w:sz="4" w:space="0" w:color="auto"/>
              <w:bottom w:val="single" w:sz="4" w:space="0" w:color="auto"/>
              <w:right w:val="single" w:sz="4" w:space="0" w:color="auto"/>
            </w:tcBorders>
          </w:tcPr>
          <w:p w14:paraId="0BBC62CE" w14:textId="4F76BA3D" w:rsidR="00FA1FA4" w:rsidDel="002D7E43" w:rsidRDefault="00FA1FA4">
            <w:pPr>
              <w:rPr>
                <w:del w:id="265" w:author=" " w:date="2018-12-28T13:52:00Z"/>
                <w:rFonts w:ascii="微软雅黑" w:eastAsia="微软雅黑" w:hAnsi="微软雅黑" w:cs="宋体"/>
                <w:b/>
                <w:bCs/>
                <w:kern w:val="0"/>
                <w:sz w:val="18"/>
                <w:szCs w:val="18"/>
              </w:rPr>
              <w:pPrChange w:id="266" w:author=" " w:date="2018-12-28T13:52:00Z">
                <w:pPr>
                  <w:framePr w:hSpace="180" w:wrap="around" w:vAnchor="text" w:hAnchor="margin" w:xAlign="center" w:y="148"/>
                  <w:widowControl/>
                  <w:suppressOverlap/>
                  <w:jc w:val="left"/>
                </w:pPr>
              </w:pPrChange>
            </w:pPr>
            <w:del w:id="267" w:author=" " w:date="2018-12-28T13:52:00Z">
              <w:r w:rsidDel="002D7E43">
                <w:rPr>
                  <w:rFonts w:ascii="微软雅黑" w:eastAsia="微软雅黑" w:hAnsi="微软雅黑" w:cs="宋体" w:hint="eastAsia"/>
                  <w:b/>
                  <w:bCs/>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552740B1" w14:textId="09B505BE" w:rsidR="00FA1FA4" w:rsidDel="002D7E43" w:rsidRDefault="00FA1FA4">
            <w:pPr>
              <w:rPr>
                <w:del w:id="268" w:author=" " w:date="2018-12-28T13:52:00Z"/>
                <w:rFonts w:ascii="微软雅黑" w:eastAsia="微软雅黑" w:hAnsi="微软雅黑" w:cs="宋体"/>
                <w:kern w:val="0"/>
                <w:sz w:val="18"/>
                <w:szCs w:val="18"/>
              </w:rPr>
              <w:pPrChange w:id="269" w:author=" " w:date="2018-12-28T13:52:00Z">
                <w:pPr>
                  <w:framePr w:hSpace="180" w:wrap="around" w:vAnchor="text" w:hAnchor="margin" w:xAlign="center" w:y="148"/>
                  <w:widowControl/>
                  <w:suppressOverlap/>
                  <w:jc w:val="left"/>
                </w:pPr>
              </w:pPrChange>
            </w:pPr>
            <w:del w:id="270" w:author=" " w:date="2018-12-28T13:52:00Z">
              <w:r w:rsidDel="002D7E43">
                <w:rPr>
                  <w:rFonts w:ascii="微软雅黑" w:eastAsia="微软雅黑" w:hAnsi="微软雅黑" w:cs="宋体" w:hint="eastAsia"/>
                  <w:kern w:val="0"/>
                  <w:sz w:val="18"/>
                  <w:szCs w:val="18"/>
                </w:rPr>
                <w:delText>其他页面按钮点击跳转</w:delText>
              </w:r>
            </w:del>
          </w:p>
        </w:tc>
      </w:tr>
      <w:tr w:rsidR="00FA1FA4" w:rsidDel="002D7E43" w14:paraId="6194D050" w14:textId="2D40C44C"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271" w:author=" " w:date="2018-12-28T13:52:00Z"/>
        </w:trPr>
        <w:tc>
          <w:tcPr>
            <w:tcW w:w="10032" w:type="dxa"/>
            <w:gridSpan w:val="6"/>
          </w:tcPr>
          <w:p w14:paraId="67CDE9F2" w14:textId="1BB29668" w:rsidR="00FA1FA4" w:rsidDel="002D7E43" w:rsidRDefault="00FA1FA4">
            <w:pPr>
              <w:rPr>
                <w:del w:id="272" w:author=" " w:date="2018-12-28T13:52:00Z"/>
                <w:rFonts w:ascii="微软雅黑" w:eastAsia="微软雅黑" w:hAnsi="微软雅黑" w:cs="宋体"/>
                <w:b/>
                <w:bCs/>
                <w:kern w:val="0"/>
                <w:sz w:val="18"/>
                <w:szCs w:val="18"/>
              </w:rPr>
              <w:pPrChange w:id="273" w:author=" " w:date="2018-12-28T13:52:00Z">
                <w:pPr>
                  <w:framePr w:hSpace="180" w:wrap="around" w:vAnchor="text" w:hAnchor="margin" w:xAlign="center" w:y="148"/>
                  <w:widowControl/>
                  <w:suppressOverlap/>
                  <w:jc w:val="left"/>
                </w:pPr>
              </w:pPrChange>
            </w:pPr>
            <w:del w:id="274" w:author=" " w:date="2018-12-28T13:52:00Z">
              <w:r w:rsidDel="002D7E43">
                <w:rPr>
                  <w:rFonts w:ascii="微软雅黑" w:eastAsia="微软雅黑" w:hAnsi="微软雅黑" w:cs="宋体" w:hint="eastAsia"/>
                  <w:b/>
                  <w:bCs/>
                  <w:kern w:val="0"/>
                  <w:sz w:val="18"/>
                  <w:szCs w:val="18"/>
                </w:rPr>
                <w:delText>操作说明</w:delText>
              </w:r>
            </w:del>
          </w:p>
        </w:tc>
      </w:tr>
      <w:tr w:rsidR="00FA1FA4" w:rsidDel="002D7E43" w14:paraId="1187B90E" w14:textId="525719C8"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275" w:author=" " w:date="2018-12-28T13:52:00Z"/>
        </w:trPr>
        <w:tc>
          <w:tcPr>
            <w:tcW w:w="802" w:type="dxa"/>
          </w:tcPr>
          <w:p w14:paraId="25088061" w14:textId="212D6304" w:rsidR="00FA1FA4" w:rsidDel="002D7E43" w:rsidRDefault="00FA1FA4">
            <w:pPr>
              <w:rPr>
                <w:del w:id="276" w:author=" " w:date="2018-12-28T13:52:00Z"/>
                <w:rFonts w:ascii="微软雅黑" w:eastAsia="微软雅黑" w:hAnsi="微软雅黑" w:cs="宋体"/>
                <w:b/>
                <w:bCs/>
                <w:kern w:val="0"/>
                <w:sz w:val="18"/>
                <w:szCs w:val="18"/>
              </w:rPr>
              <w:pPrChange w:id="277" w:author=" " w:date="2018-12-28T13:52:00Z">
                <w:pPr>
                  <w:framePr w:hSpace="180" w:wrap="around" w:vAnchor="text" w:hAnchor="margin" w:xAlign="center" w:y="148"/>
                  <w:widowControl/>
                  <w:suppressOverlap/>
                  <w:jc w:val="left"/>
                </w:pPr>
              </w:pPrChange>
            </w:pPr>
            <w:del w:id="278" w:author=" " w:date="2018-12-28T13:52:00Z">
              <w:r w:rsidDel="002D7E43">
                <w:rPr>
                  <w:rFonts w:ascii="微软雅黑" w:eastAsia="微软雅黑" w:hAnsi="微软雅黑" w:cs="宋体" w:hint="eastAsia"/>
                  <w:b/>
                  <w:bCs/>
                  <w:kern w:val="0"/>
                  <w:sz w:val="18"/>
                  <w:szCs w:val="18"/>
                </w:rPr>
                <w:delText>序号</w:delText>
              </w:r>
            </w:del>
          </w:p>
        </w:tc>
        <w:tc>
          <w:tcPr>
            <w:tcW w:w="1309" w:type="dxa"/>
            <w:gridSpan w:val="2"/>
          </w:tcPr>
          <w:p w14:paraId="5231D19E" w14:textId="55D14E81" w:rsidR="00FA1FA4" w:rsidDel="002D7E43" w:rsidRDefault="00FA1FA4">
            <w:pPr>
              <w:rPr>
                <w:del w:id="279" w:author=" " w:date="2018-12-28T13:52:00Z"/>
                <w:rFonts w:ascii="微软雅黑" w:eastAsia="微软雅黑" w:hAnsi="微软雅黑" w:cs="宋体"/>
                <w:kern w:val="0"/>
                <w:sz w:val="18"/>
                <w:szCs w:val="18"/>
              </w:rPr>
              <w:pPrChange w:id="280" w:author=" " w:date="2018-12-28T13:52:00Z">
                <w:pPr>
                  <w:framePr w:hSpace="180" w:wrap="around" w:vAnchor="text" w:hAnchor="margin" w:xAlign="center" w:y="148"/>
                  <w:widowControl/>
                  <w:suppressOverlap/>
                  <w:jc w:val="left"/>
                </w:pPr>
              </w:pPrChange>
            </w:pPr>
            <w:del w:id="281" w:author=" " w:date="2018-12-28T13:52:00Z">
              <w:r w:rsidDel="002D7E43">
                <w:rPr>
                  <w:rFonts w:ascii="微软雅黑" w:eastAsia="微软雅黑" w:hAnsi="微软雅黑" w:cs="宋体" w:hint="eastAsia"/>
                  <w:kern w:val="0"/>
                  <w:sz w:val="18"/>
                  <w:szCs w:val="18"/>
                </w:rPr>
                <w:delText>名称</w:delText>
              </w:r>
            </w:del>
          </w:p>
        </w:tc>
        <w:tc>
          <w:tcPr>
            <w:tcW w:w="3000" w:type="dxa"/>
          </w:tcPr>
          <w:p w14:paraId="5C438612" w14:textId="58A107A7" w:rsidR="00FA1FA4" w:rsidDel="002D7E43" w:rsidRDefault="00FA1FA4">
            <w:pPr>
              <w:rPr>
                <w:del w:id="282" w:author=" " w:date="2018-12-28T13:52:00Z"/>
                <w:rFonts w:ascii="微软雅黑" w:eastAsia="微软雅黑" w:hAnsi="微软雅黑" w:cs="宋体"/>
                <w:kern w:val="0"/>
                <w:sz w:val="18"/>
                <w:szCs w:val="18"/>
              </w:rPr>
              <w:pPrChange w:id="283" w:author=" " w:date="2018-12-28T13:52:00Z">
                <w:pPr>
                  <w:framePr w:hSpace="180" w:wrap="around" w:vAnchor="text" w:hAnchor="margin" w:xAlign="center" w:y="148"/>
                  <w:widowControl/>
                  <w:suppressOverlap/>
                  <w:jc w:val="left"/>
                </w:pPr>
              </w:pPrChange>
            </w:pPr>
            <w:del w:id="284" w:author=" " w:date="2018-12-28T13:52:00Z">
              <w:r w:rsidDel="002D7E43">
                <w:rPr>
                  <w:rFonts w:ascii="微软雅黑" w:eastAsia="微软雅黑" w:hAnsi="微软雅黑" w:cs="宋体" w:hint="eastAsia"/>
                  <w:kern w:val="0"/>
                  <w:sz w:val="18"/>
                  <w:szCs w:val="18"/>
                </w:rPr>
                <w:delText>说明（默认值、规则、数据需求）</w:delText>
              </w:r>
            </w:del>
          </w:p>
        </w:tc>
        <w:tc>
          <w:tcPr>
            <w:tcW w:w="3209" w:type="dxa"/>
          </w:tcPr>
          <w:p w14:paraId="257B3B0E" w14:textId="4BDE27D1" w:rsidR="00FA1FA4" w:rsidDel="002D7E43" w:rsidRDefault="00FA1FA4">
            <w:pPr>
              <w:rPr>
                <w:del w:id="285" w:author=" " w:date="2018-12-28T13:52:00Z"/>
                <w:rFonts w:ascii="微软雅黑" w:eastAsia="微软雅黑" w:hAnsi="微软雅黑" w:cs="宋体"/>
                <w:b/>
                <w:bCs/>
                <w:kern w:val="0"/>
                <w:sz w:val="18"/>
                <w:szCs w:val="18"/>
              </w:rPr>
              <w:pPrChange w:id="286" w:author=" " w:date="2018-12-28T13:52:00Z">
                <w:pPr>
                  <w:framePr w:hSpace="180" w:wrap="around" w:vAnchor="text" w:hAnchor="margin" w:xAlign="center" w:y="148"/>
                  <w:widowControl/>
                  <w:suppressOverlap/>
                  <w:jc w:val="left"/>
                </w:pPr>
              </w:pPrChange>
            </w:pPr>
            <w:del w:id="287" w:author=" " w:date="2018-12-28T13:52:00Z">
              <w:r w:rsidDel="002D7E43">
                <w:rPr>
                  <w:rFonts w:ascii="微软雅黑" w:eastAsia="微软雅黑" w:hAnsi="微软雅黑" w:cs="宋体" w:hint="eastAsia"/>
                  <w:b/>
                  <w:bCs/>
                  <w:kern w:val="0"/>
                  <w:sz w:val="18"/>
                  <w:szCs w:val="18"/>
                </w:rPr>
                <w:delText>交互（跳转页面等）</w:delText>
              </w:r>
            </w:del>
          </w:p>
        </w:tc>
        <w:tc>
          <w:tcPr>
            <w:tcW w:w="1712" w:type="dxa"/>
          </w:tcPr>
          <w:p w14:paraId="03954BC0" w14:textId="35E94DB6" w:rsidR="00FA1FA4" w:rsidDel="002D7E43" w:rsidRDefault="00FA1FA4">
            <w:pPr>
              <w:rPr>
                <w:del w:id="288" w:author=" " w:date="2018-12-28T13:52:00Z"/>
                <w:rFonts w:ascii="微软雅黑" w:eastAsia="微软雅黑" w:hAnsi="微软雅黑" w:cs="宋体"/>
                <w:b/>
                <w:bCs/>
                <w:kern w:val="0"/>
                <w:sz w:val="18"/>
                <w:szCs w:val="18"/>
              </w:rPr>
              <w:pPrChange w:id="289" w:author=" " w:date="2018-12-28T13:52:00Z">
                <w:pPr>
                  <w:framePr w:hSpace="180" w:wrap="around" w:vAnchor="text" w:hAnchor="margin" w:xAlign="center" w:y="148"/>
                  <w:widowControl/>
                  <w:suppressOverlap/>
                  <w:jc w:val="left"/>
                </w:pPr>
              </w:pPrChange>
            </w:pPr>
            <w:del w:id="290" w:author=" " w:date="2018-12-28T13:52:00Z">
              <w:r w:rsidDel="002D7E43">
                <w:rPr>
                  <w:rFonts w:ascii="微软雅黑" w:eastAsia="微软雅黑" w:hAnsi="微软雅黑" w:cs="宋体" w:hint="eastAsia"/>
                  <w:b/>
                  <w:bCs/>
                  <w:kern w:val="0"/>
                  <w:sz w:val="18"/>
                  <w:szCs w:val="18"/>
                </w:rPr>
                <w:delText>异常逻辑</w:delText>
              </w:r>
            </w:del>
          </w:p>
        </w:tc>
      </w:tr>
      <w:tr w:rsidR="00FA1FA4" w:rsidDel="002D7E43" w14:paraId="5FC9679B" w14:textId="6DD1896A"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291" w:author=" " w:date="2018-12-28T13:52:00Z"/>
        </w:trPr>
        <w:tc>
          <w:tcPr>
            <w:tcW w:w="802" w:type="dxa"/>
          </w:tcPr>
          <w:p w14:paraId="1ED2F952" w14:textId="6E759308" w:rsidR="00FA1FA4" w:rsidDel="002D7E43" w:rsidRDefault="00FA1FA4">
            <w:pPr>
              <w:rPr>
                <w:del w:id="292" w:author=" " w:date="2018-12-28T13:52:00Z"/>
                <w:rFonts w:ascii="微软雅黑" w:eastAsia="微软雅黑" w:hAnsi="微软雅黑" w:cs="宋体"/>
                <w:bCs/>
                <w:kern w:val="0"/>
                <w:sz w:val="18"/>
                <w:szCs w:val="18"/>
              </w:rPr>
              <w:pPrChange w:id="293" w:author=" " w:date="2018-12-28T13:52:00Z">
                <w:pPr>
                  <w:framePr w:hSpace="180" w:wrap="around" w:vAnchor="text" w:hAnchor="margin" w:xAlign="center" w:y="148"/>
                  <w:widowControl/>
                  <w:suppressOverlap/>
                  <w:jc w:val="center"/>
                </w:pPr>
              </w:pPrChange>
            </w:pPr>
            <w:del w:id="294" w:author=" " w:date="2018-12-28T13:52:00Z">
              <w:r w:rsidDel="002D7E43">
                <w:rPr>
                  <w:rFonts w:ascii="微软雅黑" w:eastAsia="微软雅黑" w:hAnsi="微软雅黑" w:cs="宋体" w:hint="eastAsia"/>
                  <w:bCs/>
                  <w:kern w:val="0"/>
                  <w:sz w:val="18"/>
                  <w:szCs w:val="18"/>
                </w:rPr>
                <w:delText>1</w:delText>
              </w:r>
            </w:del>
          </w:p>
        </w:tc>
        <w:tc>
          <w:tcPr>
            <w:tcW w:w="1309" w:type="dxa"/>
            <w:gridSpan w:val="2"/>
          </w:tcPr>
          <w:p w14:paraId="1EB39136" w14:textId="3E8382DA" w:rsidR="00FA1FA4" w:rsidDel="002D7E43" w:rsidRDefault="00FA1FA4">
            <w:pPr>
              <w:rPr>
                <w:del w:id="295" w:author=" " w:date="2018-12-28T13:52:00Z"/>
                <w:rFonts w:ascii="微软雅黑" w:eastAsia="微软雅黑" w:hAnsi="微软雅黑" w:cs="微软雅黑"/>
                <w:color w:val="000000"/>
                <w:sz w:val="18"/>
                <w:szCs w:val="18"/>
              </w:rPr>
              <w:pPrChange w:id="296" w:author=" " w:date="2018-12-28T13:52:00Z">
                <w:pPr>
                  <w:framePr w:hSpace="180" w:wrap="around" w:vAnchor="text" w:hAnchor="margin" w:xAlign="center" w:y="148"/>
                  <w:widowControl/>
                  <w:suppressOverlap/>
                  <w:jc w:val="left"/>
                </w:pPr>
              </w:pPrChange>
            </w:pPr>
            <w:del w:id="297" w:author=" " w:date="2018-12-28T13:52:00Z">
              <w:r w:rsidDel="002D7E43">
                <w:rPr>
                  <w:rFonts w:ascii="微软雅黑" w:eastAsia="微软雅黑" w:hAnsi="微软雅黑" w:cs="微软雅黑" w:hint="eastAsia"/>
                  <w:color w:val="000000"/>
                  <w:sz w:val="18"/>
                  <w:szCs w:val="18"/>
                </w:rPr>
                <w:delText>表格内加复借次数列</w:delText>
              </w:r>
            </w:del>
          </w:p>
        </w:tc>
        <w:tc>
          <w:tcPr>
            <w:tcW w:w="3000" w:type="dxa"/>
          </w:tcPr>
          <w:p w14:paraId="69D696F6" w14:textId="660F33C2" w:rsidR="00FA1FA4" w:rsidDel="002D7E43" w:rsidRDefault="00FA1FA4">
            <w:pPr>
              <w:rPr>
                <w:del w:id="298" w:author=" " w:date="2018-12-28T13:52:00Z"/>
                <w:rFonts w:ascii="微软雅黑" w:eastAsia="微软雅黑" w:hAnsi="微软雅黑" w:cs="微软雅黑"/>
                <w:color w:val="000000"/>
                <w:sz w:val="18"/>
                <w:szCs w:val="18"/>
              </w:rPr>
              <w:pPrChange w:id="299" w:author=" " w:date="2018-12-28T13:52:00Z">
                <w:pPr>
                  <w:framePr w:hSpace="180" w:wrap="around" w:vAnchor="text" w:hAnchor="margin" w:xAlign="center" w:y="148"/>
                  <w:widowControl/>
                  <w:suppressOverlap/>
                  <w:jc w:val="left"/>
                </w:pPr>
              </w:pPrChange>
            </w:pPr>
            <w:del w:id="300" w:author=" " w:date="2018-12-28T13:52:00Z">
              <w:r w:rsidDel="002D7E43">
                <w:rPr>
                  <w:rFonts w:ascii="微软雅黑" w:eastAsia="微软雅黑" w:hAnsi="微软雅黑" w:cs="微软雅黑" w:hint="eastAsia"/>
                  <w:color w:val="000000"/>
                  <w:sz w:val="18"/>
                  <w:szCs w:val="18"/>
                </w:rPr>
                <w:delText>根据历史借款数统计</w:delText>
              </w:r>
            </w:del>
          </w:p>
        </w:tc>
        <w:tc>
          <w:tcPr>
            <w:tcW w:w="3209" w:type="dxa"/>
          </w:tcPr>
          <w:p w14:paraId="686A4D1B" w14:textId="1EABE5A7" w:rsidR="00FA1FA4" w:rsidDel="002D7E43" w:rsidRDefault="00FA1FA4">
            <w:pPr>
              <w:rPr>
                <w:del w:id="301" w:author=" " w:date="2018-12-28T13:52:00Z"/>
                <w:rFonts w:ascii="微软雅黑" w:eastAsia="微软雅黑" w:hAnsi="微软雅黑" w:cs="微软雅黑"/>
                <w:sz w:val="18"/>
                <w:szCs w:val="18"/>
              </w:rPr>
              <w:pPrChange w:id="302" w:author=" " w:date="2018-12-28T13:52:00Z">
                <w:pPr>
                  <w:pStyle w:val="Axure"/>
                  <w:framePr w:hSpace="180" w:wrap="around" w:vAnchor="text" w:hAnchor="margin" w:xAlign="center" w:y="148"/>
                  <w:suppressOverlap/>
                </w:pPr>
              </w:pPrChange>
            </w:pPr>
            <w:del w:id="303" w:author=" " w:date="2018-12-28T13:52:00Z">
              <w:r w:rsidDel="002D7E43">
                <w:rPr>
                  <w:rFonts w:ascii="微软雅黑" w:eastAsia="微软雅黑" w:hAnsi="微软雅黑" w:cs="微软雅黑" w:hint="eastAsia"/>
                  <w:sz w:val="18"/>
                  <w:szCs w:val="18"/>
                </w:rPr>
                <w:delText>无</w:delText>
              </w:r>
            </w:del>
          </w:p>
        </w:tc>
        <w:tc>
          <w:tcPr>
            <w:tcW w:w="1712" w:type="dxa"/>
          </w:tcPr>
          <w:p w14:paraId="511CFAAC" w14:textId="43960884" w:rsidR="00FA1FA4" w:rsidDel="002D7E43" w:rsidRDefault="00FA1FA4">
            <w:pPr>
              <w:rPr>
                <w:del w:id="304" w:author=" " w:date="2018-12-28T13:52:00Z"/>
                <w:rFonts w:ascii="微软雅黑" w:eastAsia="微软雅黑" w:hAnsi="微软雅黑" w:cs="宋体"/>
                <w:bCs/>
                <w:kern w:val="0"/>
                <w:sz w:val="18"/>
                <w:szCs w:val="18"/>
              </w:rPr>
              <w:pPrChange w:id="305" w:author=" " w:date="2018-12-28T13:52:00Z">
                <w:pPr>
                  <w:framePr w:hSpace="180" w:wrap="around" w:vAnchor="text" w:hAnchor="margin" w:xAlign="center" w:y="148"/>
                  <w:widowControl/>
                  <w:suppressOverlap/>
                  <w:jc w:val="left"/>
                </w:pPr>
              </w:pPrChange>
            </w:pPr>
          </w:p>
        </w:tc>
      </w:tr>
      <w:tr w:rsidR="00FA1FA4" w:rsidDel="002D7E43" w14:paraId="7BEA4C43" w14:textId="45FCD358"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306" w:author=" " w:date="2018-12-28T13:52:00Z"/>
        </w:trPr>
        <w:tc>
          <w:tcPr>
            <w:tcW w:w="802" w:type="dxa"/>
          </w:tcPr>
          <w:p w14:paraId="4C989E51" w14:textId="60298AE1" w:rsidR="00FA1FA4" w:rsidDel="002D7E43" w:rsidRDefault="00FA1FA4">
            <w:pPr>
              <w:rPr>
                <w:del w:id="307" w:author=" " w:date="2018-12-28T13:52:00Z"/>
                <w:rFonts w:ascii="微软雅黑" w:eastAsia="微软雅黑" w:hAnsi="微软雅黑" w:cs="宋体"/>
                <w:bCs/>
                <w:kern w:val="0"/>
                <w:sz w:val="18"/>
                <w:szCs w:val="18"/>
              </w:rPr>
              <w:pPrChange w:id="308" w:author=" " w:date="2018-12-28T13:52:00Z">
                <w:pPr>
                  <w:framePr w:hSpace="180" w:wrap="around" w:vAnchor="text" w:hAnchor="margin" w:xAlign="center" w:y="148"/>
                  <w:widowControl/>
                  <w:suppressOverlap/>
                  <w:jc w:val="center"/>
                </w:pPr>
              </w:pPrChange>
            </w:pPr>
            <w:del w:id="309" w:author=" " w:date="2018-12-28T13:52:00Z">
              <w:r w:rsidDel="002D7E43">
                <w:rPr>
                  <w:rFonts w:ascii="微软雅黑" w:eastAsia="微软雅黑" w:hAnsi="微软雅黑" w:cs="宋体" w:hint="eastAsia"/>
                  <w:bCs/>
                  <w:kern w:val="0"/>
                  <w:sz w:val="18"/>
                  <w:szCs w:val="18"/>
                </w:rPr>
                <w:delText>2</w:delText>
              </w:r>
            </w:del>
          </w:p>
        </w:tc>
        <w:tc>
          <w:tcPr>
            <w:tcW w:w="1309" w:type="dxa"/>
            <w:gridSpan w:val="2"/>
          </w:tcPr>
          <w:p w14:paraId="15FE70AE" w14:textId="0AD8AF7A" w:rsidR="00FA1FA4" w:rsidDel="002D7E43" w:rsidRDefault="00FA1FA4">
            <w:pPr>
              <w:rPr>
                <w:del w:id="310" w:author=" " w:date="2018-12-28T13:52:00Z"/>
                <w:rFonts w:ascii="微软雅黑" w:eastAsia="微软雅黑" w:hAnsi="微软雅黑" w:cs="微软雅黑"/>
                <w:color w:val="000000"/>
                <w:sz w:val="18"/>
                <w:szCs w:val="18"/>
              </w:rPr>
              <w:pPrChange w:id="311" w:author=" " w:date="2018-12-28T13:52:00Z">
                <w:pPr>
                  <w:framePr w:hSpace="180" w:wrap="around" w:vAnchor="text" w:hAnchor="margin" w:xAlign="center" w:y="148"/>
                  <w:widowControl/>
                  <w:suppressOverlap/>
                  <w:jc w:val="left"/>
                </w:pPr>
              </w:pPrChange>
            </w:pPr>
            <w:del w:id="312" w:author=" " w:date="2018-12-28T13:52:00Z">
              <w:r w:rsidDel="002D7E43">
                <w:rPr>
                  <w:rFonts w:ascii="微软雅黑" w:eastAsia="微软雅黑" w:hAnsi="微软雅黑" w:cs="微软雅黑" w:hint="eastAsia"/>
                  <w:color w:val="000000"/>
                  <w:sz w:val="18"/>
                  <w:szCs w:val="18"/>
                </w:rPr>
                <w:delText>表格内处理人列</w:delText>
              </w:r>
            </w:del>
          </w:p>
        </w:tc>
        <w:tc>
          <w:tcPr>
            <w:tcW w:w="3000" w:type="dxa"/>
          </w:tcPr>
          <w:p w14:paraId="5D358239" w14:textId="1EEE83AB" w:rsidR="00FA1FA4" w:rsidDel="002D7E43" w:rsidRDefault="00FA1FA4">
            <w:pPr>
              <w:rPr>
                <w:del w:id="313" w:author=" " w:date="2018-12-28T13:52:00Z"/>
                <w:rFonts w:ascii="微软雅黑" w:eastAsia="微软雅黑" w:hAnsi="微软雅黑" w:cs="微软雅黑"/>
                <w:color w:val="000000"/>
                <w:sz w:val="18"/>
                <w:szCs w:val="18"/>
              </w:rPr>
              <w:pPrChange w:id="314" w:author=" " w:date="2018-12-28T13:52:00Z">
                <w:pPr>
                  <w:framePr w:hSpace="180" w:wrap="around" w:vAnchor="text" w:hAnchor="margin" w:xAlign="center" w:y="148"/>
                  <w:widowControl/>
                  <w:suppressOverlap/>
                  <w:jc w:val="left"/>
                </w:pPr>
              </w:pPrChange>
            </w:pPr>
            <w:del w:id="315" w:author=" " w:date="2018-12-28T13:52:00Z">
              <w:r w:rsidDel="002D7E43">
                <w:rPr>
                  <w:rFonts w:ascii="微软雅黑" w:eastAsia="微软雅黑" w:hAnsi="微软雅黑" w:cs="微软雅黑" w:hint="eastAsia"/>
                  <w:color w:val="000000"/>
                  <w:sz w:val="18"/>
                  <w:szCs w:val="18"/>
                </w:rPr>
                <w:delText>永久保存数据</w:delText>
              </w:r>
            </w:del>
          </w:p>
        </w:tc>
        <w:tc>
          <w:tcPr>
            <w:tcW w:w="3209" w:type="dxa"/>
          </w:tcPr>
          <w:p w14:paraId="68D1BBB1" w14:textId="3F3E0259" w:rsidR="00FA1FA4" w:rsidDel="002D7E43" w:rsidRDefault="00FA1FA4">
            <w:pPr>
              <w:rPr>
                <w:del w:id="316" w:author=" " w:date="2018-12-28T13:52:00Z"/>
                <w:rFonts w:ascii="微软雅黑" w:eastAsia="微软雅黑" w:hAnsi="微软雅黑" w:cs="微软雅黑"/>
                <w:sz w:val="18"/>
                <w:szCs w:val="18"/>
              </w:rPr>
              <w:pPrChange w:id="317" w:author=" " w:date="2018-12-28T13:52:00Z">
                <w:pPr>
                  <w:pStyle w:val="Axure"/>
                  <w:framePr w:hSpace="180" w:wrap="around" w:vAnchor="text" w:hAnchor="margin" w:xAlign="center" w:y="148"/>
                  <w:suppressOverlap/>
                </w:pPr>
              </w:pPrChange>
            </w:pPr>
          </w:p>
        </w:tc>
        <w:tc>
          <w:tcPr>
            <w:tcW w:w="1712" w:type="dxa"/>
          </w:tcPr>
          <w:p w14:paraId="511A6039" w14:textId="48ECF842" w:rsidR="00FA1FA4" w:rsidDel="002D7E43" w:rsidRDefault="00FA1FA4">
            <w:pPr>
              <w:rPr>
                <w:del w:id="318" w:author=" " w:date="2018-12-28T13:52:00Z"/>
                <w:rFonts w:ascii="微软雅黑" w:eastAsia="微软雅黑" w:hAnsi="微软雅黑" w:cs="宋体"/>
                <w:bCs/>
                <w:kern w:val="0"/>
                <w:sz w:val="18"/>
                <w:szCs w:val="18"/>
              </w:rPr>
              <w:pPrChange w:id="319" w:author=" " w:date="2018-12-28T13:52:00Z">
                <w:pPr>
                  <w:framePr w:hSpace="180" w:wrap="around" w:vAnchor="text" w:hAnchor="margin" w:xAlign="center" w:y="148"/>
                  <w:widowControl/>
                  <w:suppressOverlap/>
                  <w:jc w:val="left"/>
                </w:pPr>
              </w:pPrChange>
            </w:pPr>
          </w:p>
        </w:tc>
      </w:tr>
    </w:tbl>
    <w:p w14:paraId="061DC382" w14:textId="77777777" w:rsidR="002D7E43" w:rsidRDefault="002D7E43" w:rsidP="002D7E43">
      <w:pPr>
        <w:rPr>
          <w:ins w:id="320" w:author=" " w:date="2018-12-28T13:54:00Z"/>
          <w:sz w:val="28"/>
          <w:szCs w:val="28"/>
        </w:rPr>
      </w:pPr>
    </w:p>
    <w:p w14:paraId="667C9335" w14:textId="2AC0B7EA" w:rsidR="00DE1B6C" w:rsidRPr="00DE1B6C" w:rsidRDefault="00DE1B6C">
      <w:pPr>
        <w:rPr>
          <w:sz w:val="28"/>
          <w:szCs w:val="28"/>
        </w:rPr>
        <w:pPrChange w:id="321" w:author=" " w:date="2018-12-28T13:52:00Z">
          <w:pPr>
            <w:pStyle w:val="2"/>
            <w:numPr>
              <w:numId w:val="3"/>
            </w:numPr>
            <w:ind w:left="420" w:hanging="420"/>
          </w:pPr>
        </w:pPrChange>
      </w:pPr>
      <w:del w:id="322" w:author=" " w:date="2018-12-28T13:55:00Z">
        <w:r w:rsidRPr="0036267F" w:rsidDel="002D7E43">
          <w:rPr>
            <w:rFonts w:hint="eastAsia"/>
            <w:sz w:val="28"/>
            <w:szCs w:val="28"/>
            <w:highlight w:val="red"/>
            <w:rPrChange w:id="323" w:author=" " w:date="2018-12-29T10:42:00Z">
              <w:rPr>
                <w:rFonts w:hint="eastAsia"/>
                <w:b w:val="0"/>
                <w:bCs w:val="0"/>
                <w:sz w:val="28"/>
                <w:szCs w:val="28"/>
              </w:rPr>
            </w:rPrChange>
          </w:rPr>
          <w:delText>产品审批下</w:delText>
        </w:r>
      </w:del>
      <w:r w:rsidRPr="0036267F">
        <w:rPr>
          <w:rFonts w:hint="eastAsia"/>
          <w:sz w:val="28"/>
          <w:szCs w:val="28"/>
          <w:highlight w:val="red"/>
          <w:rPrChange w:id="324" w:author=" " w:date="2018-12-29T10:42:00Z">
            <w:rPr>
              <w:rFonts w:hint="eastAsia"/>
              <w:b w:val="0"/>
              <w:bCs w:val="0"/>
              <w:sz w:val="28"/>
              <w:szCs w:val="28"/>
            </w:rPr>
          </w:rPrChange>
        </w:rPr>
        <w:t>审核结果页面内的审核结果筛选添加人工拒绝，导出模板添加来源</w:t>
      </w:r>
    </w:p>
    <w:p w14:paraId="5428559C" w14:textId="5DC5E75B" w:rsidR="00FA1FA4" w:rsidDel="002D7E43" w:rsidRDefault="00DE1B6C" w:rsidP="00FA1FA4">
      <w:pPr>
        <w:rPr>
          <w:del w:id="325" w:author=" " w:date="2018-12-28T13:52:00Z"/>
        </w:rPr>
      </w:pPr>
      <w:del w:id="326" w:author=" " w:date="2018-12-28T13:52:00Z">
        <w:r w:rsidDel="002D7E43">
          <w:rPr>
            <w:rFonts w:hint="eastAsia"/>
          </w:rPr>
          <w:lastRenderedPageBreak/>
          <w:delText>原型图如下：</w:delText>
        </w:r>
      </w:del>
    </w:p>
    <w:p w14:paraId="2A691717" w14:textId="77777777" w:rsidR="00DE1B6C" w:rsidRDefault="00DE1B6C" w:rsidP="00FA1FA4">
      <w:r>
        <w:rPr>
          <w:noProof/>
        </w:rPr>
        <w:drawing>
          <wp:inline distT="0" distB="0" distL="0" distR="0" wp14:anchorId="3CA7C5CF" wp14:editId="0B5C5B10">
            <wp:extent cx="5270500" cy="166306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663065"/>
                    </a:xfrm>
                    <a:prstGeom prst="rect">
                      <a:avLst/>
                    </a:prstGeom>
                  </pic:spPr>
                </pic:pic>
              </a:graphicData>
            </a:graphic>
          </wp:inline>
        </w:drawing>
      </w:r>
    </w:p>
    <w:p w14:paraId="0687CD96" w14:textId="4021CDD5" w:rsidR="006A3B95" w:rsidRPr="0036267F" w:rsidDel="0036267F" w:rsidRDefault="007C449C">
      <w:pPr>
        <w:rPr>
          <w:del w:id="327" w:author=" " w:date="2018-12-29T10:43:00Z"/>
          <w:b/>
          <w:rPrChange w:id="328" w:author=" " w:date="2018-12-29T10:43:00Z">
            <w:rPr>
              <w:del w:id="329" w:author=" " w:date="2018-12-29T10:43:00Z"/>
              <w:b w:val="0"/>
              <w:sz w:val="28"/>
              <w:szCs w:val="28"/>
            </w:rPr>
          </w:rPrChange>
        </w:rPr>
        <w:pPrChange w:id="330" w:author=" " w:date="2018-12-29T10:43:00Z">
          <w:pPr>
            <w:pStyle w:val="2"/>
            <w:numPr>
              <w:numId w:val="3"/>
            </w:numPr>
            <w:ind w:left="420" w:hanging="420"/>
          </w:pPr>
        </w:pPrChange>
      </w:pPr>
      <w:ins w:id="331" w:author=" " w:date="2019-01-14T10:18:00Z">
        <w:r>
          <w:rPr>
            <w:rFonts w:hint="eastAsia"/>
            <w:sz w:val="28"/>
            <w:szCs w:val="28"/>
            <w:highlight w:val="red"/>
          </w:rPr>
          <w:t>审核处理</w:t>
        </w:r>
      </w:ins>
      <w:del w:id="332" w:author=" " w:date="2018-12-29T10:43:00Z">
        <w:r w:rsidR="006A3B95" w:rsidRPr="0036267F" w:rsidDel="0036267F">
          <w:rPr>
            <w:rFonts w:hint="eastAsia"/>
            <w:sz w:val="28"/>
            <w:szCs w:val="28"/>
            <w:highlight w:val="red"/>
            <w:rPrChange w:id="333" w:author=" " w:date="2018-12-29T10:42:00Z">
              <w:rPr>
                <w:rFonts w:hint="eastAsia"/>
                <w:bCs w:val="0"/>
                <w:sz w:val="28"/>
                <w:szCs w:val="28"/>
              </w:rPr>
            </w:rPrChange>
          </w:rPr>
          <w:delText>产品审批下的待审以及进件查询操作下的处理和查看点击的弹框添加最大化最小化按钮</w:delText>
        </w:r>
      </w:del>
      <w:ins w:id="334" w:author="haha" w:date="2018-12-19T13:51:00Z">
        <w:del w:id="335" w:author=" " w:date="2018-12-29T10:43:00Z">
          <w:r w:rsidR="00F57EDA" w:rsidRPr="0036267F" w:rsidDel="0036267F">
            <w:rPr>
              <w:rFonts w:hint="eastAsia"/>
              <w:sz w:val="28"/>
              <w:szCs w:val="28"/>
              <w:highlight w:val="red"/>
              <w:rPrChange w:id="336" w:author=" " w:date="2018-12-29T10:42:00Z">
                <w:rPr>
                  <w:rFonts w:hint="eastAsia"/>
                  <w:bCs w:val="0"/>
                  <w:sz w:val="28"/>
                  <w:szCs w:val="28"/>
                </w:rPr>
              </w:rPrChange>
            </w:rPr>
            <w:delText>，信息部分可填写保存</w:delText>
          </w:r>
        </w:del>
      </w:ins>
      <w:ins w:id="337" w:author="张达闻" w:date="2018-12-25T20:39:00Z">
        <w:del w:id="338" w:author=" " w:date="2018-12-29T10:43:00Z">
          <w:r w:rsidR="005A27B4" w:rsidRPr="0036267F" w:rsidDel="0036267F">
            <w:rPr>
              <w:rFonts w:hint="eastAsia"/>
              <w:sz w:val="28"/>
              <w:szCs w:val="28"/>
              <w:highlight w:val="red"/>
              <w:rPrChange w:id="339" w:author=" " w:date="2018-12-29T10:42:00Z">
                <w:rPr>
                  <w:rFonts w:hint="eastAsia"/>
                  <w:bCs w:val="0"/>
                  <w:sz w:val="28"/>
                  <w:szCs w:val="28"/>
                </w:rPr>
              </w:rPrChange>
            </w:rPr>
            <w:delText>下查看和处理页面不再</w:delText>
          </w:r>
        </w:del>
      </w:ins>
      <w:ins w:id="340" w:author="张达闻" w:date="2018-12-25T20:40:00Z">
        <w:del w:id="341" w:author=" " w:date="2018-12-29T10:43:00Z">
          <w:r w:rsidR="005A27B4" w:rsidRPr="0036267F" w:rsidDel="0036267F">
            <w:rPr>
              <w:rFonts w:hint="eastAsia"/>
              <w:sz w:val="28"/>
              <w:szCs w:val="28"/>
              <w:highlight w:val="red"/>
              <w:rPrChange w:id="342" w:author=" " w:date="2018-12-29T10:42:00Z">
                <w:rPr>
                  <w:rFonts w:hint="eastAsia"/>
                  <w:bCs w:val="0"/>
                  <w:sz w:val="28"/>
                  <w:szCs w:val="28"/>
                </w:rPr>
              </w:rPrChange>
            </w:rPr>
            <w:delText>使用弹出框，更改为弹出新页面进行展示。</w:delText>
          </w:r>
        </w:del>
      </w:ins>
    </w:p>
    <w:p w14:paraId="22E6B0A3" w14:textId="77777777" w:rsidR="006A3B95" w:rsidRDefault="006A3B95" w:rsidP="006A3B95">
      <w:r>
        <w:rPr>
          <w:rFonts w:hint="eastAsia"/>
        </w:rPr>
        <w:t>原型图如下：</w:t>
      </w:r>
    </w:p>
    <w:p w14:paraId="07131916" w14:textId="75022740" w:rsidR="006A3B95" w:rsidRDefault="005A27B4" w:rsidP="006A3B95">
      <w:pPr>
        <w:rPr>
          <w:ins w:id="343" w:author=" " w:date="2018-12-29T10:40:00Z"/>
        </w:rPr>
      </w:pPr>
      <w:ins w:id="344" w:author="张达闻" w:date="2018-12-25T20:41:00Z">
        <w:r>
          <w:rPr>
            <w:noProof/>
          </w:rPr>
          <w:drawing>
            <wp:inline distT="0" distB="0" distL="0" distR="0" wp14:anchorId="767F5553" wp14:editId="627694D8">
              <wp:extent cx="5270500" cy="442277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4422775"/>
                      </a:xfrm>
                      <a:prstGeom prst="rect">
                        <a:avLst/>
                      </a:prstGeom>
                    </pic:spPr>
                  </pic:pic>
                </a:graphicData>
              </a:graphic>
            </wp:inline>
          </w:drawing>
        </w:r>
      </w:ins>
      <w:del w:id="345" w:author="haha" w:date="2018-12-19T13:41:00Z">
        <w:r w:rsidR="00317E07" w:rsidDel="00A6459D">
          <w:rPr>
            <w:noProof/>
          </w:rPr>
          <w:drawing>
            <wp:inline distT="0" distB="0" distL="0" distR="0" wp14:anchorId="711E2583" wp14:editId="79784388">
              <wp:extent cx="5270500" cy="55372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553720"/>
                      </a:xfrm>
                      <a:prstGeom prst="rect">
                        <a:avLst/>
                      </a:prstGeom>
                    </pic:spPr>
                  </pic:pic>
                </a:graphicData>
              </a:graphic>
            </wp:inline>
          </w:drawing>
        </w:r>
      </w:del>
      <w:ins w:id="346" w:author="haha" w:date="2018-12-19T13:41:00Z">
        <w:del w:id="347" w:author="张达闻" w:date="2018-12-25T20:40:00Z">
          <w:r w:rsidR="00A6459D" w:rsidDel="005A27B4">
            <w:rPr>
              <w:noProof/>
            </w:rPr>
            <w:drawing>
              <wp:inline distT="0" distB="0" distL="0" distR="0" wp14:anchorId="13443DD9" wp14:editId="4253C950">
                <wp:extent cx="5270500" cy="310832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108325"/>
                        </a:xfrm>
                        <a:prstGeom prst="rect">
                          <a:avLst/>
                        </a:prstGeom>
                      </pic:spPr>
                    </pic:pic>
                  </a:graphicData>
                </a:graphic>
              </wp:inline>
            </w:drawing>
          </w:r>
        </w:del>
      </w:ins>
    </w:p>
    <w:p w14:paraId="6EA8C2E6" w14:textId="4926A90B" w:rsidR="0036267F" w:rsidDel="0036267F" w:rsidRDefault="0036267F" w:rsidP="006A3B95">
      <w:pPr>
        <w:rPr>
          <w:ins w:id="348" w:author="张达闻" w:date="2018-12-25T20:41:00Z"/>
          <w:del w:id="349" w:author=" " w:date="2018-12-29T10:43:00Z"/>
        </w:rPr>
      </w:pPr>
    </w:p>
    <w:p w14:paraId="359179D6" w14:textId="33D4711C" w:rsidR="0036267F" w:rsidRPr="0036267F" w:rsidDel="0036267F" w:rsidRDefault="005A27B4" w:rsidP="006A3B95">
      <w:pPr>
        <w:rPr>
          <w:ins w:id="350" w:author="haha" w:date="2018-12-19T16:52:00Z"/>
          <w:del w:id="351" w:author=" " w:date="2018-12-29T10:43:00Z"/>
        </w:rPr>
      </w:pPr>
      <w:ins w:id="352" w:author="张达闻" w:date="2018-12-25T20:41:00Z">
        <w:r>
          <w:rPr>
            <w:noProof/>
          </w:rPr>
          <w:drawing>
            <wp:inline distT="0" distB="0" distL="0" distR="0" wp14:anchorId="1D6D381F" wp14:editId="3067F807">
              <wp:extent cx="5270500" cy="3844290"/>
              <wp:effectExtent l="0" t="0" r="635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844290"/>
                      </a:xfrm>
                      <a:prstGeom prst="rect">
                        <a:avLst/>
                      </a:prstGeom>
                    </pic:spPr>
                  </pic:pic>
                </a:graphicData>
              </a:graphic>
            </wp:inline>
          </w:drawing>
        </w:r>
      </w:ins>
    </w:p>
    <w:p w14:paraId="32CCEDE2" w14:textId="5F129B0C" w:rsidR="002F23CA" w:rsidRDefault="008C21AA" w:rsidP="006A3B95">
      <w:ins w:id="353" w:author="haha" w:date="2018-12-19T16:56:00Z">
        <w:del w:id="354" w:author="张达闻" w:date="2018-12-25T20:40:00Z">
          <w:r w:rsidDel="005A27B4">
            <w:rPr>
              <w:noProof/>
            </w:rPr>
            <w:drawing>
              <wp:inline distT="0" distB="0" distL="0" distR="0" wp14:anchorId="7CE4DDC1" wp14:editId="67D2FD97">
                <wp:extent cx="5270500" cy="25273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527300"/>
                        </a:xfrm>
                        <a:prstGeom prst="rect">
                          <a:avLst/>
                        </a:prstGeom>
                      </pic:spPr>
                    </pic:pic>
                  </a:graphicData>
                </a:graphic>
              </wp:inline>
            </w:drawing>
          </w:r>
        </w:del>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Change w:id="355">
          <w:tblGrid>
            <w:gridCol w:w="5"/>
            <w:gridCol w:w="802"/>
            <w:gridCol w:w="438"/>
            <w:gridCol w:w="5"/>
            <w:gridCol w:w="866"/>
            <w:gridCol w:w="3000"/>
            <w:gridCol w:w="3209"/>
            <w:gridCol w:w="1707"/>
            <w:gridCol w:w="5"/>
          </w:tblGrid>
        </w:tblGridChange>
      </w:tblGrid>
      <w:tr w:rsidR="006A3B95" w14:paraId="5DDCEDC5" w14:textId="77777777" w:rsidTr="006A3B95">
        <w:trPr>
          <w:trHeight w:val="90"/>
        </w:trPr>
        <w:tc>
          <w:tcPr>
            <w:tcW w:w="1245" w:type="dxa"/>
            <w:gridSpan w:val="2"/>
            <w:tcBorders>
              <w:top w:val="nil"/>
              <w:left w:val="single" w:sz="4" w:space="0" w:color="auto"/>
              <w:bottom w:val="single" w:sz="4" w:space="0" w:color="auto"/>
              <w:right w:val="single" w:sz="4" w:space="0" w:color="auto"/>
            </w:tcBorders>
          </w:tcPr>
          <w:p w14:paraId="02B6197E" w14:textId="77777777" w:rsidR="006A3B95" w:rsidRDefault="006A3B95" w:rsidP="006A3B95">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1EFCA89A" w14:textId="77777777" w:rsidR="006A3B95" w:rsidRDefault="006A3B95" w:rsidP="006A3B95">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待审和进件查询</w:t>
            </w:r>
          </w:p>
        </w:tc>
      </w:tr>
      <w:tr w:rsidR="006A3B95" w14:paraId="29B98757" w14:textId="77777777" w:rsidTr="006A3B95">
        <w:trPr>
          <w:trHeight w:val="408"/>
        </w:trPr>
        <w:tc>
          <w:tcPr>
            <w:tcW w:w="1245" w:type="dxa"/>
            <w:gridSpan w:val="2"/>
            <w:tcBorders>
              <w:top w:val="nil"/>
              <w:left w:val="single" w:sz="4" w:space="0" w:color="auto"/>
              <w:bottom w:val="single" w:sz="4" w:space="0" w:color="auto"/>
              <w:right w:val="single" w:sz="4" w:space="0" w:color="auto"/>
            </w:tcBorders>
          </w:tcPr>
          <w:p w14:paraId="7F9A7687"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63C222AF" w14:textId="77777777" w:rsidR="006A3B95" w:rsidRDefault="006A3B95" w:rsidP="006A3B9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待审和进件查询的操作下的处理和查看</w:t>
            </w:r>
          </w:p>
        </w:tc>
      </w:tr>
      <w:tr w:rsidR="006A3B95" w14:paraId="1FC994D4" w14:textId="77777777" w:rsidTr="0036267F">
        <w:tblPrEx>
          <w:tblW w:w="10032" w:type="dxa"/>
          <w:tblLayout w:type="fixed"/>
          <w:tblPrExChange w:id="356" w:author=" " w:date="2018-12-29T10:44:00Z">
            <w:tblPrEx>
              <w:tblW w:w="10032" w:type="dxa"/>
              <w:tblLayout w:type="fixed"/>
            </w:tblPrEx>
          </w:tblPrExChange>
        </w:tblPrEx>
        <w:trPr>
          <w:trHeight w:val="101"/>
          <w:trPrChange w:id="357" w:author=" " w:date="2018-12-29T10:44:00Z">
            <w:trPr>
              <w:gridAfter w:val="0"/>
              <w:trHeight w:val="423"/>
            </w:trPr>
          </w:trPrChange>
        </w:trPr>
        <w:tc>
          <w:tcPr>
            <w:tcW w:w="1245" w:type="dxa"/>
            <w:gridSpan w:val="2"/>
            <w:tcBorders>
              <w:top w:val="nil"/>
              <w:left w:val="single" w:sz="4" w:space="0" w:color="auto"/>
              <w:bottom w:val="single" w:sz="4" w:space="0" w:color="auto"/>
              <w:right w:val="single" w:sz="4" w:space="0" w:color="auto"/>
            </w:tcBorders>
            <w:tcPrChange w:id="358" w:author=" " w:date="2018-12-29T10:44:00Z">
              <w:tcPr>
                <w:tcW w:w="1245" w:type="dxa"/>
                <w:gridSpan w:val="3"/>
                <w:tcBorders>
                  <w:top w:val="nil"/>
                  <w:left w:val="single" w:sz="4" w:space="0" w:color="auto"/>
                  <w:bottom w:val="single" w:sz="4" w:space="0" w:color="auto"/>
                  <w:right w:val="single" w:sz="4" w:space="0" w:color="auto"/>
                </w:tcBorders>
              </w:tcPr>
            </w:tcPrChange>
          </w:tcPr>
          <w:p w14:paraId="4D89E06F"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Change w:id="359" w:author=" " w:date="2018-12-29T10:44:00Z">
              <w:tcPr>
                <w:tcW w:w="8787" w:type="dxa"/>
                <w:gridSpan w:val="5"/>
                <w:tcBorders>
                  <w:top w:val="single" w:sz="4" w:space="0" w:color="auto"/>
                  <w:left w:val="nil"/>
                  <w:bottom w:val="single" w:sz="4" w:space="0" w:color="auto"/>
                  <w:right w:val="single" w:sz="4" w:space="0" w:color="auto"/>
                </w:tcBorders>
              </w:tcPr>
            </w:tcPrChange>
          </w:tcPr>
          <w:p w14:paraId="3D73D545" w14:textId="33359069" w:rsidR="006A3B95" w:rsidRDefault="005A27B4" w:rsidP="006A3B95">
            <w:pPr>
              <w:widowControl/>
              <w:jc w:val="left"/>
              <w:rPr>
                <w:rFonts w:ascii="微软雅黑" w:eastAsia="微软雅黑" w:hAnsi="微软雅黑" w:cs="宋体"/>
                <w:kern w:val="0"/>
                <w:sz w:val="18"/>
                <w:szCs w:val="18"/>
              </w:rPr>
            </w:pPr>
            <w:ins w:id="360" w:author="张达闻" w:date="2018-12-25T20:42:00Z">
              <w:r>
                <w:rPr>
                  <w:rFonts w:ascii="微软雅黑" w:eastAsia="微软雅黑" w:hAnsi="微软雅黑" w:cs="宋体" w:hint="eastAsia"/>
                  <w:kern w:val="0"/>
                  <w:sz w:val="18"/>
                  <w:szCs w:val="18"/>
                </w:rPr>
                <w:t>关闭页面</w:t>
              </w:r>
            </w:ins>
            <w:del w:id="361" w:author="张达闻" w:date="2018-12-25T20:42:00Z">
              <w:r w:rsidR="006A3B95" w:rsidDel="005A27B4">
                <w:rPr>
                  <w:rFonts w:ascii="微软雅黑" w:eastAsia="微软雅黑" w:hAnsi="微软雅黑" w:cs="宋体" w:hint="eastAsia"/>
                  <w:kern w:val="0"/>
                  <w:sz w:val="18"/>
                  <w:szCs w:val="18"/>
                </w:rPr>
                <w:delText>右上角关闭以及页脚关闭</w:delText>
              </w:r>
            </w:del>
          </w:p>
        </w:tc>
      </w:tr>
      <w:tr w:rsidR="006A3B95" w14:paraId="4CA285C4"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135F5DEA"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A3B95" w14:paraId="06BA4986"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1F28D0B"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2119947F" w14:textId="77777777" w:rsidR="006A3B95" w:rsidRDefault="006A3B95" w:rsidP="006A3B9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6D629A22" w14:textId="77777777" w:rsidR="006A3B95" w:rsidRDefault="006A3B95" w:rsidP="006A3B9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7AC00DEC"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34E31570"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A3B95" w14:paraId="4A806853"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33A3595F" w14:textId="77777777" w:rsidR="006A3B95" w:rsidRDefault="006A3B95" w:rsidP="006A3B95">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1CA85420" w14:textId="7511D0D2" w:rsidR="006A3B95" w:rsidRDefault="003A4E43" w:rsidP="006A3B95">
            <w:pPr>
              <w:widowControl/>
              <w:jc w:val="left"/>
              <w:rPr>
                <w:rFonts w:ascii="微软雅黑" w:eastAsia="微软雅黑" w:hAnsi="微软雅黑" w:cs="微软雅黑"/>
                <w:color w:val="000000"/>
                <w:sz w:val="18"/>
                <w:szCs w:val="18"/>
              </w:rPr>
            </w:pPr>
            <w:ins w:id="362" w:author="张达闻" w:date="2018-12-25T20:43:00Z">
              <w:r>
                <w:rPr>
                  <w:rFonts w:ascii="微软雅黑" w:eastAsia="微软雅黑" w:hAnsi="微软雅黑" w:cs="微软雅黑" w:hint="eastAsia"/>
                  <w:color w:val="000000"/>
                  <w:sz w:val="18"/>
                  <w:szCs w:val="18"/>
                </w:rPr>
                <w:t>基本信息</w:t>
              </w:r>
            </w:ins>
            <w:del w:id="363" w:author="张达闻" w:date="2018-12-25T20:42:00Z">
              <w:r w:rsidR="00317E07" w:rsidDel="005A27B4">
                <w:rPr>
                  <w:rFonts w:ascii="微软雅黑" w:eastAsia="微软雅黑" w:hAnsi="微软雅黑" w:cs="微软雅黑" w:hint="eastAsia"/>
                  <w:color w:val="000000"/>
                  <w:sz w:val="18"/>
                  <w:szCs w:val="18"/>
                </w:rPr>
                <w:delText>标题栏</w:delText>
              </w:r>
            </w:del>
          </w:p>
        </w:tc>
        <w:tc>
          <w:tcPr>
            <w:tcW w:w="3000" w:type="dxa"/>
          </w:tcPr>
          <w:p w14:paraId="00B01576" w14:textId="7F5A09F1" w:rsidR="006A3B95" w:rsidRDefault="003A4E43" w:rsidP="006A3B95">
            <w:pPr>
              <w:widowControl/>
              <w:jc w:val="left"/>
              <w:rPr>
                <w:rFonts w:ascii="微软雅黑" w:eastAsia="微软雅黑" w:hAnsi="微软雅黑" w:cs="微软雅黑"/>
                <w:color w:val="000000"/>
                <w:sz w:val="18"/>
                <w:szCs w:val="18"/>
              </w:rPr>
            </w:pPr>
            <w:ins w:id="364" w:author="张达闻" w:date="2018-12-25T20:43:00Z">
              <w:r>
                <w:rPr>
                  <w:rFonts w:ascii="微软雅黑" w:eastAsia="微软雅黑" w:hAnsi="微软雅黑" w:cs="微软雅黑" w:hint="eastAsia"/>
                  <w:color w:val="000000"/>
                  <w:sz w:val="18"/>
                  <w:szCs w:val="18"/>
                </w:rPr>
                <w:t>与之前基本信息展示</w:t>
              </w:r>
            </w:ins>
            <w:ins w:id="365" w:author="张达闻" w:date="2018-12-25T20:44:00Z">
              <w:r>
                <w:rPr>
                  <w:rFonts w:ascii="微软雅黑" w:eastAsia="微软雅黑" w:hAnsi="微软雅黑" w:cs="微软雅黑" w:hint="eastAsia"/>
                  <w:color w:val="000000"/>
                  <w:sz w:val="18"/>
                  <w:szCs w:val="18"/>
                </w:rPr>
                <w:t>一致，在产品配置时勾选需要展示的基本信息。</w:t>
              </w:r>
            </w:ins>
            <w:del w:id="366" w:author="张达闻" w:date="2018-12-25T20:43:00Z">
              <w:r w:rsidR="006A3B95" w:rsidDel="005A27B4">
                <w:rPr>
                  <w:rFonts w:ascii="微软雅黑" w:eastAsia="微软雅黑" w:hAnsi="微软雅黑" w:cs="微软雅黑" w:hint="eastAsia"/>
                  <w:color w:val="000000"/>
                  <w:sz w:val="18"/>
                  <w:szCs w:val="18"/>
                </w:rPr>
                <w:delText>添</w:delText>
              </w:r>
            </w:del>
            <w:del w:id="367" w:author="张达闻" w:date="2018-12-25T20:42:00Z">
              <w:r w:rsidR="006A3B95" w:rsidDel="005A27B4">
                <w:rPr>
                  <w:rFonts w:ascii="微软雅黑" w:eastAsia="微软雅黑" w:hAnsi="微软雅黑" w:cs="微软雅黑" w:hint="eastAsia"/>
                  <w:color w:val="000000"/>
                  <w:sz w:val="18"/>
                  <w:szCs w:val="18"/>
                </w:rPr>
                <w:delText>加最小化按钮</w:delText>
              </w:r>
            </w:del>
          </w:p>
        </w:tc>
        <w:tc>
          <w:tcPr>
            <w:tcW w:w="3209" w:type="dxa"/>
          </w:tcPr>
          <w:p w14:paraId="7E340E6E" w14:textId="66CE693C" w:rsidR="006A3B95" w:rsidRDefault="006A3B95" w:rsidP="006A3B95">
            <w:pPr>
              <w:pStyle w:val="Axure"/>
              <w:rPr>
                <w:rFonts w:ascii="微软雅黑" w:eastAsia="微软雅黑" w:hAnsi="微软雅黑" w:cs="微软雅黑"/>
                <w:sz w:val="18"/>
                <w:szCs w:val="18"/>
              </w:rPr>
            </w:pPr>
            <w:del w:id="368" w:author="张达闻" w:date="2018-12-25T20:43:00Z">
              <w:r w:rsidDel="005A27B4">
                <w:rPr>
                  <w:rFonts w:ascii="微软雅黑" w:eastAsia="微软雅黑" w:hAnsi="微软雅黑" w:cs="微软雅黑" w:hint="eastAsia"/>
                  <w:sz w:val="18"/>
                  <w:szCs w:val="18"/>
                </w:rPr>
                <w:delText>最小化隐藏页面</w:delText>
              </w:r>
              <w:r w:rsidR="00317E07" w:rsidDel="005A27B4">
                <w:rPr>
                  <w:rFonts w:ascii="微软雅黑" w:eastAsia="微软雅黑" w:hAnsi="微软雅黑" w:cs="微软雅黑" w:hint="eastAsia"/>
                  <w:sz w:val="18"/>
                  <w:szCs w:val="18"/>
                </w:rPr>
                <w:delText>底部，点击隐藏部分可回到初始样子</w:delText>
              </w:r>
            </w:del>
          </w:p>
        </w:tc>
        <w:tc>
          <w:tcPr>
            <w:tcW w:w="1712" w:type="dxa"/>
          </w:tcPr>
          <w:p w14:paraId="2E1A8581" w14:textId="63B16CD2" w:rsidR="006A3B95" w:rsidRDefault="00317E07" w:rsidP="006A3B95">
            <w:pPr>
              <w:widowControl/>
              <w:jc w:val="left"/>
              <w:rPr>
                <w:rFonts w:ascii="微软雅黑" w:eastAsia="微软雅黑" w:hAnsi="微软雅黑" w:cs="宋体"/>
                <w:bCs/>
                <w:kern w:val="0"/>
                <w:sz w:val="18"/>
                <w:szCs w:val="18"/>
              </w:rPr>
            </w:pPr>
            <w:del w:id="369" w:author="张达闻" w:date="2018-12-25T20:43:00Z">
              <w:r w:rsidDel="005A27B4">
                <w:rPr>
                  <w:rFonts w:ascii="微软雅黑" w:eastAsia="微软雅黑" w:hAnsi="微软雅黑" w:cs="宋体" w:hint="eastAsia"/>
                  <w:bCs/>
                  <w:kern w:val="0"/>
                  <w:sz w:val="18"/>
                  <w:szCs w:val="18"/>
                </w:rPr>
                <w:delText>点击其他页面，隐藏部分消失，点击隐藏部分未回到初始样式</w:delText>
              </w:r>
            </w:del>
          </w:p>
        </w:tc>
      </w:tr>
      <w:tr w:rsidR="00A6459D" w14:paraId="35B5729E"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370" w:author="haha" w:date="2018-12-19T13:42:00Z"/>
        </w:trPr>
        <w:tc>
          <w:tcPr>
            <w:tcW w:w="802" w:type="dxa"/>
          </w:tcPr>
          <w:p w14:paraId="55D70A76" w14:textId="0BEC3574" w:rsidR="00A6459D" w:rsidRDefault="00A6459D" w:rsidP="00A6459D">
            <w:pPr>
              <w:widowControl/>
              <w:jc w:val="center"/>
              <w:rPr>
                <w:ins w:id="371" w:author="haha" w:date="2018-12-19T13:42:00Z"/>
                <w:rFonts w:ascii="微软雅黑" w:eastAsia="微软雅黑" w:hAnsi="微软雅黑" w:cs="宋体"/>
                <w:bCs/>
                <w:kern w:val="0"/>
                <w:sz w:val="18"/>
                <w:szCs w:val="18"/>
              </w:rPr>
            </w:pPr>
            <w:ins w:id="372" w:author="haha" w:date="2018-12-19T13:42:00Z">
              <w:r>
                <w:rPr>
                  <w:rFonts w:ascii="微软雅黑" w:eastAsia="微软雅黑" w:hAnsi="微软雅黑" w:cs="宋体" w:hint="eastAsia"/>
                  <w:bCs/>
                  <w:kern w:val="0"/>
                  <w:sz w:val="18"/>
                  <w:szCs w:val="18"/>
                </w:rPr>
                <w:t>2</w:t>
              </w:r>
            </w:ins>
          </w:p>
        </w:tc>
        <w:tc>
          <w:tcPr>
            <w:tcW w:w="1309" w:type="dxa"/>
            <w:gridSpan w:val="2"/>
          </w:tcPr>
          <w:p w14:paraId="35B944EF" w14:textId="0EE7E742" w:rsidR="00A6459D" w:rsidRDefault="003A4E43" w:rsidP="00A6459D">
            <w:pPr>
              <w:widowControl/>
              <w:jc w:val="left"/>
              <w:rPr>
                <w:ins w:id="373" w:author="haha" w:date="2018-12-19T13:42:00Z"/>
                <w:rFonts w:ascii="微软雅黑" w:eastAsia="微软雅黑" w:hAnsi="微软雅黑" w:cs="微软雅黑"/>
                <w:color w:val="000000"/>
                <w:sz w:val="18"/>
                <w:szCs w:val="18"/>
              </w:rPr>
            </w:pPr>
            <w:ins w:id="374" w:author="张达闻" w:date="2018-12-25T20:44:00Z">
              <w:r>
                <w:rPr>
                  <w:rFonts w:ascii="微软雅黑" w:eastAsia="微软雅黑" w:hAnsi="微软雅黑" w:cs="微软雅黑" w:hint="eastAsia"/>
                  <w:color w:val="000000"/>
                  <w:sz w:val="18"/>
                  <w:szCs w:val="18"/>
                </w:rPr>
                <w:t>联系人信息</w:t>
              </w:r>
            </w:ins>
            <w:ins w:id="375" w:author="haha" w:date="2018-12-19T13:42:00Z">
              <w:del w:id="376" w:author="张达闻" w:date="2018-12-25T20:43:00Z">
                <w:r w:rsidR="00A6459D" w:rsidDel="005A27B4">
                  <w:rPr>
                    <w:rFonts w:ascii="微软雅黑" w:eastAsia="微软雅黑" w:hAnsi="微软雅黑" w:cs="微软雅黑" w:hint="eastAsia"/>
                    <w:color w:val="000000"/>
                    <w:sz w:val="18"/>
                    <w:szCs w:val="18"/>
                  </w:rPr>
                  <w:delText>保存</w:delText>
                </w:r>
              </w:del>
            </w:ins>
          </w:p>
        </w:tc>
        <w:tc>
          <w:tcPr>
            <w:tcW w:w="3000" w:type="dxa"/>
          </w:tcPr>
          <w:p w14:paraId="1F96462A" w14:textId="449F18C5" w:rsidR="00A6459D" w:rsidRDefault="003A4E43" w:rsidP="00A6459D">
            <w:pPr>
              <w:widowControl/>
              <w:jc w:val="left"/>
              <w:rPr>
                <w:ins w:id="377" w:author="haha" w:date="2018-12-19T13:42:00Z"/>
                <w:rFonts w:ascii="微软雅黑" w:eastAsia="微软雅黑" w:hAnsi="微软雅黑" w:cs="微软雅黑"/>
                <w:color w:val="000000"/>
                <w:sz w:val="18"/>
                <w:szCs w:val="18"/>
              </w:rPr>
            </w:pPr>
            <w:ins w:id="378" w:author="张达闻" w:date="2018-12-25T20:44:00Z">
              <w:r>
                <w:rPr>
                  <w:rFonts w:ascii="微软雅黑" w:eastAsia="微软雅黑" w:hAnsi="微软雅黑" w:cs="微软雅黑" w:hint="eastAsia"/>
                  <w:color w:val="000000"/>
                  <w:sz w:val="18"/>
                  <w:szCs w:val="18"/>
                </w:rPr>
                <w:t>与之前联系人信息展示一致，在产品配置时勾选需要展示的联系人信息</w:t>
              </w:r>
            </w:ins>
            <w:ins w:id="379" w:author="张达闻" w:date="2018-12-25T20:45:00Z">
              <w:r>
                <w:rPr>
                  <w:rFonts w:ascii="微软雅黑" w:eastAsia="微软雅黑" w:hAnsi="微软雅黑" w:cs="微软雅黑" w:hint="eastAsia"/>
                  <w:color w:val="000000"/>
                  <w:sz w:val="18"/>
                  <w:szCs w:val="18"/>
                </w:rPr>
                <w:t>。</w:t>
              </w:r>
            </w:ins>
            <w:ins w:id="380" w:author="haha" w:date="2018-12-19T13:42:00Z">
              <w:del w:id="381" w:author="张达闻" w:date="2018-12-25T20:43:00Z">
                <w:r w:rsidR="00A6459D" w:rsidDel="005A27B4">
                  <w:rPr>
                    <w:rFonts w:ascii="微软雅黑" w:eastAsia="微软雅黑" w:hAnsi="微软雅黑" w:cs="微软雅黑" w:hint="eastAsia"/>
                    <w:color w:val="000000"/>
                    <w:sz w:val="18"/>
                    <w:szCs w:val="18"/>
                  </w:rPr>
                  <w:delText>可点击</w:delText>
                </w:r>
              </w:del>
            </w:ins>
          </w:p>
        </w:tc>
        <w:tc>
          <w:tcPr>
            <w:tcW w:w="3209" w:type="dxa"/>
          </w:tcPr>
          <w:p w14:paraId="630E7BB8" w14:textId="49E6CE59" w:rsidR="00A6459D" w:rsidRDefault="00A6459D" w:rsidP="00A6459D">
            <w:pPr>
              <w:pStyle w:val="Axure"/>
              <w:rPr>
                <w:ins w:id="382" w:author="haha" w:date="2018-12-19T13:42:00Z"/>
                <w:rFonts w:ascii="微软雅黑" w:eastAsia="微软雅黑" w:hAnsi="微软雅黑" w:cs="微软雅黑"/>
                <w:sz w:val="18"/>
                <w:szCs w:val="18"/>
              </w:rPr>
            </w:pPr>
            <w:ins w:id="383" w:author="haha" w:date="2018-12-19T13:42:00Z">
              <w:del w:id="384" w:author="张达闻" w:date="2018-12-25T20:43:00Z">
                <w:r w:rsidDel="005A27B4">
                  <w:rPr>
                    <w:rFonts w:ascii="微软雅黑" w:eastAsia="微软雅黑" w:hAnsi="微软雅黑" w:cs="微软雅黑" w:hint="eastAsia"/>
                    <w:sz w:val="18"/>
                    <w:szCs w:val="18"/>
                  </w:rPr>
                  <w:delText>可对下面信息</w:delText>
                </w:r>
              </w:del>
            </w:ins>
            <w:ins w:id="385" w:author="haha" w:date="2018-12-19T13:53:00Z">
              <w:del w:id="386" w:author="张达闻" w:date="2018-12-25T20:43:00Z">
                <w:r w:rsidR="0068008B" w:rsidDel="005A27B4">
                  <w:rPr>
                    <w:rFonts w:ascii="微软雅黑" w:eastAsia="微软雅黑" w:hAnsi="微软雅黑" w:cs="微软雅黑" w:hint="eastAsia"/>
                    <w:sz w:val="18"/>
                    <w:szCs w:val="18"/>
                  </w:rPr>
                  <w:delText>进行的修改提交，</w:delText>
                </w:r>
              </w:del>
            </w:ins>
          </w:p>
        </w:tc>
        <w:tc>
          <w:tcPr>
            <w:tcW w:w="1712" w:type="dxa"/>
          </w:tcPr>
          <w:p w14:paraId="3DAD201B" w14:textId="2FF0F6AD" w:rsidR="00A6459D" w:rsidRDefault="00C64058" w:rsidP="00A6459D">
            <w:pPr>
              <w:widowControl/>
              <w:jc w:val="left"/>
              <w:rPr>
                <w:ins w:id="387" w:author="haha" w:date="2018-12-19T13:42:00Z"/>
                <w:rFonts w:ascii="微软雅黑" w:eastAsia="微软雅黑" w:hAnsi="微软雅黑" w:cs="宋体"/>
                <w:bCs/>
                <w:kern w:val="0"/>
                <w:sz w:val="18"/>
                <w:szCs w:val="18"/>
              </w:rPr>
            </w:pPr>
            <w:ins w:id="388" w:author="haha" w:date="2018-12-19T13:52:00Z">
              <w:del w:id="389" w:author="张达闻" w:date="2018-12-25T20:43:00Z">
                <w:r w:rsidDel="005A27B4">
                  <w:rPr>
                    <w:rFonts w:ascii="微软雅黑" w:eastAsia="微软雅黑" w:hAnsi="微软雅黑" w:cs="宋体" w:hint="eastAsia"/>
                    <w:bCs/>
                    <w:kern w:val="0"/>
                    <w:sz w:val="18"/>
                    <w:szCs w:val="18"/>
                  </w:rPr>
                  <w:delText>点击后提示“</w:delText>
                </w:r>
              </w:del>
            </w:ins>
            <w:ins w:id="390" w:author="haha" w:date="2018-12-19T13:53:00Z">
              <w:del w:id="391" w:author="张达闻" w:date="2018-12-25T20:43:00Z">
                <w:r w:rsidDel="005A27B4">
                  <w:rPr>
                    <w:rFonts w:ascii="微软雅黑" w:eastAsia="微软雅黑" w:hAnsi="微软雅黑" w:cs="宋体" w:hint="eastAsia"/>
                    <w:bCs/>
                    <w:kern w:val="0"/>
                    <w:sz w:val="18"/>
                    <w:szCs w:val="18"/>
                  </w:rPr>
                  <w:delText>保存成功</w:delText>
                </w:r>
              </w:del>
            </w:ins>
            <w:ins w:id="392" w:author="haha" w:date="2018-12-19T13:52:00Z">
              <w:del w:id="393" w:author="张达闻" w:date="2018-12-25T20:43:00Z">
                <w:r w:rsidDel="005A27B4">
                  <w:rPr>
                    <w:rFonts w:ascii="微软雅黑" w:eastAsia="微软雅黑" w:hAnsi="微软雅黑" w:cs="宋体" w:hint="eastAsia"/>
                    <w:bCs/>
                    <w:kern w:val="0"/>
                    <w:sz w:val="18"/>
                    <w:szCs w:val="18"/>
                  </w:rPr>
                  <w:delText>”</w:delText>
                </w:r>
              </w:del>
            </w:ins>
          </w:p>
        </w:tc>
      </w:tr>
      <w:tr w:rsidR="00A6459D" w:rsidRPr="00983C47" w14:paraId="5E2BECF5"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394" w:author="haha" w:date="2018-12-19T13:42:00Z"/>
        </w:trPr>
        <w:tc>
          <w:tcPr>
            <w:tcW w:w="802" w:type="dxa"/>
          </w:tcPr>
          <w:p w14:paraId="131B143E" w14:textId="562E59A8" w:rsidR="00A6459D" w:rsidRDefault="00A6459D" w:rsidP="00A6459D">
            <w:pPr>
              <w:widowControl/>
              <w:jc w:val="center"/>
              <w:rPr>
                <w:ins w:id="395" w:author="haha" w:date="2018-12-19T13:42:00Z"/>
                <w:rFonts w:ascii="微软雅黑" w:eastAsia="微软雅黑" w:hAnsi="微软雅黑" w:cs="宋体"/>
                <w:bCs/>
                <w:kern w:val="0"/>
                <w:sz w:val="18"/>
                <w:szCs w:val="18"/>
              </w:rPr>
            </w:pPr>
            <w:ins w:id="396" w:author="haha" w:date="2018-12-19T13:42:00Z">
              <w:r>
                <w:rPr>
                  <w:rFonts w:ascii="微软雅黑" w:eastAsia="微软雅黑" w:hAnsi="微软雅黑" w:cs="宋体" w:hint="eastAsia"/>
                  <w:bCs/>
                  <w:kern w:val="0"/>
                  <w:sz w:val="18"/>
                  <w:szCs w:val="18"/>
                </w:rPr>
                <w:t>3</w:t>
              </w:r>
            </w:ins>
          </w:p>
        </w:tc>
        <w:tc>
          <w:tcPr>
            <w:tcW w:w="1309" w:type="dxa"/>
            <w:gridSpan w:val="2"/>
          </w:tcPr>
          <w:p w14:paraId="10E45A34" w14:textId="3494709D" w:rsidR="00A6459D" w:rsidRDefault="003A4E43" w:rsidP="00A6459D">
            <w:pPr>
              <w:widowControl/>
              <w:jc w:val="left"/>
              <w:rPr>
                <w:ins w:id="397" w:author="haha" w:date="2018-12-19T13:42:00Z"/>
                <w:rFonts w:ascii="微软雅黑" w:eastAsia="微软雅黑" w:hAnsi="微软雅黑" w:cs="微软雅黑"/>
                <w:color w:val="000000"/>
                <w:sz w:val="18"/>
                <w:szCs w:val="18"/>
              </w:rPr>
            </w:pPr>
            <w:ins w:id="398" w:author="张达闻" w:date="2018-12-25T20:45:00Z">
              <w:r>
                <w:rPr>
                  <w:rFonts w:ascii="微软雅黑" w:eastAsia="微软雅黑" w:hAnsi="微软雅黑" w:cs="微软雅黑" w:hint="eastAsia"/>
                  <w:color w:val="000000"/>
                  <w:sz w:val="18"/>
                  <w:szCs w:val="18"/>
                </w:rPr>
                <w:t>地址信息</w:t>
              </w:r>
            </w:ins>
            <w:ins w:id="399" w:author="haha" w:date="2018-12-19T13:42:00Z">
              <w:del w:id="400" w:author="张达闻" w:date="2018-12-25T20:43:00Z">
                <w:r w:rsidR="00A6459D" w:rsidDel="005A27B4">
                  <w:rPr>
                    <w:rFonts w:ascii="微软雅黑" w:eastAsia="微软雅黑" w:hAnsi="微软雅黑" w:cs="微软雅黑" w:hint="eastAsia"/>
                    <w:color w:val="000000"/>
                    <w:sz w:val="18"/>
                    <w:szCs w:val="18"/>
                  </w:rPr>
                  <w:delText>信息可输入</w:delText>
                </w:r>
              </w:del>
            </w:ins>
          </w:p>
        </w:tc>
        <w:tc>
          <w:tcPr>
            <w:tcW w:w="3000" w:type="dxa"/>
          </w:tcPr>
          <w:p w14:paraId="236541E7" w14:textId="199F87F5" w:rsidR="00A6459D" w:rsidRDefault="003A4E43">
            <w:pPr>
              <w:widowControl/>
              <w:jc w:val="left"/>
              <w:rPr>
                <w:ins w:id="401" w:author="haha" w:date="2018-12-19T13:42:00Z"/>
                <w:rFonts w:ascii="微软雅黑" w:eastAsia="微软雅黑" w:hAnsi="微软雅黑" w:cs="微软雅黑"/>
                <w:color w:val="000000"/>
                <w:sz w:val="18"/>
                <w:szCs w:val="18"/>
              </w:rPr>
              <w:pPrChange w:id="402" w:author="张达闻" w:date="2018-12-25T20:45:00Z">
                <w:pPr>
                  <w:framePr w:hSpace="180" w:wrap="around" w:vAnchor="text" w:hAnchor="margin" w:xAlign="center" w:y="87"/>
                  <w:widowControl/>
                  <w:ind w:leftChars="525" w:left="1260"/>
                  <w:suppressOverlap/>
                  <w:jc w:val="left"/>
                </w:pPr>
              </w:pPrChange>
            </w:pPr>
            <w:ins w:id="403" w:author="张达闻" w:date="2018-12-25T20:45:00Z">
              <w:r>
                <w:rPr>
                  <w:rFonts w:ascii="微软雅黑" w:eastAsia="微软雅黑" w:hAnsi="微软雅黑" w:cs="微软雅黑" w:hint="eastAsia"/>
                  <w:color w:val="000000"/>
                  <w:sz w:val="18"/>
                  <w:szCs w:val="18"/>
                </w:rPr>
                <w:t>与之前地址信息展示一致，在产品配置时勾选需要展示的地址信息。</w:t>
              </w:r>
            </w:ins>
            <w:ins w:id="404" w:author="haha" w:date="2018-12-19T13:42:00Z">
              <w:del w:id="405" w:author="张达闻" w:date="2018-12-25T20:43:00Z">
                <w:r w:rsidR="00A6459D" w:rsidDel="005A27B4">
                  <w:rPr>
                    <w:rFonts w:ascii="微软雅黑" w:eastAsia="微软雅黑" w:hAnsi="微软雅黑" w:cs="微软雅黑" w:hint="eastAsia"/>
                    <w:color w:val="000000"/>
                    <w:sz w:val="18"/>
                    <w:szCs w:val="18"/>
                  </w:rPr>
                  <w:delText>部分信息可输入（在产品配置时设置可编辑）</w:delText>
                </w:r>
              </w:del>
            </w:ins>
          </w:p>
        </w:tc>
        <w:tc>
          <w:tcPr>
            <w:tcW w:w="3209" w:type="dxa"/>
          </w:tcPr>
          <w:p w14:paraId="7E9DF98E" w14:textId="77777777" w:rsidR="00A6459D" w:rsidRDefault="00A6459D" w:rsidP="00A6459D">
            <w:pPr>
              <w:pStyle w:val="Axure"/>
              <w:rPr>
                <w:ins w:id="406" w:author="haha" w:date="2018-12-19T13:42:00Z"/>
                <w:rFonts w:ascii="微软雅黑" w:eastAsia="微软雅黑" w:hAnsi="微软雅黑" w:cs="微软雅黑"/>
                <w:sz w:val="18"/>
                <w:szCs w:val="18"/>
              </w:rPr>
            </w:pPr>
          </w:p>
        </w:tc>
        <w:tc>
          <w:tcPr>
            <w:tcW w:w="1712" w:type="dxa"/>
          </w:tcPr>
          <w:p w14:paraId="0D7BB719" w14:textId="75C01126" w:rsidR="00A6459D" w:rsidRDefault="00F5498F" w:rsidP="00A6459D">
            <w:pPr>
              <w:widowControl/>
              <w:jc w:val="left"/>
              <w:rPr>
                <w:ins w:id="407" w:author="haha" w:date="2018-12-19T13:42:00Z"/>
                <w:rFonts w:ascii="微软雅黑" w:eastAsia="微软雅黑" w:hAnsi="微软雅黑" w:cs="宋体"/>
                <w:bCs/>
                <w:kern w:val="0"/>
                <w:sz w:val="18"/>
                <w:szCs w:val="18"/>
              </w:rPr>
            </w:pPr>
            <w:ins w:id="408" w:author="haha" w:date="2018-12-19T13:52:00Z">
              <w:del w:id="409" w:author="张达闻" w:date="2018-12-25T20:43:00Z">
                <w:r w:rsidDel="005A27B4">
                  <w:rPr>
                    <w:rFonts w:ascii="微软雅黑" w:eastAsia="微软雅黑" w:hAnsi="微软雅黑" w:cs="宋体" w:hint="eastAsia"/>
                    <w:bCs/>
                    <w:kern w:val="0"/>
                    <w:sz w:val="18"/>
                    <w:szCs w:val="18"/>
                  </w:rPr>
                  <w:delText>不是必填，可空，可写部分信息。</w:delText>
                </w:r>
              </w:del>
            </w:ins>
          </w:p>
        </w:tc>
      </w:tr>
      <w:tr w:rsidR="00983C47" w:rsidRPr="00983C47" w14:paraId="59D13FF7"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410" w:author="haha" w:date="2018-12-19T16:06:00Z"/>
        </w:trPr>
        <w:tc>
          <w:tcPr>
            <w:tcW w:w="802" w:type="dxa"/>
          </w:tcPr>
          <w:p w14:paraId="6A191FD1" w14:textId="6A28858A" w:rsidR="00983C47" w:rsidRDefault="00983C47" w:rsidP="00A6459D">
            <w:pPr>
              <w:widowControl/>
              <w:jc w:val="center"/>
              <w:rPr>
                <w:ins w:id="411" w:author="haha" w:date="2018-12-19T16:06:00Z"/>
                <w:rFonts w:ascii="微软雅黑" w:eastAsia="微软雅黑" w:hAnsi="微软雅黑" w:cs="宋体"/>
                <w:bCs/>
                <w:kern w:val="0"/>
                <w:sz w:val="18"/>
                <w:szCs w:val="18"/>
              </w:rPr>
            </w:pPr>
            <w:ins w:id="412" w:author="haha" w:date="2018-12-19T16:06:00Z">
              <w:r>
                <w:rPr>
                  <w:rFonts w:ascii="微软雅黑" w:eastAsia="微软雅黑" w:hAnsi="微软雅黑" w:cs="宋体" w:hint="eastAsia"/>
                  <w:bCs/>
                  <w:kern w:val="0"/>
                  <w:sz w:val="18"/>
                  <w:szCs w:val="18"/>
                </w:rPr>
                <w:t>4</w:t>
              </w:r>
            </w:ins>
          </w:p>
        </w:tc>
        <w:tc>
          <w:tcPr>
            <w:tcW w:w="1309" w:type="dxa"/>
            <w:gridSpan w:val="2"/>
          </w:tcPr>
          <w:p w14:paraId="60E67B34" w14:textId="68A3FE5F" w:rsidR="00983C47" w:rsidRDefault="003A4E43" w:rsidP="00A6459D">
            <w:pPr>
              <w:widowControl/>
              <w:jc w:val="left"/>
              <w:rPr>
                <w:ins w:id="413" w:author="haha" w:date="2018-12-19T16:06:00Z"/>
                <w:rFonts w:ascii="微软雅黑" w:eastAsia="微软雅黑" w:hAnsi="微软雅黑" w:cs="微软雅黑"/>
                <w:color w:val="000000"/>
                <w:sz w:val="18"/>
                <w:szCs w:val="18"/>
              </w:rPr>
            </w:pPr>
            <w:ins w:id="414" w:author="张达闻" w:date="2018-12-25T20:45:00Z">
              <w:r>
                <w:rPr>
                  <w:rFonts w:ascii="微软雅黑" w:eastAsia="微软雅黑" w:hAnsi="微软雅黑" w:cs="微软雅黑" w:hint="eastAsia"/>
                  <w:color w:val="000000"/>
                  <w:sz w:val="18"/>
                  <w:szCs w:val="18"/>
                </w:rPr>
                <w:t>申请产品信息</w:t>
              </w:r>
            </w:ins>
            <w:ins w:id="415" w:author="haha" w:date="2018-12-19T16:06:00Z">
              <w:del w:id="416" w:author="张达闻" w:date="2018-12-25T20:43:00Z">
                <w:r w:rsidR="00983C47" w:rsidDel="005A27B4">
                  <w:rPr>
                    <w:rFonts w:ascii="微软雅黑" w:eastAsia="微软雅黑" w:hAnsi="微软雅黑" w:cs="微软雅黑" w:hint="eastAsia"/>
                    <w:color w:val="000000"/>
                    <w:sz w:val="18"/>
                    <w:szCs w:val="18"/>
                  </w:rPr>
                  <w:delText>联系人关系</w:delText>
                </w:r>
              </w:del>
            </w:ins>
          </w:p>
        </w:tc>
        <w:tc>
          <w:tcPr>
            <w:tcW w:w="3000" w:type="dxa"/>
          </w:tcPr>
          <w:p w14:paraId="05115169" w14:textId="5D93EC0B" w:rsidR="00983C47" w:rsidRDefault="003A4E43" w:rsidP="00A6459D">
            <w:pPr>
              <w:widowControl/>
              <w:jc w:val="left"/>
              <w:rPr>
                <w:ins w:id="417" w:author="haha" w:date="2018-12-19T16:06:00Z"/>
                <w:rFonts w:ascii="微软雅黑" w:eastAsia="微软雅黑" w:hAnsi="微软雅黑" w:cs="微软雅黑"/>
                <w:color w:val="000000"/>
                <w:sz w:val="18"/>
                <w:szCs w:val="18"/>
              </w:rPr>
            </w:pPr>
            <w:ins w:id="418" w:author="张达闻" w:date="2018-12-25T20:45:00Z">
              <w:r>
                <w:rPr>
                  <w:rFonts w:ascii="微软雅黑" w:eastAsia="微软雅黑" w:hAnsi="微软雅黑" w:cs="微软雅黑" w:hint="eastAsia"/>
                  <w:color w:val="000000"/>
                  <w:sz w:val="18"/>
                  <w:szCs w:val="18"/>
                </w:rPr>
                <w:t>与</w:t>
              </w:r>
            </w:ins>
            <w:ins w:id="419" w:author="张达闻" w:date="2018-12-25T20:46:00Z">
              <w:r>
                <w:rPr>
                  <w:rFonts w:ascii="微软雅黑" w:eastAsia="微软雅黑" w:hAnsi="微软雅黑" w:cs="微软雅黑" w:hint="eastAsia"/>
                  <w:color w:val="000000"/>
                  <w:sz w:val="18"/>
                  <w:szCs w:val="18"/>
                </w:rPr>
                <w:t>之前申请产品信息展示一致，在产品配置时勾选需要展示的申请产品信息。</w:t>
              </w:r>
            </w:ins>
            <w:ins w:id="420" w:author="haha" w:date="2018-12-19T16:06:00Z">
              <w:del w:id="421" w:author="张达闻" w:date="2018-12-25T20:43:00Z">
                <w:r w:rsidR="00983C47" w:rsidDel="005A27B4">
                  <w:rPr>
                    <w:rFonts w:ascii="微软雅黑" w:eastAsia="微软雅黑" w:hAnsi="微软雅黑" w:cs="微软雅黑" w:hint="eastAsia"/>
                    <w:color w:val="000000"/>
                    <w:sz w:val="18"/>
                    <w:szCs w:val="18"/>
                  </w:rPr>
                  <w:delText>可输入</w:delText>
                </w:r>
                <w:r w:rsidR="00A34E41" w:rsidDel="005A27B4">
                  <w:rPr>
                    <w:rFonts w:ascii="微软雅黑" w:eastAsia="微软雅黑" w:hAnsi="微软雅黑" w:cs="微软雅黑" w:hint="eastAsia"/>
                    <w:color w:val="000000"/>
                    <w:sz w:val="18"/>
                    <w:szCs w:val="18"/>
                  </w:rPr>
                  <w:delText>，</w:delText>
                </w:r>
              </w:del>
            </w:ins>
            <w:ins w:id="422" w:author="haha" w:date="2018-12-19T16:07:00Z">
              <w:del w:id="423" w:author="张达闻" w:date="2018-12-25T20:43:00Z">
                <w:r w:rsidR="00A34E41" w:rsidDel="005A27B4">
                  <w:rPr>
                    <w:rFonts w:ascii="微软雅黑" w:eastAsia="微软雅黑" w:hAnsi="微软雅黑" w:cs="微软雅黑" w:hint="eastAsia"/>
                    <w:color w:val="000000"/>
                    <w:sz w:val="18"/>
                    <w:szCs w:val="18"/>
                  </w:rPr>
                  <w:delText>格式为</w:delText>
                </w:r>
              </w:del>
            </w:ins>
            <w:ins w:id="424" w:author="haha" w:date="2018-12-19T16:06:00Z">
              <w:del w:id="425" w:author="张达闻" w:date="2018-12-25T20:43:00Z">
                <w:r w:rsidR="00A34E41" w:rsidDel="005A27B4">
                  <w:rPr>
                    <w:rFonts w:ascii="微软雅黑" w:eastAsia="微软雅黑" w:hAnsi="微软雅黑" w:cs="微软雅黑" w:hint="eastAsia"/>
                    <w:color w:val="000000"/>
                    <w:sz w:val="18"/>
                    <w:szCs w:val="18"/>
                  </w:rPr>
                  <w:delText>中</w:delText>
                </w:r>
              </w:del>
            </w:ins>
            <w:ins w:id="426" w:author="haha" w:date="2018-12-19T16:09:00Z">
              <w:del w:id="427" w:author="张达闻" w:date="2018-12-25T20:43:00Z">
                <w:r w:rsidR="00A34E41" w:rsidDel="005A27B4">
                  <w:rPr>
                    <w:rFonts w:ascii="微软雅黑" w:eastAsia="微软雅黑" w:hAnsi="微软雅黑" w:cs="微软雅黑" w:hint="eastAsia"/>
                    <w:color w:val="000000"/>
                    <w:sz w:val="18"/>
                    <w:szCs w:val="18"/>
                  </w:rPr>
                  <w:delText>文、</w:delText>
                </w:r>
              </w:del>
            </w:ins>
            <w:ins w:id="428" w:author="haha" w:date="2018-12-19T16:06:00Z">
              <w:del w:id="429" w:author="张达闻" w:date="2018-12-25T20:43:00Z">
                <w:r w:rsidR="00A34E41" w:rsidDel="005A27B4">
                  <w:rPr>
                    <w:rFonts w:ascii="微软雅黑" w:eastAsia="微软雅黑" w:hAnsi="微软雅黑" w:cs="微软雅黑" w:hint="eastAsia"/>
                    <w:color w:val="000000"/>
                    <w:sz w:val="18"/>
                    <w:szCs w:val="18"/>
                  </w:rPr>
                  <w:delText>英文</w:delText>
                </w:r>
              </w:del>
            </w:ins>
            <w:ins w:id="430" w:author="haha" w:date="2018-12-19T16:09:00Z">
              <w:del w:id="431" w:author="张达闻" w:date="2018-12-25T20:43:00Z">
                <w:r w:rsidR="00A34E41" w:rsidDel="005A27B4">
                  <w:rPr>
                    <w:rFonts w:ascii="微软雅黑" w:eastAsia="微软雅黑" w:hAnsi="微软雅黑" w:cs="微软雅黑" w:hint="eastAsia"/>
                    <w:color w:val="000000"/>
                    <w:sz w:val="18"/>
                    <w:szCs w:val="18"/>
                  </w:rPr>
                  <w:delText>、</w:delText>
                </w:r>
              </w:del>
            </w:ins>
            <w:ins w:id="432" w:author="haha" w:date="2018-12-19T16:06:00Z">
              <w:del w:id="433" w:author="张达闻" w:date="2018-12-25T20:43:00Z">
                <w:r w:rsidR="00A34E41" w:rsidDel="005A27B4">
                  <w:rPr>
                    <w:rFonts w:ascii="微软雅黑" w:eastAsia="微软雅黑" w:hAnsi="微软雅黑" w:cs="微软雅黑" w:hint="eastAsia"/>
                    <w:color w:val="000000"/>
                    <w:sz w:val="18"/>
                    <w:szCs w:val="18"/>
                  </w:rPr>
                  <w:delText>字符</w:delText>
                </w:r>
              </w:del>
            </w:ins>
            <w:ins w:id="434" w:author="haha" w:date="2018-12-19T16:08:00Z">
              <w:del w:id="435" w:author="张达闻" w:date="2018-12-25T20:43:00Z">
                <w:r w:rsidR="00A34E41" w:rsidDel="005A27B4">
                  <w:rPr>
                    <w:rFonts w:ascii="微软雅黑" w:eastAsia="微软雅黑" w:hAnsi="微软雅黑" w:cs="微软雅黑" w:hint="eastAsia"/>
                    <w:color w:val="000000"/>
                    <w:sz w:val="18"/>
                    <w:szCs w:val="18"/>
                  </w:rPr>
                  <w:delText>长度大于等于2</w:delText>
                </w:r>
                <w:r w:rsidR="00A34E41" w:rsidDel="005A27B4">
                  <w:rPr>
                    <w:rFonts w:ascii="微软雅黑" w:eastAsia="微软雅黑" w:hAnsi="微软雅黑" w:cs="微软雅黑"/>
                    <w:color w:val="000000"/>
                    <w:sz w:val="18"/>
                    <w:szCs w:val="18"/>
                  </w:rPr>
                  <w:delText>0</w:delText>
                </w:r>
              </w:del>
            </w:ins>
          </w:p>
        </w:tc>
        <w:tc>
          <w:tcPr>
            <w:tcW w:w="3209" w:type="dxa"/>
          </w:tcPr>
          <w:p w14:paraId="046CE29E" w14:textId="77777777" w:rsidR="00983C47" w:rsidRDefault="00983C47" w:rsidP="00A6459D">
            <w:pPr>
              <w:pStyle w:val="Axure"/>
              <w:rPr>
                <w:ins w:id="436" w:author="haha" w:date="2018-12-19T16:06:00Z"/>
                <w:rFonts w:ascii="微软雅黑" w:eastAsia="微软雅黑" w:hAnsi="微软雅黑" w:cs="微软雅黑"/>
                <w:sz w:val="18"/>
                <w:szCs w:val="18"/>
              </w:rPr>
            </w:pPr>
          </w:p>
        </w:tc>
        <w:tc>
          <w:tcPr>
            <w:tcW w:w="1712" w:type="dxa"/>
          </w:tcPr>
          <w:p w14:paraId="603E8716" w14:textId="1CF1FEB0" w:rsidR="00983C47" w:rsidRDefault="00A34E41" w:rsidP="00A6459D">
            <w:pPr>
              <w:widowControl/>
              <w:jc w:val="left"/>
              <w:rPr>
                <w:ins w:id="437" w:author="haha" w:date="2018-12-19T16:06:00Z"/>
                <w:rFonts w:ascii="微软雅黑" w:eastAsia="微软雅黑" w:hAnsi="微软雅黑" w:cs="宋体"/>
                <w:bCs/>
                <w:kern w:val="0"/>
                <w:sz w:val="18"/>
                <w:szCs w:val="18"/>
              </w:rPr>
            </w:pPr>
            <w:ins w:id="438" w:author="haha" w:date="2018-12-19T16:09:00Z">
              <w:del w:id="439" w:author="张达闻" w:date="2018-12-25T20:43:00Z">
                <w:r w:rsidDel="005A27B4">
                  <w:rPr>
                    <w:rFonts w:ascii="微软雅黑" w:eastAsia="微软雅黑" w:hAnsi="微软雅黑" w:cs="宋体" w:hint="eastAsia"/>
                    <w:bCs/>
                    <w:kern w:val="0"/>
                    <w:sz w:val="18"/>
                    <w:szCs w:val="18"/>
                  </w:rPr>
                  <w:delText>格式</w:delText>
                </w:r>
              </w:del>
            </w:ins>
            <w:ins w:id="440" w:author="haha" w:date="2018-12-19T16:10:00Z">
              <w:del w:id="441" w:author="张达闻" w:date="2018-12-25T20:43:00Z">
                <w:r w:rsidDel="005A27B4">
                  <w:rPr>
                    <w:rFonts w:ascii="微软雅黑" w:eastAsia="微软雅黑" w:hAnsi="微软雅黑" w:cs="宋体" w:hint="eastAsia"/>
                    <w:bCs/>
                    <w:kern w:val="0"/>
                    <w:sz w:val="18"/>
                    <w:szCs w:val="18"/>
                  </w:rPr>
                  <w:delText>不对无法输入，长度过长无法输入</w:delText>
                </w:r>
              </w:del>
            </w:ins>
          </w:p>
        </w:tc>
      </w:tr>
      <w:tr w:rsidR="00A34E41" w:rsidRPr="00983C47" w14:paraId="559C23A7"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442" w:author="haha" w:date="2018-12-19T16:07:00Z"/>
        </w:trPr>
        <w:tc>
          <w:tcPr>
            <w:tcW w:w="802" w:type="dxa"/>
          </w:tcPr>
          <w:p w14:paraId="71E9181E" w14:textId="6210B09B" w:rsidR="00A34E41" w:rsidRDefault="00A34E41" w:rsidP="00A6459D">
            <w:pPr>
              <w:widowControl/>
              <w:jc w:val="center"/>
              <w:rPr>
                <w:ins w:id="443" w:author="haha" w:date="2018-12-19T16:07:00Z"/>
                <w:rFonts w:ascii="微软雅黑" w:eastAsia="微软雅黑" w:hAnsi="微软雅黑" w:cs="宋体"/>
                <w:bCs/>
                <w:kern w:val="0"/>
                <w:sz w:val="18"/>
                <w:szCs w:val="18"/>
              </w:rPr>
            </w:pPr>
            <w:ins w:id="444" w:author="haha" w:date="2018-12-19T16:07:00Z">
              <w:r>
                <w:rPr>
                  <w:rFonts w:ascii="微软雅黑" w:eastAsia="微软雅黑" w:hAnsi="微软雅黑" w:cs="宋体" w:hint="eastAsia"/>
                  <w:bCs/>
                  <w:kern w:val="0"/>
                  <w:sz w:val="18"/>
                  <w:szCs w:val="18"/>
                </w:rPr>
                <w:t>5</w:t>
              </w:r>
            </w:ins>
          </w:p>
        </w:tc>
        <w:tc>
          <w:tcPr>
            <w:tcW w:w="1309" w:type="dxa"/>
            <w:gridSpan w:val="2"/>
          </w:tcPr>
          <w:p w14:paraId="164F195B" w14:textId="6504D9A2" w:rsidR="00A34E41" w:rsidRDefault="003A4E43" w:rsidP="00A6459D">
            <w:pPr>
              <w:widowControl/>
              <w:jc w:val="left"/>
              <w:rPr>
                <w:ins w:id="445" w:author="haha" w:date="2018-12-19T16:07:00Z"/>
                <w:rFonts w:ascii="微软雅黑" w:eastAsia="微软雅黑" w:hAnsi="微软雅黑" w:cs="微软雅黑"/>
                <w:color w:val="000000"/>
                <w:sz w:val="18"/>
                <w:szCs w:val="18"/>
              </w:rPr>
            </w:pPr>
            <w:ins w:id="446" w:author="张达闻" w:date="2018-12-25T20:46:00Z">
              <w:r>
                <w:rPr>
                  <w:rFonts w:ascii="微软雅黑" w:eastAsia="微软雅黑" w:hAnsi="微软雅黑" w:cs="微软雅黑" w:hint="eastAsia"/>
                  <w:color w:val="000000"/>
                  <w:sz w:val="18"/>
                  <w:szCs w:val="18"/>
                </w:rPr>
                <w:t>证明材料</w:t>
              </w:r>
            </w:ins>
            <w:ins w:id="447" w:author="haha" w:date="2018-12-19T16:07:00Z">
              <w:del w:id="448" w:author="张达闻" w:date="2018-12-25T20:43:00Z">
                <w:r w:rsidR="00A34E41" w:rsidDel="005A27B4">
                  <w:rPr>
                    <w:rFonts w:ascii="微软雅黑" w:eastAsia="微软雅黑" w:hAnsi="微软雅黑" w:cs="微软雅黑" w:hint="eastAsia"/>
                    <w:color w:val="000000"/>
                    <w:sz w:val="18"/>
                    <w:szCs w:val="18"/>
                  </w:rPr>
                  <w:delText>公司名称</w:delText>
                </w:r>
              </w:del>
            </w:ins>
          </w:p>
        </w:tc>
        <w:tc>
          <w:tcPr>
            <w:tcW w:w="3000" w:type="dxa"/>
          </w:tcPr>
          <w:p w14:paraId="738C859B" w14:textId="6155DF9C" w:rsidR="00A34E41" w:rsidRDefault="003A4E43" w:rsidP="00A6459D">
            <w:pPr>
              <w:widowControl/>
              <w:jc w:val="left"/>
              <w:rPr>
                <w:ins w:id="449" w:author="haha" w:date="2018-12-19T16:07:00Z"/>
                <w:rFonts w:ascii="微软雅黑" w:eastAsia="微软雅黑" w:hAnsi="微软雅黑" w:cs="微软雅黑"/>
                <w:color w:val="000000"/>
                <w:sz w:val="18"/>
                <w:szCs w:val="18"/>
              </w:rPr>
            </w:pPr>
            <w:ins w:id="450" w:author="张达闻" w:date="2018-12-25T20:46:00Z">
              <w:r>
                <w:rPr>
                  <w:rFonts w:ascii="微软雅黑" w:eastAsia="微软雅黑" w:hAnsi="微软雅黑" w:cs="微软雅黑" w:hint="eastAsia"/>
                  <w:color w:val="000000"/>
                  <w:sz w:val="18"/>
                  <w:szCs w:val="18"/>
                </w:rPr>
                <w:t>展示在产品配置时勾选的</w:t>
              </w:r>
            </w:ins>
            <w:ins w:id="451" w:author="张达闻" w:date="2018-12-25T20:47:00Z">
              <w:r>
                <w:rPr>
                  <w:rFonts w:ascii="微软雅黑" w:eastAsia="微软雅黑" w:hAnsi="微软雅黑" w:cs="微软雅黑" w:hint="eastAsia"/>
                  <w:color w:val="000000"/>
                  <w:sz w:val="18"/>
                  <w:szCs w:val="18"/>
                </w:rPr>
                <w:t>证明材料。</w:t>
              </w:r>
            </w:ins>
            <w:ins w:id="452" w:author="haha" w:date="2018-12-19T16:07:00Z">
              <w:del w:id="453" w:author="张达闻" w:date="2018-12-25T20:43:00Z">
                <w:r w:rsidR="00A34E41" w:rsidDel="005A27B4">
                  <w:rPr>
                    <w:rFonts w:ascii="微软雅黑" w:eastAsia="微软雅黑" w:hAnsi="微软雅黑" w:cs="微软雅黑" w:hint="eastAsia"/>
                    <w:color w:val="000000"/>
                    <w:sz w:val="18"/>
                    <w:szCs w:val="18"/>
                  </w:rPr>
                  <w:delText>可输入 格式为中</w:delText>
                </w:r>
              </w:del>
            </w:ins>
            <w:ins w:id="454" w:author="haha" w:date="2018-12-19T16:09:00Z">
              <w:del w:id="455" w:author="张达闻" w:date="2018-12-25T20:43:00Z">
                <w:r w:rsidR="00A34E41" w:rsidDel="005A27B4">
                  <w:rPr>
                    <w:rFonts w:ascii="微软雅黑" w:eastAsia="微软雅黑" w:hAnsi="微软雅黑" w:cs="微软雅黑" w:hint="eastAsia"/>
                    <w:color w:val="000000"/>
                    <w:sz w:val="18"/>
                    <w:szCs w:val="18"/>
                  </w:rPr>
                  <w:delText>文、</w:delText>
                </w:r>
              </w:del>
            </w:ins>
            <w:ins w:id="456" w:author="haha" w:date="2018-12-19T16:07:00Z">
              <w:del w:id="457" w:author="张达闻" w:date="2018-12-25T20:43:00Z">
                <w:r w:rsidR="00A34E41" w:rsidDel="005A27B4">
                  <w:rPr>
                    <w:rFonts w:ascii="微软雅黑" w:eastAsia="微软雅黑" w:hAnsi="微软雅黑" w:cs="微软雅黑" w:hint="eastAsia"/>
                    <w:color w:val="000000"/>
                    <w:sz w:val="18"/>
                    <w:szCs w:val="18"/>
                  </w:rPr>
                  <w:delText>英文</w:delText>
                </w:r>
              </w:del>
            </w:ins>
            <w:ins w:id="458" w:author="haha" w:date="2018-12-19T16:09:00Z">
              <w:del w:id="459" w:author="张达闻" w:date="2018-12-25T20:43:00Z">
                <w:r w:rsidR="00A34E41" w:rsidDel="005A27B4">
                  <w:rPr>
                    <w:rFonts w:ascii="微软雅黑" w:eastAsia="微软雅黑" w:hAnsi="微软雅黑" w:cs="微软雅黑" w:hint="eastAsia"/>
                    <w:color w:val="000000"/>
                    <w:sz w:val="18"/>
                    <w:szCs w:val="18"/>
                  </w:rPr>
                  <w:delText>、</w:delText>
                </w:r>
              </w:del>
            </w:ins>
            <w:ins w:id="460" w:author="haha" w:date="2018-12-19T16:07:00Z">
              <w:del w:id="461" w:author="张达闻" w:date="2018-12-25T20:43:00Z">
                <w:r w:rsidR="00A34E41" w:rsidDel="005A27B4">
                  <w:rPr>
                    <w:rFonts w:ascii="微软雅黑" w:eastAsia="微软雅黑" w:hAnsi="微软雅黑" w:cs="微软雅黑" w:hint="eastAsia"/>
                    <w:color w:val="000000"/>
                    <w:sz w:val="18"/>
                    <w:szCs w:val="18"/>
                  </w:rPr>
                  <w:delText>数字，长度大于等于3</w:delText>
                </w:r>
                <w:r w:rsidR="00A34E41" w:rsidDel="005A27B4">
                  <w:rPr>
                    <w:rFonts w:ascii="微软雅黑" w:eastAsia="微软雅黑" w:hAnsi="微软雅黑" w:cs="微软雅黑"/>
                    <w:color w:val="000000"/>
                    <w:sz w:val="18"/>
                    <w:szCs w:val="18"/>
                  </w:rPr>
                  <w:delText>0</w:delText>
                </w:r>
              </w:del>
            </w:ins>
          </w:p>
        </w:tc>
        <w:tc>
          <w:tcPr>
            <w:tcW w:w="3209" w:type="dxa"/>
          </w:tcPr>
          <w:p w14:paraId="70EE8B6F" w14:textId="7F47E580" w:rsidR="00A34E41" w:rsidRDefault="003A4E43" w:rsidP="00A6459D">
            <w:pPr>
              <w:pStyle w:val="Axure"/>
              <w:rPr>
                <w:ins w:id="462" w:author="haha" w:date="2018-12-19T16:07:00Z"/>
                <w:rFonts w:ascii="微软雅黑" w:eastAsia="微软雅黑" w:hAnsi="微软雅黑" w:cs="微软雅黑"/>
                <w:sz w:val="18"/>
                <w:szCs w:val="18"/>
              </w:rPr>
            </w:pPr>
            <w:ins w:id="463" w:author="张达闻" w:date="2018-12-25T20:47:00Z">
              <w:r>
                <w:rPr>
                  <w:rFonts w:ascii="微软雅黑" w:eastAsia="微软雅黑" w:hAnsi="微软雅黑" w:cs="微软雅黑" w:hint="eastAsia"/>
                  <w:sz w:val="18"/>
                  <w:szCs w:val="18"/>
                </w:rPr>
                <w:t>点击查看，弹出放大后的照片。点击显示全部，</w:t>
              </w:r>
            </w:ins>
            <w:ins w:id="464" w:author="张达闻" w:date="2018-12-25T20:48:00Z">
              <w:r>
                <w:rPr>
                  <w:rFonts w:ascii="微软雅黑" w:eastAsia="微软雅黑" w:hAnsi="微软雅黑" w:cs="微软雅黑" w:hint="eastAsia"/>
                  <w:sz w:val="18"/>
                  <w:szCs w:val="18"/>
                </w:rPr>
                <w:t>该案件全部附件照片，再次点击后收起之前展示的所有照片。</w:t>
              </w:r>
            </w:ins>
          </w:p>
        </w:tc>
        <w:tc>
          <w:tcPr>
            <w:tcW w:w="1712" w:type="dxa"/>
          </w:tcPr>
          <w:p w14:paraId="0A68128B" w14:textId="65FB4583" w:rsidR="00A34E41" w:rsidRDefault="003A4E43" w:rsidP="00A6459D">
            <w:pPr>
              <w:widowControl/>
              <w:jc w:val="left"/>
              <w:rPr>
                <w:ins w:id="465" w:author="haha" w:date="2018-12-19T16:07:00Z"/>
                <w:rFonts w:ascii="微软雅黑" w:eastAsia="微软雅黑" w:hAnsi="微软雅黑" w:cs="宋体"/>
                <w:bCs/>
                <w:kern w:val="0"/>
                <w:sz w:val="18"/>
                <w:szCs w:val="18"/>
              </w:rPr>
            </w:pPr>
            <w:ins w:id="466" w:author="张达闻" w:date="2018-12-25T20:51:00Z">
              <w:r>
                <w:rPr>
                  <w:rFonts w:ascii="微软雅黑" w:eastAsia="微软雅黑" w:hAnsi="微软雅黑" w:cs="宋体" w:hint="eastAsia"/>
                  <w:bCs/>
                  <w:kern w:val="0"/>
                  <w:sz w:val="18"/>
                  <w:szCs w:val="18"/>
                </w:rPr>
                <w:t>若某项证明材料为空，则需要</w:t>
              </w:r>
            </w:ins>
            <w:ins w:id="467" w:author="张达闻" w:date="2018-12-25T20:52:00Z">
              <w:r>
                <w:rPr>
                  <w:rFonts w:ascii="微软雅黑" w:eastAsia="微软雅黑" w:hAnsi="微软雅黑" w:cs="宋体" w:hint="eastAsia"/>
                  <w:bCs/>
                  <w:kern w:val="0"/>
                  <w:sz w:val="18"/>
                  <w:szCs w:val="18"/>
                </w:rPr>
                <w:t>弹出提示，“没有</w:t>
              </w:r>
              <w:commentRangeStart w:id="468"/>
              <w:r>
                <w:rPr>
                  <w:rFonts w:ascii="微软雅黑" w:eastAsia="微软雅黑" w:hAnsi="微软雅黑" w:cs="宋体" w:hint="eastAsia"/>
                  <w:bCs/>
                  <w:kern w:val="0"/>
                  <w:sz w:val="18"/>
                  <w:szCs w:val="18"/>
                </w:rPr>
                <w:t>身份证正面</w:t>
              </w:r>
              <w:commentRangeEnd w:id="468"/>
              <w:r>
                <w:rPr>
                  <w:rStyle w:val="a8"/>
                </w:rPr>
                <w:commentReference w:id="468"/>
              </w:r>
              <w:r>
                <w:rPr>
                  <w:rFonts w:ascii="微软雅黑" w:eastAsia="微软雅黑" w:hAnsi="微软雅黑" w:cs="宋体" w:hint="eastAsia"/>
                  <w:bCs/>
                  <w:kern w:val="0"/>
                  <w:sz w:val="18"/>
                  <w:szCs w:val="18"/>
                </w:rPr>
                <w:t>附件”</w:t>
              </w:r>
            </w:ins>
            <w:ins w:id="469" w:author="haha" w:date="2018-12-19T16:10:00Z">
              <w:del w:id="470" w:author="张达闻" w:date="2018-12-25T20:43:00Z">
                <w:r w:rsidR="00A34E41" w:rsidDel="005A27B4">
                  <w:rPr>
                    <w:rFonts w:ascii="微软雅黑" w:eastAsia="微软雅黑" w:hAnsi="微软雅黑" w:cs="宋体" w:hint="eastAsia"/>
                    <w:bCs/>
                    <w:kern w:val="0"/>
                    <w:sz w:val="18"/>
                    <w:szCs w:val="18"/>
                  </w:rPr>
                  <w:delText>格式不对无法输入，长度过长无法输入</w:delText>
                </w:r>
              </w:del>
            </w:ins>
          </w:p>
        </w:tc>
      </w:tr>
      <w:tr w:rsidR="00A34E41" w:rsidRPr="00983C47" w14:paraId="48C785B7"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471" w:author="haha" w:date="2018-12-19T16:08:00Z"/>
        </w:trPr>
        <w:tc>
          <w:tcPr>
            <w:tcW w:w="802" w:type="dxa"/>
          </w:tcPr>
          <w:p w14:paraId="368A425E" w14:textId="2961A0FD" w:rsidR="00A34E41" w:rsidRDefault="00A34E41" w:rsidP="00A6459D">
            <w:pPr>
              <w:widowControl/>
              <w:jc w:val="center"/>
              <w:rPr>
                <w:ins w:id="472" w:author="haha" w:date="2018-12-19T16:08:00Z"/>
                <w:rFonts w:ascii="微软雅黑" w:eastAsia="微软雅黑" w:hAnsi="微软雅黑" w:cs="宋体"/>
                <w:bCs/>
                <w:kern w:val="0"/>
                <w:sz w:val="18"/>
                <w:szCs w:val="18"/>
              </w:rPr>
            </w:pPr>
            <w:ins w:id="473" w:author="haha" w:date="2018-12-19T16:08:00Z">
              <w:r>
                <w:rPr>
                  <w:rFonts w:ascii="微软雅黑" w:eastAsia="微软雅黑" w:hAnsi="微软雅黑" w:cs="宋体" w:hint="eastAsia"/>
                  <w:bCs/>
                  <w:kern w:val="0"/>
                  <w:sz w:val="18"/>
                  <w:szCs w:val="18"/>
                </w:rPr>
                <w:t>6</w:t>
              </w:r>
            </w:ins>
          </w:p>
        </w:tc>
        <w:tc>
          <w:tcPr>
            <w:tcW w:w="1309" w:type="dxa"/>
            <w:gridSpan w:val="2"/>
          </w:tcPr>
          <w:p w14:paraId="7120D48E" w14:textId="0915FF59" w:rsidR="00A34E41" w:rsidRDefault="003A3279" w:rsidP="00A6459D">
            <w:pPr>
              <w:widowControl/>
              <w:jc w:val="left"/>
              <w:rPr>
                <w:ins w:id="474" w:author="haha" w:date="2018-12-19T16:08:00Z"/>
                <w:rFonts w:ascii="微软雅黑" w:eastAsia="微软雅黑" w:hAnsi="微软雅黑" w:cs="微软雅黑"/>
                <w:color w:val="000000"/>
                <w:sz w:val="18"/>
                <w:szCs w:val="18"/>
              </w:rPr>
            </w:pPr>
            <w:ins w:id="475" w:author="张达闻" w:date="2018-12-25T20:53:00Z">
              <w:r>
                <w:rPr>
                  <w:rFonts w:ascii="微软雅黑" w:eastAsia="微软雅黑" w:hAnsi="微软雅黑" w:cs="微软雅黑" w:hint="eastAsia"/>
                  <w:color w:val="000000"/>
                  <w:sz w:val="18"/>
                  <w:szCs w:val="18"/>
                </w:rPr>
                <w:t>历史审核信息</w:t>
              </w:r>
            </w:ins>
            <w:ins w:id="476" w:author="haha" w:date="2018-12-19T16:08:00Z">
              <w:del w:id="477" w:author="张达闻" w:date="2018-12-25T20:43:00Z">
                <w:r w:rsidR="00A34E41" w:rsidDel="005A27B4">
                  <w:rPr>
                    <w:rFonts w:ascii="微软雅黑" w:eastAsia="微软雅黑" w:hAnsi="微软雅黑" w:cs="微软雅黑" w:hint="eastAsia"/>
                    <w:color w:val="000000"/>
                    <w:sz w:val="18"/>
                    <w:szCs w:val="18"/>
                  </w:rPr>
                  <w:delText>公司电话</w:delText>
                </w:r>
              </w:del>
            </w:ins>
          </w:p>
        </w:tc>
        <w:tc>
          <w:tcPr>
            <w:tcW w:w="3000" w:type="dxa"/>
          </w:tcPr>
          <w:p w14:paraId="13874592" w14:textId="453B76B9" w:rsidR="00A34E41" w:rsidRDefault="003A3279" w:rsidP="00A6459D">
            <w:pPr>
              <w:widowControl/>
              <w:jc w:val="left"/>
              <w:rPr>
                <w:ins w:id="478" w:author="haha" w:date="2018-12-19T16:08:00Z"/>
                <w:rFonts w:ascii="微软雅黑" w:eastAsia="微软雅黑" w:hAnsi="微软雅黑" w:cs="微软雅黑"/>
                <w:color w:val="000000"/>
                <w:sz w:val="18"/>
                <w:szCs w:val="18"/>
              </w:rPr>
            </w:pPr>
            <w:ins w:id="479" w:author="张达闻" w:date="2018-12-25T20:54:00Z">
              <w:r>
                <w:rPr>
                  <w:rFonts w:ascii="微软雅黑" w:eastAsia="微软雅黑" w:hAnsi="微软雅黑" w:cs="微软雅黑" w:hint="eastAsia"/>
                  <w:color w:val="000000"/>
                  <w:sz w:val="18"/>
                  <w:szCs w:val="18"/>
                </w:rPr>
                <w:t>与之前相同展示该用户历史审核信息。</w:t>
              </w:r>
            </w:ins>
            <w:ins w:id="480" w:author="haha" w:date="2018-12-19T16:08:00Z">
              <w:del w:id="481" w:author="张达闻" w:date="2018-12-25T20:43:00Z">
                <w:r w:rsidR="00A34E41" w:rsidDel="005A27B4">
                  <w:rPr>
                    <w:rFonts w:ascii="微软雅黑" w:eastAsia="微软雅黑" w:hAnsi="微软雅黑" w:cs="微软雅黑" w:hint="eastAsia"/>
                    <w:color w:val="000000"/>
                    <w:sz w:val="18"/>
                    <w:szCs w:val="18"/>
                  </w:rPr>
                  <w:delText>可输入 格式位数字</w:delText>
                </w:r>
              </w:del>
            </w:ins>
            <w:ins w:id="482" w:author="haha" w:date="2018-12-19T16:09:00Z">
              <w:del w:id="483" w:author="张达闻" w:date="2018-12-25T20:43:00Z">
                <w:r w:rsidR="00A34E41" w:rsidDel="005A27B4">
                  <w:rPr>
                    <w:rFonts w:ascii="微软雅黑" w:eastAsia="微软雅黑" w:hAnsi="微软雅黑" w:cs="微软雅黑" w:hint="eastAsia"/>
                    <w:color w:val="000000"/>
                    <w:sz w:val="18"/>
                    <w:szCs w:val="18"/>
                  </w:rPr>
                  <w:delText>，</w:delText>
                </w:r>
              </w:del>
            </w:ins>
            <w:ins w:id="484" w:author="haha" w:date="2018-12-19T16:08:00Z">
              <w:del w:id="485" w:author="张达闻" w:date="2018-12-25T20:43:00Z">
                <w:r w:rsidR="00A34E41" w:rsidDel="005A27B4">
                  <w:rPr>
                    <w:rFonts w:ascii="微软雅黑" w:eastAsia="微软雅黑" w:hAnsi="微软雅黑" w:cs="微软雅黑" w:hint="eastAsia"/>
                    <w:color w:val="000000"/>
                    <w:sz w:val="18"/>
                    <w:szCs w:val="18"/>
                  </w:rPr>
                  <w:delText>长度大于等于1</w:delText>
                </w:r>
                <w:r w:rsidR="00A34E41" w:rsidDel="005A27B4">
                  <w:rPr>
                    <w:rFonts w:ascii="微软雅黑" w:eastAsia="微软雅黑" w:hAnsi="微软雅黑" w:cs="微软雅黑"/>
                    <w:color w:val="000000"/>
                    <w:sz w:val="18"/>
                    <w:szCs w:val="18"/>
                  </w:rPr>
                  <w:delText>5</w:delText>
                </w:r>
              </w:del>
            </w:ins>
          </w:p>
        </w:tc>
        <w:tc>
          <w:tcPr>
            <w:tcW w:w="3209" w:type="dxa"/>
          </w:tcPr>
          <w:p w14:paraId="4784C0CA" w14:textId="2E12220C" w:rsidR="00A34E41" w:rsidRPr="00E22132" w:rsidRDefault="003A3279" w:rsidP="00A6459D">
            <w:pPr>
              <w:pStyle w:val="Axure"/>
              <w:rPr>
                <w:ins w:id="486" w:author="haha" w:date="2018-12-19T16:08:00Z"/>
                <w:rFonts w:ascii="微软雅黑" w:eastAsia="微软雅黑" w:hAnsi="微软雅黑" w:cs="微软雅黑"/>
                <w:sz w:val="18"/>
                <w:szCs w:val="18"/>
                <w:highlight w:val="yellow"/>
                <w:rPrChange w:id="487" w:author=" " w:date="2018-12-29T13:51:00Z">
                  <w:rPr>
                    <w:ins w:id="488" w:author="haha" w:date="2018-12-19T16:08:00Z"/>
                    <w:rFonts w:ascii="微软雅黑" w:eastAsia="微软雅黑" w:hAnsi="微软雅黑" w:cs="微软雅黑"/>
                    <w:sz w:val="18"/>
                    <w:szCs w:val="18"/>
                  </w:rPr>
                </w:rPrChange>
              </w:rPr>
            </w:pPr>
            <w:ins w:id="489" w:author="张达闻" w:date="2018-12-25T20:54:00Z">
              <w:r w:rsidRPr="00B57723">
                <w:rPr>
                  <w:rFonts w:ascii="微软雅黑" w:eastAsia="微软雅黑" w:hAnsi="微软雅黑" w:cs="微软雅黑" w:hint="eastAsia"/>
                  <w:sz w:val="18"/>
                  <w:szCs w:val="18"/>
                </w:rPr>
                <w:t>对于多条记录，展示时只展示最近</w:t>
              </w:r>
              <w:r w:rsidRPr="00B57723">
                <w:rPr>
                  <w:rFonts w:ascii="微软雅黑" w:eastAsia="微软雅黑" w:hAnsi="微软雅黑" w:cs="微软雅黑"/>
                  <w:sz w:val="18"/>
                  <w:szCs w:val="18"/>
                </w:rPr>
                <w:t>3次的</w:t>
              </w:r>
            </w:ins>
            <w:ins w:id="490" w:author="张达闻" w:date="2018-12-25T20:55:00Z">
              <w:r w:rsidRPr="00B57723">
                <w:rPr>
                  <w:rFonts w:ascii="微软雅黑" w:eastAsia="微软雅黑" w:hAnsi="微软雅黑" w:cs="微软雅黑" w:hint="eastAsia"/>
                  <w:sz w:val="18"/>
                  <w:szCs w:val="18"/>
                </w:rPr>
                <w:t>申请</w:t>
              </w:r>
            </w:ins>
            <w:ins w:id="491" w:author="张达闻" w:date="2018-12-25T20:54:00Z">
              <w:r w:rsidRPr="00B57723">
                <w:rPr>
                  <w:rFonts w:ascii="微软雅黑" w:eastAsia="微软雅黑" w:hAnsi="微软雅黑" w:cs="微软雅黑" w:hint="eastAsia"/>
                  <w:sz w:val="18"/>
                  <w:szCs w:val="18"/>
                </w:rPr>
                <w:t>记录，剩余记录审核人员点击</w:t>
              </w:r>
            </w:ins>
            <w:ins w:id="492" w:author="张达闻" w:date="2018-12-25T20:55:00Z">
              <w:r w:rsidRPr="00B57723">
                <w:rPr>
                  <w:rFonts w:ascii="微软雅黑" w:eastAsia="微软雅黑" w:hAnsi="微软雅黑" w:cs="微软雅黑" w:hint="eastAsia"/>
                  <w:sz w:val="18"/>
                  <w:szCs w:val="18"/>
                </w:rPr>
                <w:t>按钮时显示。</w:t>
              </w:r>
            </w:ins>
          </w:p>
        </w:tc>
        <w:tc>
          <w:tcPr>
            <w:tcW w:w="1712" w:type="dxa"/>
          </w:tcPr>
          <w:p w14:paraId="4AE4DB8D" w14:textId="5DF5B4AE" w:rsidR="00A34E41" w:rsidRDefault="00A34E41" w:rsidP="00A6459D">
            <w:pPr>
              <w:widowControl/>
              <w:jc w:val="left"/>
              <w:rPr>
                <w:ins w:id="493" w:author="haha" w:date="2018-12-19T16:08:00Z"/>
                <w:rFonts w:ascii="微软雅黑" w:eastAsia="微软雅黑" w:hAnsi="微软雅黑" w:cs="宋体"/>
                <w:bCs/>
                <w:kern w:val="0"/>
                <w:sz w:val="18"/>
                <w:szCs w:val="18"/>
              </w:rPr>
            </w:pPr>
            <w:ins w:id="494" w:author="haha" w:date="2018-12-19T16:10:00Z">
              <w:del w:id="495" w:author="张达闻" w:date="2018-12-25T20:43:00Z">
                <w:r w:rsidDel="005A27B4">
                  <w:rPr>
                    <w:rFonts w:ascii="微软雅黑" w:eastAsia="微软雅黑" w:hAnsi="微软雅黑" w:cs="宋体" w:hint="eastAsia"/>
                    <w:bCs/>
                    <w:kern w:val="0"/>
                    <w:sz w:val="18"/>
                    <w:szCs w:val="18"/>
                  </w:rPr>
                  <w:delText>格式不对无法输入，长度过长无法输入</w:delText>
                </w:r>
              </w:del>
            </w:ins>
          </w:p>
        </w:tc>
      </w:tr>
      <w:tr w:rsidR="002F23CA" w:rsidRPr="00983C47" w14:paraId="4487FBEB"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496" w:author="haha" w:date="2018-12-19T16:52:00Z"/>
        </w:trPr>
        <w:tc>
          <w:tcPr>
            <w:tcW w:w="802" w:type="dxa"/>
          </w:tcPr>
          <w:p w14:paraId="3FBEB8D1" w14:textId="2FD8332D" w:rsidR="002F23CA" w:rsidRDefault="002F23CA" w:rsidP="00A6459D">
            <w:pPr>
              <w:widowControl/>
              <w:jc w:val="center"/>
              <w:rPr>
                <w:ins w:id="497" w:author="haha" w:date="2018-12-19T16:52:00Z"/>
                <w:rFonts w:ascii="微软雅黑" w:eastAsia="微软雅黑" w:hAnsi="微软雅黑" w:cs="宋体"/>
                <w:bCs/>
                <w:kern w:val="0"/>
                <w:sz w:val="18"/>
                <w:szCs w:val="18"/>
              </w:rPr>
            </w:pPr>
            <w:ins w:id="498" w:author="haha" w:date="2018-12-19T16:52:00Z">
              <w:r>
                <w:rPr>
                  <w:rFonts w:ascii="微软雅黑" w:eastAsia="微软雅黑" w:hAnsi="微软雅黑" w:cs="宋体" w:hint="eastAsia"/>
                  <w:bCs/>
                  <w:kern w:val="0"/>
                  <w:sz w:val="18"/>
                  <w:szCs w:val="18"/>
                </w:rPr>
                <w:lastRenderedPageBreak/>
                <w:t>7</w:t>
              </w:r>
            </w:ins>
          </w:p>
        </w:tc>
        <w:tc>
          <w:tcPr>
            <w:tcW w:w="1309" w:type="dxa"/>
            <w:gridSpan w:val="2"/>
          </w:tcPr>
          <w:p w14:paraId="12C4F4C8" w14:textId="2DDF0260" w:rsidR="002F23CA" w:rsidRDefault="003A3279" w:rsidP="00A6459D">
            <w:pPr>
              <w:widowControl/>
              <w:jc w:val="left"/>
              <w:rPr>
                <w:ins w:id="499" w:author="haha" w:date="2018-12-19T16:52:00Z"/>
                <w:rFonts w:ascii="微软雅黑" w:eastAsia="微软雅黑" w:hAnsi="微软雅黑" w:cs="微软雅黑"/>
                <w:color w:val="000000"/>
                <w:sz w:val="18"/>
                <w:szCs w:val="18"/>
              </w:rPr>
            </w:pPr>
            <w:ins w:id="500" w:author="张达闻" w:date="2018-12-25T20:56:00Z">
              <w:r>
                <w:rPr>
                  <w:rFonts w:ascii="微软雅黑" w:eastAsia="微软雅黑" w:hAnsi="微软雅黑" w:cs="微软雅黑" w:hint="eastAsia"/>
                  <w:color w:val="000000"/>
                  <w:sz w:val="18"/>
                  <w:szCs w:val="18"/>
                </w:rPr>
                <w:t>审核结果</w:t>
              </w:r>
            </w:ins>
            <w:ins w:id="501" w:author="haha" w:date="2018-12-19T16:52:00Z">
              <w:del w:id="502" w:author="张达闻" w:date="2018-12-25T20:43:00Z">
                <w:r w:rsidR="002F23CA" w:rsidDel="005A27B4">
                  <w:rPr>
                    <w:rFonts w:ascii="微软雅黑" w:eastAsia="微软雅黑" w:hAnsi="微软雅黑" w:cs="微软雅黑" w:hint="eastAsia"/>
                    <w:color w:val="000000"/>
                    <w:sz w:val="18"/>
                    <w:szCs w:val="18"/>
                  </w:rPr>
                  <w:delText>右上角</w:delText>
                </w:r>
              </w:del>
            </w:ins>
            <w:ins w:id="503" w:author="haha" w:date="2018-12-19T16:53:00Z">
              <w:del w:id="504" w:author="张达闻" w:date="2018-12-25T20:43:00Z">
                <w:r w:rsidR="002F23CA" w:rsidDel="005A27B4">
                  <w:rPr>
                    <w:rFonts w:ascii="微软雅黑" w:eastAsia="微软雅黑" w:hAnsi="微软雅黑" w:cs="微软雅黑" w:hint="eastAsia"/>
                    <w:color w:val="000000"/>
                    <w:sz w:val="18"/>
                    <w:szCs w:val="18"/>
                  </w:rPr>
                  <w:delText>缩小按钮</w:delText>
                </w:r>
              </w:del>
            </w:ins>
          </w:p>
        </w:tc>
        <w:tc>
          <w:tcPr>
            <w:tcW w:w="3000" w:type="dxa"/>
          </w:tcPr>
          <w:p w14:paraId="28EF61BE" w14:textId="3FB05031" w:rsidR="002F23CA" w:rsidRDefault="003A3279" w:rsidP="00A6459D">
            <w:pPr>
              <w:widowControl/>
              <w:jc w:val="left"/>
              <w:rPr>
                <w:ins w:id="505" w:author="haha" w:date="2018-12-19T16:52:00Z"/>
                <w:rFonts w:ascii="微软雅黑" w:eastAsia="微软雅黑" w:hAnsi="微软雅黑" w:cs="微软雅黑"/>
                <w:color w:val="000000"/>
                <w:sz w:val="18"/>
                <w:szCs w:val="18"/>
              </w:rPr>
            </w:pPr>
            <w:ins w:id="506" w:author="张达闻" w:date="2018-12-25T20:56:00Z">
              <w:r>
                <w:rPr>
                  <w:rFonts w:ascii="微软雅黑" w:eastAsia="微软雅黑" w:hAnsi="微软雅黑" w:cs="微软雅黑" w:hint="eastAsia"/>
                  <w:color w:val="000000"/>
                  <w:sz w:val="18"/>
                  <w:szCs w:val="18"/>
                </w:rPr>
                <w:t>审核结果与之前相同，展示人该人工节点之前的所有审核结果和内容。</w:t>
              </w:r>
            </w:ins>
            <w:ins w:id="507" w:author="haha" w:date="2018-12-19T16:53:00Z">
              <w:del w:id="508" w:author="张达闻" w:date="2018-12-25T20:43:00Z">
                <w:r w:rsidR="002F23CA" w:rsidDel="005A27B4">
                  <w:rPr>
                    <w:rFonts w:ascii="微软雅黑" w:eastAsia="微软雅黑" w:hAnsi="微软雅黑" w:cs="微软雅黑" w:hint="eastAsia"/>
                    <w:color w:val="000000"/>
                    <w:sz w:val="18"/>
                    <w:szCs w:val="18"/>
                  </w:rPr>
                  <w:delText>点击</w:delText>
                </w:r>
              </w:del>
            </w:ins>
            <w:ins w:id="509" w:author="haha" w:date="2018-12-19T16:55:00Z">
              <w:del w:id="510" w:author="张达闻" w:date="2018-12-25T20:43:00Z">
                <w:r w:rsidR="002F23CA" w:rsidDel="005A27B4">
                  <w:rPr>
                    <w:rFonts w:ascii="微软雅黑" w:eastAsia="微软雅黑" w:hAnsi="微软雅黑" w:cs="微软雅黑" w:hint="eastAsia"/>
                    <w:color w:val="000000"/>
                    <w:sz w:val="18"/>
                    <w:szCs w:val="18"/>
                  </w:rPr>
                  <w:delText xml:space="preserve"> </w:delText>
                </w:r>
              </w:del>
            </w:ins>
            <w:ins w:id="511" w:author="haha" w:date="2018-12-19T16:53:00Z">
              <w:del w:id="512" w:author="张达闻" w:date="2018-12-25T20:43:00Z">
                <w:r w:rsidR="002F23CA" w:rsidDel="005A27B4">
                  <w:rPr>
                    <w:rFonts w:ascii="微软雅黑" w:eastAsia="微软雅黑" w:hAnsi="微软雅黑" w:cs="微软雅黑" w:hint="eastAsia"/>
                    <w:color w:val="000000"/>
                    <w:sz w:val="18"/>
                    <w:szCs w:val="18"/>
                  </w:rPr>
                  <w:delText>隐藏当前页面在主页面左部</w:delText>
                </w:r>
              </w:del>
            </w:ins>
            <w:ins w:id="513" w:author="haha" w:date="2018-12-19T16:54:00Z">
              <w:del w:id="514" w:author="张达闻" w:date="2018-12-25T20:43:00Z">
                <w:r w:rsidR="002F23CA" w:rsidDel="005A27B4">
                  <w:rPr>
                    <w:rFonts w:ascii="微软雅黑" w:eastAsia="微软雅黑" w:hAnsi="微软雅黑" w:cs="微软雅黑" w:hint="eastAsia"/>
                    <w:color w:val="000000"/>
                    <w:sz w:val="18"/>
                    <w:szCs w:val="18"/>
                  </w:rPr>
                  <w:delText>，页面内选项和输入的内容不变</w:delText>
                </w:r>
              </w:del>
            </w:ins>
          </w:p>
        </w:tc>
        <w:tc>
          <w:tcPr>
            <w:tcW w:w="3209" w:type="dxa"/>
          </w:tcPr>
          <w:p w14:paraId="02857BA3" w14:textId="77777777" w:rsidR="002F23CA" w:rsidRDefault="002F23CA" w:rsidP="00A6459D">
            <w:pPr>
              <w:pStyle w:val="Axure"/>
              <w:rPr>
                <w:ins w:id="515" w:author="haha" w:date="2018-12-19T16:52:00Z"/>
                <w:rFonts w:ascii="微软雅黑" w:eastAsia="微软雅黑" w:hAnsi="微软雅黑" w:cs="微软雅黑"/>
                <w:sz w:val="18"/>
                <w:szCs w:val="18"/>
              </w:rPr>
            </w:pPr>
          </w:p>
        </w:tc>
        <w:tc>
          <w:tcPr>
            <w:tcW w:w="1712" w:type="dxa"/>
          </w:tcPr>
          <w:p w14:paraId="55E4C5E0" w14:textId="77777777" w:rsidR="002F23CA" w:rsidRDefault="002F23CA" w:rsidP="00A6459D">
            <w:pPr>
              <w:widowControl/>
              <w:jc w:val="left"/>
              <w:rPr>
                <w:ins w:id="516" w:author="haha" w:date="2018-12-19T16:52:00Z"/>
                <w:rFonts w:ascii="微软雅黑" w:eastAsia="微软雅黑" w:hAnsi="微软雅黑" w:cs="宋体"/>
                <w:bCs/>
                <w:kern w:val="0"/>
                <w:sz w:val="18"/>
                <w:szCs w:val="18"/>
              </w:rPr>
            </w:pPr>
          </w:p>
        </w:tc>
      </w:tr>
      <w:tr w:rsidR="002F23CA" w:rsidRPr="00983C47" w14:paraId="4D3A59C0"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517" w:author="haha" w:date="2018-12-19T16:53:00Z"/>
        </w:trPr>
        <w:tc>
          <w:tcPr>
            <w:tcW w:w="802" w:type="dxa"/>
          </w:tcPr>
          <w:p w14:paraId="173B3B82" w14:textId="52920200" w:rsidR="002F23CA" w:rsidRDefault="002F23CA" w:rsidP="00A6459D">
            <w:pPr>
              <w:widowControl/>
              <w:jc w:val="center"/>
              <w:rPr>
                <w:ins w:id="518" w:author="haha" w:date="2018-12-19T16:53:00Z"/>
                <w:rFonts w:ascii="微软雅黑" w:eastAsia="微软雅黑" w:hAnsi="微软雅黑" w:cs="宋体"/>
                <w:bCs/>
                <w:kern w:val="0"/>
                <w:sz w:val="18"/>
                <w:szCs w:val="18"/>
              </w:rPr>
            </w:pPr>
            <w:ins w:id="519" w:author="haha" w:date="2018-12-19T16:53:00Z">
              <w:r>
                <w:rPr>
                  <w:rFonts w:ascii="微软雅黑" w:eastAsia="微软雅黑" w:hAnsi="微软雅黑" w:cs="宋体" w:hint="eastAsia"/>
                  <w:bCs/>
                  <w:kern w:val="0"/>
                  <w:sz w:val="18"/>
                  <w:szCs w:val="18"/>
                </w:rPr>
                <w:t>8</w:t>
              </w:r>
            </w:ins>
          </w:p>
        </w:tc>
        <w:tc>
          <w:tcPr>
            <w:tcW w:w="1309" w:type="dxa"/>
            <w:gridSpan w:val="2"/>
          </w:tcPr>
          <w:p w14:paraId="56669635" w14:textId="5A774EEC" w:rsidR="002F23CA" w:rsidRDefault="003A3279" w:rsidP="00A6459D">
            <w:pPr>
              <w:widowControl/>
              <w:jc w:val="left"/>
              <w:rPr>
                <w:ins w:id="520" w:author="haha" w:date="2018-12-19T16:53:00Z"/>
                <w:rFonts w:ascii="微软雅黑" w:eastAsia="微软雅黑" w:hAnsi="微软雅黑" w:cs="微软雅黑"/>
                <w:color w:val="000000"/>
                <w:sz w:val="18"/>
                <w:szCs w:val="18"/>
              </w:rPr>
            </w:pPr>
            <w:ins w:id="521" w:author="张达闻" w:date="2018-12-25T20:58:00Z">
              <w:r>
                <w:rPr>
                  <w:rFonts w:ascii="微软雅黑" w:eastAsia="微软雅黑" w:hAnsi="微软雅黑" w:cs="微软雅黑" w:hint="eastAsia"/>
                  <w:color w:val="000000"/>
                  <w:sz w:val="18"/>
                  <w:szCs w:val="18"/>
                </w:rPr>
                <w:t>借款人信息</w:t>
              </w:r>
            </w:ins>
            <w:ins w:id="522" w:author="haha" w:date="2018-12-19T16:53:00Z">
              <w:del w:id="523" w:author="张达闻" w:date="2018-12-25T20:43:00Z">
                <w:r w:rsidR="002F23CA" w:rsidDel="005A27B4">
                  <w:rPr>
                    <w:rFonts w:ascii="微软雅黑" w:eastAsia="微软雅黑" w:hAnsi="微软雅黑" w:cs="微软雅黑" w:hint="eastAsia"/>
                    <w:color w:val="000000"/>
                    <w:sz w:val="18"/>
                    <w:szCs w:val="18"/>
                  </w:rPr>
                  <w:delText>主页面左下放大按钮</w:delText>
                </w:r>
              </w:del>
            </w:ins>
          </w:p>
        </w:tc>
        <w:tc>
          <w:tcPr>
            <w:tcW w:w="3000" w:type="dxa"/>
          </w:tcPr>
          <w:p w14:paraId="389D60FF" w14:textId="7D94F8EC" w:rsidR="002F23CA" w:rsidRDefault="003A3279" w:rsidP="00A6459D">
            <w:pPr>
              <w:widowControl/>
              <w:jc w:val="left"/>
              <w:rPr>
                <w:ins w:id="524" w:author="haha" w:date="2018-12-19T16:53:00Z"/>
                <w:rFonts w:ascii="微软雅黑" w:eastAsia="微软雅黑" w:hAnsi="微软雅黑" w:cs="微软雅黑"/>
                <w:color w:val="000000"/>
                <w:sz w:val="18"/>
                <w:szCs w:val="18"/>
              </w:rPr>
            </w:pPr>
            <w:ins w:id="525" w:author="张达闻" w:date="2018-12-25T20:58:00Z">
              <w:r>
                <w:rPr>
                  <w:rFonts w:ascii="微软雅黑" w:eastAsia="微软雅黑" w:hAnsi="微软雅黑" w:cs="微软雅黑" w:hint="eastAsia"/>
                  <w:color w:val="000000"/>
                  <w:sz w:val="18"/>
                  <w:szCs w:val="18"/>
                </w:rPr>
                <w:t>展示借款人姓名，手机号，备注信息，姓名和手机号默认显示本条案件的借款人</w:t>
              </w:r>
            </w:ins>
            <w:ins w:id="526" w:author="张达闻" w:date="2018-12-25T20:59:00Z">
              <w:r>
                <w:rPr>
                  <w:rFonts w:ascii="微软雅黑" w:eastAsia="微软雅黑" w:hAnsi="微软雅黑" w:cs="微软雅黑" w:hint="eastAsia"/>
                  <w:color w:val="000000"/>
                  <w:sz w:val="18"/>
                  <w:szCs w:val="18"/>
                </w:rPr>
                <w:t>信息并不可被更改，</w:t>
              </w:r>
              <w:r w:rsidRPr="00B57723">
                <w:rPr>
                  <w:rFonts w:ascii="微软雅黑" w:eastAsia="微软雅黑" w:hAnsi="微软雅黑" w:cs="微软雅黑" w:hint="eastAsia"/>
                  <w:color w:val="000000"/>
                  <w:sz w:val="18"/>
                  <w:szCs w:val="18"/>
                </w:rPr>
                <w:t>备注信息默认显示为空，在审核时可以进行更改，点击保存后保存入库。当案件</w:t>
              </w:r>
            </w:ins>
            <w:ins w:id="527" w:author="张达闻" w:date="2018-12-25T21:00:00Z">
              <w:r w:rsidRPr="00B57723">
                <w:rPr>
                  <w:rFonts w:ascii="微软雅黑" w:eastAsia="微软雅黑" w:hAnsi="微软雅黑" w:cs="微软雅黑" w:hint="eastAsia"/>
                  <w:color w:val="000000"/>
                  <w:sz w:val="18"/>
                  <w:szCs w:val="18"/>
                </w:rPr>
                <w:t>在本人工节点没有还没有最终审核结果前都可以进行更改，并保存，保存过的备注信息需要进行返显</w:t>
              </w:r>
            </w:ins>
            <w:ins w:id="528" w:author="张达闻" w:date="2018-12-25T21:01:00Z">
              <w:r w:rsidRPr="00B57723">
                <w:rPr>
                  <w:rFonts w:ascii="微软雅黑" w:eastAsia="微软雅黑" w:hAnsi="微软雅黑" w:cs="微软雅黑" w:hint="eastAsia"/>
                  <w:color w:val="000000"/>
                  <w:sz w:val="18"/>
                  <w:szCs w:val="18"/>
                </w:rPr>
                <w:t>。</w:t>
              </w:r>
            </w:ins>
            <w:ins w:id="529" w:author="haha" w:date="2018-12-19T16:53:00Z">
              <w:del w:id="530" w:author="张达闻" w:date="2018-12-25T20:43:00Z">
                <w:r w:rsidR="002F23CA" w:rsidDel="005A27B4">
                  <w:rPr>
                    <w:rFonts w:ascii="微软雅黑" w:eastAsia="微软雅黑" w:hAnsi="微软雅黑" w:cs="微软雅黑" w:hint="eastAsia"/>
                    <w:color w:val="000000"/>
                    <w:sz w:val="18"/>
                    <w:szCs w:val="18"/>
                  </w:rPr>
                  <w:delText>点击</w:delText>
                </w:r>
              </w:del>
            </w:ins>
            <w:ins w:id="531" w:author="haha" w:date="2018-12-19T16:55:00Z">
              <w:del w:id="532" w:author="张达闻" w:date="2018-12-25T20:43:00Z">
                <w:r w:rsidR="002F23CA" w:rsidDel="005A27B4">
                  <w:rPr>
                    <w:rFonts w:ascii="微软雅黑" w:eastAsia="微软雅黑" w:hAnsi="微软雅黑" w:cs="微软雅黑" w:hint="eastAsia"/>
                    <w:color w:val="000000"/>
                    <w:sz w:val="18"/>
                    <w:szCs w:val="18"/>
                  </w:rPr>
                  <w:delText xml:space="preserve"> </w:delText>
                </w:r>
              </w:del>
            </w:ins>
            <w:ins w:id="533" w:author="haha" w:date="2018-12-19T16:54:00Z">
              <w:del w:id="534" w:author="张达闻" w:date="2018-12-25T20:43:00Z">
                <w:r w:rsidR="002F23CA" w:rsidDel="005A27B4">
                  <w:rPr>
                    <w:rFonts w:ascii="微软雅黑" w:eastAsia="微软雅黑" w:hAnsi="微软雅黑" w:cs="微软雅黑" w:hint="eastAsia"/>
                    <w:color w:val="000000"/>
                    <w:sz w:val="18"/>
                    <w:szCs w:val="18"/>
                  </w:rPr>
                  <w:delText>显示隐藏的页面，</w:delText>
                </w:r>
              </w:del>
            </w:ins>
            <w:ins w:id="535" w:author="haha" w:date="2018-12-19T16:55:00Z">
              <w:del w:id="536" w:author="张达闻" w:date="2018-12-25T20:43:00Z">
                <w:r w:rsidR="002F23CA" w:rsidDel="005A27B4">
                  <w:rPr>
                    <w:rFonts w:ascii="微软雅黑" w:eastAsia="微软雅黑" w:hAnsi="微软雅黑" w:cs="微软雅黑" w:hint="eastAsia"/>
                    <w:color w:val="000000"/>
                    <w:sz w:val="18"/>
                    <w:szCs w:val="18"/>
                  </w:rPr>
                  <w:delText>上次输入的信息不变</w:delText>
                </w:r>
              </w:del>
            </w:ins>
          </w:p>
        </w:tc>
        <w:tc>
          <w:tcPr>
            <w:tcW w:w="3209" w:type="dxa"/>
          </w:tcPr>
          <w:p w14:paraId="089EE624" w14:textId="77777777" w:rsidR="002F23CA" w:rsidRDefault="002F23CA" w:rsidP="00A6459D">
            <w:pPr>
              <w:pStyle w:val="Axure"/>
              <w:rPr>
                <w:ins w:id="537" w:author="haha" w:date="2018-12-19T16:53:00Z"/>
                <w:rFonts w:ascii="微软雅黑" w:eastAsia="微软雅黑" w:hAnsi="微软雅黑" w:cs="微软雅黑"/>
                <w:sz w:val="18"/>
                <w:szCs w:val="18"/>
              </w:rPr>
            </w:pPr>
          </w:p>
        </w:tc>
        <w:tc>
          <w:tcPr>
            <w:tcW w:w="1712" w:type="dxa"/>
          </w:tcPr>
          <w:p w14:paraId="52EF9BD7" w14:textId="5EE38038" w:rsidR="002F23CA" w:rsidRDefault="004D4A1A" w:rsidP="00A6459D">
            <w:pPr>
              <w:widowControl/>
              <w:jc w:val="left"/>
              <w:rPr>
                <w:ins w:id="538" w:author="haha" w:date="2018-12-19T16:53:00Z"/>
                <w:rFonts w:ascii="微软雅黑" w:eastAsia="微软雅黑" w:hAnsi="微软雅黑" w:cs="宋体"/>
                <w:bCs/>
                <w:kern w:val="0"/>
                <w:sz w:val="18"/>
                <w:szCs w:val="18"/>
              </w:rPr>
            </w:pPr>
            <w:ins w:id="539" w:author="张达闻" w:date="2018-12-25T22:42:00Z">
              <w:r w:rsidRPr="00E22132">
                <w:rPr>
                  <w:rFonts w:ascii="微软雅黑" w:eastAsia="微软雅黑" w:hAnsi="微软雅黑" w:cs="宋体" w:hint="eastAsia"/>
                  <w:bCs/>
                  <w:kern w:val="0"/>
                  <w:sz w:val="18"/>
                  <w:szCs w:val="18"/>
                  <w:highlight w:val="yellow"/>
                  <w:rPrChange w:id="540" w:author=" " w:date="2018-12-29T13:52:00Z">
                    <w:rPr>
                      <w:rFonts w:ascii="微软雅黑" w:eastAsia="微软雅黑" w:hAnsi="微软雅黑" w:cs="宋体" w:hint="eastAsia"/>
                      <w:bCs/>
                      <w:kern w:val="0"/>
                      <w:sz w:val="18"/>
                      <w:szCs w:val="18"/>
                    </w:rPr>
                  </w:rPrChange>
                </w:rPr>
                <w:t>备注信息</w:t>
              </w:r>
              <w:r w:rsidRPr="00E22132">
                <w:rPr>
                  <w:rFonts w:ascii="微软雅黑" w:eastAsia="微软雅黑" w:hAnsi="微软雅黑" w:cs="宋体"/>
                  <w:bCs/>
                  <w:kern w:val="0"/>
                  <w:sz w:val="18"/>
                  <w:szCs w:val="18"/>
                  <w:highlight w:val="yellow"/>
                  <w:rPrChange w:id="541" w:author=" " w:date="2018-12-29T13:52:00Z">
                    <w:rPr>
                      <w:rFonts w:ascii="微软雅黑" w:eastAsia="微软雅黑" w:hAnsi="微软雅黑" w:cs="宋体"/>
                      <w:bCs/>
                      <w:kern w:val="0"/>
                      <w:sz w:val="18"/>
                      <w:szCs w:val="18"/>
                    </w:rPr>
                  </w:rPrChange>
                </w:rPr>
                <w:t>100</w:t>
              </w:r>
              <w:r w:rsidRPr="00E22132">
                <w:rPr>
                  <w:rFonts w:ascii="微软雅黑" w:eastAsia="微软雅黑" w:hAnsi="微软雅黑" w:cs="宋体" w:hint="eastAsia"/>
                  <w:bCs/>
                  <w:kern w:val="0"/>
                  <w:sz w:val="18"/>
                  <w:szCs w:val="18"/>
                  <w:highlight w:val="yellow"/>
                  <w:rPrChange w:id="542" w:author=" " w:date="2018-12-29T13:52:00Z">
                    <w:rPr>
                      <w:rFonts w:ascii="微软雅黑" w:eastAsia="微软雅黑" w:hAnsi="微软雅黑" w:cs="宋体" w:hint="eastAsia"/>
                      <w:bCs/>
                      <w:kern w:val="0"/>
                      <w:sz w:val="18"/>
                      <w:szCs w:val="18"/>
                    </w:rPr>
                  </w:rPrChange>
                </w:rPr>
                <w:t>个字符以内</w:t>
              </w:r>
            </w:ins>
            <w:ins w:id="543" w:author="haha" w:date="2018-12-19T16:55:00Z">
              <w:del w:id="544" w:author="张达闻" w:date="2018-12-25T20:43:00Z">
                <w:r w:rsidR="002F23CA" w:rsidDel="005A27B4">
                  <w:rPr>
                    <w:rFonts w:ascii="微软雅黑" w:eastAsia="微软雅黑" w:hAnsi="微软雅黑" w:cs="宋体" w:hint="eastAsia"/>
                    <w:bCs/>
                    <w:kern w:val="0"/>
                    <w:sz w:val="18"/>
                    <w:szCs w:val="18"/>
                  </w:rPr>
                  <w:delText>上次输入的信息不变（点击缩小按钮之前输入的信息）</w:delText>
                </w:r>
              </w:del>
            </w:ins>
          </w:p>
        </w:tc>
      </w:tr>
      <w:tr w:rsidR="003A3279" w:rsidRPr="00983C47" w14:paraId="1166019C"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545" w:author="张达闻" w:date="2018-12-25T20:57:00Z"/>
        </w:trPr>
        <w:tc>
          <w:tcPr>
            <w:tcW w:w="802" w:type="dxa"/>
          </w:tcPr>
          <w:p w14:paraId="3F9298AE" w14:textId="4F3B11AE" w:rsidR="003A3279" w:rsidRDefault="003A3279" w:rsidP="00A6459D">
            <w:pPr>
              <w:widowControl/>
              <w:jc w:val="center"/>
              <w:rPr>
                <w:ins w:id="546" w:author="张达闻" w:date="2018-12-25T20:57:00Z"/>
                <w:rFonts w:ascii="微软雅黑" w:eastAsia="微软雅黑" w:hAnsi="微软雅黑" w:cs="宋体"/>
                <w:bCs/>
                <w:kern w:val="0"/>
                <w:sz w:val="18"/>
                <w:szCs w:val="18"/>
              </w:rPr>
            </w:pPr>
            <w:ins w:id="547" w:author="张达闻" w:date="2018-12-25T20:57:00Z">
              <w:r>
                <w:rPr>
                  <w:rFonts w:ascii="微软雅黑" w:eastAsia="微软雅黑" w:hAnsi="微软雅黑" w:cs="宋体" w:hint="eastAsia"/>
                  <w:bCs/>
                  <w:kern w:val="0"/>
                  <w:sz w:val="18"/>
                  <w:szCs w:val="18"/>
                </w:rPr>
                <w:t>9</w:t>
              </w:r>
            </w:ins>
          </w:p>
        </w:tc>
        <w:tc>
          <w:tcPr>
            <w:tcW w:w="1309" w:type="dxa"/>
            <w:gridSpan w:val="2"/>
          </w:tcPr>
          <w:p w14:paraId="75F81516" w14:textId="4B24944A" w:rsidR="003A3279" w:rsidDel="005A27B4" w:rsidRDefault="003A3279" w:rsidP="00A6459D">
            <w:pPr>
              <w:widowControl/>
              <w:jc w:val="left"/>
              <w:rPr>
                <w:ins w:id="548" w:author="张达闻" w:date="2018-12-25T20:57:00Z"/>
                <w:rFonts w:ascii="微软雅黑" w:eastAsia="微软雅黑" w:hAnsi="微软雅黑" w:cs="微软雅黑"/>
                <w:color w:val="000000"/>
                <w:sz w:val="18"/>
                <w:szCs w:val="18"/>
              </w:rPr>
            </w:pPr>
            <w:ins w:id="549" w:author="张达闻" w:date="2018-12-25T20:58:00Z">
              <w:r>
                <w:rPr>
                  <w:rFonts w:ascii="微软雅黑" w:eastAsia="微软雅黑" w:hAnsi="微软雅黑" w:cs="微软雅黑" w:hint="eastAsia"/>
                  <w:color w:val="000000"/>
                  <w:sz w:val="18"/>
                  <w:szCs w:val="18"/>
                </w:rPr>
                <w:t>联系人1信息</w:t>
              </w:r>
            </w:ins>
          </w:p>
        </w:tc>
        <w:tc>
          <w:tcPr>
            <w:tcW w:w="3000" w:type="dxa"/>
          </w:tcPr>
          <w:p w14:paraId="494DF0F1" w14:textId="085A0BD7" w:rsidR="003A3279" w:rsidDel="005A27B4" w:rsidRDefault="003A3279" w:rsidP="00A6459D">
            <w:pPr>
              <w:widowControl/>
              <w:jc w:val="left"/>
              <w:rPr>
                <w:ins w:id="550" w:author="张达闻" w:date="2018-12-25T20:57:00Z"/>
                <w:rFonts w:ascii="微软雅黑" w:eastAsia="微软雅黑" w:hAnsi="微软雅黑" w:cs="微软雅黑"/>
                <w:color w:val="000000"/>
                <w:sz w:val="18"/>
                <w:szCs w:val="18"/>
              </w:rPr>
            </w:pPr>
            <w:ins w:id="551" w:author="张达闻" w:date="2018-12-25T21:01:00Z">
              <w:r>
                <w:rPr>
                  <w:rFonts w:ascii="微软雅黑" w:eastAsia="微软雅黑" w:hAnsi="微软雅黑" w:cs="微软雅黑" w:hint="eastAsia"/>
                  <w:color w:val="000000"/>
                  <w:sz w:val="18"/>
                  <w:szCs w:val="18"/>
                </w:rPr>
                <w:t>展示本案件联系人1的姓名和手机号。</w:t>
              </w:r>
            </w:ins>
            <w:ins w:id="552" w:author="张达闻" w:date="2018-12-25T21:02:00Z">
              <w:r>
                <w:rPr>
                  <w:rFonts w:ascii="微软雅黑" w:eastAsia="微软雅黑" w:hAnsi="微软雅黑" w:cs="微软雅黑" w:hint="eastAsia"/>
                  <w:color w:val="000000"/>
                  <w:sz w:val="18"/>
                  <w:szCs w:val="18"/>
                </w:rPr>
                <w:t>初始默认显示该案件借款人填写的联系人信息。</w:t>
              </w:r>
            </w:ins>
          </w:p>
        </w:tc>
        <w:tc>
          <w:tcPr>
            <w:tcW w:w="3209" w:type="dxa"/>
          </w:tcPr>
          <w:p w14:paraId="4E212272" w14:textId="1FC5AF18" w:rsidR="003A3279" w:rsidRPr="0089467A" w:rsidRDefault="003A3279" w:rsidP="00A6459D">
            <w:pPr>
              <w:pStyle w:val="Axure"/>
              <w:rPr>
                <w:ins w:id="553" w:author="张达闻" w:date="2018-12-25T20:57:00Z"/>
                <w:rFonts w:ascii="微软雅黑" w:eastAsia="微软雅黑" w:hAnsi="微软雅黑" w:cs="微软雅黑"/>
                <w:sz w:val="18"/>
                <w:szCs w:val="18"/>
                <w:highlight w:val="yellow"/>
                <w:rPrChange w:id="554" w:author=" " w:date="2019-01-16T16:17:00Z">
                  <w:rPr>
                    <w:ins w:id="555" w:author="张达闻" w:date="2018-12-25T20:57:00Z"/>
                    <w:rFonts w:ascii="微软雅黑" w:eastAsia="微软雅黑" w:hAnsi="微软雅黑" w:cs="微软雅黑"/>
                    <w:sz w:val="18"/>
                    <w:szCs w:val="18"/>
                  </w:rPr>
                </w:rPrChange>
              </w:rPr>
            </w:pPr>
            <w:ins w:id="556" w:author="张达闻" w:date="2018-12-25T21:01:00Z">
              <w:r w:rsidRPr="0089467A">
                <w:rPr>
                  <w:rFonts w:ascii="微软雅黑" w:eastAsia="微软雅黑" w:hAnsi="微软雅黑" w:cs="微软雅黑" w:hint="eastAsia"/>
                  <w:sz w:val="18"/>
                  <w:szCs w:val="18"/>
                  <w:highlight w:val="yellow"/>
                  <w:rPrChange w:id="557" w:author=" " w:date="2019-01-16T16:17:00Z">
                    <w:rPr>
                      <w:rFonts w:ascii="微软雅黑" w:eastAsia="微软雅黑" w:hAnsi="微软雅黑" w:cs="微软雅黑" w:hint="eastAsia"/>
                      <w:sz w:val="18"/>
                      <w:szCs w:val="18"/>
                    </w:rPr>
                  </w:rPrChange>
                </w:rPr>
                <w:t>联系人姓名可以由审核人员进行更改并保存，</w:t>
              </w:r>
            </w:ins>
            <w:ins w:id="558" w:author="张达闻" w:date="2018-12-25T21:02:00Z">
              <w:r w:rsidRPr="0089467A">
                <w:rPr>
                  <w:rFonts w:ascii="微软雅黑" w:eastAsia="微软雅黑" w:hAnsi="微软雅黑" w:cs="微软雅黑" w:hint="eastAsia"/>
                  <w:sz w:val="18"/>
                  <w:szCs w:val="18"/>
                  <w:highlight w:val="yellow"/>
                  <w:rPrChange w:id="559" w:author=" " w:date="2019-01-16T16:17:00Z">
                    <w:rPr>
                      <w:rFonts w:ascii="微软雅黑" w:eastAsia="微软雅黑" w:hAnsi="微软雅黑" w:cs="微软雅黑" w:hint="eastAsia"/>
                      <w:sz w:val="18"/>
                      <w:szCs w:val="18"/>
                    </w:rPr>
                  </w:rPrChange>
                </w:rPr>
                <w:t>联系人备注也可由审核人员更改并保存，在审核</w:t>
              </w:r>
            </w:ins>
            <w:ins w:id="560" w:author="张达闻" w:date="2018-12-25T21:03:00Z">
              <w:r w:rsidRPr="0089467A">
                <w:rPr>
                  <w:rFonts w:ascii="微软雅黑" w:eastAsia="微软雅黑" w:hAnsi="微软雅黑" w:cs="微软雅黑" w:hint="eastAsia"/>
                  <w:sz w:val="18"/>
                  <w:szCs w:val="18"/>
                  <w:highlight w:val="yellow"/>
                  <w:rPrChange w:id="561" w:author=" " w:date="2019-01-16T16:17:00Z">
                    <w:rPr>
                      <w:rFonts w:ascii="微软雅黑" w:eastAsia="微软雅黑" w:hAnsi="微软雅黑" w:cs="微软雅黑" w:hint="eastAsia"/>
                      <w:sz w:val="18"/>
                      <w:szCs w:val="18"/>
                    </w:rPr>
                  </w:rPrChange>
                </w:rPr>
                <w:t>没有最终结果前，审核人员都可以进行更改，并保存。</w:t>
              </w:r>
              <w:r w:rsidR="00F5377E" w:rsidRPr="0089467A">
                <w:rPr>
                  <w:rFonts w:ascii="微软雅黑" w:eastAsia="微软雅黑" w:hAnsi="微软雅黑" w:cs="微软雅黑" w:hint="eastAsia"/>
                  <w:sz w:val="18"/>
                  <w:szCs w:val="18"/>
                  <w:highlight w:val="yellow"/>
                  <w:rPrChange w:id="562" w:author=" " w:date="2019-01-16T16:17:00Z">
                    <w:rPr>
                      <w:rFonts w:ascii="微软雅黑" w:eastAsia="微软雅黑" w:hAnsi="微软雅黑" w:cs="微软雅黑" w:hint="eastAsia"/>
                      <w:sz w:val="18"/>
                      <w:szCs w:val="18"/>
                    </w:rPr>
                  </w:rPrChange>
                </w:rPr>
                <w:t>修改保存后再次打开时需要返显。</w:t>
              </w:r>
            </w:ins>
          </w:p>
        </w:tc>
        <w:tc>
          <w:tcPr>
            <w:tcW w:w="1712" w:type="dxa"/>
          </w:tcPr>
          <w:p w14:paraId="68334189" w14:textId="4E2A2027" w:rsidR="003A3279" w:rsidDel="005A27B4" w:rsidRDefault="00F5377E" w:rsidP="00A6459D">
            <w:pPr>
              <w:widowControl/>
              <w:jc w:val="left"/>
              <w:rPr>
                <w:ins w:id="563" w:author="张达闻" w:date="2018-12-25T20:57:00Z"/>
                <w:rFonts w:ascii="微软雅黑" w:eastAsia="微软雅黑" w:hAnsi="微软雅黑" w:cs="宋体"/>
                <w:bCs/>
                <w:kern w:val="0"/>
                <w:sz w:val="18"/>
                <w:szCs w:val="18"/>
              </w:rPr>
            </w:pPr>
            <w:ins w:id="564" w:author="张达闻" w:date="2018-12-25T21:03:00Z">
              <w:r>
                <w:rPr>
                  <w:rFonts w:ascii="微软雅黑" w:eastAsia="微软雅黑" w:hAnsi="微软雅黑" w:cs="宋体" w:hint="eastAsia"/>
                  <w:bCs/>
                  <w:kern w:val="0"/>
                  <w:sz w:val="18"/>
                  <w:szCs w:val="18"/>
                </w:rPr>
                <w:t>联系人手机号不可</w:t>
              </w:r>
            </w:ins>
            <w:ins w:id="565" w:author="张达闻" w:date="2018-12-25T21:04:00Z">
              <w:r>
                <w:rPr>
                  <w:rFonts w:ascii="微软雅黑" w:eastAsia="微软雅黑" w:hAnsi="微软雅黑" w:cs="宋体" w:hint="eastAsia"/>
                  <w:bCs/>
                  <w:kern w:val="0"/>
                  <w:sz w:val="18"/>
                  <w:szCs w:val="18"/>
                </w:rPr>
                <w:t>更改。</w:t>
              </w:r>
            </w:ins>
            <w:ins w:id="566" w:author="张达闻" w:date="2018-12-25T22:42:00Z">
              <w:r w:rsidR="004D4A1A">
                <w:rPr>
                  <w:rFonts w:ascii="微软雅黑" w:eastAsia="微软雅黑" w:hAnsi="微软雅黑" w:cs="宋体" w:hint="eastAsia"/>
                  <w:bCs/>
                  <w:kern w:val="0"/>
                  <w:sz w:val="18"/>
                  <w:szCs w:val="18"/>
                </w:rPr>
                <w:t>备注信息1</w:t>
              </w:r>
              <w:r w:rsidR="004D4A1A">
                <w:rPr>
                  <w:rFonts w:ascii="微软雅黑" w:eastAsia="微软雅黑" w:hAnsi="微软雅黑" w:cs="宋体"/>
                  <w:bCs/>
                  <w:kern w:val="0"/>
                  <w:sz w:val="18"/>
                  <w:szCs w:val="18"/>
                </w:rPr>
                <w:t>00</w:t>
              </w:r>
              <w:r w:rsidR="004D4A1A">
                <w:rPr>
                  <w:rFonts w:ascii="微软雅黑" w:eastAsia="微软雅黑" w:hAnsi="微软雅黑" w:cs="宋体" w:hint="eastAsia"/>
                  <w:bCs/>
                  <w:kern w:val="0"/>
                  <w:sz w:val="18"/>
                  <w:szCs w:val="18"/>
                </w:rPr>
                <w:t>个字符以内</w:t>
              </w:r>
            </w:ins>
          </w:p>
        </w:tc>
      </w:tr>
      <w:tr w:rsidR="003A3279" w:rsidRPr="00983C47" w14:paraId="4518A202"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567" w:author="张达闻" w:date="2018-12-25T20:57:00Z"/>
        </w:trPr>
        <w:tc>
          <w:tcPr>
            <w:tcW w:w="802" w:type="dxa"/>
          </w:tcPr>
          <w:p w14:paraId="68AF768B" w14:textId="0AAFD83F" w:rsidR="003A3279" w:rsidRDefault="003A3279" w:rsidP="00A6459D">
            <w:pPr>
              <w:widowControl/>
              <w:jc w:val="center"/>
              <w:rPr>
                <w:ins w:id="568" w:author="张达闻" w:date="2018-12-25T20:57:00Z"/>
                <w:rFonts w:ascii="微软雅黑" w:eastAsia="微软雅黑" w:hAnsi="微软雅黑" w:cs="宋体"/>
                <w:bCs/>
                <w:kern w:val="0"/>
                <w:sz w:val="18"/>
                <w:szCs w:val="18"/>
              </w:rPr>
            </w:pPr>
            <w:ins w:id="569" w:author="张达闻" w:date="2018-12-25T20:57:00Z">
              <w:r>
                <w:rPr>
                  <w:rFonts w:ascii="微软雅黑" w:eastAsia="微软雅黑" w:hAnsi="微软雅黑" w:cs="宋体" w:hint="eastAsia"/>
                  <w:bCs/>
                  <w:kern w:val="0"/>
                  <w:sz w:val="18"/>
                  <w:szCs w:val="18"/>
                </w:rPr>
                <w:t>1</w:t>
              </w:r>
              <w:r>
                <w:rPr>
                  <w:rFonts w:ascii="微软雅黑" w:eastAsia="微软雅黑" w:hAnsi="微软雅黑" w:cs="宋体"/>
                  <w:bCs/>
                  <w:kern w:val="0"/>
                  <w:sz w:val="18"/>
                  <w:szCs w:val="18"/>
                </w:rPr>
                <w:t>0</w:t>
              </w:r>
            </w:ins>
          </w:p>
        </w:tc>
        <w:tc>
          <w:tcPr>
            <w:tcW w:w="1309" w:type="dxa"/>
            <w:gridSpan w:val="2"/>
          </w:tcPr>
          <w:p w14:paraId="2E63AA4E" w14:textId="6B3F6236" w:rsidR="003A3279" w:rsidDel="005A27B4" w:rsidRDefault="003A3279" w:rsidP="00A6459D">
            <w:pPr>
              <w:widowControl/>
              <w:jc w:val="left"/>
              <w:rPr>
                <w:ins w:id="570" w:author="张达闻" w:date="2018-12-25T20:57:00Z"/>
                <w:rFonts w:ascii="微软雅黑" w:eastAsia="微软雅黑" w:hAnsi="微软雅黑" w:cs="微软雅黑"/>
                <w:color w:val="000000"/>
                <w:sz w:val="18"/>
                <w:szCs w:val="18"/>
              </w:rPr>
            </w:pPr>
            <w:ins w:id="571" w:author="张达闻" w:date="2018-12-25T20:58:00Z">
              <w:r>
                <w:rPr>
                  <w:rFonts w:ascii="微软雅黑" w:eastAsia="微软雅黑" w:hAnsi="微软雅黑" w:cs="微软雅黑" w:hint="eastAsia"/>
                  <w:color w:val="000000"/>
                  <w:sz w:val="18"/>
                  <w:szCs w:val="18"/>
                </w:rPr>
                <w:t>联系人2信息</w:t>
              </w:r>
            </w:ins>
          </w:p>
        </w:tc>
        <w:tc>
          <w:tcPr>
            <w:tcW w:w="3000" w:type="dxa"/>
          </w:tcPr>
          <w:p w14:paraId="40892F2E" w14:textId="6F31CB86" w:rsidR="003A3279" w:rsidDel="005A27B4" w:rsidRDefault="00F5377E" w:rsidP="00A6459D">
            <w:pPr>
              <w:widowControl/>
              <w:jc w:val="left"/>
              <w:rPr>
                <w:ins w:id="572" w:author="张达闻" w:date="2018-12-25T20:57:00Z"/>
                <w:rFonts w:ascii="微软雅黑" w:eastAsia="微软雅黑" w:hAnsi="微软雅黑" w:cs="微软雅黑"/>
                <w:color w:val="000000"/>
                <w:sz w:val="18"/>
                <w:szCs w:val="18"/>
              </w:rPr>
            </w:pPr>
            <w:ins w:id="573" w:author="张达闻" w:date="2018-12-25T21:05:00Z">
              <w:r>
                <w:rPr>
                  <w:rFonts w:ascii="微软雅黑" w:eastAsia="微软雅黑" w:hAnsi="微软雅黑" w:cs="微软雅黑" w:hint="eastAsia"/>
                  <w:color w:val="000000"/>
                  <w:sz w:val="18"/>
                  <w:szCs w:val="18"/>
                </w:rPr>
                <w:t>同上</w:t>
              </w:r>
            </w:ins>
          </w:p>
        </w:tc>
        <w:tc>
          <w:tcPr>
            <w:tcW w:w="3209" w:type="dxa"/>
          </w:tcPr>
          <w:p w14:paraId="69E3BE11" w14:textId="2C67488A" w:rsidR="003A3279" w:rsidRDefault="00F5377E" w:rsidP="00A6459D">
            <w:pPr>
              <w:pStyle w:val="Axure"/>
              <w:rPr>
                <w:ins w:id="574" w:author="张达闻" w:date="2018-12-25T20:57:00Z"/>
                <w:rFonts w:ascii="微软雅黑" w:eastAsia="微软雅黑" w:hAnsi="微软雅黑" w:cs="微软雅黑"/>
                <w:sz w:val="18"/>
                <w:szCs w:val="18"/>
              </w:rPr>
            </w:pPr>
            <w:ins w:id="575" w:author="张达闻" w:date="2018-12-25T21:05:00Z">
              <w:r>
                <w:rPr>
                  <w:rFonts w:ascii="微软雅黑" w:eastAsia="微软雅黑" w:hAnsi="微软雅黑" w:cs="微软雅黑" w:hint="eastAsia"/>
                  <w:sz w:val="18"/>
                  <w:szCs w:val="18"/>
                </w:rPr>
                <w:t>同上</w:t>
              </w:r>
            </w:ins>
          </w:p>
        </w:tc>
        <w:tc>
          <w:tcPr>
            <w:tcW w:w="1712" w:type="dxa"/>
          </w:tcPr>
          <w:p w14:paraId="60FF8184" w14:textId="3CC2E422" w:rsidR="003A3279" w:rsidDel="005A27B4" w:rsidRDefault="00F5377E" w:rsidP="00A6459D">
            <w:pPr>
              <w:widowControl/>
              <w:jc w:val="left"/>
              <w:rPr>
                <w:ins w:id="576" w:author="张达闻" w:date="2018-12-25T20:57:00Z"/>
                <w:rFonts w:ascii="微软雅黑" w:eastAsia="微软雅黑" w:hAnsi="微软雅黑" w:cs="宋体"/>
                <w:bCs/>
                <w:kern w:val="0"/>
                <w:sz w:val="18"/>
                <w:szCs w:val="18"/>
              </w:rPr>
            </w:pPr>
            <w:ins w:id="577" w:author="张达闻" w:date="2018-12-25T21:05:00Z">
              <w:r>
                <w:rPr>
                  <w:rFonts w:ascii="微软雅黑" w:eastAsia="微软雅黑" w:hAnsi="微软雅黑" w:cs="宋体" w:hint="eastAsia"/>
                  <w:bCs/>
                  <w:kern w:val="0"/>
                  <w:sz w:val="18"/>
                  <w:szCs w:val="18"/>
                </w:rPr>
                <w:t>同上</w:t>
              </w:r>
            </w:ins>
          </w:p>
        </w:tc>
      </w:tr>
    </w:tbl>
    <w:p w14:paraId="565A774F" w14:textId="77777777" w:rsidR="00F5377E" w:rsidRDefault="00F5377E" w:rsidP="00F5377E">
      <w:pPr>
        <w:rPr>
          <w:ins w:id="578" w:author="张达闻" w:date="2018-12-25T21:07:00Z"/>
        </w:rPr>
      </w:pPr>
    </w:p>
    <w:p w14:paraId="3F2B497F" w14:textId="41061A8A" w:rsidR="00F5377E" w:rsidRDefault="00F5377E" w:rsidP="00F5377E">
      <w:pPr>
        <w:rPr>
          <w:ins w:id="579" w:author="张达闻" w:date="2018-12-25T21:12:00Z"/>
        </w:rPr>
      </w:pPr>
      <w:ins w:id="580" w:author="张达闻" w:date="2018-12-25T21:07:00Z">
        <w:r>
          <w:rPr>
            <w:rFonts w:hint="eastAsia"/>
          </w:rPr>
          <w:t>运营商数据展示</w:t>
        </w:r>
      </w:ins>
    </w:p>
    <w:p w14:paraId="2234F853" w14:textId="4D323DCE" w:rsidR="00F5377E" w:rsidRDefault="00F5377E" w:rsidP="00F5377E">
      <w:pPr>
        <w:rPr>
          <w:ins w:id="581" w:author="张达闻" w:date="2018-12-25T21:12:00Z"/>
        </w:rPr>
      </w:pPr>
      <w:ins w:id="582" w:author="张达闻" w:date="2018-12-25T21:12:00Z">
        <w:r>
          <w:rPr>
            <w:noProof/>
          </w:rPr>
          <w:drawing>
            <wp:inline distT="0" distB="0" distL="0" distR="0" wp14:anchorId="1F181992" wp14:editId="60944836">
              <wp:extent cx="5270500" cy="367792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3677920"/>
                      </a:xfrm>
                      <a:prstGeom prst="rect">
                        <a:avLst/>
                      </a:prstGeom>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5377E" w14:paraId="48C932BD" w14:textId="77777777" w:rsidTr="00E179DB">
        <w:trPr>
          <w:trHeight w:val="90"/>
          <w:ins w:id="583" w:author="张达闻" w:date="2018-12-25T21:12:00Z"/>
        </w:trPr>
        <w:tc>
          <w:tcPr>
            <w:tcW w:w="1245" w:type="dxa"/>
            <w:gridSpan w:val="2"/>
            <w:tcBorders>
              <w:top w:val="nil"/>
              <w:left w:val="single" w:sz="4" w:space="0" w:color="auto"/>
              <w:bottom w:val="single" w:sz="4" w:space="0" w:color="auto"/>
              <w:right w:val="single" w:sz="4" w:space="0" w:color="auto"/>
            </w:tcBorders>
          </w:tcPr>
          <w:p w14:paraId="239766E5" w14:textId="77777777" w:rsidR="00F5377E" w:rsidRDefault="00F5377E" w:rsidP="00E179DB">
            <w:pPr>
              <w:widowControl/>
              <w:jc w:val="left"/>
              <w:rPr>
                <w:ins w:id="584" w:author="张达闻" w:date="2018-12-25T21:12:00Z"/>
                <w:rFonts w:ascii="微软雅黑" w:eastAsia="微软雅黑" w:hAnsi="微软雅黑" w:cs="宋体"/>
                <w:b/>
                <w:bCs/>
                <w:color w:val="000000"/>
                <w:kern w:val="0"/>
                <w:sz w:val="18"/>
                <w:szCs w:val="18"/>
              </w:rPr>
            </w:pPr>
            <w:ins w:id="585" w:author="张达闻" w:date="2018-12-25T21:12:00Z">
              <w:r>
                <w:rPr>
                  <w:rFonts w:ascii="微软雅黑" w:eastAsia="微软雅黑" w:hAnsi="微软雅黑" w:cs="宋体" w:hint="eastAsia"/>
                  <w:b/>
                  <w:bCs/>
                  <w:color w:val="000000"/>
                  <w:kern w:val="0"/>
                  <w:sz w:val="18"/>
                  <w:szCs w:val="18"/>
                </w:rPr>
                <w:t>所属页面</w:t>
              </w:r>
            </w:ins>
          </w:p>
        </w:tc>
        <w:tc>
          <w:tcPr>
            <w:tcW w:w="8787" w:type="dxa"/>
            <w:gridSpan w:val="4"/>
            <w:tcBorders>
              <w:top w:val="single" w:sz="4" w:space="0" w:color="auto"/>
              <w:left w:val="nil"/>
              <w:bottom w:val="single" w:sz="4" w:space="0" w:color="auto"/>
              <w:right w:val="single" w:sz="4" w:space="0" w:color="auto"/>
            </w:tcBorders>
          </w:tcPr>
          <w:p w14:paraId="025317EB" w14:textId="77777777" w:rsidR="00F5377E" w:rsidRDefault="00F5377E" w:rsidP="00E179DB">
            <w:pPr>
              <w:pStyle w:val="11"/>
              <w:widowControl/>
              <w:ind w:firstLineChars="0" w:firstLine="0"/>
              <w:jc w:val="left"/>
              <w:rPr>
                <w:ins w:id="586" w:author="张达闻" w:date="2018-12-25T21:12:00Z"/>
                <w:rFonts w:ascii="微软雅黑" w:eastAsia="微软雅黑" w:hAnsi="微软雅黑" w:cs="宋体"/>
                <w:color w:val="000000"/>
                <w:kern w:val="0"/>
                <w:sz w:val="18"/>
                <w:szCs w:val="18"/>
              </w:rPr>
            </w:pPr>
            <w:ins w:id="587" w:author="张达闻" w:date="2018-12-25T21:12:00Z">
              <w:r>
                <w:rPr>
                  <w:rFonts w:ascii="微软雅黑" w:eastAsia="微软雅黑" w:hAnsi="微软雅黑" w:cs="宋体" w:hint="eastAsia"/>
                  <w:color w:val="000000"/>
                  <w:kern w:val="0"/>
                  <w:sz w:val="18"/>
                  <w:szCs w:val="18"/>
                </w:rPr>
                <w:t>待审和进件查询</w:t>
              </w:r>
            </w:ins>
          </w:p>
        </w:tc>
      </w:tr>
      <w:tr w:rsidR="00F5377E" w14:paraId="78F6B56D" w14:textId="77777777" w:rsidTr="00E179DB">
        <w:trPr>
          <w:trHeight w:val="408"/>
          <w:ins w:id="588" w:author="张达闻" w:date="2018-12-25T21:12:00Z"/>
        </w:trPr>
        <w:tc>
          <w:tcPr>
            <w:tcW w:w="1245" w:type="dxa"/>
            <w:gridSpan w:val="2"/>
            <w:tcBorders>
              <w:top w:val="nil"/>
              <w:left w:val="single" w:sz="4" w:space="0" w:color="auto"/>
              <w:bottom w:val="single" w:sz="4" w:space="0" w:color="auto"/>
              <w:right w:val="single" w:sz="4" w:space="0" w:color="auto"/>
            </w:tcBorders>
          </w:tcPr>
          <w:p w14:paraId="69AC687B" w14:textId="77777777" w:rsidR="00F5377E" w:rsidRDefault="00F5377E" w:rsidP="00E179DB">
            <w:pPr>
              <w:widowControl/>
              <w:jc w:val="left"/>
              <w:rPr>
                <w:ins w:id="589" w:author="张达闻" w:date="2018-12-25T21:12:00Z"/>
                <w:rFonts w:ascii="微软雅黑" w:eastAsia="微软雅黑" w:hAnsi="微软雅黑" w:cs="宋体"/>
                <w:b/>
                <w:bCs/>
                <w:kern w:val="0"/>
                <w:sz w:val="18"/>
                <w:szCs w:val="18"/>
              </w:rPr>
            </w:pPr>
            <w:ins w:id="590" w:author="张达闻" w:date="2018-12-25T21:12:00Z">
              <w:r>
                <w:rPr>
                  <w:rFonts w:ascii="微软雅黑" w:eastAsia="微软雅黑" w:hAnsi="微软雅黑" w:cs="宋体" w:hint="eastAsia"/>
                  <w:b/>
                  <w:bCs/>
                  <w:kern w:val="0"/>
                  <w:sz w:val="18"/>
                  <w:szCs w:val="18"/>
                </w:rPr>
                <w:t>页面入口</w:t>
              </w:r>
            </w:ins>
          </w:p>
        </w:tc>
        <w:tc>
          <w:tcPr>
            <w:tcW w:w="8787" w:type="dxa"/>
            <w:gridSpan w:val="4"/>
            <w:tcBorders>
              <w:top w:val="single" w:sz="4" w:space="0" w:color="auto"/>
              <w:left w:val="nil"/>
              <w:bottom w:val="single" w:sz="4" w:space="0" w:color="auto"/>
              <w:right w:val="single" w:sz="4" w:space="0" w:color="auto"/>
            </w:tcBorders>
          </w:tcPr>
          <w:p w14:paraId="16313624" w14:textId="4D500A76" w:rsidR="00F5377E" w:rsidRDefault="00080A28" w:rsidP="00E179DB">
            <w:pPr>
              <w:widowControl/>
              <w:jc w:val="left"/>
              <w:rPr>
                <w:ins w:id="591" w:author="张达闻" w:date="2018-12-25T21:12:00Z"/>
                <w:rFonts w:ascii="微软雅黑" w:eastAsia="微软雅黑" w:hAnsi="微软雅黑" w:cs="宋体"/>
                <w:kern w:val="0"/>
                <w:sz w:val="18"/>
                <w:szCs w:val="18"/>
              </w:rPr>
            </w:pPr>
            <w:ins w:id="592" w:author="张达闻" w:date="2018-12-25T21:13:00Z">
              <w:r>
                <w:rPr>
                  <w:rFonts w:ascii="微软雅黑" w:eastAsia="微软雅黑" w:hAnsi="微软雅黑" w:cs="宋体" w:hint="eastAsia"/>
                  <w:kern w:val="0"/>
                  <w:sz w:val="18"/>
                  <w:szCs w:val="18"/>
                </w:rPr>
                <w:t>运营商数据</w:t>
              </w:r>
            </w:ins>
            <w:ins w:id="593" w:author="张达闻" w:date="2018-12-25T21:14:00Z">
              <w:r>
                <w:rPr>
                  <w:rFonts w:ascii="微软雅黑" w:eastAsia="微软雅黑" w:hAnsi="微软雅黑" w:cs="宋体" w:hint="eastAsia"/>
                  <w:kern w:val="0"/>
                  <w:sz w:val="18"/>
                  <w:szCs w:val="18"/>
                </w:rPr>
                <w:t>-紧急联系人分析</w:t>
              </w:r>
            </w:ins>
          </w:p>
        </w:tc>
      </w:tr>
      <w:tr w:rsidR="00F5377E" w14:paraId="5F31E934" w14:textId="77777777" w:rsidTr="00E179DB">
        <w:trPr>
          <w:trHeight w:val="423"/>
          <w:ins w:id="594" w:author="张达闻" w:date="2018-12-25T21:12:00Z"/>
        </w:trPr>
        <w:tc>
          <w:tcPr>
            <w:tcW w:w="1245" w:type="dxa"/>
            <w:gridSpan w:val="2"/>
            <w:tcBorders>
              <w:top w:val="nil"/>
              <w:left w:val="single" w:sz="4" w:space="0" w:color="auto"/>
              <w:bottom w:val="single" w:sz="4" w:space="0" w:color="auto"/>
              <w:right w:val="single" w:sz="4" w:space="0" w:color="auto"/>
            </w:tcBorders>
          </w:tcPr>
          <w:p w14:paraId="2B9B1933" w14:textId="77777777" w:rsidR="00F5377E" w:rsidRDefault="00F5377E" w:rsidP="00E179DB">
            <w:pPr>
              <w:widowControl/>
              <w:jc w:val="left"/>
              <w:rPr>
                <w:ins w:id="595" w:author="张达闻" w:date="2018-12-25T21:12:00Z"/>
                <w:rFonts w:ascii="微软雅黑" w:eastAsia="微软雅黑" w:hAnsi="微软雅黑" w:cs="宋体"/>
                <w:b/>
                <w:bCs/>
                <w:kern w:val="0"/>
                <w:sz w:val="18"/>
                <w:szCs w:val="18"/>
              </w:rPr>
            </w:pPr>
            <w:ins w:id="596" w:author="张达闻" w:date="2018-12-25T21:12:00Z">
              <w:r>
                <w:rPr>
                  <w:rFonts w:ascii="微软雅黑" w:eastAsia="微软雅黑" w:hAnsi="微软雅黑" w:cs="宋体" w:hint="eastAsia"/>
                  <w:b/>
                  <w:bCs/>
                  <w:kern w:val="0"/>
                  <w:sz w:val="18"/>
                  <w:szCs w:val="18"/>
                </w:rPr>
                <w:t>页面出口</w:t>
              </w:r>
            </w:ins>
          </w:p>
        </w:tc>
        <w:tc>
          <w:tcPr>
            <w:tcW w:w="8787" w:type="dxa"/>
            <w:gridSpan w:val="4"/>
            <w:tcBorders>
              <w:top w:val="single" w:sz="4" w:space="0" w:color="auto"/>
              <w:left w:val="nil"/>
              <w:bottom w:val="single" w:sz="4" w:space="0" w:color="auto"/>
              <w:right w:val="single" w:sz="4" w:space="0" w:color="auto"/>
            </w:tcBorders>
          </w:tcPr>
          <w:p w14:paraId="78228414" w14:textId="6100CE05" w:rsidR="00F5377E" w:rsidRDefault="00080A28" w:rsidP="00E179DB">
            <w:pPr>
              <w:widowControl/>
              <w:jc w:val="left"/>
              <w:rPr>
                <w:ins w:id="597" w:author="张达闻" w:date="2018-12-25T21:12:00Z"/>
                <w:rFonts w:ascii="微软雅黑" w:eastAsia="微软雅黑" w:hAnsi="微软雅黑" w:cs="宋体"/>
                <w:kern w:val="0"/>
                <w:sz w:val="18"/>
                <w:szCs w:val="18"/>
              </w:rPr>
            </w:pPr>
            <w:ins w:id="598" w:author="张达闻" w:date="2018-12-25T21:13:00Z">
              <w:r>
                <w:rPr>
                  <w:rFonts w:ascii="微软雅黑" w:eastAsia="微软雅黑" w:hAnsi="微软雅黑" w:cs="宋体" w:hint="eastAsia"/>
                  <w:kern w:val="0"/>
                  <w:sz w:val="18"/>
                  <w:szCs w:val="18"/>
                </w:rPr>
                <w:t>右上角</w:t>
              </w:r>
            </w:ins>
            <w:ins w:id="599" w:author="张达闻" w:date="2018-12-25T21:12:00Z">
              <w:r w:rsidR="00F5377E">
                <w:rPr>
                  <w:rFonts w:ascii="微软雅黑" w:eastAsia="微软雅黑" w:hAnsi="微软雅黑" w:cs="宋体" w:hint="eastAsia"/>
                  <w:kern w:val="0"/>
                  <w:sz w:val="18"/>
                  <w:szCs w:val="18"/>
                </w:rPr>
                <w:t>关闭页面</w:t>
              </w:r>
            </w:ins>
            <w:ins w:id="600" w:author="张达闻" w:date="2018-12-25T21:13:00Z">
              <w:r>
                <w:rPr>
                  <w:rFonts w:ascii="微软雅黑" w:eastAsia="微软雅黑" w:hAnsi="微软雅黑" w:cs="宋体" w:hint="eastAsia"/>
                  <w:kern w:val="0"/>
                  <w:sz w:val="18"/>
                  <w:szCs w:val="18"/>
                </w:rPr>
                <w:t>、最下端关闭页面</w:t>
              </w:r>
            </w:ins>
          </w:p>
        </w:tc>
      </w:tr>
      <w:tr w:rsidR="00F5377E" w14:paraId="6FAB62CF"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01" w:author="张达闻" w:date="2018-12-25T21:12:00Z"/>
        </w:trPr>
        <w:tc>
          <w:tcPr>
            <w:tcW w:w="10032" w:type="dxa"/>
            <w:gridSpan w:val="6"/>
          </w:tcPr>
          <w:p w14:paraId="18CC4623" w14:textId="77777777" w:rsidR="00F5377E" w:rsidRDefault="00F5377E" w:rsidP="00E179DB">
            <w:pPr>
              <w:widowControl/>
              <w:jc w:val="left"/>
              <w:rPr>
                <w:ins w:id="602" w:author="张达闻" w:date="2018-12-25T21:12:00Z"/>
                <w:rFonts w:ascii="微软雅黑" w:eastAsia="微软雅黑" w:hAnsi="微软雅黑" w:cs="宋体"/>
                <w:b/>
                <w:bCs/>
                <w:kern w:val="0"/>
                <w:sz w:val="18"/>
                <w:szCs w:val="18"/>
              </w:rPr>
            </w:pPr>
            <w:ins w:id="603" w:author="张达闻" w:date="2018-12-25T21:12:00Z">
              <w:r>
                <w:rPr>
                  <w:rFonts w:ascii="微软雅黑" w:eastAsia="微软雅黑" w:hAnsi="微软雅黑" w:cs="宋体" w:hint="eastAsia"/>
                  <w:b/>
                  <w:bCs/>
                  <w:kern w:val="0"/>
                  <w:sz w:val="18"/>
                  <w:szCs w:val="18"/>
                </w:rPr>
                <w:lastRenderedPageBreak/>
                <w:t>操作说明</w:t>
              </w:r>
            </w:ins>
          </w:p>
        </w:tc>
      </w:tr>
      <w:tr w:rsidR="00F5377E" w14:paraId="31A639AD"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04" w:author="张达闻" w:date="2018-12-25T21:12:00Z"/>
        </w:trPr>
        <w:tc>
          <w:tcPr>
            <w:tcW w:w="802" w:type="dxa"/>
          </w:tcPr>
          <w:p w14:paraId="1CFAA4F3" w14:textId="77777777" w:rsidR="00F5377E" w:rsidRDefault="00F5377E" w:rsidP="00E179DB">
            <w:pPr>
              <w:widowControl/>
              <w:jc w:val="left"/>
              <w:rPr>
                <w:ins w:id="605" w:author="张达闻" w:date="2018-12-25T21:12:00Z"/>
                <w:rFonts w:ascii="微软雅黑" w:eastAsia="微软雅黑" w:hAnsi="微软雅黑" w:cs="宋体"/>
                <w:b/>
                <w:bCs/>
                <w:kern w:val="0"/>
                <w:sz w:val="18"/>
                <w:szCs w:val="18"/>
              </w:rPr>
            </w:pPr>
            <w:ins w:id="606" w:author="张达闻" w:date="2018-12-25T21:12:00Z">
              <w:r>
                <w:rPr>
                  <w:rFonts w:ascii="微软雅黑" w:eastAsia="微软雅黑" w:hAnsi="微软雅黑" w:cs="宋体" w:hint="eastAsia"/>
                  <w:b/>
                  <w:bCs/>
                  <w:kern w:val="0"/>
                  <w:sz w:val="18"/>
                  <w:szCs w:val="18"/>
                </w:rPr>
                <w:t>序号</w:t>
              </w:r>
            </w:ins>
          </w:p>
        </w:tc>
        <w:tc>
          <w:tcPr>
            <w:tcW w:w="1309" w:type="dxa"/>
            <w:gridSpan w:val="2"/>
          </w:tcPr>
          <w:p w14:paraId="5696BA98" w14:textId="77777777" w:rsidR="00F5377E" w:rsidRDefault="00F5377E" w:rsidP="00E179DB">
            <w:pPr>
              <w:widowControl/>
              <w:jc w:val="left"/>
              <w:rPr>
                <w:ins w:id="607" w:author="张达闻" w:date="2018-12-25T21:12:00Z"/>
                <w:rFonts w:ascii="微软雅黑" w:eastAsia="微软雅黑" w:hAnsi="微软雅黑" w:cs="宋体"/>
                <w:kern w:val="0"/>
                <w:sz w:val="18"/>
                <w:szCs w:val="18"/>
              </w:rPr>
            </w:pPr>
            <w:ins w:id="608" w:author="张达闻" w:date="2018-12-25T21:12:00Z">
              <w:r>
                <w:rPr>
                  <w:rFonts w:ascii="微软雅黑" w:eastAsia="微软雅黑" w:hAnsi="微软雅黑" w:cs="宋体" w:hint="eastAsia"/>
                  <w:kern w:val="0"/>
                  <w:sz w:val="18"/>
                  <w:szCs w:val="18"/>
                </w:rPr>
                <w:t>名称</w:t>
              </w:r>
            </w:ins>
          </w:p>
        </w:tc>
        <w:tc>
          <w:tcPr>
            <w:tcW w:w="3000" w:type="dxa"/>
          </w:tcPr>
          <w:p w14:paraId="6F813B86" w14:textId="77777777" w:rsidR="00F5377E" w:rsidRDefault="00F5377E" w:rsidP="00E179DB">
            <w:pPr>
              <w:widowControl/>
              <w:jc w:val="left"/>
              <w:rPr>
                <w:ins w:id="609" w:author="张达闻" w:date="2018-12-25T21:12:00Z"/>
                <w:rFonts w:ascii="微软雅黑" w:eastAsia="微软雅黑" w:hAnsi="微软雅黑" w:cs="宋体"/>
                <w:kern w:val="0"/>
                <w:sz w:val="18"/>
                <w:szCs w:val="18"/>
              </w:rPr>
            </w:pPr>
            <w:ins w:id="610" w:author="张达闻" w:date="2018-12-25T21:12:00Z">
              <w:r>
                <w:rPr>
                  <w:rFonts w:ascii="微软雅黑" w:eastAsia="微软雅黑" w:hAnsi="微软雅黑" w:cs="宋体" w:hint="eastAsia"/>
                  <w:kern w:val="0"/>
                  <w:sz w:val="18"/>
                  <w:szCs w:val="18"/>
                </w:rPr>
                <w:t>说明（默认值、规则、数据需求）</w:t>
              </w:r>
            </w:ins>
          </w:p>
        </w:tc>
        <w:tc>
          <w:tcPr>
            <w:tcW w:w="3209" w:type="dxa"/>
          </w:tcPr>
          <w:p w14:paraId="4BD56982" w14:textId="77777777" w:rsidR="00F5377E" w:rsidRDefault="00F5377E" w:rsidP="00E179DB">
            <w:pPr>
              <w:widowControl/>
              <w:jc w:val="left"/>
              <w:rPr>
                <w:ins w:id="611" w:author="张达闻" w:date="2018-12-25T21:12:00Z"/>
                <w:rFonts w:ascii="微软雅黑" w:eastAsia="微软雅黑" w:hAnsi="微软雅黑" w:cs="宋体"/>
                <w:b/>
                <w:bCs/>
                <w:kern w:val="0"/>
                <w:sz w:val="18"/>
                <w:szCs w:val="18"/>
              </w:rPr>
            </w:pPr>
            <w:ins w:id="612" w:author="张达闻" w:date="2018-12-25T21:12:00Z">
              <w:r>
                <w:rPr>
                  <w:rFonts w:ascii="微软雅黑" w:eastAsia="微软雅黑" w:hAnsi="微软雅黑" w:cs="宋体" w:hint="eastAsia"/>
                  <w:b/>
                  <w:bCs/>
                  <w:kern w:val="0"/>
                  <w:sz w:val="18"/>
                  <w:szCs w:val="18"/>
                </w:rPr>
                <w:t>交互（跳转页面等）</w:t>
              </w:r>
            </w:ins>
          </w:p>
        </w:tc>
        <w:tc>
          <w:tcPr>
            <w:tcW w:w="1712" w:type="dxa"/>
          </w:tcPr>
          <w:p w14:paraId="553D745F" w14:textId="77777777" w:rsidR="00F5377E" w:rsidRDefault="00F5377E" w:rsidP="00E179DB">
            <w:pPr>
              <w:widowControl/>
              <w:jc w:val="left"/>
              <w:rPr>
                <w:ins w:id="613" w:author="张达闻" w:date="2018-12-25T21:12:00Z"/>
                <w:rFonts w:ascii="微软雅黑" w:eastAsia="微软雅黑" w:hAnsi="微软雅黑" w:cs="宋体"/>
                <w:b/>
                <w:bCs/>
                <w:kern w:val="0"/>
                <w:sz w:val="18"/>
                <w:szCs w:val="18"/>
              </w:rPr>
            </w:pPr>
            <w:ins w:id="614" w:author="张达闻" w:date="2018-12-25T21:12:00Z">
              <w:r>
                <w:rPr>
                  <w:rFonts w:ascii="微软雅黑" w:eastAsia="微软雅黑" w:hAnsi="微软雅黑" w:cs="宋体" w:hint="eastAsia"/>
                  <w:b/>
                  <w:bCs/>
                  <w:kern w:val="0"/>
                  <w:sz w:val="18"/>
                  <w:szCs w:val="18"/>
                </w:rPr>
                <w:t>异常逻辑</w:t>
              </w:r>
            </w:ins>
          </w:p>
        </w:tc>
      </w:tr>
      <w:tr w:rsidR="00F5377E" w14:paraId="37C58389"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15" w:author="张达闻" w:date="2018-12-25T21:12:00Z"/>
        </w:trPr>
        <w:tc>
          <w:tcPr>
            <w:tcW w:w="802" w:type="dxa"/>
          </w:tcPr>
          <w:p w14:paraId="50FF8188" w14:textId="77777777" w:rsidR="00F5377E" w:rsidRDefault="00F5377E" w:rsidP="00E179DB">
            <w:pPr>
              <w:widowControl/>
              <w:jc w:val="center"/>
              <w:rPr>
                <w:ins w:id="616" w:author="张达闻" w:date="2018-12-25T21:12:00Z"/>
                <w:rFonts w:ascii="微软雅黑" w:eastAsia="微软雅黑" w:hAnsi="微软雅黑" w:cs="宋体"/>
                <w:bCs/>
                <w:kern w:val="0"/>
                <w:sz w:val="18"/>
                <w:szCs w:val="18"/>
              </w:rPr>
            </w:pPr>
            <w:ins w:id="617" w:author="张达闻" w:date="2018-12-25T21:12:00Z">
              <w:r>
                <w:rPr>
                  <w:rFonts w:ascii="微软雅黑" w:eastAsia="微软雅黑" w:hAnsi="微软雅黑" w:cs="宋体" w:hint="eastAsia"/>
                  <w:bCs/>
                  <w:kern w:val="0"/>
                  <w:sz w:val="18"/>
                  <w:szCs w:val="18"/>
                </w:rPr>
                <w:t>1</w:t>
              </w:r>
            </w:ins>
          </w:p>
        </w:tc>
        <w:tc>
          <w:tcPr>
            <w:tcW w:w="1309" w:type="dxa"/>
            <w:gridSpan w:val="2"/>
          </w:tcPr>
          <w:p w14:paraId="75191685" w14:textId="070A667C" w:rsidR="00F5377E" w:rsidRDefault="0019541C" w:rsidP="00E179DB">
            <w:pPr>
              <w:widowControl/>
              <w:jc w:val="left"/>
              <w:rPr>
                <w:ins w:id="618" w:author="张达闻" w:date="2018-12-25T21:12:00Z"/>
                <w:rFonts w:ascii="微软雅黑" w:eastAsia="微软雅黑" w:hAnsi="微软雅黑" w:cs="微软雅黑"/>
                <w:color w:val="000000"/>
                <w:sz w:val="18"/>
                <w:szCs w:val="18"/>
              </w:rPr>
            </w:pPr>
            <w:ins w:id="619" w:author="张达闻" w:date="2018-12-25T21:36:00Z">
              <w:r>
                <w:rPr>
                  <w:rFonts w:ascii="微软雅黑" w:eastAsia="微软雅黑" w:hAnsi="微软雅黑" w:cs="微软雅黑" w:hint="eastAsia"/>
                  <w:color w:val="000000"/>
                  <w:sz w:val="18"/>
                  <w:szCs w:val="18"/>
                </w:rPr>
                <w:t>紧急</w:t>
              </w:r>
            </w:ins>
            <w:ins w:id="620" w:author="张达闻" w:date="2018-12-25T21:37:00Z">
              <w:r>
                <w:rPr>
                  <w:rFonts w:ascii="微软雅黑" w:eastAsia="微软雅黑" w:hAnsi="微软雅黑" w:cs="微软雅黑" w:hint="eastAsia"/>
                  <w:color w:val="000000"/>
                  <w:sz w:val="18"/>
                  <w:szCs w:val="18"/>
                </w:rPr>
                <w:t>联系人分析</w:t>
              </w:r>
            </w:ins>
          </w:p>
        </w:tc>
        <w:tc>
          <w:tcPr>
            <w:tcW w:w="3000" w:type="dxa"/>
          </w:tcPr>
          <w:p w14:paraId="5E81DD88" w14:textId="16BEC92F" w:rsidR="00F5377E" w:rsidRDefault="0019541C" w:rsidP="00E179DB">
            <w:pPr>
              <w:widowControl/>
              <w:jc w:val="left"/>
              <w:rPr>
                <w:ins w:id="621" w:author="张达闻" w:date="2018-12-25T21:12:00Z"/>
                <w:rFonts w:ascii="微软雅黑" w:eastAsia="微软雅黑" w:hAnsi="微软雅黑" w:cs="微软雅黑"/>
                <w:color w:val="000000"/>
                <w:sz w:val="18"/>
                <w:szCs w:val="18"/>
              </w:rPr>
            </w:pPr>
            <w:ins w:id="622" w:author="张达闻" w:date="2018-12-25T21:37:00Z">
              <w:r>
                <w:rPr>
                  <w:rFonts w:ascii="微软雅黑" w:eastAsia="微软雅黑" w:hAnsi="微软雅黑" w:cs="微软雅黑" w:hint="eastAsia"/>
                  <w:color w:val="000000"/>
                  <w:sz w:val="18"/>
                  <w:szCs w:val="18"/>
                </w:rPr>
                <w:t>运营商报告中有相关字段，可以直接获取</w:t>
              </w:r>
            </w:ins>
          </w:p>
        </w:tc>
        <w:tc>
          <w:tcPr>
            <w:tcW w:w="3209" w:type="dxa"/>
          </w:tcPr>
          <w:p w14:paraId="371C95EE" w14:textId="77777777" w:rsidR="00F5377E" w:rsidRDefault="00F5377E" w:rsidP="00E179DB">
            <w:pPr>
              <w:pStyle w:val="Axure"/>
              <w:rPr>
                <w:ins w:id="623" w:author="张达闻" w:date="2018-12-25T21:12:00Z"/>
                <w:rFonts w:ascii="微软雅黑" w:eastAsia="微软雅黑" w:hAnsi="微软雅黑" w:cs="微软雅黑"/>
                <w:sz w:val="18"/>
                <w:szCs w:val="18"/>
              </w:rPr>
            </w:pPr>
          </w:p>
        </w:tc>
        <w:tc>
          <w:tcPr>
            <w:tcW w:w="1712" w:type="dxa"/>
          </w:tcPr>
          <w:p w14:paraId="5EB09809" w14:textId="77777777" w:rsidR="00F5377E" w:rsidRDefault="00F5377E" w:rsidP="00E179DB">
            <w:pPr>
              <w:widowControl/>
              <w:jc w:val="left"/>
              <w:rPr>
                <w:ins w:id="624" w:author="张达闻" w:date="2018-12-25T21:12:00Z"/>
                <w:rFonts w:ascii="微软雅黑" w:eastAsia="微软雅黑" w:hAnsi="微软雅黑" w:cs="宋体"/>
                <w:bCs/>
                <w:kern w:val="0"/>
                <w:sz w:val="18"/>
                <w:szCs w:val="18"/>
              </w:rPr>
            </w:pPr>
          </w:p>
        </w:tc>
      </w:tr>
    </w:tbl>
    <w:p w14:paraId="1B79F3F6" w14:textId="1D99E244" w:rsidR="00F5377E" w:rsidRDefault="0019541C" w:rsidP="00F5377E">
      <w:pPr>
        <w:rPr>
          <w:ins w:id="625" w:author="张达闻" w:date="2018-12-25T21:39:00Z"/>
        </w:rPr>
      </w:pPr>
      <w:ins w:id="626" w:author="张达闻" w:date="2018-12-25T21:38:00Z">
        <w:r>
          <w:rPr>
            <w:noProof/>
          </w:rPr>
          <w:drawing>
            <wp:inline distT="0" distB="0" distL="0" distR="0" wp14:anchorId="4607207B" wp14:editId="0A02ECFB">
              <wp:extent cx="5270500" cy="3692525"/>
              <wp:effectExtent l="0" t="0" r="635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0500" cy="3692525"/>
                      </a:xfrm>
                      <a:prstGeom prst="rect">
                        <a:avLst/>
                      </a:prstGeom>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19541C" w14:paraId="64B39562" w14:textId="77777777" w:rsidTr="00E179DB">
        <w:trPr>
          <w:trHeight w:val="90"/>
          <w:ins w:id="627" w:author="张达闻" w:date="2018-12-25T21:39:00Z"/>
        </w:trPr>
        <w:tc>
          <w:tcPr>
            <w:tcW w:w="1245" w:type="dxa"/>
            <w:gridSpan w:val="2"/>
            <w:tcBorders>
              <w:top w:val="nil"/>
              <w:left w:val="single" w:sz="4" w:space="0" w:color="auto"/>
              <w:bottom w:val="single" w:sz="4" w:space="0" w:color="auto"/>
              <w:right w:val="single" w:sz="4" w:space="0" w:color="auto"/>
            </w:tcBorders>
          </w:tcPr>
          <w:p w14:paraId="7B12B145" w14:textId="77777777" w:rsidR="0019541C" w:rsidRDefault="0019541C" w:rsidP="00E179DB">
            <w:pPr>
              <w:widowControl/>
              <w:jc w:val="left"/>
              <w:rPr>
                <w:ins w:id="628" w:author="张达闻" w:date="2018-12-25T21:39:00Z"/>
                <w:rFonts w:ascii="微软雅黑" w:eastAsia="微软雅黑" w:hAnsi="微软雅黑" w:cs="宋体"/>
                <w:b/>
                <w:bCs/>
                <w:color w:val="000000"/>
                <w:kern w:val="0"/>
                <w:sz w:val="18"/>
                <w:szCs w:val="18"/>
              </w:rPr>
            </w:pPr>
            <w:ins w:id="629" w:author="张达闻" w:date="2018-12-25T21:39:00Z">
              <w:r>
                <w:rPr>
                  <w:rFonts w:ascii="微软雅黑" w:eastAsia="微软雅黑" w:hAnsi="微软雅黑" w:cs="宋体" w:hint="eastAsia"/>
                  <w:b/>
                  <w:bCs/>
                  <w:color w:val="000000"/>
                  <w:kern w:val="0"/>
                  <w:sz w:val="18"/>
                  <w:szCs w:val="18"/>
                </w:rPr>
                <w:t>所属页面</w:t>
              </w:r>
            </w:ins>
          </w:p>
        </w:tc>
        <w:tc>
          <w:tcPr>
            <w:tcW w:w="8787" w:type="dxa"/>
            <w:gridSpan w:val="4"/>
            <w:tcBorders>
              <w:top w:val="single" w:sz="4" w:space="0" w:color="auto"/>
              <w:left w:val="nil"/>
              <w:bottom w:val="single" w:sz="4" w:space="0" w:color="auto"/>
              <w:right w:val="single" w:sz="4" w:space="0" w:color="auto"/>
            </w:tcBorders>
          </w:tcPr>
          <w:p w14:paraId="17279609" w14:textId="77777777" w:rsidR="0019541C" w:rsidRDefault="0019541C" w:rsidP="00E179DB">
            <w:pPr>
              <w:pStyle w:val="11"/>
              <w:widowControl/>
              <w:ind w:firstLineChars="0" w:firstLine="0"/>
              <w:jc w:val="left"/>
              <w:rPr>
                <w:ins w:id="630" w:author="张达闻" w:date="2018-12-25T21:39:00Z"/>
                <w:rFonts w:ascii="微软雅黑" w:eastAsia="微软雅黑" w:hAnsi="微软雅黑" w:cs="宋体"/>
                <w:color w:val="000000"/>
                <w:kern w:val="0"/>
                <w:sz w:val="18"/>
                <w:szCs w:val="18"/>
              </w:rPr>
            </w:pPr>
            <w:ins w:id="631" w:author="张达闻" w:date="2018-12-25T21:39:00Z">
              <w:r>
                <w:rPr>
                  <w:rFonts w:ascii="微软雅黑" w:eastAsia="微软雅黑" w:hAnsi="微软雅黑" w:cs="宋体" w:hint="eastAsia"/>
                  <w:color w:val="000000"/>
                  <w:kern w:val="0"/>
                  <w:sz w:val="18"/>
                  <w:szCs w:val="18"/>
                </w:rPr>
                <w:t>待审和进件查询</w:t>
              </w:r>
            </w:ins>
          </w:p>
        </w:tc>
      </w:tr>
      <w:tr w:rsidR="0019541C" w14:paraId="35D5A620" w14:textId="77777777" w:rsidTr="00E179DB">
        <w:trPr>
          <w:trHeight w:val="408"/>
          <w:ins w:id="632" w:author="张达闻" w:date="2018-12-25T21:39:00Z"/>
        </w:trPr>
        <w:tc>
          <w:tcPr>
            <w:tcW w:w="1245" w:type="dxa"/>
            <w:gridSpan w:val="2"/>
            <w:tcBorders>
              <w:top w:val="nil"/>
              <w:left w:val="single" w:sz="4" w:space="0" w:color="auto"/>
              <w:bottom w:val="single" w:sz="4" w:space="0" w:color="auto"/>
              <w:right w:val="single" w:sz="4" w:space="0" w:color="auto"/>
            </w:tcBorders>
          </w:tcPr>
          <w:p w14:paraId="5876C0B1" w14:textId="77777777" w:rsidR="0019541C" w:rsidRDefault="0019541C" w:rsidP="00E179DB">
            <w:pPr>
              <w:widowControl/>
              <w:jc w:val="left"/>
              <w:rPr>
                <w:ins w:id="633" w:author="张达闻" w:date="2018-12-25T21:39:00Z"/>
                <w:rFonts w:ascii="微软雅黑" w:eastAsia="微软雅黑" w:hAnsi="微软雅黑" w:cs="宋体"/>
                <w:b/>
                <w:bCs/>
                <w:kern w:val="0"/>
                <w:sz w:val="18"/>
                <w:szCs w:val="18"/>
              </w:rPr>
            </w:pPr>
            <w:ins w:id="634" w:author="张达闻" w:date="2018-12-25T21:39:00Z">
              <w:r>
                <w:rPr>
                  <w:rFonts w:ascii="微软雅黑" w:eastAsia="微软雅黑" w:hAnsi="微软雅黑" w:cs="宋体" w:hint="eastAsia"/>
                  <w:b/>
                  <w:bCs/>
                  <w:kern w:val="0"/>
                  <w:sz w:val="18"/>
                  <w:szCs w:val="18"/>
                </w:rPr>
                <w:t>页面入口</w:t>
              </w:r>
            </w:ins>
          </w:p>
        </w:tc>
        <w:tc>
          <w:tcPr>
            <w:tcW w:w="8787" w:type="dxa"/>
            <w:gridSpan w:val="4"/>
            <w:tcBorders>
              <w:top w:val="single" w:sz="4" w:space="0" w:color="auto"/>
              <w:left w:val="nil"/>
              <w:bottom w:val="single" w:sz="4" w:space="0" w:color="auto"/>
              <w:right w:val="single" w:sz="4" w:space="0" w:color="auto"/>
            </w:tcBorders>
          </w:tcPr>
          <w:p w14:paraId="5ECB3C50" w14:textId="7C259FE0" w:rsidR="0019541C" w:rsidRDefault="0019541C" w:rsidP="00E179DB">
            <w:pPr>
              <w:widowControl/>
              <w:jc w:val="left"/>
              <w:rPr>
                <w:ins w:id="635" w:author="张达闻" w:date="2018-12-25T21:39:00Z"/>
                <w:rFonts w:ascii="微软雅黑" w:eastAsia="微软雅黑" w:hAnsi="微软雅黑" w:cs="宋体"/>
                <w:kern w:val="0"/>
                <w:sz w:val="18"/>
                <w:szCs w:val="18"/>
              </w:rPr>
            </w:pPr>
            <w:ins w:id="636" w:author="张达闻" w:date="2018-12-25T21:39:00Z">
              <w:r>
                <w:rPr>
                  <w:rFonts w:ascii="微软雅黑" w:eastAsia="微软雅黑" w:hAnsi="微软雅黑" w:cs="宋体" w:hint="eastAsia"/>
                  <w:kern w:val="0"/>
                  <w:sz w:val="18"/>
                  <w:szCs w:val="18"/>
                </w:rPr>
                <w:t>运营商数据-有效号码分析</w:t>
              </w:r>
            </w:ins>
          </w:p>
        </w:tc>
      </w:tr>
      <w:tr w:rsidR="0019541C" w14:paraId="70D45AD4" w14:textId="77777777" w:rsidTr="00E179DB">
        <w:trPr>
          <w:trHeight w:val="423"/>
          <w:ins w:id="637" w:author="张达闻" w:date="2018-12-25T21:39:00Z"/>
        </w:trPr>
        <w:tc>
          <w:tcPr>
            <w:tcW w:w="1245" w:type="dxa"/>
            <w:gridSpan w:val="2"/>
            <w:tcBorders>
              <w:top w:val="nil"/>
              <w:left w:val="single" w:sz="4" w:space="0" w:color="auto"/>
              <w:bottom w:val="single" w:sz="4" w:space="0" w:color="auto"/>
              <w:right w:val="single" w:sz="4" w:space="0" w:color="auto"/>
            </w:tcBorders>
          </w:tcPr>
          <w:p w14:paraId="6052E407" w14:textId="77777777" w:rsidR="0019541C" w:rsidRDefault="0019541C" w:rsidP="00E179DB">
            <w:pPr>
              <w:widowControl/>
              <w:jc w:val="left"/>
              <w:rPr>
                <w:ins w:id="638" w:author="张达闻" w:date="2018-12-25T21:39:00Z"/>
                <w:rFonts w:ascii="微软雅黑" w:eastAsia="微软雅黑" w:hAnsi="微软雅黑" w:cs="宋体"/>
                <w:b/>
                <w:bCs/>
                <w:kern w:val="0"/>
                <w:sz w:val="18"/>
                <w:szCs w:val="18"/>
              </w:rPr>
            </w:pPr>
            <w:ins w:id="639" w:author="张达闻" w:date="2018-12-25T21:39:00Z">
              <w:r>
                <w:rPr>
                  <w:rFonts w:ascii="微软雅黑" w:eastAsia="微软雅黑" w:hAnsi="微软雅黑" w:cs="宋体" w:hint="eastAsia"/>
                  <w:b/>
                  <w:bCs/>
                  <w:kern w:val="0"/>
                  <w:sz w:val="18"/>
                  <w:szCs w:val="18"/>
                </w:rPr>
                <w:t>页面出口</w:t>
              </w:r>
            </w:ins>
          </w:p>
        </w:tc>
        <w:tc>
          <w:tcPr>
            <w:tcW w:w="8787" w:type="dxa"/>
            <w:gridSpan w:val="4"/>
            <w:tcBorders>
              <w:top w:val="single" w:sz="4" w:space="0" w:color="auto"/>
              <w:left w:val="nil"/>
              <w:bottom w:val="single" w:sz="4" w:space="0" w:color="auto"/>
              <w:right w:val="single" w:sz="4" w:space="0" w:color="auto"/>
            </w:tcBorders>
          </w:tcPr>
          <w:p w14:paraId="6702C88B" w14:textId="77777777" w:rsidR="0019541C" w:rsidRDefault="0019541C" w:rsidP="00E179DB">
            <w:pPr>
              <w:widowControl/>
              <w:jc w:val="left"/>
              <w:rPr>
                <w:ins w:id="640" w:author="张达闻" w:date="2018-12-25T21:39:00Z"/>
                <w:rFonts w:ascii="微软雅黑" w:eastAsia="微软雅黑" w:hAnsi="微软雅黑" w:cs="宋体"/>
                <w:kern w:val="0"/>
                <w:sz w:val="18"/>
                <w:szCs w:val="18"/>
              </w:rPr>
            </w:pPr>
            <w:ins w:id="641" w:author="张达闻" w:date="2018-12-25T21:39:00Z">
              <w:r>
                <w:rPr>
                  <w:rFonts w:ascii="微软雅黑" w:eastAsia="微软雅黑" w:hAnsi="微软雅黑" w:cs="宋体" w:hint="eastAsia"/>
                  <w:kern w:val="0"/>
                  <w:sz w:val="18"/>
                  <w:szCs w:val="18"/>
                </w:rPr>
                <w:t>右上角关闭页面、最下端关闭页面</w:t>
              </w:r>
            </w:ins>
          </w:p>
        </w:tc>
      </w:tr>
      <w:tr w:rsidR="0019541C" w14:paraId="20F4A5FD"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42" w:author="张达闻" w:date="2018-12-25T21:39:00Z"/>
        </w:trPr>
        <w:tc>
          <w:tcPr>
            <w:tcW w:w="10032" w:type="dxa"/>
            <w:gridSpan w:val="6"/>
          </w:tcPr>
          <w:p w14:paraId="1DAD6B28" w14:textId="77777777" w:rsidR="0019541C" w:rsidRDefault="0019541C" w:rsidP="00E179DB">
            <w:pPr>
              <w:widowControl/>
              <w:jc w:val="left"/>
              <w:rPr>
                <w:ins w:id="643" w:author="张达闻" w:date="2018-12-25T21:39:00Z"/>
                <w:rFonts w:ascii="微软雅黑" w:eastAsia="微软雅黑" w:hAnsi="微软雅黑" w:cs="宋体"/>
                <w:b/>
                <w:bCs/>
                <w:kern w:val="0"/>
                <w:sz w:val="18"/>
                <w:szCs w:val="18"/>
              </w:rPr>
            </w:pPr>
            <w:ins w:id="644" w:author="张达闻" w:date="2018-12-25T21:39:00Z">
              <w:r>
                <w:rPr>
                  <w:rFonts w:ascii="微软雅黑" w:eastAsia="微软雅黑" w:hAnsi="微软雅黑" w:cs="宋体" w:hint="eastAsia"/>
                  <w:b/>
                  <w:bCs/>
                  <w:kern w:val="0"/>
                  <w:sz w:val="18"/>
                  <w:szCs w:val="18"/>
                </w:rPr>
                <w:t>操作说明</w:t>
              </w:r>
            </w:ins>
          </w:p>
        </w:tc>
      </w:tr>
      <w:tr w:rsidR="0019541C" w14:paraId="2642FCD7"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45" w:author="张达闻" w:date="2018-12-25T21:39:00Z"/>
        </w:trPr>
        <w:tc>
          <w:tcPr>
            <w:tcW w:w="802" w:type="dxa"/>
          </w:tcPr>
          <w:p w14:paraId="6490A72F" w14:textId="77777777" w:rsidR="0019541C" w:rsidRDefault="0019541C" w:rsidP="00E179DB">
            <w:pPr>
              <w:widowControl/>
              <w:jc w:val="left"/>
              <w:rPr>
                <w:ins w:id="646" w:author="张达闻" w:date="2018-12-25T21:39:00Z"/>
                <w:rFonts w:ascii="微软雅黑" w:eastAsia="微软雅黑" w:hAnsi="微软雅黑" w:cs="宋体"/>
                <w:b/>
                <w:bCs/>
                <w:kern w:val="0"/>
                <w:sz w:val="18"/>
                <w:szCs w:val="18"/>
              </w:rPr>
            </w:pPr>
            <w:ins w:id="647" w:author="张达闻" w:date="2018-12-25T21:39:00Z">
              <w:r>
                <w:rPr>
                  <w:rFonts w:ascii="微软雅黑" w:eastAsia="微软雅黑" w:hAnsi="微软雅黑" w:cs="宋体" w:hint="eastAsia"/>
                  <w:b/>
                  <w:bCs/>
                  <w:kern w:val="0"/>
                  <w:sz w:val="18"/>
                  <w:szCs w:val="18"/>
                </w:rPr>
                <w:t>序号</w:t>
              </w:r>
            </w:ins>
          </w:p>
        </w:tc>
        <w:tc>
          <w:tcPr>
            <w:tcW w:w="1309" w:type="dxa"/>
            <w:gridSpan w:val="2"/>
          </w:tcPr>
          <w:p w14:paraId="1C6AB2D5" w14:textId="77777777" w:rsidR="0019541C" w:rsidRDefault="0019541C" w:rsidP="00E179DB">
            <w:pPr>
              <w:widowControl/>
              <w:jc w:val="left"/>
              <w:rPr>
                <w:ins w:id="648" w:author="张达闻" w:date="2018-12-25T21:39:00Z"/>
                <w:rFonts w:ascii="微软雅黑" w:eastAsia="微软雅黑" w:hAnsi="微软雅黑" w:cs="宋体"/>
                <w:kern w:val="0"/>
                <w:sz w:val="18"/>
                <w:szCs w:val="18"/>
              </w:rPr>
            </w:pPr>
            <w:ins w:id="649" w:author="张达闻" w:date="2018-12-25T21:39:00Z">
              <w:r>
                <w:rPr>
                  <w:rFonts w:ascii="微软雅黑" w:eastAsia="微软雅黑" w:hAnsi="微软雅黑" w:cs="宋体" w:hint="eastAsia"/>
                  <w:kern w:val="0"/>
                  <w:sz w:val="18"/>
                  <w:szCs w:val="18"/>
                </w:rPr>
                <w:t>名称</w:t>
              </w:r>
            </w:ins>
          </w:p>
        </w:tc>
        <w:tc>
          <w:tcPr>
            <w:tcW w:w="3000" w:type="dxa"/>
          </w:tcPr>
          <w:p w14:paraId="445B596A" w14:textId="77777777" w:rsidR="0019541C" w:rsidRDefault="0019541C" w:rsidP="00E179DB">
            <w:pPr>
              <w:widowControl/>
              <w:jc w:val="left"/>
              <w:rPr>
                <w:ins w:id="650" w:author="张达闻" w:date="2018-12-25T21:39:00Z"/>
                <w:rFonts w:ascii="微软雅黑" w:eastAsia="微软雅黑" w:hAnsi="微软雅黑" w:cs="宋体"/>
                <w:kern w:val="0"/>
                <w:sz w:val="18"/>
                <w:szCs w:val="18"/>
              </w:rPr>
            </w:pPr>
            <w:ins w:id="651" w:author="张达闻" w:date="2018-12-25T21:39:00Z">
              <w:r>
                <w:rPr>
                  <w:rFonts w:ascii="微软雅黑" w:eastAsia="微软雅黑" w:hAnsi="微软雅黑" w:cs="宋体" w:hint="eastAsia"/>
                  <w:kern w:val="0"/>
                  <w:sz w:val="18"/>
                  <w:szCs w:val="18"/>
                </w:rPr>
                <w:t>说明（默认值、规则、数据需求）</w:t>
              </w:r>
            </w:ins>
          </w:p>
        </w:tc>
        <w:tc>
          <w:tcPr>
            <w:tcW w:w="3209" w:type="dxa"/>
          </w:tcPr>
          <w:p w14:paraId="7F820EA5" w14:textId="77777777" w:rsidR="0019541C" w:rsidRDefault="0019541C" w:rsidP="00E179DB">
            <w:pPr>
              <w:widowControl/>
              <w:jc w:val="left"/>
              <w:rPr>
                <w:ins w:id="652" w:author="张达闻" w:date="2018-12-25T21:39:00Z"/>
                <w:rFonts w:ascii="微软雅黑" w:eastAsia="微软雅黑" w:hAnsi="微软雅黑" w:cs="宋体"/>
                <w:b/>
                <w:bCs/>
                <w:kern w:val="0"/>
                <w:sz w:val="18"/>
                <w:szCs w:val="18"/>
              </w:rPr>
            </w:pPr>
            <w:ins w:id="653" w:author="张达闻" w:date="2018-12-25T21:39:00Z">
              <w:r>
                <w:rPr>
                  <w:rFonts w:ascii="微软雅黑" w:eastAsia="微软雅黑" w:hAnsi="微软雅黑" w:cs="宋体" w:hint="eastAsia"/>
                  <w:b/>
                  <w:bCs/>
                  <w:kern w:val="0"/>
                  <w:sz w:val="18"/>
                  <w:szCs w:val="18"/>
                </w:rPr>
                <w:t>交互（跳转页面等）</w:t>
              </w:r>
            </w:ins>
          </w:p>
        </w:tc>
        <w:tc>
          <w:tcPr>
            <w:tcW w:w="1712" w:type="dxa"/>
          </w:tcPr>
          <w:p w14:paraId="3B78D9A9" w14:textId="77777777" w:rsidR="0019541C" w:rsidRDefault="0019541C" w:rsidP="00E179DB">
            <w:pPr>
              <w:widowControl/>
              <w:jc w:val="left"/>
              <w:rPr>
                <w:ins w:id="654" w:author="张达闻" w:date="2018-12-25T21:39:00Z"/>
                <w:rFonts w:ascii="微软雅黑" w:eastAsia="微软雅黑" w:hAnsi="微软雅黑" w:cs="宋体"/>
                <w:b/>
                <w:bCs/>
                <w:kern w:val="0"/>
                <w:sz w:val="18"/>
                <w:szCs w:val="18"/>
              </w:rPr>
            </w:pPr>
            <w:ins w:id="655" w:author="张达闻" w:date="2018-12-25T21:39:00Z">
              <w:r>
                <w:rPr>
                  <w:rFonts w:ascii="微软雅黑" w:eastAsia="微软雅黑" w:hAnsi="微软雅黑" w:cs="宋体" w:hint="eastAsia"/>
                  <w:b/>
                  <w:bCs/>
                  <w:kern w:val="0"/>
                  <w:sz w:val="18"/>
                  <w:szCs w:val="18"/>
                </w:rPr>
                <w:t>异常逻辑</w:t>
              </w:r>
            </w:ins>
          </w:p>
        </w:tc>
      </w:tr>
      <w:tr w:rsidR="0019541C" w14:paraId="38D14543"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56" w:author="张达闻" w:date="2018-12-25T21:39:00Z"/>
        </w:trPr>
        <w:tc>
          <w:tcPr>
            <w:tcW w:w="802" w:type="dxa"/>
          </w:tcPr>
          <w:p w14:paraId="72EA92C7" w14:textId="77777777" w:rsidR="0019541C" w:rsidRDefault="0019541C" w:rsidP="00E179DB">
            <w:pPr>
              <w:widowControl/>
              <w:jc w:val="center"/>
              <w:rPr>
                <w:ins w:id="657" w:author="张达闻" w:date="2018-12-25T21:39:00Z"/>
                <w:rFonts w:ascii="微软雅黑" w:eastAsia="微软雅黑" w:hAnsi="微软雅黑" w:cs="宋体"/>
                <w:bCs/>
                <w:kern w:val="0"/>
                <w:sz w:val="18"/>
                <w:szCs w:val="18"/>
              </w:rPr>
            </w:pPr>
            <w:ins w:id="658" w:author="张达闻" w:date="2018-12-25T21:39:00Z">
              <w:r>
                <w:rPr>
                  <w:rFonts w:ascii="微软雅黑" w:eastAsia="微软雅黑" w:hAnsi="微软雅黑" w:cs="宋体" w:hint="eastAsia"/>
                  <w:bCs/>
                  <w:kern w:val="0"/>
                  <w:sz w:val="18"/>
                  <w:szCs w:val="18"/>
                </w:rPr>
                <w:t>1</w:t>
              </w:r>
            </w:ins>
          </w:p>
        </w:tc>
        <w:tc>
          <w:tcPr>
            <w:tcW w:w="1309" w:type="dxa"/>
            <w:gridSpan w:val="2"/>
          </w:tcPr>
          <w:p w14:paraId="2C0DD1DB" w14:textId="584186EE" w:rsidR="0019541C" w:rsidRDefault="0019541C" w:rsidP="00E179DB">
            <w:pPr>
              <w:widowControl/>
              <w:jc w:val="left"/>
              <w:rPr>
                <w:ins w:id="659" w:author="张达闻" w:date="2018-12-25T21:39:00Z"/>
                <w:rFonts w:ascii="微软雅黑" w:eastAsia="微软雅黑" w:hAnsi="微软雅黑" w:cs="微软雅黑"/>
                <w:color w:val="000000"/>
                <w:sz w:val="18"/>
                <w:szCs w:val="18"/>
              </w:rPr>
            </w:pPr>
            <w:ins w:id="660" w:author="张达闻" w:date="2018-12-25T21:39:00Z">
              <w:r>
                <w:rPr>
                  <w:rFonts w:ascii="微软雅黑" w:eastAsia="微软雅黑" w:hAnsi="微软雅黑" w:cs="微软雅黑" w:hint="eastAsia"/>
                  <w:color w:val="000000"/>
                  <w:sz w:val="18"/>
                  <w:szCs w:val="18"/>
                </w:rPr>
                <w:t>有效号码</w:t>
              </w:r>
            </w:ins>
          </w:p>
        </w:tc>
        <w:tc>
          <w:tcPr>
            <w:tcW w:w="3000" w:type="dxa"/>
          </w:tcPr>
          <w:p w14:paraId="29389840" w14:textId="0DD11111" w:rsidR="0019541C" w:rsidRDefault="0019541C" w:rsidP="00E179DB">
            <w:pPr>
              <w:widowControl/>
              <w:jc w:val="left"/>
              <w:rPr>
                <w:ins w:id="661" w:author="张达闻" w:date="2018-12-25T21:39:00Z"/>
                <w:rFonts w:ascii="微软雅黑" w:eastAsia="微软雅黑" w:hAnsi="微软雅黑" w:cs="微软雅黑"/>
                <w:color w:val="000000"/>
                <w:sz w:val="18"/>
                <w:szCs w:val="18"/>
              </w:rPr>
            </w:pPr>
            <w:ins w:id="662" w:author="张达闻" w:date="2018-12-25T21:39:00Z">
              <w:r>
                <w:rPr>
                  <w:rFonts w:ascii="微软雅黑" w:eastAsia="微软雅黑" w:hAnsi="微软雅黑" w:cs="微软雅黑" w:hint="eastAsia"/>
                  <w:color w:val="000000"/>
                  <w:sz w:val="18"/>
                  <w:szCs w:val="18"/>
                </w:rPr>
                <w:t>有效号码为近3个月中</w:t>
              </w:r>
            </w:ins>
            <w:ins w:id="663" w:author="张达闻" w:date="2018-12-25T21:40:00Z">
              <w:r>
                <w:rPr>
                  <w:rFonts w:ascii="微软雅黑" w:eastAsia="微软雅黑" w:hAnsi="微软雅黑" w:cs="微软雅黑" w:hint="eastAsia"/>
                  <w:color w:val="000000"/>
                  <w:sz w:val="18"/>
                  <w:szCs w:val="18"/>
                </w:rPr>
                <w:t>至少</w:t>
              </w:r>
            </w:ins>
            <w:ins w:id="664" w:author="张达闻" w:date="2018-12-25T21:39:00Z">
              <w:r>
                <w:rPr>
                  <w:rFonts w:ascii="微软雅黑" w:eastAsia="微软雅黑" w:hAnsi="微软雅黑" w:cs="微软雅黑" w:hint="eastAsia"/>
                  <w:color w:val="000000"/>
                  <w:sz w:val="18"/>
                  <w:szCs w:val="18"/>
                </w:rPr>
                <w:t>有两个月有通话记录</w:t>
              </w:r>
            </w:ins>
            <w:ins w:id="665" w:author="张达闻" w:date="2018-12-25T21:40:00Z">
              <w:r>
                <w:rPr>
                  <w:rFonts w:ascii="微软雅黑" w:eastAsia="微软雅黑" w:hAnsi="微软雅黑" w:cs="微软雅黑" w:hint="eastAsia"/>
                  <w:color w:val="000000"/>
                  <w:sz w:val="18"/>
                  <w:szCs w:val="18"/>
                </w:rPr>
                <w:t>，并同时有呼入呼出记录。</w:t>
              </w:r>
            </w:ins>
          </w:p>
        </w:tc>
        <w:tc>
          <w:tcPr>
            <w:tcW w:w="3209" w:type="dxa"/>
          </w:tcPr>
          <w:p w14:paraId="7B3592FB" w14:textId="249729DD" w:rsidR="0019541C" w:rsidRDefault="0019541C" w:rsidP="00E179DB">
            <w:pPr>
              <w:pStyle w:val="Axure"/>
              <w:rPr>
                <w:ins w:id="666" w:author="张达闻" w:date="2018-12-25T21:39:00Z"/>
                <w:rFonts w:ascii="微软雅黑" w:eastAsia="微软雅黑" w:hAnsi="微软雅黑" w:cs="微软雅黑"/>
                <w:sz w:val="18"/>
                <w:szCs w:val="18"/>
              </w:rPr>
            </w:pPr>
            <w:ins w:id="667" w:author="张达闻" w:date="2018-12-25T21:42:00Z">
              <w:r w:rsidRPr="00F46DA1">
                <w:rPr>
                  <w:rFonts w:ascii="微软雅黑" w:eastAsia="微软雅黑" w:hAnsi="微软雅黑" w:cs="微软雅黑" w:hint="eastAsia"/>
                  <w:sz w:val="18"/>
                  <w:szCs w:val="18"/>
                  <w:highlight w:val="yellow"/>
                  <w:rPrChange w:id="668" w:author=" " w:date="2019-01-14T10:42:00Z">
                    <w:rPr>
                      <w:rFonts w:ascii="微软雅黑" w:eastAsia="微软雅黑" w:hAnsi="微软雅黑" w:cs="微软雅黑" w:hint="eastAsia"/>
                      <w:sz w:val="18"/>
                      <w:szCs w:val="18"/>
                    </w:rPr>
                  </w:rPrChange>
                </w:rPr>
                <w:t>展示近</w:t>
              </w:r>
              <w:r w:rsidRPr="00F46DA1">
                <w:rPr>
                  <w:rFonts w:ascii="微软雅黑" w:eastAsia="微软雅黑" w:hAnsi="微软雅黑" w:cs="微软雅黑"/>
                  <w:sz w:val="18"/>
                  <w:szCs w:val="18"/>
                  <w:highlight w:val="yellow"/>
                  <w:rPrChange w:id="669" w:author=" " w:date="2019-01-14T10:42:00Z">
                    <w:rPr>
                      <w:rFonts w:ascii="微软雅黑" w:eastAsia="微软雅黑" w:hAnsi="微软雅黑" w:cs="微软雅黑"/>
                      <w:sz w:val="18"/>
                      <w:szCs w:val="18"/>
                    </w:rPr>
                  </w:rPrChange>
                </w:rPr>
                <w:t>3个月总共有效号码个数。</w:t>
              </w:r>
            </w:ins>
          </w:p>
        </w:tc>
        <w:tc>
          <w:tcPr>
            <w:tcW w:w="1712" w:type="dxa"/>
          </w:tcPr>
          <w:p w14:paraId="5154AF2D" w14:textId="77777777" w:rsidR="0019541C" w:rsidRDefault="0019541C" w:rsidP="00E179DB">
            <w:pPr>
              <w:widowControl/>
              <w:jc w:val="left"/>
              <w:rPr>
                <w:ins w:id="670" w:author="张达闻" w:date="2018-12-25T21:39:00Z"/>
                <w:rFonts w:ascii="微软雅黑" w:eastAsia="微软雅黑" w:hAnsi="微软雅黑" w:cs="宋体"/>
                <w:bCs/>
                <w:kern w:val="0"/>
                <w:sz w:val="18"/>
                <w:szCs w:val="18"/>
              </w:rPr>
            </w:pPr>
          </w:p>
        </w:tc>
      </w:tr>
      <w:tr w:rsidR="0019541C" w14:paraId="799369AE"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671" w:author="张达闻" w:date="2018-12-25T21:42:00Z"/>
        </w:trPr>
        <w:tc>
          <w:tcPr>
            <w:tcW w:w="802" w:type="dxa"/>
          </w:tcPr>
          <w:p w14:paraId="03BFA8E0" w14:textId="22124625" w:rsidR="0019541C" w:rsidRDefault="0019541C" w:rsidP="00E179DB">
            <w:pPr>
              <w:widowControl/>
              <w:jc w:val="center"/>
              <w:rPr>
                <w:ins w:id="672" w:author="张达闻" w:date="2018-12-25T21:42:00Z"/>
                <w:rFonts w:ascii="微软雅黑" w:eastAsia="微软雅黑" w:hAnsi="微软雅黑" w:cs="宋体"/>
                <w:bCs/>
                <w:kern w:val="0"/>
                <w:sz w:val="18"/>
                <w:szCs w:val="18"/>
              </w:rPr>
            </w:pPr>
            <w:ins w:id="673" w:author="张达闻" w:date="2018-12-25T21:42:00Z">
              <w:r>
                <w:rPr>
                  <w:rFonts w:ascii="微软雅黑" w:eastAsia="微软雅黑" w:hAnsi="微软雅黑" w:cs="宋体" w:hint="eastAsia"/>
                  <w:bCs/>
                  <w:kern w:val="0"/>
                  <w:sz w:val="18"/>
                  <w:szCs w:val="18"/>
                </w:rPr>
                <w:t>2</w:t>
              </w:r>
            </w:ins>
          </w:p>
        </w:tc>
        <w:tc>
          <w:tcPr>
            <w:tcW w:w="1309" w:type="dxa"/>
            <w:gridSpan w:val="2"/>
          </w:tcPr>
          <w:p w14:paraId="6ABE5491" w14:textId="464AD28E" w:rsidR="0019541C" w:rsidRDefault="0019541C" w:rsidP="00E179DB">
            <w:pPr>
              <w:widowControl/>
              <w:jc w:val="left"/>
              <w:rPr>
                <w:ins w:id="674" w:author="张达闻" w:date="2018-12-25T21:42:00Z"/>
                <w:rFonts w:ascii="微软雅黑" w:eastAsia="微软雅黑" w:hAnsi="微软雅黑" w:cs="微软雅黑"/>
                <w:color w:val="000000"/>
                <w:sz w:val="18"/>
                <w:szCs w:val="18"/>
              </w:rPr>
            </w:pPr>
            <w:ins w:id="675" w:author="张达闻" w:date="2018-12-25T21:42:00Z">
              <w:r>
                <w:rPr>
                  <w:rFonts w:ascii="微软雅黑" w:eastAsia="微软雅黑" w:hAnsi="微软雅黑" w:cs="微软雅黑" w:hint="eastAsia"/>
                  <w:color w:val="000000"/>
                  <w:sz w:val="18"/>
                  <w:szCs w:val="18"/>
                </w:rPr>
                <w:t>有效号码分析</w:t>
              </w:r>
            </w:ins>
          </w:p>
        </w:tc>
        <w:tc>
          <w:tcPr>
            <w:tcW w:w="3000" w:type="dxa"/>
          </w:tcPr>
          <w:p w14:paraId="22BF2B8C" w14:textId="6907CFC5" w:rsidR="0019541C" w:rsidRDefault="005E13C0" w:rsidP="00E179DB">
            <w:pPr>
              <w:widowControl/>
              <w:jc w:val="left"/>
              <w:rPr>
                <w:ins w:id="676" w:author="张达闻" w:date="2018-12-25T21:42:00Z"/>
                <w:rFonts w:ascii="微软雅黑" w:eastAsia="微软雅黑" w:hAnsi="微软雅黑" w:cs="微软雅黑"/>
                <w:color w:val="000000"/>
                <w:sz w:val="18"/>
                <w:szCs w:val="18"/>
              </w:rPr>
            </w:pPr>
            <w:ins w:id="677" w:author="张达闻" w:date="2018-12-25T21:43:00Z">
              <w:r w:rsidRPr="00AC7383">
                <w:rPr>
                  <w:rFonts w:ascii="微软雅黑" w:eastAsia="微软雅黑" w:hAnsi="微软雅黑" w:cs="微软雅黑" w:hint="eastAsia"/>
                  <w:color w:val="000000"/>
                  <w:sz w:val="18"/>
                  <w:szCs w:val="18"/>
                  <w:highlight w:val="yellow"/>
                  <w:rPrChange w:id="678" w:author=" " w:date="2019-01-14T10:43:00Z">
                    <w:rPr>
                      <w:rFonts w:ascii="微软雅黑" w:eastAsia="微软雅黑" w:hAnsi="微软雅黑" w:cs="微软雅黑" w:hint="eastAsia"/>
                      <w:color w:val="000000"/>
                      <w:sz w:val="18"/>
                      <w:szCs w:val="18"/>
                    </w:rPr>
                  </w:rPrChange>
                </w:rPr>
                <w:t>展示</w:t>
              </w:r>
              <w:r w:rsidRPr="00AC7383">
                <w:rPr>
                  <w:rFonts w:ascii="微软雅黑" w:eastAsia="微软雅黑" w:hAnsi="微软雅黑" w:cs="微软雅黑"/>
                  <w:color w:val="000000"/>
                  <w:sz w:val="18"/>
                  <w:szCs w:val="18"/>
                  <w:highlight w:val="yellow"/>
                  <w:rPrChange w:id="679" w:author=" " w:date="2019-01-14T10:43:00Z">
                    <w:rPr>
                      <w:rFonts w:ascii="微软雅黑" w:eastAsia="微软雅黑" w:hAnsi="微软雅黑" w:cs="微软雅黑"/>
                      <w:color w:val="000000"/>
                      <w:sz w:val="18"/>
                      <w:szCs w:val="18"/>
                    </w:rPr>
                  </w:rPrChange>
                </w:rPr>
                <w:t>10</w:t>
              </w:r>
              <w:r w:rsidRPr="00AC7383">
                <w:rPr>
                  <w:rFonts w:ascii="微软雅黑" w:eastAsia="微软雅黑" w:hAnsi="微软雅黑" w:cs="微软雅黑" w:hint="eastAsia"/>
                  <w:color w:val="000000"/>
                  <w:sz w:val="18"/>
                  <w:szCs w:val="18"/>
                  <w:highlight w:val="yellow"/>
                  <w:rPrChange w:id="680" w:author=" " w:date="2019-01-14T10:43:00Z">
                    <w:rPr>
                      <w:rFonts w:ascii="微软雅黑" w:eastAsia="微软雅黑" w:hAnsi="微软雅黑" w:cs="微软雅黑" w:hint="eastAsia"/>
                      <w:color w:val="000000"/>
                      <w:sz w:val="18"/>
                      <w:szCs w:val="18"/>
                    </w:rPr>
                  </w:rPrChange>
                </w:rPr>
                <w:t>条有效号码，</w:t>
              </w:r>
            </w:ins>
            <w:ins w:id="681" w:author="张达闻" w:date="2018-12-25T21:44:00Z">
              <w:r w:rsidRPr="00AC7383">
                <w:rPr>
                  <w:rFonts w:ascii="微软雅黑" w:eastAsia="微软雅黑" w:hAnsi="微软雅黑" w:cs="微软雅黑" w:hint="eastAsia"/>
                  <w:color w:val="000000"/>
                  <w:sz w:val="18"/>
                  <w:szCs w:val="18"/>
                  <w:highlight w:val="yellow"/>
                  <w:rPrChange w:id="682" w:author=" " w:date="2019-01-14T10:43:00Z">
                    <w:rPr>
                      <w:rFonts w:ascii="微软雅黑" w:eastAsia="微软雅黑" w:hAnsi="微软雅黑" w:cs="微软雅黑" w:hint="eastAsia"/>
                      <w:color w:val="000000"/>
                      <w:sz w:val="18"/>
                      <w:szCs w:val="18"/>
                    </w:rPr>
                  </w:rPrChange>
                </w:rPr>
                <w:t>按照近</w:t>
              </w:r>
              <w:r w:rsidRPr="00AC7383">
                <w:rPr>
                  <w:rFonts w:ascii="微软雅黑" w:eastAsia="微软雅黑" w:hAnsi="微软雅黑" w:cs="微软雅黑"/>
                  <w:color w:val="000000"/>
                  <w:sz w:val="18"/>
                  <w:szCs w:val="18"/>
                  <w:highlight w:val="yellow"/>
                  <w:rPrChange w:id="683" w:author=" " w:date="2019-01-14T10:43:00Z">
                    <w:rPr>
                      <w:rFonts w:ascii="微软雅黑" w:eastAsia="微软雅黑" w:hAnsi="微软雅黑" w:cs="微软雅黑"/>
                      <w:color w:val="000000"/>
                      <w:sz w:val="18"/>
                      <w:szCs w:val="18"/>
                    </w:rPr>
                  </w:rPrChange>
                </w:rPr>
                <w:t>3个月呼入呼出总数倒序排列。</w:t>
              </w:r>
            </w:ins>
            <w:ins w:id="684" w:author="张达闻" w:date="2018-12-25T21:45:00Z">
              <w:r w:rsidRPr="00AC7383">
                <w:rPr>
                  <w:rFonts w:ascii="微软雅黑" w:eastAsia="微软雅黑" w:hAnsi="微软雅黑" w:cs="微软雅黑" w:hint="eastAsia"/>
                  <w:color w:val="000000"/>
                  <w:sz w:val="18"/>
                  <w:szCs w:val="18"/>
                  <w:highlight w:val="yellow"/>
                  <w:rPrChange w:id="685" w:author=" " w:date="2019-01-14T10:43:00Z">
                    <w:rPr>
                      <w:rFonts w:ascii="微软雅黑" w:eastAsia="微软雅黑" w:hAnsi="微软雅黑" w:cs="微软雅黑" w:hint="eastAsia"/>
                      <w:color w:val="000000"/>
                      <w:sz w:val="18"/>
                      <w:szCs w:val="18"/>
                    </w:rPr>
                  </w:rPrChange>
                </w:rPr>
                <w:t>同时有效号码匹配通讯录中的姓名（若有）</w:t>
              </w:r>
            </w:ins>
          </w:p>
        </w:tc>
        <w:tc>
          <w:tcPr>
            <w:tcW w:w="3209" w:type="dxa"/>
          </w:tcPr>
          <w:p w14:paraId="1AF670C7" w14:textId="77777777" w:rsidR="0019541C" w:rsidRDefault="0019541C" w:rsidP="00E179DB">
            <w:pPr>
              <w:pStyle w:val="Axure"/>
              <w:rPr>
                <w:ins w:id="686" w:author="张达闻" w:date="2018-12-25T21:42:00Z"/>
                <w:rFonts w:ascii="微软雅黑" w:eastAsia="微软雅黑" w:hAnsi="微软雅黑" w:cs="微软雅黑"/>
                <w:sz w:val="18"/>
                <w:szCs w:val="18"/>
              </w:rPr>
            </w:pPr>
          </w:p>
        </w:tc>
        <w:tc>
          <w:tcPr>
            <w:tcW w:w="1712" w:type="dxa"/>
          </w:tcPr>
          <w:p w14:paraId="7B5150BD" w14:textId="5212BAFB" w:rsidR="0019541C" w:rsidRDefault="005E13C0" w:rsidP="00E179DB">
            <w:pPr>
              <w:widowControl/>
              <w:jc w:val="left"/>
              <w:rPr>
                <w:ins w:id="687" w:author="张达闻" w:date="2018-12-25T21:42:00Z"/>
                <w:rFonts w:ascii="微软雅黑" w:eastAsia="微软雅黑" w:hAnsi="微软雅黑" w:cs="宋体"/>
                <w:bCs/>
                <w:kern w:val="0"/>
                <w:sz w:val="18"/>
                <w:szCs w:val="18"/>
              </w:rPr>
            </w:pPr>
            <w:ins w:id="688" w:author="张达闻" w:date="2018-12-25T21:45:00Z">
              <w:r>
                <w:rPr>
                  <w:rFonts w:ascii="微软雅黑" w:eastAsia="微软雅黑" w:hAnsi="微软雅黑" w:cs="宋体" w:hint="eastAsia"/>
                  <w:bCs/>
                  <w:kern w:val="0"/>
                  <w:sz w:val="18"/>
                  <w:szCs w:val="18"/>
                </w:rPr>
                <w:t>若有效号码不足1</w:t>
              </w:r>
              <w:r>
                <w:rPr>
                  <w:rFonts w:ascii="微软雅黑" w:eastAsia="微软雅黑" w:hAnsi="微软雅黑" w:cs="宋体"/>
                  <w:bCs/>
                  <w:kern w:val="0"/>
                  <w:sz w:val="18"/>
                  <w:szCs w:val="18"/>
                </w:rPr>
                <w:t>0</w:t>
              </w:r>
              <w:r>
                <w:rPr>
                  <w:rFonts w:ascii="微软雅黑" w:eastAsia="微软雅黑" w:hAnsi="微软雅黑" w:cs="宋体" w:hint="eastAsia"/>
                  <w:bCs/>
                  <w:kern w:val="0"/>
                  <w:sz w:val="18"/>
                  <w:szCs w:val="18"/>
                </w:rPr>
                <w:t>条，则全部展示。</w:t>
              </w:r>
            </w:ins>
          </w:p>
        </w:tc>
      </w:tr>
    </w:tbl>
    <w:p w14:paraId="338A17E1" w14:textId="397636EE" w:rsidR="0019541C" w:rsidRDefault="005E13C0" w:rsidP="00F5377E">
      <w:pPr>
        <w:rPr>
          <w:ins w:id="689" w:author="张达闻" w:date="2018-12-25T21:46:00Z"/>
        </w:rPr>
      </w:pPr>
      <w:ins w:id="690" w:author="张达闻" w:date="2018-12-25T21:46:00Z">
        <w:r>
          <w:rPr>
            <w:noProof/>
          </w:rPr>
          <w:lastRenderedPageBreak/>
          <w:drawing>
            <wp:inline distT="0" distB="0" distL="0" distR="0" wp14:anchorId="552102C8" wp14:editId="2482B8E9">
              <wp:extent cx="5270500" cy="3692525"/>
              <wp:effectExtent l="0" t="0" r="635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692525"/>
                      </a:xfrm>
                      <a:prstGeom prst="rect">
                        <a:avLst/>
                      </a:prstGeom>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E13C0" w14:paraId="1B28D4E8" w14:textId="77777777" w:rsidTr="00E179DB">
        <w:trPr>
          <w:trHeight w:val="90"/>
          <w:ins w:id="691" w:author="张达闻" w:date="2018-12-25T21:46:00Z"/>
        </w:trPr>
        <w:tc>
          <w:tcPr>
            <w:tcW w:w="1245" w:type="dxa"/>
            <w:gridSpan w:val="2"/>
            <w:tcBorders>
              <w:top w:val="nil"/>
              <w:left w:val="single" w:sz="4" w:space="0" w:color="auto"/>
              <w:bottom w:val="single" w:sz="4" w:space="0" w:color="auto"/>
              <w:right w:val="single" w:sz="4" w:space="0" w:color="auto"/>
            </w:tcBorders>
          </w:tcPr>
          <w:p w14:paraId="291C3F06" w14:textId="77777777" w:rsidR="005E13C0" w:rsidRDefault="005E13C0" w:rsidP="00E179DB">
            <w:pPr>
              <w:widowControl/>
              <w:jc w:val="left"/>
              <w:rPr>
                <w:ins w:id="692" w:author="张达闻" w:date="2018-12-25T21:46:00Z"/>
                <w:rFonts w:ascii="微软雅黑" w:eastAsia="微软雅黑" w:hAnsi="微软雅黑" w:cs="宋体"/>
                <w:b/>
                <w:bCs/>
                <w:color w:val="000000"/>
                <w:kern w:val="0"/>
                <w:sz w:val="18"/>
                <w:szCs w:val="18"/>
              </w:rPr>
            </w:pPr>
            <w:ins w:id="693" w:author="张达闻" w:date="2018-12-25T21:46:00Z">
              <w:r>
                <w:rPr>
                  <w:rFonts w:ascii="微软雅黑" w:eastAsia="微软雅黑" w:hAnsi="微软雅黑" w:cs="宋体" w:hint="eastAsia"/>
                  <w:b/>
                  <w:bCs/>
                  <w:color w:val="000000"/>
                  <w:kern w:val="0"/>
                  <w:sz w:val="18"/>
                  <w:szCs w:val="18"/>
                </w:rPr>
                <w:t>所属页面</w:t>
              </w:r>
            </w:ins>
          </w:p>
        </w:tc>
        <w:tc>
          <w:tcPr>
            <w:tcW w:w="8787" w:type="dxa"/>
            <w:gridSpan w:val="4"/>
            <w:tcBorders>
              <w:top w:val="single" w:sz="4" w:space="0" w:color="auto"/>
              <w:left w:val="nil"/>
              <w:bottom w:val="single" w:sz="4" w:space="0" w:color="auto"/>
              <w:right w:val="single" w:sz="4" w:space="0" w:color="auto"/>
            </w:tcBorders>
          </w:tcPr>
          <w:p w14:paraId="3BAA9BD4" w14:textId="77777777" w:rsidR="005E13C0" w:rsidRDefault="005E13C0" w:rsidP="00E179DB">
            <w:pPr>
              <w:pStyle w:val="11"/>
              <w:widowControl/>
              <w:ind w:firstLineChars="0" w:firstLine="0"/>
              <w:jc w:val="left"/>
              <w:rPr>
                <w:ins w:id="694" w:author="张达闻" w:date="2018-12-25T21:46:00Z"/>
                <w:rFonts w:ascii="微软雅黑" w:eastAsia="微软雅黑" w:hAnsi="微软雅黑" w:cs="宋体"/>
                <w:color w:val="000000"/>
                <w:kern w:val="0"/>
                <w:sz w:val="18"/>
                <w:szCs w:val="18"/>
              </w:rPr>
            </w:pPr>
            <w:ins w:id="695" w:author="张达闻" w:date="2018-12-25T21:46:00Z">
              <w:r>
                <w:rPr>
                  <w:rFonts w:ascii="微软雅黑" w:eastAsia="微软雅黑" w:hAnsi="微软雅黑" w:cs="宋体" w:hint="eastAsia"/>
                  <w:color w:val="000000"/>
                  <w:kern w:val="0"/>
                  <w:sz w:val="18"/>
                  <w:szCs w:val="18"/>
                </w:rPr>
                <w:t>待审和进件查询</w:t>
              </w:r>
            </w:ins>
          </w:p>
        </w:tc>
      </w:tr>
      <w:tr w:rsidR="005E13C0" w14:paraId="5D09A55B" w14:textId="77777777" w:rsidTr="00E179DB">
        <w:trPr>
          <w:trHeight w:val="408"/>
          <w:ins w:id="696" w:author="张达闻" w:date="2018-12-25T21:46:00Z"/>
        </w:trPr>
        <w:tc>
          <w:tcPr>
            <w:tcW w:w="1245" w:type="dxa"/>
            <w:gridSpan w:val="2"/>
            <w:tcBorders>
              <w:top w:val="nil"/>
              <w:left w:val="single" w:sz="4" w:space="0" w:color="auto"/>
              <w:bottom w:val="single" w:sz="4" w:space="0" w:color="auto"/>
              <w:right w:val="single" w:sz="4" w:space="0" w:color="auto"/>
            </w:tcBorders>
          </w:tcPr>
          <w:p w14:paraId="087C874D" w14:textId="77777777" w:rsidR="005E13C0" w:rsidRDefault="005E13C0" w:rsidP="00E179DB">
            <w:pPr>
              <w:widowControl/>
              <w:jc w:val="left"/>
              <w:rPr>
                <w:ins w:id="697" w:author="张达闻" w:date="2018-12-25T21:46:00Z"/>
                <w:rFonts w:ascii="微软雅黑" w:eastAsia="微软雅黑" w:hAnsi="微软雅黑" w:cs="宋体"/>
                <w:b/>
                <w:bCs/>
                <w:kern w:val="0"/>
                <w:sz w:val="18"/>
                <w:szCs w:val="18"/>
              </w:rPr>
            </w:pPr>
            <w:ins w:id="698" w:author="张达闻" w:date="2018-12-25T21:46:00Z">
              <w:r>
                <w:rPr>
                  <w:rFonts w:ascii="微软雅黑" w:eastAsia="微软雅黑" w:hAnsi="微软雅黑" w:cs="宋体" w:hint="eastAsia"/>
                  <w:b/>
                  <w:bCs/>
                  <w:kern w:val="0"/>
                  <w:sz w:val="18"/>
                  <w:szCs w:val="18"/>
                </w:rPr>
                <w:t>页面入口</w:t>
              </w:r>
            </w:ins>
          </w:p>
        </w:tc>
        <w:tc>
          <w:tcPr>
            <w:tcW w:w="8787" w:type="dxa"/>
            <w:gridSpan w:val="4"/>
            <w:tcBorders>
              <w:top w:val="single" w:sz="4" w:space="0" w:color="auto"/>
              <w:left w:val="nil"/>
              <w:bottom w:val="single" w:sz="4" w:space="0" w:color="auto"/>
              <w:right w:val="single" w:sz="4" w:space="0" w:color="auto"/>
            </w:tcBorders>
          </w:tcPr>
          <w:p w14:paraId="2C5F3F3C" w14:textId="3AF3E674" w:rsidR="005E13C0" w:rsidRDefault="005E13C0" w:rsidP="00E179DB">
            <w:pPr>
              <w:widowControl/>
              <w:jc w:val="left"/>
              <w:rPr>
                <w:ins w:id="699" w:author="张达闻" w:date="2018-12-25T21:46:00Z"/>
                <w:rFonts w:ascii="微软雅黑" w:eastAsia="微软雅黑" w:hAnsi="微软雅黑" w:cs="宋体"/>
                <w:kern w:val="0"/>
                <w:sz w:val="18"/>
                <w:szCs w:val="18"/>
              </w:rPr>
            </w:pPr>
            <w:ins w:id="700" w:author="张达闻" w:date="2018-12-25T21:46:00Z">
              <w:r>
                <w:rPr>
                  <w:rFonts w:ascii="微软雅黑" w:eastAsia="微软雅黑" w:hAnsi="微软雅黑" w:cs="宋体" w:hint="eastAsia"/>
                  <w:kern w:val="0"/>
                  <w:sz w:val="18"/>
                  <w:szCs w:val="18"/>
                </w:rPr>
                <w:t>运营商数据-运营商总览</w:t>
              </w:r>
            </w:ins>
          </w:p>
        </w:tc>
      </w:tr>
      <w:tr w:rsidR="005E13C0" w14:paraId="10DD3F34" w14:textId="77777777" w:rsidTr="00E179DB">
        <w:trPr>
          <w:trHeight w:val="423"/>
          <w:ins w:id="701" w:author="张达闻" w:date="2018-12-25T21:46:00Z"/>
        </w:trPr>
        <w:tc>
          <w:tcPr>
            <w:tcW w:w="1245" w:type="dxa"/>
            <w:gridSpan w:val="2"/>
            <w:tcBorders>
              <w:top w:val="nil"/>
              <w:left w:val="single" w:sz="4" w:space="0" w:color="auto"/>
              <w:bottom w:val="single" w:sz="4" w:space="0" w:color="auto"/>
              <w:right w:val="single" w:sz="4" w:space="0" w:color="auto"/>
            </w:tcBorders>
          </w:tcPr>
          <w:p w14:paraId="5619759D" w14:textId="77777777" w:rsidR="005E13C0" w:rsidRDefault="005E13C0" w:rsidP="00E179DB">
            <w:pPr>
              <w:widowControl/>
              <w:jc w:val="left"/>
              <w:rPr>
                <w:ins w:id="702" w:author="张达闻" w:date="2018-12-25T21:46:00Z"/>
                <w:rFonts w:ascii="微软雅黑" w:eastAsia="微软雅黑" w:hAnsi="微软雅黑" w:cs="宋体"/>
                <w:b/>
                <w:bCs/>
                <w:kern w:val="0"/>
                <w:sz w:val="18"/>
                <w:szCs w:val="18"/>
              </w:rPr>
            </w:pPr>
            <w:ins w:id="703" w:author="张达闻" w:date="2018-12-25T21:46:00Z">
              <w:r>
                <w:rPr>
                  <w:rFonts w:ascii="微软雅黑" w:eastAsia="微软雅黑" w:hAnsi="微软雅黑" w:cs="宋体" w:hint="eastAsia"/>
                  <w:b/>
                  <w:bCs/>
                  <w:kern w:val="0"/>
                  <w:sz w:val="18"/>
                  <w:szCs w:val="18"/>
                </w:rPr>
                <w:t>页面出口</w:t>
              </w:r>
            </w:ins>
          </w:p>
        </w:tc>
        <w:tc>
          <w:tcPr>
            <w:tcW w:w="8787" w:type="dxa"/>
            <w:gridSpan w:val="4"/>
            <w:tcBorders>
              <w:top w:val="single" w:sz="4" w:space="0" w:color="auto"/>
              <w:left w:val="nil"/>
              <w:bottom w:val="single" w:sz="4" w:space="0" w:color="auto"/>
              <w:right w:val="single" w:sz="4" w:space="0" w:color="auto"/>
            </w:tcBorders>
          </w:tcPr>
          <w:p w14:paraId="29C1F4E8" w14:textId="77777777" w:rsidR="005E13C0" w:rsidRDefault="005E13C0" w:rsidP="00E179DB">
            <w:pPr>
              <w:widowControl/>
              <w:jc w:val="left"/>
              <w:rPr>
                <w:ins w:id="704" w:author="张达闻" w:date="2018-12-25T21:46:00Z"/>
                <w:rFonts w:ascii="微软雅黑" w:eastAsia="微软雅黑" w:hAnsi="微软雅黑" w:cs="宋体"/>
                <w:kern w:val="0"/>
                <w:sz w:val="18"/>
                <w:szCs w:val="18"/>
              </w:rPr>
            </w:pPr>
            <w:ins w:id="705" w:author="张达闻" w:date="2018-12-25T21:46:00Z">
              <w:r>
                <w:rPr>
                  <w:rFonts w:ascii="微软雅黑" w:eastAsia="微软雅黑" w:hAnsi="微软雅黑" w:cs="宋体" w:hint="eastAsia"/>
                  <w:kern w:val="0"/>
                  <w:sz w:val="18"/>
                  <w:szCs w:val="18"/>
                </w:rPr>
                <w:t>右上角关闭页面、最下端关闭页面</w:t>
              </w:r>
            </w:ins>
          </w:p>
        </w:tc>
      </w:tr>
      <w:tr w:rsidR="005E13C0" w14:paraId="10C5387B"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06" w:author="张达闻" w:date="2018-12-25T21:46:00Z"/>
        </w:trPr>
        <w:tc>
          <w:tcPr>
            <w:tcW w:w="10032" w:type="dxa"/>
            <w:gridSpan w:val="6"/>
          </w:tcPr>
          <w:p w14:paraId="12CE55FB" w14:textId="77777777" w:rsidR="005E13C0" w:rsidRDefault="005E13C0" w:rsidP="00E179DB">
            <w:pPr>
              <w:widowControl/>
              <w:jc w:val="left"/>
              <w:rPr>
                <w:ins w:id="707" w:author="张达闻" w:date="2018-12-25T21:46:00Z"/>
                <w:rFonts w:ascii="微软雅黑" w:eastAsia="微软雅黑" w:hAnsi="微软雅黑" w:cs="宋体"/>
                <w:b/>
                <w:bCs/>
                <w:kern w:val="0"/>
                <w:sz w:val="18"/>
                <w:szCs w:val="18"/>
              </w:rPr>
            </w:pPr>
            <w:ins w:id="708" w:author="张达闻" w:date="2018-12-25T21:46:00Z">
              <w:r>
                <w:rPr>
                  <w:rFonts w:ascii="微软雅黑" w:eastAsia="微软雅黑" w:hAnsi="微软雅黑" w:cs="宋体" w:hint="eastAsia"/>
                  <w:b/>
                  <w:bCs/>
                  <w:kern w:val="0"/>
                  <w:sz w:val="18"/>
                  <w:szCs w:val="18"/>
                </w:rPr>
                <w:t>操作说明</w:t>
              </w:r>
            </w:ins>
          </w:p>
        </w:tc>
      </w:tr>
      <w:tr w:rsidR="005E13C0" w14:paraId="409B7FCE"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09" w:author="张达闻" w:date="2018-12-25T21:46:00Z"/>
        </w:trPr>
        <w:tc>
          <w:tcPr>
            <w:tcW w:w="802" w:type="dxa"/>
          </w:tcPr>
          <w:p w14:paraId="7914864B" w14:textId="77777777" w:rsidR="005E13C0" w:rsidRDefault="005E13C0" w:rsidP="00E179DB">
            <w:pPr>
              <w:widowControl/>
              <w:jc w:val="left"/>
              <w:rPr>
                <w:ins w:id="710" w:author="张达闻" w:date="2018-12-25T21:46:00Z"/>
                <w:rFonts w:ascii="微软雅黑" w:eastAsia="微软雅黑" w:hAnsi="微软雅黑" w:cs="宋体"/>
                <w:b/>
                <w:bCs/>
                <w:kern w:val="0"/>
                <w:sz w:val="18"/>
                <w:szCs w:val="18"/>
              </w:rPr>
            </w:pPr>
            <w:ins w:id="711" w:author="张达闻" w:date="2018-12-25T21:46:00Z">
              <w:r>
                <w:rPr>
                  <w:rFonts w:ascii="微软雅黑" w:eastAsia="微软雅黑" w:hAnsi="微软雅黑" w:cs="宋体" w:hint="eastAsia"/>
                  <w:b/>
                  <w:bCs/>
                  <w:kern w:val="0"/>
                  <w:sz w:val="18"/>
                  <w:szCs w:val="18"/>
                </w:rPr>
                <w:t>序号</w:t>
              </w:r>
            </w:ins>
          </w:p>
        </w:tc>
        <w:tc>
          <w:tcPr>
            <w:tcW w:w="1309" w:type="dxa"/>
            <w:gridSpan w:val="2"/>
          </w:tcPr>
          <w:p w14:paraId="2370F39E" w14:textId="77777777" w:rsidR="005E13C0" w:rsidRDefault="005E13C0" w:rsidP="00E179DB">
            <w:pPr>
              <w:widowControl/>
              <w:jc w:val="left"/>
              <w:rPr>
                <w:ins w:id="712" w:author="张达闻" w:date="2018-12-25T21:46:00Z"/>
                <w:rFonts w:ascii="微软雅黑" w:eastAsia="微软雅黑" w:hAnsi="微软雅黑" w:cs="宋体"/>
                <w:kern w:val="0"/>
                <w:sz w:val="18"/>
                <w:szCs w:val="18"/>
              </w:rPr>
            </w:pPr>
            <w:ins w:id="713" w:author="张达闻" w:date="2018-12-25T21:46:00Z">
              <w:r>
                <w:rPr>
                  <w:rFonts w:ascii="微软雅黑" w:eastAsia="微软雅黑" w:hAnsi="微软雅黑" w:cs="宋体" w:hint="eastAsia"/>
                  <w:kern w:val="0"/>
                  <w:sz w:val="18"/>
                  <w:szCs w:val="18"/>
                </w:rPr>
                <w:t>名称</w:t>
              </w:r>
            </w:ins>
          </w:p>
        </w:tc>
        <w:tc>
          <w:tcPr>
            <w:tcW w:w="3000" w:type="dxa"/>
          </w:tcPr>
          <w:p w14:paraId="3F3EBE5A" w14:textId="77777777" w:rsidR="005E13C0" w:rsidRDefault="005E13C0" w:rsidP="00E179DB">
            <w:pPr>
              <w:widowControl/>
              <w:jc w:val="left"/>
              <w:rPr>
                <w:ins w:id="714" w:author="张达闻" w:date="2018-12-25T21:46:00Z"/>
                <w:rFonts w:ascii="微软雅黑" w:eastAsia="微软雅黑" w:hAnsi="微软雅黑" w:cs="宋体"/>
                <w:kern w:val="0"/>
                <w:sz w:val="18"/>
                <w:szCs w:val="18"/>
              </w:rPr>
            </w:pPr>
            <w:ins w:id="715" w:author="张达闻" w:date="2018-12-25T21:46:00Z">
              <w:r>
                <w:rPr>
                  <w:rFonts w:ascii="微软雅黑" w:eastAsia="微软雅黑" w:hAnsi="微软雅黑" w:cs="宋体" w:hint="eastAsia"/>
                  <w:kern w:val="0"/>
                  <w:sz w:val="18"/>
                  <w:szCs w:val="18"/>
                </w:rPr>
                <w:t>说明（默认值、规则、数据需求）</w:t>
              </w:r>
            </w:ins>
          </w:p>
        </w:tc>
        <w:tc>
          <w:tcPr>
            <w:tcW w:w="3209" w:type="dxa"/>
          </w:tcPr>
          <w:p w14:paraId="6519673F" w14:textId="77777777" w:rsidR="005E13C0" w:rsidRDefault="005E13C0" w:rsidP="00E179DB">
            <w:pPr>
              <w:widowControl/>
              <w:jc w:val="left"/>
              <w:rPr>
                <w:ins w:id="716" w:author="张达闻" w:date="2018-12-25T21:46:00Z"/>
                <w:rFonts w:ascii="微软雅黑" w:eastAsia="微软雅黑" w:hAnsi="微软雅黑" w:cs="宋体"/>
                <w:b/>
                <w:bCs/>
                <w:kern w:val="0"/>
                <w:sz w:val="18"/>
                <w:szCs w:val="18"/>
              </w:rPr>
            </w:pPr>
            <w:ins w:id="717" w:author="张达闻" w:date="2018-12-25T21:46:00Z">
              <w:r>
                <w:rPr>
                  <w:rFonts w:ascii="微软雅黑" w:eastAsia="微软雅黑" w:hAnsi="微软雅黑" w:cs="宋体" w:hint="eastAsia"/>
                  <w:b/>
                  <w:bCs/>
                  <w:kern w:val="0"/>
                  <w:sz w:val="18"/>
                  <w:szCs w:val="18"/>
                </w:rPr>
                <w:t>交互（跳转页面等）</w:t>
              </w:r>
            </w:ins>
          </w:p>
        </w:tc>
        <w:tc>
          <w:tcPr>
            <w:tcW w:w="1712" w:type="dxa"/>
          </w:tcPr>
          <w:p w14:paraId="1A9AD2F3" w14:textId="77777777" w:rsidR="005E13C0" w:rsidRDefault="005E13C0" w:rsidP="00E179DB">
            <w:pPr>
              <w:widowControl/>
              <w:jc w:val="left"/>
              <w:rPr>
                <w:ins w:id="718" w:author="张达闻" w:date="2018-12-25T21:46:00Z"/>
                <w:rFonts w:ascii="微软雅黑" w:eastAsia="微软雅黑" w:hAnsi="微软雅黑" w:cs="宋体"/>
                <w:b/>
                <w:bCs/>
                <w:kern w:val="0"/>
                <w:sz w:val="18"/>
                <w:szCs w:val="18"/>
              </w:rPr>
            </w:pPr>
            <w:ins w:id="719" w:author="张达闻" w:date="2018-12-25T21:46:00Z">
              <w:r>
                <w:rPr>
                  <w:rFonts w:ascii="微软雅黑" w:eastAsia="微软雅黑" w:hAnsi="微软雅黑" w:cs="宋体" w:hint="eastAsia"/>
                  <w:b/>
                  <w:bCs/>
                  <w:kern w:val="0"/>
                  <w:sz w:val="18"/>
                  <w:szCs w:val="18"/>
                </w:rPr>
                <w:t>异常逻辑</w:t>
              </w:r>
            </w:ins>
          </w:p>
        </w:tc>
      </w:tr>
      <w:tr w:rsidR="005E13C0" w14:paraId="4796EBAC"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20" w:author="张达闻" w:date="2018-12-25T21:46:00Z"/>
        </w:trPr>
        <w:tc>
          <w:tcPr>
            <w:tcW w:w="802" w:type="dxa"/>
          </w:tcPr>
          <w:p w14:paraId="2882DF46" w14:textId="77777777" w:rsidR="005E13C0" w:rsidRDefault="005E13C0" w:rsidP="00E179DB">
            <w:pPr>
              <w:widowControl/>
              <w:jc w:val="center"/>
              <w:rPr>
                <w:ins w:id="721" w:author="张达闻" w:date="2018-12-25T21:46:00Z"/>
                <w:rFonts w:ascii="微软雅黑" w:eastAsia="微软雅黑" w:hAnsi="微软雅黑" w:cs="宋体"/>
                <w:bCs/>
                <w:kern w:val="0"/>
                <w:sz w:val="18"/>
                <w:szCs w:val="18"/>
              </w:rPr>
            </w:pPr>
            <w:ins w:id="722" w:author="张达闻" w:date="2018-12-25T21:46:00Z">
              <w:r>
                <w:rPr>
                  <w:rFonts w:ascii="微软雅黑" w:eastAsia="微软雅黑" w:hAnsi="微软雅黑" w:cs="宋体" w:hint="eastAsia"/>
                  <w:bCs/>
                  <w:kern w:val="0"/>
                  <w:sz w:val="18"/>
                  <w:szCs w:val="18"/>
                </w:rPr>
                <w:t>1</w:t>
              </w:r>
            </w:ins>
          </w:p>
        </w:tc>
        <w:tc>
          <w:tcPr>
            <w:tcW w:w="1309" w:type="dxa"/>
            <w:gridSpan w:val="2"/>
          </w:tcPr>
          <w:p w14:paraId="3FBC4750" w14:textId="4AB89FF5" w:rsidR="005E13C0" w:rsidRDefault="005E13C0" w:rsidP="00E179DB">
            <w:pPr>
              <w:widowControl/>
              <w:jc w:val="left"/>
              <w:rPr>
                <w:ins w:id="723" w:author="张达闻" w:date="2018-12-25T21:46:00Z"/>
                <w:rFonts w:ascii="微软雅黑" w:eastAsia="微软雅黑" w:hAnsi="微软雅黑" w:cs="微软雅黑"/>
                <w:color w:val="000000"/>
                <w:sz w:val="18"/>
                <w:szCs w:val="18"/>
              </w:rPr>
            </w:pPr>
            <w:ins w:id="724" w:author="张达闻" w:date="2018-12-25T21:47:00Z">
              <w:r>
                <w:rPr>
                  <w:rFonts w:ascii="微软雅黑" w:eastAsia="微软雅黑" w:hAnsi="微软雅黑" w:cs="微软雅黑" w:hint="eastAsia"/>
                  <w:color w:val="000000"/>
                  <w:sz w:val="18"/>
                  <w:szCs w:val="18"/>
                </w:rPr>
                <w:t>运营商总览</w:t>
              </w:r>
            </w:ins>
          </w:p>
        </w:tc>
        <w:tc>
          <w:tcPr>
            <w:tcW w:w="3000" w:type="dxa"/>
          </w:tcPr>
          <w:p w14:paraId="35089B75" w14:textId="785764F2" w:rsidR="005E13C0" w:rsidRDefault="005E13C0" w:rsidP="00E179DB">
            <w:pPr>
              <w:widowControl/>
              <w:jc w:val="left"/>
              <w:rPr>
                <w:ins w:id="725" w:author="张达闻" w:date="2018-12-25T21:46:00Z"/>
                <w:rFonts w:ascii="微软雅黑" w:eastAsia="微软雅黑" w:hAnsi="微软雅黑" w:cs="微软雅黑"/>
                <w:color w:val="000000"/>
                <w:sz w:val="18"/>
                <w:szCs w:val="18"/>
              </w:rPr>
            </w:pPr>
            <w:ins w:id="726" w:author="张达闻" w:date="2018-12-25T21:47:00Z">
              <w:r>
                <w:rPr>
                  <w:rFonts w:ascii="微软雅黑" w:eastAsia="微软雅黑" w:hAnsi="微软雅黑" w:cs="微软雅黑" w:hint="eastAsia"/>
                  <w:color w:val="000000"/>
                  <w:sz w:val="18"/>
                  <w:szCs w:val="18"/>
                </w:rPr>
                <w:t>表头含有：月份、座机占比、主叫个数、被叫个数、互通号码个数</w:t>
              </w:r>
            </w:ins>
            <w:ins w:id="727" w:author="张达闻" w:date="2018-12-25T22:47:00Z">
              <w:r w:rsidR="001F1B3C">
                <w:rPr>
                  <w:rFonts w:ascii="微软雅黑" w:eastAsia="微软雅黑" w:hAnsi="微软雅黑" w:cs="微软雅黑" w:hint="eastAsia"/>
                  <w:color w:val="000000"/>
                  <w:sz w:val="18"/>
                  <w:szCs w:val="18"/>
                </w:rPr>
                <w:t>。</w:t>
              </w:r>
            </w:ins>
          </w:p>
        </w:tc>
        <w:tc>
          <w:tcPr>
            <w:tcW w:w="3209" w:type="dxa"/>
          </w:tcPr>
          <w:p w14:paraId="2640B7B7" w14:textId="227BA283" w:rsidR="005E13C0" w:rsidRDefault="005E13C0" w:rsidP="00E179DB">
            <w:pPr>
              <w:pStyle w:val="Axure"/>
              <w:rPr>
                <w:ins w:id="728" w:author="张达闻" w:date="2018-12-25T21:46:00Z"/>
                <w:rFonts w:ascii="微软雅黑" w:eastAsia="微软雅黑" w:hAnsi="微软雅黑" w:cs="微软雅黑"/>
                <w:sz w:val="18"/>
                <w:szCs w:val="18"/>
              </w:rPr>
            </w:pPr>
          </w:p>
        </w:tc>
        <w:tc>
          <w:tcPr>
            <w:tcW w:w="1712" w:type="dxa"/>
          </w:tcPr>
          <w:p w14:paraId="1BD4A3A7" w14:textId="77777777" w:rsidR="005E13C0" w:rsidRDefault="005E13C0" w:rsidP="00E179DB">
            <w:pPr>
              <w:widowControl/>
              <w:jc w:val="left"/>
              <w:rPr>
                <w:ins w:id="729" w:author="张达闻" w:date="2018-12-25T21:46:00Z"/>
                <w:rFonts w:ascii="微软雅黑" w:eastAsia="微软雅黑" w:hAnsi="微软雅黑" w:cs="宋体"/>
                <w:bCs/>
                <w:kern w:val="0"/>
                <w:sz w:val="18"/>
                <w:szCs w:val="18"/>
              </w:rPr>
            </w:pPr>
          </w:p>
        </w:tc>
      </w:tr>
      <w:tr w:rsidR="001F1B3C" w14:paraId="6E05022C"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30" w:author="张达闻" w:date="2018-12-25T22:47:00Z"/>
        </w:trPr>
        <w:tc>
          <w:tcPr>
            <w:tcW w:w="802" w:type="dxa"/>
          </w:tcPr>
          <w:p w14:paraId="0A49B2A4" w14:textId="714DFCEA" w:rsidR="001F1B3C" w:rsidRDefault="001F1B3C" w:rsidP="00E179DB">
            <w:pPr>
              <w:widowControl/>
              <w:jc w:val="center"/>
              <w:rPr>
                <w:ins w:id="731" w:author="张达闻" w:date="2018-12-25T22:47:00Z"/>
                <w:rFonts w:ascii="微软雅黑" w:eastAsia="微软雅黑" w:hAnsi="微软雅黑" w:cs="宋体"/>
                <w:bCs/>
                <w:kern w:val="0"/>
                <w:sz w:val="18"/>
                <w:szCs w:val="18"/>
              </w:rPr>
            </w:pPr>
            <w:ins w:id="732" w:author="张达闻" w:date="2018-12-25T22:47:00Z">
              <w:r>
                <w:rPr>
                  <w:rFonts w:ascii="微软雅黑" w:eastAsia="微软雅黑" w:hAnsi="微软雅黑" w:cs="宋体" w:hint="eastAsia"/>
                  <w:bCs/>
                  <w:kern w:val="0"/>
                  <w:sz w:val="18"/>
                  <w:szCs w:val="18"/>
                </w:rPr>
                <w:t>2</w:t>
              </w:r>
            </w:ins>
          </w:p>
        </w:tc>
        <w:tc>
          <w:tcPr>
            <w:tcW w:w="1309" w:type="dxa"/>
            <w:gridSpan w:val="2"/>
          </w:tcPr>
          <w:p w14:paraId="4856F074" w14:textId="379637EE" w:rsidR="001F1B3C" w:rsidRDefault="001F1B3C" w:rsidP="00E179DB">
            <w:pPr>
              <w:widowControl/>
              <w:jc w:val="left"/>
              <w:rPr>
                <w:ins w:id="733" w:author="张达闻" w:date="2018-12-25T22:47:00Z"/>
                <w:rFonts w:ascii="微软雅黑" w:eastAsia="微软雅黑" w:hAnsi="微软雅黑" w:cs="微软雅黑"/>
                <w:color w:val="000000"/>
                <w:sz w:val="18"/>
                <w:szCs w:val="18"/>
              </w:rPr>
            </w:pPr>
            <w:ins w:id="734" w:author="张达闻" w:date="2018-12-25T22:47:00Z">
              <w:r>
                <w:rPr>
                  <w:rFonts w:ascii="微软雅黑" w:eastAsia="微软雅黑" w:hAnsi="微软雅黑" w:cs="微软雅黑" w:hint="eastAsia"/>
                  <w:color w:val="000000"/>
                  <w:sz w:val="18"/>
                  <w:szCs w:val="18"/>
                </w:rPr>
                <w:t>互通号码个数</w:t>
              </w:r>
            </w:ins>
          </w:p>
        </w:tc>
        <w:tc>
          <w:tcPr>
            <w:tcW w:w="3000" w:type="dxa"/>
          </w:tcPr>
          <w:p w14:paraId="4A5378CB" w14:textId="768C7846" w:rsidR="001F1B3C" w:rsidRDefault="001F1B3C" w:rsidP="00E179DB">
            <w:pPr>
              <w:widowControl/>
              <w:jc w:val="left"/>
              <w:rPr>
                <w:ins w:id="735" w:author="张达闻" w:date="2018-12-25T22:47:00Z"/>
                <w:rFonts w:ascii="微软雅黑" w:eastAsia="微软雅黑" w:hAnsi="微软雅黑" w:cs="微软雅黑"/>
                <w:color w:val="000000"/>
                <w:sz w:val="18"/>
                <w:szCs w:val="18"/>
              </w:rPr>
            </w:pPr>
            <w:ins w:id="736" w:author="张达闻" w:date="2018-12-25T22:47:00Z">
              <w:r>
                <w:rPr>
                  <w:rFonts w:ascii="微软雅黑" w:eastAsia="微软雅黑" w:hAnsi="微软雅黑" w:cs="微软雅黑" w:hint="eastAsia"/>
                  <w:color w:val="000000"/>
                  <w:sz w:val="18"/>
                  <w:szCs w:val="18"/>
                </w:rPr>
                <w:t>互通号码个数在运营商报告中有相关字段。</w:t>
              </w:r>
            </w:ins>
          </w:p>
        </w:tc>
        <w:tc>
          <w:tcPr>
            <w:tcW w:w="3209" w:type="dxa"/>
          </w:tcPr>
          <w:p w14:paraId="7F4DD7BD" w14:textId="77777777" w:rsidR="001F1B3C" w:rsidRDefault="001F1B3C" w:rsidP="00E179DB">
            <w:pPr>
              <w:pStyle w:val="Axure"/>
              <w:rPr>
                <w:ins w:id="737" w:author="张达闻" w:date="2018-12-25T22:47:00Z"/>
                <w:rFonts w:ascii="微软雅黑" w:eastAsia="微软雅黑" w:hAnsi="微软雅黑" w:cs="微软雅黑"/>
                <w:sz w:val="18"/>
                <w:szCs w:val="18"/>
              </w:rPr>
            </w:pPr>
          </w:p>
        </w:tc>
        <w:tc>
          <w:tcPr>
            <w:tcW w:w="1712" w:type="dxa"/>
          </w:tcPr>
          <w:p w14:paraId="685A5F40" w14:textId="77777777" w:rsidR="001F1B3C" w:rsidRDefault="001F1B3C" w:rsidP="00E179DB">
            <w:pPr>
              <w:widowControl/>
              <w:jc w:val="left"/>
              <w:rPr>
                <w:ins w:id="738" w:author="张达闻" w:date="2018-12-25T22:47:00Z"/>
                <w:rFonts w:ascii="微软雅黑" w:eastAsia="微软雅黑" w:hAnsi="微软雅黑" w:cs="宋体"/>
                <w:bCs/>
                <w:kern w:val="0"/>
                <w:sz w:val="18"/>
                <w:szCs w:val="18"/>
              </w:rPr>
            </w:pPr>
          </w:p>
        </w:tc>
      </w:tr>
      <w:tr w:rsidR="005E13C0" w14:paraId="78CCD995"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39" w:author="张达闻" w:date="2018-12-25T21:46:00Z"/>
        </w:trPr>
        <w:tc>
          <w:tcPr>
            <w:tcW w:w="802" w:type="dxa"/>
          </w:tcPr>
          <w:p w14:paraId="03DC138F" w14:textId="66823BAB" w:rsidR="005E13C0" w:rsidRDefault="001F1B3C" w:rsidP="00E179DB">
            <w:pPr>
              <w:widowControl/>
              <w:jc w:val="center"/>
              <w:rPr>
                <w:ins w:id="740" w:author="张达闻" w:date="2018-12-25T21:46:00Z"/>
                <w:rFonts w:ascii="微软雅黑" w:eastAsia="微软雅黑" w:hAnsi="微软雅黑" w:cs="宋体"/>
                <w:bCs/>
                <w:kern w:val="0"/>
                <w:sz w:val="18"/>
                <w:szCs w:val="18"/>
              </w:rPr>
            </w:pPr>
            <w:ins w:id="741" w:author="张达闻" w:date="2018-12-25T22:47:00Z">
              <w:r>
                <w:rPr>
                  <w:rFonts w:ascii="微软雅黑" w:eastAsia="微软雅黑" w:hAnsi="微软雅黑" w:cs="宋体"/>
                  <w:bCs/>
                  <w:kern w:val="0"/>
                  <w:sz w:val="18"/>
                  <w:szCs w:val="18"/>
                </w:rPr>
                <w:t>3</w:t>
              </w:r>
            </w:ins>
          </w:p>
        </w:tc>
        <w:tc>
          <w:tcPr>
            <w:tcW w:w="1309" w:type="dxa"/>
            <w:gridSpan w:val="2"/>
          </w:tcPr>
          <w:p w14:paraId="2CE701E8" w14:textId="26D6B0F0" w:rsidR="005E13C0" w:rsidRDefault="005E13C0" w:rsidP="00E179DB">
            <w:pPr>
              <w:widowControl/>
              <w:jc w:val="left"/>
              <w:rPr>
                <w:ins w:id="742" w:author="张达闻" w:date="2018-12-25T21:46:00Z"/>
                <w:rFonts w:ascii="微软雅黑" w:eastAsia="微软雅黑" w:hAnsi="微软雅黑" w:cs="微软雅黑"/>
                <w:color w:val="000000"/>
                <w:sz w:val="18"/>
                <w:szCs w:val="18"/>
              </w:rPr>
            </w:pPr>
            <w:ins w:id="743" w:author="张达闻" w:date="2018-12-25T21:47:00Z">
              <w:r>
                <w:rPr>
                  <w:rFonts w:ascii="微软雅黑" w:eastAsia="微软雅黑" w:hAnsi="微软雅黑" w:cs="微软雅黑" w:hint="eastAsia"/>
                  <w:color w:val="000000"/>
                  <w:sz w:val="18"/>
                  <w:szCs w:val="18"/>
                </w:rPr>
                <w:t>座机占比</w:t>
              </w:r>
            </w:ins>
          </w:p>
        </w:tc>
        <w:tc>
          <w:tcPr>
            <w:tcW w:w="3000" w:type="dxa"/>
          </w:tcPr>
          <w:p w14:paraId="3540FA86" w14:textId="74373D58" w:rsidR="005E13C0" w:rsidRPr="00AC7383" w:rsidRDefault="00DA3C38" w:rsidP="00E179DB">
            <w:pPr>
              <w:widowControl/>
              <w:jc w:val="left"/>
              <w:rPr>
                <w:ins w:id="744" w:author="张达闻" w:date="2018-12-25T21:46:00Z"/>
                <w:rFonts w:ascii="微软雅黑" w:eastAsia="微软雅黑" w:hAnsi="微软雅黑" w:cs="微软雅黑"/>
                <w:color w:val="000000"/>
                <w:sz w:val="18"/>
                <w:szCs w:val="18"/>
                <w:highlight w:val="yellow"/>
                <w:rPrChange w:id="745" w:author=" " w:date="2019-01-14T10:44:00Z">
                  <w:rPr>
                    <w:ins w:id="746" w:author="张达闻" w:date="2018-12-25T21:46:00Z"/>
                    <w:rFonts w:ascii="微软雅黑" w:eastAsia="微软雅黑" w:hAnsi="微软雅黑" w:cs="微软雅黑"/>
                    <w:color w:val="000000"/>
                    <w:sz w:val="18"/>
                    <w:szCs w:val="18"/>
                  </w:rPr>
                </w:rPrChange>
              </w:rPr>
            </w:pPr>
            <w:ins w:id="747" w:author="张达闻" w:date="2018-12-25T22:00:00Z">
              <w:r w:rsidRPr="00AC7383">
                <w:rPr>
                  <w:rFonts w:ascii="微软雅黑" w:eastAsia="微软雅黑" w:hAnsi="微软雅黑" w:cs="微软雅黑" w:hint="eastAsia"/>
                  <w:color w:val="000000"/>
                  <w:sz w:val="18"/>
                  <w:szCs w:val="18"/>
                  <w:highlight w:val="yellow"/>
                  <w:rPrChange w:id="748" w:author=" " w:date="2019-01-14T10:44:00Z">
                    <w:rPr>
                      <w:rFonts w:ascii="微软雅黑" w:eastAsia="微软雅黑" w:hAnsi="微软雅黑" w:cs="微软雅黑" w:hint="eastAsia"/>
                      <w:color w:val="000000"/>
                      <w:sz w:val="18"/>
                      <w:szCs w:val="18"/>
                    </w:rPr>
                  </w:rPrChange>
                </w:rPr>
                <w:t>座机号码占所有号码个数比，</w:t>
              </w:r>
            </w:ins>
            <w:ins w:id="749" w:author="张达闻" w:date="2018-12-25T22:01:00Z">
              <w:r w:rsidRPr="00AC7383">
                <w:rPr>
                  <w:rFonts w:ascii="微软雅黑" w:eastAsia="微软雅黑" w:hAnsi="微软雅黑" w:cs="微软雅黑" w:hint="eastAsia"/>
                  <w:color w:val="000000"/>
                  <w:sz w:val="18"/>
                  <w:szCs w:val="18"/>
                  <w:highlight w:val="yellow"/>
                  <w:rPrChange w:id="750" w:author=" " w:date="2019-01-14T10:44:00Z">
                    <w:rPr>
                      <w:rFonts w:ascii="微软雅黑" w:eastAsia="微软雅黑" w:hAnsi="微软雅黑" w:cs="微软雅黑" w:hint="eastAsia"/>
                      <w:color w:val="000000"/>
                      <w:sz w:val="18"/>
                      <w:szCs w:val="18"/>
                    </w:rPr>
                  </w:rPrChange>
                </w:rPr>
                <w:t>即座机号码数</w:t>
              </w:r>
              <w:r w:rsidRPr="00AC7383">
                <w:rPr>
                  <w:rFonts w:ascii="微软雅黑" w:eastAsia="微软雅黑" w:hAnsi="微软雅黑" w:cs="微软雅黑"/>
                  <w:color w:val="000000"/>
                  <w:sz w:val="18"/>
                  <w:szCs w:val="18"/>
                  <w:highlight w:val="yellow"/>
                  <w:rPrChange w:id="751" w:author=" " w:date="2019-01-14T10:44:00Z">
                    <w:rPr>
                      <w:rFonts w:ascii="微软雅黑" w:eastAsia="微软雅黑" w:hAnsi="微软雅黑" w:cs="微软雅黑"/>
                      <w:color w:val="000000"/>
                      <w:sz w:val="18"/>
                      <w:szCs w:val="18"/>
                    </w:rPr>
                  </w:rPrChange>
                </w:rPr>
                <w:t>/号码总数</w:t>
              </w:r>
            </w:ins>
            <w:ins w:id="752" w:author="张达闻" w:date="2018-12-25T22:47:00Z">
              <w:r w:rsidR="001F1B3C" w:rsidRPr="00AC7383">
                <w:rPr>
                  <w:rFonts w:ascii="微软雅黑" w:eastAsia="微软雅黑" w:hAnsi="微软雅黑" w:cs="微软雅黑" w:hint="eastAsia"/>
                  <w:color w:val="000000"/>
                  <w:sz w:val="18"/>
                  <w:szCs w:val="18"/>
                  <w:highlight w:val="yellow"/>
                  <w:rPrChange w:id="753" w:author=" " w:date="2019-01-14T10:44:00Z">
                    <w:rPr>
                      <w:rFonts w:ascii="微软雅黑" w:eastAsia="微软雅黑" w:hAnsi="微软雅黑" w:cs="微软雅黑" w:hint="eastAsia"/>
                      <w:color w:val="000000"/>
                      <w:sz w:val="18"/>
                      <w:szCs w:val="18"/>
                    </w:rPr>
                  </w:rPrChange>
                </w:rPr>
                <w:t>。</w:t>
              </w:r>
            </w:ins>
          </w:p>
        </w:tc>
        <w:tc>
          <w:tcPr>
            <w:tcW w:w="3209" w:type="dxa"/>
          </w:tcPr>
          <w:p w14:paraId="18D7A6F9" w14:textId="77777777" w:rsidR="005E13C0" w:rsidRDefault="005E13C0" w:rsidP="00E179DB">
            <w:pPr>
              <w:pStyle w:val="Axure"/>
              <w:rPr>
                <w:ins w:id="754" w:author="张达闻" w:date="2018-12-25T21:46:00Z"/>
                <w:rFonts w:ascii="微软雅黑" w:eastAsia="微软雅黑" w:hAnsi="微软雅黑" w:cs="微软雅黑"/>
                <w:sz w:val="18"/>
                <w:szCs w:val="18"/>
              </w:rPr>
            </w:pPr>
          </w:p>
        </w:tc>
        <w:tc>
          <w:tcPr>
            <w:tcW w:w="1712" w:type="dxa"/>
          </w:tcPr>
          <w:p w14:paraId="242D4C17" w14:textId="67486D1A" w:rsidR="005E13C0" w:rsidRDefault="005E13C0" w:rsidP="00E179DB">
            <w:pPr>
              <w:widowControl/>
              <w:jc w:val="left"/>
              <w:rPr>
                <w:ins w:id="755" w:author="张达闻" w:date="2018-12-25T21:46:00Z"/>
                <w:rFonts w:ascii="微软雅黑" w:eastAsia="微软雅黑" w:hAnsi="微软雅黑" w:cs="宋体"/>
                <w:bCs/>
                <w:kern w:val="0"/>
                <w:sz w:val="18"/>
                <w:szCs w:val="18"/>
              </w:rPr>
            </w:pPr>
          </w:p>
        </w:tc>
      </w:tr>
      <w:tr w:rsidR="00DA3C38" w14:paraId="0D43C6A9"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56" w:author="张达闻" w:date="2018-12-25T22:01:00Z"/>
        </w:trPr>
        <w:tc>
          <w:tcPr>
            <w:tcW w:w="802" w:type="dxa"/>
          </w:tcPr>
          <w:p w14:paraId="06C0E84D" w14:textId="106D4178" w:rsidR="00DA3C38" w:rsidRDefault="001F1B3C" w:rsidP="00E179DB">
            <w:pPr>
              <w:widowControl/>
              <w:jc w:val="center"/>
              <w:rPr>
                <w:ins w:id="757" w:author="张达闻" w:date="2018-12-25T22:01:00Z"/>
                <w:rFonts w:ascii="微软雅黑" w:eastAsia="微软雅黑" w:hAnsi="微软雅黑" w:cs="宋体"/>
                <w:bCs/>
                <w:kern w:val="0"/>
                <w:sz w:val="18"/>
                <w:szCs w:val="18"/>
              </w:rPr>
            </w:pPr>
            <w:ins w:id="758" w:author="张达闻" w:date="2018-12-25T22:47:00Z">
              <w:r>
                <w:rPr>
                  <w:rFonts w:ascii="微软雅黑" w:eastAsia="微软雅黑" w:hAnsi="微软雅黑" w:cs="宋体"/>
                  <w:bCs/>
                  <w:kern w:val="0"/>
                  <w:sz w:val="18"/>
                  <w:szCs w:val="18"/>
                </w:rPr>
                <w:t>4</w:t>
              </w:r>
            </w:ins>
          </w:p>
        </w:tc>
        <w:tc>
          <w:tcPr>
            <w:tcW w:w="1309" w:type="dxa"/>
            <w:gridSpan w:val="2"/>
          </w:tcPr>
          <w:p w14:paraId="319C7364" w14:textId="6E7F8466" w:rsidR="00DA3C38" w:rsidRDefault="00DA3C38" w:rsidP="00E179DB">
            <w:pPr>
              <w:widowControl/>
              <w:jc w:val="left"/>
              <w:rPr>
                <w:ins w:id="759" w:author="张达闻" w:date="2018-12-25T22:01:00Z"/>
                <w:rFonts w:ascii="微软雅黑" w:eastAsia="微软雅黑" w:hAnsi="微软雅黑" w:cs="微软雅黑"/>
                <w:color w:val="000000"/>
                <w:sz w:val="18"/>
                <w:szCs w:val="18"/>
              </w:rPr>
            </w:pPr>
            <w:ins w:id="760" w:author="张达闻" w:date="2018-12-25T22:01:00Z">
              <w:r>
                <w:rPr>
                  <w:rFonts w:ascii="微软雅黑" w:eastAsia="微软雅黑" w:hAnsi="微软雅黑" w:cs="微软雅黑" w:hint="eastAsia"/>
                  <w:color w:val="000000"/>
                  <w:sz w:val="18"/>
                  <w:szCs w:val="18"/>
                </w:rPr>
                <w:t>座机号码</w:t>
              </w:r>
            </w:ins>
          </w:p>
        </w:tc>
        <w:tc>
          <w:tcPr>
            <w:tcW w:w="3000" w:type="dxa"/>
          </w:tcPr>
          <w:p w14:paraId="5A039D9E" w14:textId="18CCA494" w:rsidR="00DA3C38" w:rsidRDefault="00DA3C38" w:rsidP="00E179DB">
            <w:pPr>
              <w:widowControl/>
              <w:jc w:val="left"/>
              <w:rPr>
                <w:ins w:id="761" w:author="张达闻" w:date="2018-12-25T22:01:00Z"/>
                <w:rFonts w:ascii="微软雅黑" w:eastAsia="微软雅黑" w:hAnsi="微软雅黑" w:cs="微软雅黑"/>
                <w:color w:val="000000"/>
                <w:sz w:val="18"/>
                <w:szCs w:val="18"/>
              </w:rPr>
            </w:pPr>
            <w:ins w:id="762" w:author="张达闻" w:date="2018-12-25T22:01:00Z">
              <w:r w:rsidRPr="00AC7383">
                <w:rPr>
                  <w:rFonts w:ascii="微软雅黑" w:eastAsia="微软雅黑" w:hAnsi="微软雅黑" w:cs="微软雅黑" w:hint="eastAsia"/>
                  <w:color w:val="000000"/>
                  <w:sz w:val="18"/>
                  <w:szCs w:val="18"/>
                  <w:highlight w:val="yellow"/>
                  <w:rPrChange w:id="763" w:author=" " w:date="2019-01-14T10:44:00Z">
                    <w:rPr>
                      <w:rFonts w:ascii="微软雅黑" w:eastAsia="微软雅黑" w:hAnsi="微软雅黑" w:cs="微软雅黑" w:hint="eastAsia"/>
                      <w:color w:val="000000"/>
                      <w:sz w:val="18"/>
                      <w:szCs w:val="18"/>
                    </w:rPr>
                  </w:rPrChange>
                </w:rPr>
                <w:t>非</w:t>
              </w:r>
              <w:r w:rsidRPr="00AC7383">
                <w:rPr>
                  <w:rFonts w:ascii="微软雅黑" w:eastAsia="微软雅黑" w:hAnsi="微软雅黑" w:cs="微软雅黑"/>
                  <w:color w:val="000000"/>
                  <w:sz w:val="18"/>
                  <w:szCs w:val="18"/>
                  <w:highlight w:val="yellow"/>
                  <w:rPrChange w:id="764" w:author=" " w:date="2019-01-14T10:44:00Z">
                    <w:rPr>
                      <w:rFonts w:ascii="微软雅黑" w:eastAsia="微软雅黑" w:hAnsi="微软雅黑" w:cs="微软雅黑"/>
                      <w:color w:val="000000"/>
                      <w:sz w:val="18"/>
                      <w:szCs w:val="18"/>
                    </w:rPr>
                  </w:rPrChange>
                </w:rPr>
                <w:t>1开头的号码都视为座机号码</w:t>
              </w:r>
            </w:ins>
            <w:ins w:id="765" w:author="张达闻" w:date="2018-12-25T22:47:00Z">
              <w:r w:rsidR="001F1B3C" w:rsidRPr="00AC7383">
                <w:rPr>
                  <w:rFonts w:ascii="微软雅黑" w:eastAsia="微软雅黑" w:hAnsi="微软雅黑" w:cs="微软雅黑" w:hint="eastAsia"/>
                  <w:color w:val="000000"/>
                  <w:sz w:val="18"/>
                  <w:szCs w:val="18"/>
                  <w:highlight w:val="yellow"/>
                  <w:rPrChange w:id="766" w:author=" " w:date="2019-01-14T10:44:00Z">
                    <w:rPr>
                      <w:rFonts w:ascii="微软雅黑" w:eastAsia="微软雅黑" w:hAnsi="微软雅黑" w:cs="微软雅黑" w:hint="eastAsia"/>
                      <w:color w:val="000000"/>
                      <w:sz w:val="18"/>
                      <w:szCs w:val="18"/>
                    </w:rPr>
                  </w:rPrChange>
                </w:rPr>
                <w:t>。</w:t>
              </w:r>
            </w:ins>
          </w:p>
        </w:tc>
        <w:tc>
          <w:tcPr>
            <w:tcW w:w="3209" w:type="dxa"/>
          </w:tcPr>
          <w:p w14:paraId="57C28B84" w14:textId="77777777" w:rsidR="00DA3C38" w:rsidRDefault="00DA3C38" w:rsidP="00E179DB">
            <w:pPr>
              <w:pStyle w:val="Axure"/>
              <w:rPr>
                <w:ins w:id="767" w:author="张达闻" w:date="2018-12-25T22:01:00Z"/>
                <w:rFonts w:ascii="微软雅黑" w:eastAsia="微软雅黑" w:hAnsi="微软雅黑" w:cs="微软雅黑"/>
                <w:sz w:val="18"/>
                <w:szCs w:val="18"/>
              </w:rPr>
            </w:pPr>
          </w:p>
        </w:tc>
        <w:tc>
          <w:tcPr>
            <w:tcW w:w="1712" w:type="dxa"/>
          </w:tcPr>
          <w:p w14:paraId="5D6F2DFA" w14:textId="70A05758" w:rsidR="00DA3C38" w:rsidRDefault="00FF7C1C" w:rsidP="00E179DB">
            <w:pPr>
              <w:widowControl/>
              <w:jc w:val="left"/>
              <w:rPr>
                <w:ins w:id="768" w:author="张达闻" w:date="2018-12-25T22:01:00Z"/>
                <w:rFonts w:ascii="微软雅黑" w:eastAsia="微软雅黑" w:hAnsi="微软雅黑" w:cs="宋体"/>
                <w:bCs/>
                <w:kern w:val="0"/>
                <w:sz w:val="18"/>
                <w:szCs w:val="18"/>
              </w:rPr>
            </w:pPr>
            <w:ins w:id="769" w:author="张达闻" w:date="2018-12-25T22:49:00Z">
              <w:r>
                <w:rPr>
                  <w:rFonts w:ascii="微软雅黑" w:eastAsia="微软雅黑" w:hAnsi="微软雅黑" w:cs="宋体" w:hint="eastAsia"/>
                  <w:bCs/>
                  <w:kern w:val="0"/>
                  <w:sz w:val="18"/>
                  <w:szCs w:val="18"/>
                </w:rPr>
                <w:t>所有短号均可视作座机号码</w:t>
              </w:r>
            </w:ins>
            <w:ins w:id="770" w:author="张达闻" w:date="2018-12-25T22:50:00Z">
              <w:r>
                <w:rPr>
                  <w:rFonts w:ascii="微软雅黑" w:eastAsia="微软雅黑" w:hAnsi="微软雅黑" w:cs="宋体" w:hint="eastAsia"/>
                  <w:bCs/>
                  <w:kern w:val="0"/>
                  <w:sz w:val="18"/>
                  <w:szCs w:val="18"/>
                </w:rPr>
                <w:t>。</w:t>
              </w:r>
            </w:ins>
          </w:p>
        </w:tc>
      </w:tr>
    </w:tbl>
    <w:p w14:paraId="07262DC5" w14:textId="17D3C44C" w:rsidR="005E13C0" w:rsidRDefault="002C74F7" w:rsidP="00F5377E">
      <w:pPr>
        <w:rPr>
          <w:ins w:id="771" w:author="张达闻" w:date="2018-12-25T22:36:00Z"/>
        </w:rPr>
      </w:pPr>
      <w:ins w:id="772" w:author="张达闻" w:date="2018-12-25T22:36:00Z">
        <w:r>
          <w:rPr>
            <w:rFonts w:hint="eastAsia"/>
          </w:rPr>
          <w:t>呼入呼出</w:t>
        </w:r>
        <w:r>
          <w:rPr>
            <w:rFonts w:hint="eastAsia"/>
          </w:rPr>
          <w:t>TOP</w:t>
        </w:r>
        <w:r>
          <w:t>10</w:t>
        </w:r>
        <w:r>
          <w:rPr>
            <w:rFonts w:hint="eastAsia"/>
          </w:rPr>
          <w:t>与通讯录跟之前展示相同不变。</w:t>
        </w:r>
      </w:ins>
    </w:p>
    <w:p w14:paraId="321E605E" w14:textId="47D16FBF" w:rsidR="004D4A1A" w:rsidRPr="005E13C0" w:rsidRDefault="004D4A1A" w:rsidP="00F5377E">
      <w:pPr>
        <w:rPr>
          <w:ins w:id="773" w:author="张达闻" w:date="2018-12-25T21:46:00Z"/>
        </w:rPr>
      </w:pPr>
      <w:ins w:id="774" w:author="张达闻" w:date="2018-12-25T22:36:00Z">
        <w:r>
          <w:rPr>
            <w:noProof/>
          </w:rPr>
          <w:drawing>
            <wp:inline distT="0" distB="0" distL="0" distR="0" wp14:anchorId="48B8C974" wp14:editId="6236BE3C">
              <wp:extent cx="5270500" cy="170370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0500" cy="1703705"/>
                      </a:xfrm>
                      <a:prstGeom prst="rect">
                        <a:avLst/>
                      </a:prstGeom>
                    </pic:spPr>
                  </pic:pic>
                </a:graphicData>
              </a:graphic>
            </wp:inline>
          </w:drawing>
        </w:r>
      </w:ins>
    </w:p>
    <w:p w14:paraId="0277E82F" w14:textId="76B47C3E" w:rsidR="005E13C0" w:rsidRDefault="004D4A1A" w:rsidP="00F5377E">
      <w:pPr>
        <w:rPr>
          <w:ins w:id="775" w:author="张达闻" w:date="2018-12-25T21:46:00Z"/>
        </w:rPr>
      </w:pPr>
      <w:ins w:id="776" w:author="张达闻" w:date="2018-12-25T22:37:00Z">
        <w:r>
          <w:rPr>
            <w:noProof/>
          </w:rPr>
          <w:lastRenderedPageBreak/>
          <w:drawing>
            <wp:inline distT="0" distB="0" distL="0" distR="0" wp14:anchorId="050F40DA" wp14:editId="4C26B637">
              <wp:extent cx="5270500" cy="15494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0500" cy="1549400"/>
                      </a:xfrm>
                      <a:prstGeom prst="rect">
                        <a:avLst/>
                      </a:prstGeom>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4D4A1A" w14:paraId="7D5A24FB" w14:textId="77777777" w:rsidTr="00E179DB">
        <w:trPr>
          <w:trHeight w:val="90"/>
          <w:ins w:id="777" w:author="张达闻" w:date="2018-12-25T22:37:00Z"/>
        </w:trPr>
        <w:tc>
          <w:tcPr>
            <w:tcW w:w="1245" w:type="dxa"/>
            <w:gridSpan w:val="2"/>
            <w:tcBorders>
              <w:top w:val="nil"/>
              <w:left w:val="single" w:sz="4" w:space="0" w:color="auto"/>
              <w:bottom w:val="single" w:sz="4" w:space="0" w:color="auto"/>
              <w:right w:val="single" w:sz="4" w:space="0" w:color="auto"/>
            </w:tcBorders>
          </w:tcPr>
          <w:p w14:paraId="765518B2" w14:textId="77777777" w:rsidR="004D4A1A" w:rsidRDefault="004D4A1A" w:rsidP="00E179DB">
            <w:pPr>
              <w:widowControl/>
              <w:jc w:val="left"/>
              <w:rPr>
                <w:ins w:id="778" w:author="张达闻" w:date="2018-12-25T22:37:00Z"/>
                <w:rFonts w:ascii="微软雅黑" w:eastAsia="微软雅黑" w:hAnsi="微软雅黑" w:cs="宋体"/>
                <w:b/>
                <w:bCs/>
                <w:color w:val="000000"/>
                <w:kern w:val="0"/>
                <w:sz w:val="18"/>
                <w:szCs w:val="18"/>
              </w:rPr>
            </w:pPr>
            <w:ins w:id="779" w:author="张达闻" w:date="2018-12-25T22:37:00Z">
              <w:r>
                <w:rPr>
                  <w:rFonts w:ascii="微软雅黑" w:eastAsia="微软雅黑" w:hAnsi="微软雅黑" w:cs="宋体" w:hint="eastAsia"/>
                  <w:b/>
                  <w:bCs/>
                  <w:color w:val="000000"/>
                  <w:kern w:val="0"/>
                  <w:sz w:val="18"/>
                  <w:szCs w:val="18"/>
                </w:rPr>
                <w:t>所属页面</w:t>
              </w:r>
            </w:ins>
          </w:p>
        </w:tc>
        <w:tc>
          <w:tcPr>
            <w:tcW w:w="8787" w:type="dxa"/>
            <w:gridSpan w:val="4"/>
            <w:tcBorders>
              <w:top w:val="single" w:sz="4" w:space="0" w:color="auto"/>
              <w:left w:val="nil"/>
              <w:bottom w:val="single" w:sz="4" w:space="0" w:color="auto"/>
              <w:right w:val="single" w:sz="4" w:space="0" w:color="auto"/>
            </w:tcBorders>
          </w:tcPr>
          <w:p w14:paraId="39A15582" w14:textId="309B1B07" w:rsidR="004D4A1A" w:rsidRDefault="004D4A1A" w:rsidP="00E179DB">
            <w:pPr>
              <w:pStyle w:val="11"/>
              <w:widowControl/>
              <w:ind w:firstLineChars="0" w:firstLine="0"/>
              <w:jc w:val="left"/>
              <w:rPr>
                <w:ins w:id="780" w:author="张达闻" w:date="2018-12-25T22:37:00Z"/>
                <w:rFonts w:ascii="微软雅黑" w:eastAsia="微软雅黑" w:hAnsi="微软雅黑" w:cs="宋体"/>
                <w:color w:val="000000"/>
                <w:kern w:val="0"/>
                <w:sz w:val="18"/>
                <w:szCs w:val="18"/>
              </w:rPr>
            </w:pPr>
            <w:ins w:id="781" w:author="张达闻" w:date="2018-12-25T22:37:00Z">
              <w:r>
                <w:rPr>
                  <w:rFonts w:ascii="微软雅黑" w:eastAsia="微软雅黑" w:hAnsi="微软雅黑" w:cs="宋体" w:hint="eastAsia"/>
                  <w:color w:val="000000"/>
                  <w:kern w:val="0"/>
                  <w:sz w:val="18"/>
                  <w:szCs w:val="18"/>
                </w:rPr>
                <w:t>待审</w:t>
              </w:r>
            </w:ins>
          </w:p>
        </w:tc>
      </w:tr>
      <w:tr w:rsidR="004D4A1A" w14:paraId="2F3EE372" w14:textId="77777777" w:rsidTr="00E179DB">
        <w:trPr>
          <w:trHeight w:val="408"/>
          <w:ins w:id="782" w:author="张达闻" w:date="2018-12-25T22:37:00Z"/>
        </w:trPr>
        <w:tc>
          <w:tcPr>
            <w:tcW w:w="1245" w:type="dxa"/>
            <w:gridSpan w:val="2"/>
            <w:tcBorders>
              <w:top w:val="nil"/>
              <w:left w:val="single" w:sz="4" w:space="0" w:color="auto"/>
              <w:bottom w:val="single" w:sz="4" w:space="0" w:color="auto"/>
              <w:right w:val="single" w:sz="4" w:space="0" w:color="auto"/>
            </w:tcBorders>
          </w:tcPr>
          <w:p w14:paraId="06499956" w14:textId="77777777" w:rsidR="004D4A1A" w:rsidRDefault="004D4A1A" w:rsidP="00E179DB">
            <w:pPr>
              <w:widowControl/>
              <w:jc w:val="left"/>
              <w:rPr>
                <w:ins w:id="783" w:author="张达闻" w:date="2018-12-25T22:37:00Z"/>
                <w:rFonts w:ascii="微软雅黑" w:eastAsia="微软雅黑" w:hAnsi="微软雅黑" w:cs="宋体"/>
                <w:b/>
                <w:bCs/>
                <w:kern w:val="0"/>
                <w:sz w:val="18"/>
                <w:szCs w:val="18"/>
              </w:rPr>
            </w:pPr>
            <w:ins w:id="784" w:author="张达闻" w:date="2018-12-25T22:37:00Z">
              <w:r>
                <w:rPr>
                  <w:rFonts w:ascii="微软雅黑" w:eastAsia="微软雅黑" w:hAnsi="微软雅黑" w:cs="宋体" w:hint="eastAsia"/>
                  <w:b/>
                  <w:bCs/>
                  <w:kern w:val="0"/>
                  <w:sz w:val="18"/>
                  <w:szCs w:val="18"/>
                </w:rPr>
                <w:t>页面入口</w:t>
              </w:r>
            </w:ins>
          </w:p>
        </w:tc>
        <w:tc>
          <w:tcPr>
            <w:tcW w:w="8787" w:type="dxa"/>
            <w:gridSpan w:val="4"/>
            <w:tcBorders>
              <w:top w:val="single" w:sz="4" w:space="0" w:color="auto"/>
              <w:left w:val="nil"/>
              <w:bottom w:val="single" w:sz="4" w:space="0" w:color="auto"/>
              <w:right w:val="single" w:sz="4" w:space="0" w:color="auto"/>
            </w:tcBorders>
          </w:tcPr>
          <w:p w14:paraId="508C3E4D" w14:textId="212FACC4" w:rsidR="004D4A1A" w:rsidRDefault="004D4A1A" w:rsidP="00E179DB">
            <w:pPr>
              <w:widowControl/>
              <w:jc w:val="left"/>
              <w:rPr>
                <w:ins w:id="785" w:author="张达闻" w:date="2018-12-25T22:37:00Z"/>
                <w:rFonts w:ascii="微软雅黑" w:eastAsia="微软雅黑" w:hAnsi="微软雅黑" w:cs="宋体"/>
                <w:kern w:val="0"/>
                <w:sz w:val="18"/>
                <w:szCs w:val="18"/>
              </w:rPr>
            </w:pPr>
            <w:ins w:id="786" w:author="张达闻" w:date="2018-12-25T22:38:00Z">
              <w:r>
                <w:rPr>
                  <w:rFonts w:ascii="微软雅黑" w:eastAsia="微软雅黑" w:hAnsi="微软雅黑" w:cs="宋体" w:hint="eastAsia"/>
                  <w:kern w:val="0"/>
                  <w:sz w:val="18"/>
                  <w:szCs w:val="18"/>
                </w:rPr>
                <w:t>待审页面点击处理</w:t>
              </w:r>
            </w:ins>
          </w:p>
        </w:tc>
      </w:tr>
      <w:tr w:rsidR="004D4A1A" w14:paraId="472BAB6D" w14:textId="77777777" w:rsidTr="00E179DB">
        <w:trPr>
          <w:trHeight w:val="423"/>
          <w:ins w:id="787" w:author="张达闻" w:date="2018-12-25T22:37:00Z"/>
        </w:trPr>
        <w:tc>
          <w:tcPr>
            <w:tcW w:w="1245" w:type="dxa"/>
            <w:gridSpan w:val="2"/>
            <w:tcBorders>
              <w:top w:val="nil"/>
              <w:left w:val="single" w:sz="4" w:space="0" w:color="auto"/>
              <w:bottom w:val="single" w:sz="4" w:space="0" w:color="auto"/>
              <w:right w:val="single" w:sz="4" w:space="0" w:color="auto"/>
            </w:tcBorders>
          </w:tcPr>
          <w:p w14:paraId="1AA84D3B" w14:textId="77777777" w:rsidR="004D4A1A" w:rsidRDefault="004D4A1A" w:rsidP="00E179DB">
            <w:pPr>
              <w:widowControl/>
              <w:jc w:val="left"/>
              <w:rPr>
                <w:ins w:id="788" w:author="张达闻" w:date="2018-12-25T22:37:00Z"/>
                <w:rFonts w:ascii="微软雅黑" w:eastAsia="微软雅黑" w:hAnsi="微软雅黑" w:cs="宋体"/>
                <w:b/>
                <w:bCs/>
                <w:kern w:val="0"/>
                <w:sz w:val="18"/>
                <w:szCs w:val="18"/>
              </w:rPr>
            </w:pPr>
            <w:ins w:id="789" w:author="张达闻" w:date="2018-12-25T22:37:00Z">
              <w:r>
                <w:rPr>
                  <w:rFonts w:ascii="微软雅黑" w:eastAsia="微软雅黑" w:hAnsi="微软雅黑" w:cs="宋体" w:hint="eastAsia"/>
                  <w:b/>
                  <w:bCs/>
                  <w:kern w:val="0"/>
                  <w:sz w:val="18"/>
                  <w:szCs w:val="18"/>
                </w:rPr>
                <w:t>页面出口</w:t>
              </w:r>
            </w:ins>
          </w:p>
        </w:tc>
        <w:tc>
          <w:tcPr>
            <w:tcW w:w="8787" w:type="dxa"/>
            <w:gridSpan w:val="4"/>
            <w:tcBorders>
              <w:top w:val="single" w:sz="4" w:space="0" w:color="auto"/>
              <w:left w:val="nil"/>
              <w:bottom w:val="single" w:sz="4" w:space="0" w:color="auto"/>
              <w:right w:val="single" w:sz="4" w:space="0" w:color="auto"/>
            </w:tcBorders>
          </w:tcPr>
          <w:p w14:paraId="45A7887B" w14:textId="516E5A2B" w:rsidR="004D4A1A" w:rsidRDefault="004D4A1A" w:rsidP="00E179DB">
            <w:pPr>
              <w:widowControl/>
              <w:jc w:val="left"/>
              <w:rPr>
                <w:ins w:id="790" w:author="张达闻" w:date="2018-12-25T22:37:00Z"/>
                <w:rFonts w:ascii="微软雅黑" w:eastAsia="微软雅黑" w:hAnsi="微软雅黑" w:cs="宋体"/>
                <w:kern w:val="0"/>
                <w:sz w:val="18"/>
                <w:szCs w:val="18"/>
              </w:rPr>
            </w:pPr>
            <w:ins w:id="791" w:author="张达闻" w:date="2018-12-25T22:38:00Z">
              <w:r>
                <w:rPr>
                  <w:rFonts w:ascii="微软雅黑" w:eastAsia="微软雅黑" w:hAnsi="微软雅黑" w:cs="宋体" w:hint="eastAsia"/>
                  <w:kern w:val="0"/>
                  <w:sz w:val="18"/>
                  <w:szCs w:val="18"/>
                </w:rPr>
                <w:t>关闭页面</w:t>
              </w:r>
            </w:ins>
          </w:p>
        </w:tc>
      </w:tr>
      <w:tr w:rsidR="004D4A1A" w14:paraId="7FBAF384"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92" w:author="张达闻" w:date="2018-12-25T22:37:00Z"/>
        </w:trPr>
        <w:tc>
          <w:tcPr>
            <w:tcW w:w="10032" w:type="dxa"/>
            <w:gridSpan w:val="6"/>
          </w:tcPr>
          <w:p w14:paraId="715C5F25" w14:textId="77777777" w:rsidR="004D4A1A" w:rsidRDefault="004D4A1A" w:rsidP="00E179DB">
            <w:pPr>
              <w:widowControl/>
              <w:jc w:val="left"/>
              <w:rPr>
                <w:ins w:id="793" w:author="张达闻" w:date="2018-12-25T22:37:00Z"/>
                <w:rFonts w:ascii="微软雅黑" w:eastAsia="微软雅黑" w:hAnsi="微软雅黑" w:cs="宋体"/>
                <w:b/>
                <w:bCs/>
                <w:kern w:val="0"/>
                <w:sz w:val="18"/>
                <w:szCs w:val="18"/>
              </w:rPr>
            </w:pPr>
            <w:ins w:id="794" w:author="张达闻" w:date="2018-12-25T22:37:00Z">
              <w:r>
                <w:rPr>
                  <w:rFonts w:ascii="微软雅黑" w:eastAsia="微软雅黑" w:hAnsi="微软雅黑" w:cs="宋体" w:hint="eastAsia"/>
                  <w:b/>
                  <w:bCs/>
                  <w:kern w:val="0"/>
                  <w:sz w:val="18"/>
                  <w:szCs w:val="18"/>
                </w:rPr>
                <w:t>操作说明</w:t>
              </w:r>
            </w:ins>
          </w:p>
        </w:tc>
      </w:tr>
      <w:tr w:rsidR="004D4A1A" w14:paraId="7C65E8B8"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95" w:author="张达闻" w:date="2018-12-25T22:37:00Z"/>
        </w:trPr>
        <w:tc>
          <w:tcPr>
            <w:tcW w:w="802" w:type="dxa"/>
          </w:tcPr>
          <w:p w14:paraId="421D1081" w14:textId="77777777" w:rsidR="004D4A1A" w:rsidRDefault="004D4A1A" w:rsidP="00E179DB">
            <w:pPr>
              <w:widowControl/>
              <w:jc w:val="left"/>
              <w:rPr>
                <w:ins w:id="796" w:author="张达闻" w:date="2018-12-25T22:37:00Z"/>
                <w:rFonts w:ascii="微软雅黑" w:eastAsia="微软雅黑" w:hAnsi="微软雅黑" w:cs="宋体"/>
                <w:b/>
                <w:bCs/>
                <w:kern w:val="0"/>
                <w:sz w:val="18"/>
                <w:szCs w:val="18"/>
              </w:rPr>
            </w:pPr>
            <w:ins w:id="797" w:author="张达闻" w:date="2018-12-25T22:37:00Z">
              <w:r>
                <w:rPr>
                  <w:rFonts w:ascii="微软雅黑" w:eastAsia="微软雅黑" w:hAnsi="微软雅黑" w:cs="宋体" w:hint="eastAsia"/>
                  <w:b/>
                  <w:bCs/>
                  <w:kern w:val="0"/>
                  <w:sz w:val="18"/>
                  <w:szCs w:val="18"/>
                </w:rPr>
                <w:t>序号</w:t>
              </w:r>
            </w:ins>
          </w:p>
        </w:tc>
        <w:tc>
          <w:tcPr>
            <w:tcW w:w="1309" w:type="dxa"/>
            <w:gridSpan w:val="2"/>
          </w:tcPr>
          <w:p w14:paraId="700F00F3" w14:textId="77777777" w:rsidR="004D4A1A" w:rsidRDefault="004D4A1A" w:rsidP="00E179DB">
            <w:pPr>
              <w:widowControl/>
              <w:jc w:val="left"/>
              <w:rPr>
                <w:ins w:id="798" w:author="张达闻" w:date="2018-12-25T22:37:00Z"/>
                <w:rFonts w:ascii="微软雅黑" w:eastAsia="微软雅黑" w:hAnsi="微软雅黑" w:cs="宋体"/>
                <w:kern w:val="0"/>
                <w:sz w:val="18"/>
                <w:szCs w:val="18"/>
              </w:rPr>
            </w:pPr>
            <w:ins w:id="799" w:author="张达闻" w:date="2018-12-25T22:37:00Z">
              <w:r>
                <w:rPr>
                  <w:rFonts w:ascii="微软雅黑" w:eastAsia="微软雅黑" w:hAnsi="微软雅黑" w:cs="宋体" w:hint="eastAsia"/>
                  <w:kern w:val="0"/>
                  <w:sz w:val="18"/>
                  <w:szCs w:val="18"/>
                </w:rPr>
                <w:t>名称</w:t>
              </w:r>
            </w:ins>
          </w:p>
        </w:tc>
        <w:tc>
          <w:tcPr>
            <w:tcW w:w="3000" w:type="dxa"/>
          </w:tcPr>
          <w:p w14:paraId="0AA44D30" w14:textId="77777777" w:rsidR="004D4A1A" w:rsidRDefault="004D4A1A" w:rsidP="00E179DB">
            <w:pPr>
              <w:widowControl/>
              <w:jc w:val="left"/>
              <w:rPr>
                <w:ins w:id="800" w:author="张达闻" w:date="2018-12-25T22:37:00Z"/>
                <w:rFonts w:ascii="微软雅黑" w:eastAsia="微软雅黑" w:hAnsi="微软雅黑" w:cs="宋体"/>
                <w:kern w:val="0"/>
                <w:sz w:val="18"/>
                <w:szCs w:val="18"/>
              </w:rPr>
            </w:pPr>
            <w:ins w:id="801" w:author="张达闻" w:date="2018-12-25T22:37:00Z">
              <w:r>
                <w:rPr>
                  <w:rFonts w:ascii="微软雅黑" w:eastAsia="微软雅黑" w:hAnsi="微软雅黑" w:cs="宋体" w:hint="eastAsia"/>
                  <w:kern w:val="0"/>
                  <w:sz w:val="18"/>
                  <w:szCs w:val="18"/>
                </w:rPr>
                <w:t>说明（默认值、规则、数据需求）</w:t>
              </w:r>
            </w:ins>
          </w:p>
        </w:tc>
        <w:tc>
          <w:tcPr>
            <w:tcW w:w="3209" w:type="dxa"/>
          </w:tcPr>
          <w:p w14:paraId="5C31D4EC" w14:textId="77777777" w:rsidR="004D4A1A" w:rsidRDefault="004D4A1A" w:rsidP="00E179DB">
            <w:pPr>
              <w:widowControl/>
              <w:jc w:val="left"/>
              <w:rPr>
                <w:ins w:id="802" w:author="张达闻" w:date="2018-12-25T22:37:00Z"/>
                <w:rFonts w:ascii="微软雅黑" w:eastAsia="微软雅黑" w:hAnsi="微软雅黑" w:cs="宋体"/>
                <w:b/>
                <w:bCs/>
                <w:kern w:val="0"/>
                <w:sz w:val="18"/>
                <w:szCs w:val="18"/>
              </w:rPr>
            </w:pPr>
            <w:ins w:id="803" w:author="张达闻" w:date="2018-12-25T22:37:00Z">
              <w:r>
                <w:rPr>
                  <w:rFonts w:ascii="微软雅黑" w:eastAsia="微软雅黑" w:hAnsi="微软雅黑" w:cs="宋体" w:hint="eastAsia"/>
                  <w:b/>
                  <w:bCs/>
                  <w:kern w:val="0"/>
                  <w:sz w:val="18"/>
                  <w:szCs w:val="18"/>
                </w:rPr>
                <w:t>交互（跳转页面等）</w:t>
              </w:r>
            </w:ins>
          </w:p>
        </w:tc>
        <w:tc>
          <w:tcPr>
            <w:tcW w:w="1712" w:type="dxa"/>
          </w:tcPr>
          <w:p w14:paraId="7EC23B32" w14:textId="77777777" w:rsidR="004D4A1A" w:rsidRDefault="004D4A1A" w:rsidP="00E179DB">
            <w:pPr>
              <w:widowControl/>
              <w:jc w:val="left"/>
              <w:rPr>
                <w:ins w:id="804" w:author="张达闻" w:date="2018-12-25T22:37:00Z"/>
                <w:rFonts w:ascii="微软雅黑" w:eastAsia="微软雅黑" w:hAnsi="微软雅黑" w:cs="宋体"/>
                <w:b/>
                <w:bCs/>
                <w:kern w:val="0"/>
                <w:sz w:val="18"/>
                <w:szCs w:val="18"/>
              </w:rPr>
            </w:pPr>
            <w:ins w:id="805" w:author="张达闻" w:date="2018-12-25T22:37:00Z">
              <w:r>
                <w:rPr>
                  <w:rFonts w:ascii="微软雅黑" w:eastAsia="微软雅黑" w:hAnsi="微软雅黑" w:cs="宋体" w:hint="eastAsia"/>
                  <w:b/>
                  <w:bCs/>
                  <w:kern w:val="0"/>
                  <w:sz w:val="18"/>
                  <w:szCs w:val="18"/>
                </w:rPr>
                <w:t>异常逻辑</w:t>
              </w:r>
            </w:ins>
          </w:p>
        </w:tc>
      </w:tr>
      <w:tr w:rsidR="004D4A1A" w14:paraId="4E0CE138"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806" w:author="张达闻" w:date="2018-12-25T22:37:00Z"/>
        </w:trPr>
        <w:tc>
          <w:tcPr>
            <w:tcW w:w="802" w:type="dxa"/>
          </w:tcPr>
          <w:p w14:paraId="6C9DC8E9" w14:textId="77777777" w:rsidR="004D4A1A" w:rsidRDefault="004D4A1A" w:rsidP="00E179DB">
            <w:pPr>
              <w:widowControl/>
              <w:jc w:val="center"/>
              <w:rPr>
                <w:ins w:id="807" w:author="张达闻" w:date="2018-12-25T22:37:00Z"/>
                <w:rFonts w:ascii="微软雅黑" w:eastAsia="微软雅黑" w:hAnsi="微软雅黑" w:cs="宋体"/>
                <w:bCs/>
                <w:kern w:val="0"/>
                <w:sz w:val="18"/>
                <w:szCs w:val="18"/>
              </w:rPr>
            </w:pPr>
            <w:ins w:id="808" w:author="张达闻" w:date="2018-12-25T22:37:00Z">
              <w:r>
                <w:rPr>
                  <w:rFonts w:ascii="微软雅黑" w:eastAsia="微软雅黑" w:hAnsi="微软雅黑" w:cs="宋体" w:hint="eastAsia"/>
                  <w:bCs/>
                  <w:kern w:val="0"/>
                  <w:sz w:val="18"/>
                  <w:szCs w:val="18"/>
                </w:rPr>
                <w:t>1</w:t>
              </w:r>
            </w:ins>
          </w:p>
        </w:tc>
        <w:tc>
          <w:tcPr>
            <w:tcW w:w="1309" w:type="dxa"/>
            <w:gridSpan w:val="2"/>
          </w:tcPr>
          <w:p w14:paraId="7C318C66" w14:textId="539BC915" w:rsidR="004D4A1A" w:rsidRPr="00A668C8" w:rsidRDefault="004D4A1A" w:rsidP="00E179DB">
            <w:pPr>
              <w:widowControl/>
              <w:jc w:val="left"/>
              <w:rPr>
                <w:ins w:id="809" w:author="张达闻" w:date="2018-12-25T22:37:00Z"/>
                <w:rFonts w:ascii="微软雅黑" w:eastAsia="微软雅黑" w:hAnsi="微软雅黑" w:cs="微软雅黑"/>
                <w:color w:val="000000"/>
                <w:sz w:val="18"/>
                <w:szCs w:val="18"/>
                <w:highlight w:val="yellow"/>
                <w:rPrChange w:id="810" w:author=" " w:date="2019-01-16T14:00:00Z">
                  <w:rPr>
                    <w:ins w:id="811" w:author="张达闻" w:date="2018-12-25T22:37:00Z"/>
                    <w:rFonts w:ascii="微软雅黑" w:eastAsia="微软雅黑" w:hAnsi="微软雅黑" w:cs="微软雅黑"/>
                    <w:color w:val="000000"/>
                    <w:sz w:val="18"/>
                    <w:szCs w:val="18"/>
                  </w:rPr>
                </w:rPrChange>
              </w:rPr>
            </w:pPr>
            <w:ins w:id="812" w:author="张达闻" w:date="2018-12-25T22:38:00Z">
              <w:r w:rsidRPr="00A668C8">
                <w:rPr>
                  <w:rFonts w:ascii="微软雅黑" w:eastAsia="微软雅黑" w:hAnsi="微软雅黑" w:cs="微软雅黑" w:hint="eastAsia"/>
                  <w:color w:val="000000"/>
                  <w:sz w:val="18"/>
                  <w:szCs w:val="18"/>
                  <w:highlight w:val="yellow"/>
                  <w:rPrChange w:id="813" w:author=" " w:date="2019-01-16T14:00:00Z">
                    <w:rPr>
                      <w:rFonts w:ascii="微软雅黑" w:eastAsia="微软雅黑" w:hAnsi="微软雅黑" w:cs="微软雅黑" w:hint="eastAsia"/>
                      <w:color w:val="000000"/>
                      <w:sz w:val="18"/>
                      <w:szCs w:val="18"/>
                    </w:rPr>
                  </w:rPrChange>
                </w:rPr>
                <w:t>通过</w:t>
              </w:r>
            </w:ins>
          </w:p>
        </w:tc>
        <w:tc>
          <w:tcPr>
            <w:tcW w:w="3000" w:type="dxa"/>
          </w:tcPr>
          <w:p w14:paraId="13E42BB4" w14:textId="597B0B40" w:rsidR="004D4A1A" w:rsidRPr="00A668C8" w:rsidRDefault="004D4A1A" w:rsidP="00E179DB">
            <w:pPr>
              <w:widowControl/>
              <w:jc w:val="left"/>
              <w:rPr>
                <w:ins w:id="814" w:author="张达闻" w:date="2018-12-25T22:37:00Z"/>
                <w:rFonts w:ascii="微软雅黑" w:eastAsia="微软雅黑" w:hAnsi="微软雅黑" w:cs="微软雅黑"/>
                <w:color w:val="000000"/>
                <w:sz w:val="18"/>
                <w:szCs w:val="18"/>
                <w:highlight w:val="yellow"/>
                <w:rPrChange w:id="815" w:author=" " w:date="2019-01-16T14:00:00Z">
                  <w:rPr>
                    <w:ins w:id="816" w:author="张达闻" w:date="2018-12-25T22:37:00Z"/>
                    <w:rFonts w:ascii="微软雅黑" w:eastAsia="微软雅黑" w:hAnsi="微软雅黑" w:cs="微软雅黑"/>
                    <w:color w:val="000000"/>
                    <w:sz w:val="18"/>
                    <w:szCs w:val="18"/>
                  </w:rPr>
                </w:rPrChange>
              </w:rPr>
            </w:pPr>
            <w:ins w:id="817" w:author="张达闻" w:date="2018-12-25T22:38:00Z">
              <w:r w:rsidRPr="00A668C8">
                <w:rPr>
                  <w:rFonts w:ascii="微软雅黑" w:eastAsia="微软雅黑" w:hAnsi="微软雅黑" w:cs="微软雅黑" w:hint="eastAsia"/>
                  <w:color w:val="000000"/>
                  <w:sz w:val="18"/>
                  <w:szCs w:val="18"/>
                  <w:highlight w:val="yellow"/>
                  <w:rPrChange w:id="818" w:author=" " w:date="2019-01-16T14:00:00Z">
                    <w:rPr>
                      <w:rFonts w:ascii="微软雅黑" w:eastAsia="微软雅黑" w:hAnsi="微软雅黑" w:cs="微软雅黑" w:hint="eastAsia"/>
                      <w:color w:val="000000"/>
                      <w:sz w:val="18"/>
                      <w:szCs w:val="18"/>
                    </w:rPr>
                  </w:rPrChange>
                </w:rPr>
                <w:t>点击通过时展示建议期数、建议额度、备注</w:t>
              </w:r>
            </w:ins>
            <w:ins w:id="819" w:author="张达闻" w:date="2018-12-25T22:39:00Z">
              <w:r w:rsidRPr="00A668C8">
                <w:rPr>
                  <w:rFonts w:ascii="微软雅黑" w:eastAsia="微软雅黑" w:hAnsi="微软雅黑" w:cs="微软雅黑" w:hint="eastAsia"/>
                  <w:color w:val="000000"/>
                  <w:sz w:val="18"/>
                  <w:szCs w:val="18"/>
                  <w:highlight w:val="yellow"/>
                  <w:rPrChange w:id="820" w:author=" " w:date="2019-01-16T14:00:00Z">
                    <w:rPr>
                      <w:rFonts w:ascii="微软雅黑" w:eastAsia="微软雅黑" w:hAnsi="微软雅黑" w:cs="微软雅黑" w:hint="eastAsia"/>
                      <w:color w:val="000000"/>
                      <w:sz w:val="18"/>
                      <w:szCs w:val="18"/>
                    </w:rPr>
                  </w:rPrChange>
                </w:rPr>
                <w:t>信息。建议期数默认展示额度节点所给的期数，建议额度默认展示额度节点给的额度。</w:t>
              </w:r>
            </w:ins>
          </w:p>
        </w:tc>
        <w:tc>
          <w:tcPr>
            <w:tcW w:w="3209" w:type="dxa"/>
          </w:tcPr>
          <w:p w14:paraId="336D5B9A" w14:textId="77777777" w:rsidR="004D4A1A" w:rsidRDefault="004D4A1A" w:rsidP="00E179DB">
            <w:pPr>
              <w:pStyle w:val="Axure"/>
              <w:rPr>
                <w:ins w:id="821" w:author="张达闻" w:date="2018-12-25T22:37:00Z"/>
                <w:rFonts w:ascii="微软雅黑" w:eastAsia="微软雅黑" w:hAnsi="微软雅黑" w:cs="微软雅黑"/>
                <w:sz w:val="18"/>
                <w:szCs w:val="18"/>
              </w:rPr>
            </w:pPr>
          </w:p>
        </w:tc>
        <w:tc>
          <w:tcPr>
            <w:tcW w:w="1712" w:type="dxa"/>
          </w:tcPr>
          <w:p w14:paraId="055FFA2A" w14:textId="77777777" w:rsidR="004D4A1A" w:rsidRDefault="004D4A1A" w:rsidP="00E179DB">
            <w:pPr>
              <w:widowControl/>
              <w:jc w:val="left"/>
              <w:rPr>
                <w:ins w:id="822" w:author="张达闻" w:date="2018-12-25T22:37:00Z"/>
                <w:rFonts w:ascii="微软雅黑" w:eastAsia="微软雅黑" w:hAnsi="微软雅黑" w:cs="宋体"/>
                <w:bCs/>
                <w:kern w:val="0"/>
                <w:sz w:val="18"/>
                <w:szCs w:val="18"/>
              </w:rPr>
            </w:pPr>
          </w:p>
        </w:tc>
      </w:tr>
      <w:tr w:rsidR="004D4A1A" w14:paraId="3C2D4C96"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823" w:author="张达闻" w:date="2018-12-25T22:37:00Z"/>
        </w:trPr>
        <w:tc>
          <w:tcPr>
            <w:tcW w:w="802" w:type="dxa"/>
          </w:tcPr>
          <w:p w14:paraId="5F28F184" w14:textId="77777777" w:rsidR="004D4A1A" w:rsidRDefault="004D4A1A" w:rsidP="00E179DB">
            <w:pPr>
              <w:widowControl/>
              <w:jc w:val="center"/>
              <w:rPr>
                <w:ins w:id="824" w:author="张达闻" w:date="2018-12-25T22:37:00Z"/>
                <w:rFonts w:ascii="微软雅黑" w:eastAsia="微软雅黑" w:hAnsi="微软雅黑" w:cs="宋体"/>
                <w:bCs/>
                <w:kern w:val="0"/>
                <w:sz w:val="18"/>
                <w:szCs w:val="18"/>
              </w:rPr>
            </w:pPr>
            <w:ins w:id="825" w:author="张达闻" w:date="2018-12-25T22:37:00Z">
              <w:r>
                <w:rPr>
                  <w:rFonts w:ascii="微软雅黑" w:eastAsia="微软雅黑" w:hAnsi="微软雅黑" w:cs="宋体" w:hint="eastAsia"/>
                  <w:bCs/>
                  <w:kern w:val="0"/>
                  <w:sz w:val="18"/>
                  <w:szCs w:val="18"/>
                </w:rPr>
                <w:t>2</w:t>
              </w:r>
            </w:ins>
          </w:p>
        </w:tc>
        <w:tc>
          <w:tcPr>
            <w:tcW w:w="1309" w:type="dxa"/>
            <w:gridSpan w:val="2"/>
          </w:tcPr>
          <w:p w14:paraId="40C63C6E" w14:textId="2F1AF174" w:rsidR="004D4A1A" w:rsidRDefault="004D4A1A" w:rsidP="00E179DB">
            <w:pPr>
              <w:widowControl/>
              <w:jc w:val="left"/>
              <w:rPr>
                <w:ins w:id="826" w:author="张达闻" w:date="2018-12-25T22:37:00Z"/>
                <w:rFonts w:ascii="微软雅黑" w:eastAsia="微软雅黑" w:hAnsi="微软雅黑" w:cs="微软雅黑"/>
                <w:color w:val="000000"/>
                <w:sz w:val="18"/>
                <w:szCs w:val="18"/>
              </w:rPr>
            </w:pPr>
            <w:ins w:id="827" w:author="张达闻" w:date="2018-12-25T22:39:00Z">
              <w:r>
                <w:rPr>
                  <w:rFonts w:ascii="微软雅黑" w:eastAsia="微软雅黑" w:hAnsi="微软雅黑" w:cs="微软雅黑" w:hint="eastAsia"/>
                  <w:color w:val="000000"/>
                  <w:sz w:val="18"/>
                  <w:szCs w:val="18"/>
                </w:rPr>
                <w:t>建议期数</w:t>
              </w:r>
            </w:ins>
          </w:p>
        </w:tc>
        <w:tc>
          <w:tcPr>
            <w:tcW w:w="3000" w:type="dxa"/>
          </w:tcPr>
          <w:p w14:paraId="10091BE2" w14:textId="3556976E" w:rsidR="004D4A1A" w:rsidRPr="0036267F" w:rsidRDefault="004D4A1A" w:rsidP="00E179DB">
            <w:pPr>
              <w:widowControl/>
              <w:jc w:val="left"/>
              <w:rPr>
                <w:ins w:id="828" w:author="张达闻" w:date="2018-12-25T22:37:00Z"/>
                <w:rFonts w:ascii="微软雅黑" w:eastAsia="微软雅黑" w:hAnsi="微软雅黑" w:cs="微软雅黑"/>
                <w:color w:val="000000"/>
                <w:sz w:val="18"/>
                <w:szCs w:val="18"/>
                <w:highlight w:val="red"/>
                <w:rPrChange w:id="829" w:author=" " w:date="2018-12-29T10:45:00Z">
                  <w:rPr>
                    <w:ins w:id="830" w:author="张达闻" w:date="2018-12-25T22:37:00Z"/>
                    <w:rFonts w:ascii="微软雅黑" w:eastAsia="微软雅黑" w:hAnsi="微软雅黑" w:cs="微软雅黑"/>
                    <w:color w:val="000000"/>
                    <w:sz w:val="18"/>
                    <w:szCs w:val="18"/>
                  </w:rPr>
                </w:rPrChange>
              </w:rPr>
            </w:pPr>
            <w:ins w:id="831" w:author="张达闻" w:date="2018-12-25T22:39:00Z">
              <w:r w:rsidRPr="0036267F">
                <w:rPr>
                  <w:rFonts w:ascii="微软雅黑" w:eastAsia="微软雅黑" w:hAnsi="微软雅黑" w:cs="微软雅黑" w:hint="eastAsia"/>
                  <w:color w:val="000000"/>
                  <w:sz w:val="18"/>
                  <w:szCs w:val="18"/>
                  <w:highlight w:val="red"/>
                  <w:rPrChange w:id="832" w:author=" " w:date="2018-12-29T10:45:00Z">
                    <w:rPr>
                      <w:rFonts w:ascii="微软雅黑" w:eastAsia="微软雅黑" w:hAnsi="微软雅黑" w:cs="微软雅黑" w:hint="eastAsia"/>
                      <w:color w:val="000000"/>
                      <w:sz w:val="18"/>
                      <w:szCs w:val="18"/>
                    </w:rPr>
                  </w:rPrChange>
                </w:rPr>
                <w:t>下拉框选择</w:t>
              </w:r>
            </w:ins>
            <w:ins w:id="833" w:author="张达闻" w:date="2018-12-25T22:40:00Z">
              <w:r w:rsidRPr="0036267F">
                <w:rPr>
                  <w:rFonts w:ascii="微软雅黑" w:eastAsia="微软雅黑" w:hAnsi="微软雅黑" w:cs="微软雅黑" w:hint="eastAsia"/>
                  <w:color w:val="000000"/>
                  <w:sz w:val="18"/>
                  <w:szCs w:val="18"/>
                  <w:highlight w:val="red"/>
                  <w:rPrChange w:id="834" w:author=" " w:date="2018-12-29T10:45:00Z">
                    <w:rPr>
                      <w:rFonts w:ascii="微软雅黑" w:eastAsia="微软雅黑" w:hAnsi="微软雅黑" w:cs="微软雅黑" w:hint="eastAsia"/>
                      <w:color w:val="000000"/>
                      <w:sz w:val="18"/>
                      <w:szCs w:val="18"/>
                    </w:rPr>
                  </w:rPrChange>
                </w:rPr>
                <w:t>包含（</w:t>
              </w:r>
              <w:r w:rsidRPr="0036267F">
                <w:rPr>
                  <w:rFonts w:ascii="微软雅黑" w:eastAsia="微软雅黑" w:hAnsi="微软雅黑" w:cs="微软雅黑"/>
                  <w:color w:val="000000"/>
                  <w:sz w:val="18"/>
                  <w:szCs w:val="18"/>
                  <w:highlight w:val="red"/>
                  <w:rPrChange w:id="835" w:author=" " w:date="2018-12-29T10:45:00Z">
                    <w:rPr>
                      <w:rFonts w:ascii="微软雅黑" w:eastAsia="微软雅黑" w:hAnsi="微软雅黑" w:cs="微软雅黑"/>
                      <w:color w:val="000000"/>
                      <w:sz w:val="18"/>
                      <w:szCs w:val="18"/>
                    </w:rPr>
                  </w:rPrChange>
                </w:rPr>
                <w:t>7）</w:t>
              </w:r>
            </w:ins>
          </w:p>
        </w:tc>
        <w:tc>
          <w:tcPr>
            <w:tcW w:w="3209" w:type="dxa"/>
          </w:tcPr>
          <w:p w14:paraId="487F715C" w14:textId="77777777" w:rsidR="004D4A1A" w:rsidRDefault="004D4A1A" w:rsidP="00E179DB">
            <w:pPr>
              <w:pStyle w:val="Axure"/>
              <w:rPr>
                <w:ins w:id="836" w:author="张达闻" w:date="2018-12-25T22:37:00Z"/>
                <w:rFonts w:ascii="微软雅黑" w:eastAsia="微软雅黑" w:hAnsi="微软雅黑" w:cs="微软雅黑"/>
                <w:sz w:val="18"/>
                <w:szCs w:val="18"/>
              </w:rPr>
            </w:pPr>
          </w:p>
        </w:tc>
        <w:tc>
          <w:tcPr>
            <w:tcW w:w="1712" w:type="dxa"/>
          </w:tcPr>
          <w:p w14:paraId="5C2CC278" w14:textId="77777777" w:rsidR="004D4A1A" w:rsidRDefault="004D4A1A" w:rsidP="00E179DB">
            <w:pPr>
              <w:widowControl/>
              <w:jc w:val="left"/>
              <w:rPr>
                <w:ins w:id="837" w:author="张达闻" w:date="2018-12-25T22:37:00Z"/>
                <w:rFonts w:ascii="微软雅黑" w:eastAsia="微软雅黑" w:hAnsi="微软雅黑" w:cs="宋体"/>
                <w:bCs/>
                <w:kern w:val="0"/>
                <w:sz w:val="18"/>
                <w:szCs w:val="18"/>
              </w:rPr>
            </w:pPr>
          </w:p>
        </w:tc>
      </w:tr>
      <w:tr w:rsidR="004D4A1A" w:rsidRPr="004D4A1A" w14:paraId="50607437"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838" w:author="张达闻" w:date="2018-12-25T22:37:00Z"/>
        </w:trPr>
        <w:tc>
          <w:tcPr>
            <w:tcW w:w="802" w:type="dxa"/>
          </w:tcPr>
          <w:p w14:paraId="30DFEBE9" w14:textId="77777777" w:rsidR="004D4A1A" w:rsidRDefault="004D4A1A" w:rsidP="00E179DB">
            <w:pPr>
              <w:widowControl/>
              <w:jc w:val="center"/>
              <w:rPr>
                <w:ins w:id="839" w:author="张达闻" w:date="2018-12-25T22:37:00Z"/>
                <w:rFonts w:ascii="微软雅黑" w:eastAsia="微软雅黑" w:hAnsi="微软雅黑" w:cs="宋体"/>
                <w:bCs/>
                <w:kern w:val="0"/>
                <w:sz w:val="18"/>
                <w:szCs w:val="18"/>
              </w:rPr>
            </w:pPr>
            <w:ins w:id="840" w:author="张达闻" w:date="2018-12-25T22:37:00Z">
              <w:r>
                <w:rPr>
                  <w:rFonts w:ascii="微软雅黑" w:eastAsia="微软雅黑" w:hAnsi="微软雅黑" w:cs="宋体" w:hint="eastAsia"/>
                  <w:bCs/>
                  <w:kern w:val="0"/>
                  <w:sz w:val="18"/>
                  <w:szCs w:val="18"/>
                </w:rPr>
                <w:t>3</w:t>
              </w:r>
            </w:ins>
          </w:p>
        </w:tc>
        <w:tc>
          <w:tcPr>
            <w:tcW w:w="1309" w:type="dxa"/>
            <w:gridSpan w:val="2"/>
          </w:tcPr>
          <w:p w14:paraId="196A262F" w14:textId="103CCAC6" w:rsidR="004D4A1A" w:rsidRDefault="004D4A1A" w:rsidP="00E179DB">
            <w:pPr>
              <w:widowControl/>
              <w:jc w:val="left"/>
              <w:rPr>
                <w:ins w:id="841" w:author="张达闻" w:date="2018-12-25T22:37:00Z"/>
                <w:rFonts w:ascii="微软雅黑" w:eastAsia="微软雅黑" w:hAnsi="微软雅黑" w:cs="微软雅黑"/>
                <w:color w:val="000000"/>
                <w:sz w:val="18"/>
                <w:szCs w:val="18"/>
              </w:rPr>
            </w:pPr>
            <w:ins w:id="842" w:author="张达闻" w:date="2018-12-25T22:40:00Z">
              <w:r>
                <w:rPr>
                  <w:rFonts w:ascii="微软雅黑" w:eastAsia="微软雅黑" w:hAnsi="微软雅黑" w:cs="微软雅黑" w:hint="eastAsia"/>
                  <w:color w:val="000000"/>
                  <w:sz w:val="18"/>
                  <w:szCs w:val="18"/>
                </w:rPr>
                <w:t>建议额度</w:t>
              </w:r>
            </w:ins>
          </w:p>
        </w:tc>
        <w:tc>
          <w:tcPr>
            <w:tcW w:w="3000" w:type="dxa"/>
          </w:tcPr>
          <w:p w14:paraId="18479911" w14:textId="3A6C6612" w:rsidR="004D4A1A" w:rsidRPr="0036267F" w:rsidRDefault="004D4A1A" w:rsidP="00E179DB">
            <w:pPr>
              <w:widowControl/>
              <w:jc w:val="left"/>
              <w:rPr>
                <w:ins w:id="843" w:author="张达闻" w:date="2018-12-25T22:37:00Z"/>
                <w:rFonts w:ascii="微软雅黑" w:eastAsia="微软雅黑" w:hAnsi="微软雅黑" w:cs="微软雅黑"/>
                <w:color w:val="000000"/>
                <w:sz w:val="18"/>
                <w:szCs w:val="18"/>
                <w:highlight w:val="red"/>
                <w:rPrChange w:id="844" w:author=" " w:date="2018-12-29T10:45:00Z">
                  <w:rPr>
                    <w:ins w:id="845" w:author="张达闻" w:date="2018-12-25T22:37:00Z"/>
                    <w:rFonts w:ascii="微软雅黑" w:eastAsia="微软雅黑" w:hAnsi="微软雅黑" w:cs="微软雅黑"/>
                    <w:color w:val="000000"/>
                    <w:sz w:val="18"/>
                    <w:szCs w:val="18"/>
                  </w:rPr>
                </w:rPrChange>
              </w:rPr>
            </w:pPr>
            <w:ins w:id="846" w:author="张达闻" w:date="2018-12-25T22:40:00Z">
              <w:r w:rsidRPr="0036267F">
                <w:rPr>
                  <w:rFonts w:ascii="微软雅黑" w:eastAsia="微软雅黑" w:hAnsi="微软雅黑" w:cs="微软雅黑" w:hint="eastAsia"/>
                  <w:color w:val="000000"/>
                  <w:sz w:val="18"/>
                  <w:szCs w:val="18"/>
                  <w:highlight w:val="red"/>
                  <w:rPrChange w:id="847" w:author=" " w:date="2018-12-29T10:45:00Z">
                    <w:rPr>
                      <w:rFonts w:ascii="微软雅黑" w:eastAsia="微软雅黑" w:hAnsi="微软雅黑" w:cs="微软雅黑" w:hint="eastAsia"/>
                      <w:color w:val="000000"/>
                      <w:sz w:val="18"/>
                      <w:szCs w:val="18"/>
                    </w:rPr>
                  </w:rPrChange>
                </w:rPr>
                <w:t>下拉框选择包含（</w:t>
              </w:r>
              <w:r w:rsidRPr="0036267F">
                <w:rPr>
                  <w:rFonts w:ascii="微软雅黑" w:eastAsia="微软雅黑" w:hAnsi="微软雅黑" w:cs="微软雅黑"/>
                  <w:color w:val="000000"/>
                  <w:sz w:val="18"/>
                  <w:szCs w:val="18"/>
                  <w:highlight w:val="red"/>
                  <w:rPrChange w:id="848" w:author=" " w:date="2018-12-29T10:45:00Z">
                    <w:rPr>
                      <w:rFonts w:ascii="微软雅黑" w:eastAsia="微软雅黑" w:hAnsi="微软雅黑" w:cs="微软雅黑"/>
                      <w:color w:val="000000"/>
                      <w:sz w:val="18"/>
                      <w:szCs w:val="18"/>
                    </w:rPr>
                  </w:rPrChange>
                </w:rPr>
                <w:t>700</w:t>
              </w:r>
              <w:r w:rsidRPr="0036267F">
                <w:rPr>
                  <w:rFonts w:ascii="微软雅黑" w:eastAsia="微软雅黑" w:hAnsi="微软雅黑" w:cs="微软雅黑" w:hint="eastAsia"/>
                  <w:color w:val="000000"/>
                  <w:sz w:val="18"/>
                  <w:szCs w:val="18"/>
                  <w:highlight w:val="red"/>
                  <w:rPrChange w:id="849" w:author=" " w:date="2018-12-29T10:45:00Z">
                    <w:rPr>
                      <w:rFonts w:ascii="微软雅黑" w:eastAsia="微软雅黑" w:hAnsi="微软雅黑" w:cs="微软雅黑" w:hint="eastAsia"/>
                      <w:color w:val="000000"/>
                      <w:sz w:val="18"/>
                      <w:szCs w:val="18"/>
                    </w:rPr>
                  </w:rPrChange>
                </w:rPr>
                <w:t>、</w:t>
              </w:r>
              <w:r w:rsidRPr="0036267F">
                <w:rPr>
                  <w:rFonts w:ascii="微软雅黑" w:eastAsia="微软雅黑" w:hAnsi="微软雅黑" w:cs="微软雅黑"/>
                  <w:color w:val="000000"/>
                  <w:sz w:val="18"/>
                  <w:szCs w:val="18"/>
                  <w:highlight w:val="red"/>
                  <w:rPrChange w:id="850" w:author=" " w:date="2018-12-29T10:45:00Z">
                    <w:rPr>
                      <w:rFonts w:ascii="微软雅黑" w:eastAsia="微软雅黑" w:hAnsi="微软雅黑" w:cs="微软雅黑"/>
                      <w:color w:val="000000"/>
                      <w:sz w:val="18"/>
                      <w:szCs w:val="18"/>
                    </w:rPr>
                  </w:rPrChange>
                </w:rPr>
                <w:t>1000</w:t>
              </w:r>
              <w:r w:rsidRPr="0036267F">
                <w:rPr>
                  <w:rFonts w:ascii="微软雅黑" w:eastAsia="微软雅黑" w:hAnsi="微软雅黑" w:cs="微软雅黑" w:hint="eastAsia"/>
                  <w:color w:val="000000"/>
                  <w:sz w:val="18"/>
                  <w:szCs w:val="18"/>
                  <w:highlight w:val="red"/>
                  <w:rPrChange w:id="851" w:author=" " w:date="2018-12-29T10:45:00Z">
                    <w:rPr>
                      <w:rFonts w:ascii="微软雅黑" w:eastAsia="微软雅黑" w:hAnsi="微软雅黑" w:cs="微软雅黑" w:hint="eastAsia"/>
                      <w:color w:val="000000"/>
                      <w:sz w:val="18"/>
                      <w:szCs w:val="18"/>
                    </w:rPr>
                  </w:rPrChange>
                </w:rPr>
                <w:t>、</w:t>
              </w:r>
              <w:r w:rsidRPr="0036267F">
                <w:rPr>
                  <w:rFonts w:ascii="微软雅黑" w:eastAsia="微软雅黑" w:hAnsi="微软雅黑" w:cs="微软雅黑"/>
                  <w:color w:val="000000"/>
                  <w:sz w:val="18"/>
                  <w:szCs w:val="18"/>
                  <w:highlight w:val="red"/>
                  <w:rPrChange w:id="852" w:author=" " w:date="2018-12-29T10:45:00Z">
                    <w:rPr>
                      <w:rFonts w:ascii="微软雅黑" w:eastAsia="微软雅黑" w:hAnsi="微软雅黑" w:cs="微软雅黑"/>
                      <w:color w:val="000000"/>
                      <w:sz w:val="18"/>
                      <w:szCs w:val="18"/>
                    </w:rPr>
                  </w:rPrChange>
                </w:rPr>
                <w:t>1200</w:t>
              </w:r>
              <w:r w:rsidRPr="0036267F">
                <w:rPr>
                  <w:rFonts w:ascii="微软雅黑" w:eastAsia="微软雅黑" w:hAnsi="微软雅黑" w:cs="微软雅黑" w:hint="eastAsia"/>
                  <w:color w:val="000000"/>
                  <w:sz w:val="18"/>
                  <w:szCs w:val="18"/>
                  <w:highlight w:val="red"/>
                  <w:rPrChange w:id="853" w:author=" " w:date="2018-12-29T10:45:00Z">
                    <w:rPr>
                      <w:rFonts w:ascii="微软雅黑" w:eastAsia="微软雅黑" w:hAnsi="微软雅黑" w:cs="微软雅黑" w:hint="eastAsia"/>
                      <w:color w:val="000000"/>
                      <w:sz w:val="18"/>
                      <w:szCs w:val="18"/>
                    </w:rPr>
                  </w:rPrChange>
                </w:rPr>
                <w:t>、</w:t>
              </w:r>
              <w:r w:rsidRPr="0036267F">
                <w:rPr>
                  <w:rFonts w:ascii="微软雅黑" w:eastAsia="微软雅黑" w:hAnsi="微软雅黑" w:cs="微软雅黑"/>
                  <w:color w:val="000000"/>
                  <w:sz w:val="18"/>
                  <w:szCs w:val="18"/>
                  <w:highlight w:val="red"/>
                  <w:rPrChange w:id="854" w:author=" " w:date="2018-12-29T10:45:00Z">
                    <w:rPr>
                      <w:rFonts w:ascii="微软雅黑" w:eastAsia="微软雅黑" w:hAnsi="微软雅黑" w:cs="微软雅黑"/>
                      <w:color w:val="000000"/>
                      <w:sz w:val="18"/>
                      <w:szCs w:val="18"/>
                    </w:rPr>
                  </w:rPrChange>
                </w:rPr>
                <w:t>1500</w:t>
              </w:r>
              <w:r w:rsidRPr="0036267F">
                <w:rPr>
                  <w:rFonts w:ascii="微软雅黑" w:eastAsia="微软雅黑" w:hAnsi="微软雅黑" w:cs="微软雅黑" w:hint="eastAsia"/>
                  <w:color w:val="000000"/>
                  <w:sz w:val="18"/>
                  <w:szCs w:val="18"/>
                  <w:highlight w:val="red"/>
                  <w:rPrChange w:id="855" w:author=" " w:date="2018-12-29T10:45:00Z">
                    <w:rPr>
                      <w:rFonts w:ascii="微软雅黑" w:eastAsia="微软雅黑" w:hAnsi="微软雅黑" w:cs="微软雅黑" w:hint="eastAsia"/>
                      <w:color w:val="000000"/>
                      <w:sz w:val="18"/>
                      <w:szCs w:val="18"/>
                    </w:rPr>
                  </w:rPrChange>
                </w:rPr>
                <w:t>）</w:t>
              </w:r>
            </w:ins>
          </w:p>
        </w:tc>
        <w:tc>
          <w:tcPr>
            <w:tcW w:w="3209" w:type="dxa"/>
          </w:tcPr>
          <w:p w14:paraId="0DC7D94D" w14:textId="77777777" w:rsidR="004D4A1A" w:rsidRDefault="004D4A1A" w:rsidP="00E179DB">
            <w:pPr>
              <w:pStyle w:val="Axure"/>
              <w:rPr>
                <w:ins w:id="856" w:author="张达闻" w:date="2018-12-25T22:37:00Z"/>
                <w:rFonts w:ascii="微软雅黑" w:eastAsia="微软雅黑" w:hAnsi="微软雅黑" w:cs="微软雅黑"/>
                <w:sz w:val="18"/>
                <w:szCs w:val="18"/>
              </w:rPr>
            </w:pPr>
          </w:p>
        </w:tc>
        <w:tc>
          <w:tcPr>
            <w:tcW w:w="1712" w:type="dxa"/>
          </w:tcPr>
          <w:p w14:paraId="46E81452" w14:textId="0EF011FA" w:rsidR="004D4A1A" w:rsidRDefault="004D4A1A" w:rsidP="00E179DB">
            <w:pPr>
              <w:widowControl/>
              <w:jc w:val="left"/>
              <w:rPr>
                <w:ins w:id="857" w:author="张达闻" w:date="2018-12-25T22:37:00Z"/>
                <w:rFonts w:ascii="微软雅黑" w:eastAsia="微软雅黑" w:hAnsi="微软雅黑" w:cs="宋体"/>
                <w:bCs/>
                <w:kern w:val="0"/>
                <w:sz w:val="18"/>
                <w:szCs w:val="18"/>
              </w:rPr>
            </w:pPr>
          </w:p>
        </w:tc>
      </w:tr>
      <w:tr w:rsidR="004D4A1A" w:rsidRPr="004D4A1A" w14:paraId="3765F0C3"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858" w:author="张达闻" w:date="2018-12-25T22:40:00Z"/>
        </w:trPr>
        <w:tc>
          <w:tcPr>
            <w:tcW w:w="802" w:type="dxa"/>
          </w:tcPr>
          <w:p w14:paraId="480C6FE9" w14:textId="56235636" w:rsidR="004D4A1A" w:rsidRDefault="004D4A1A" w:rsidP="00E179DB">
            <w:pPr>
              <w:widowControl/>
              <w:jc w:val="center"/>
              <w:rPr>
                <w:ins w:id="859" w:author="张达闻" w:date="2018-12-25T22:40:00Z"/>
                <w:rFonts w:ascii="微软雅黑" w:eastAsia="微软雅黑" w:hAnsi="微软雅黑" w:cs="宋体"/>
                <w:bCs/>
                <w:kern w:val="0"/>
                <w:sz w:val="18"/>
                <w:szCs w:val="18"/>
              </w:rPr>
            </w:pPr>
            <w:ins w:id="860" w:author="张达闻" w:date="2018-12-25T22:40:00Z">
              <w:r>
                <w:rPr>
                  <w:rFonts w:ascii="微软雅黑" w:eastAsia="微软雅黑" w:hAnsi="微软雅黑" w:cs="宋体" w:hint="eastAsia"/>
                  <w:bCs/>
                  <w:kern w:val="0"/>
                  <w:sz w:val="18"/>
                  <w:szCs w:val="18"/>
                </w:rPr>
                <w:t>4</w:t>
              </w:r>
            </w:ins>
          </w:p>
        </w:tc>
        <w:tc>
          <w:tcPr>
            <w:tcW w:w="1309" w:type="dxa"/>
            <w:gridSpan w:val="2"/>
          </w:tcPr>
          <w:p w14:paraId="202E0EB8" w14:textId="765CDEE5" w:rsidR="004D4A1A" w:rsidRDefault="004D4A1A" w:rsidP="00E179DB">
            <w:pPr>
              <w:widowControl/>
              <w:jc w:val="left"/>
              <w:rPr>
                <w:ins w:id="861" w:author="张达闻" w:date="2018-12-25T22:40:00Z"/>
                <w:rFonts w:ascii="微软雅黑" w:eastAsia="微软雅黑" w:hAnsi="微软雅黑" w:cs="微软雅黑"/>
                <w:color w:val="000000"/>
                <w:sz w:val="18"/>
                <w:szCs w:val="18"/>
              </w:rPr>
            </w:pPr>
            <w:ins w:id="862" w:author="张达闻" w:date="2018-12-25T22:40:00Z">
              <w:r>
                <w:rPr>
                  <w:rFonts w:ascii="微软雅黑" w:eastAsia="微软雅黑" w:hAnsi="微软雅黑" w:cs="微软雅黑" w:hint="eastAsia"/>
                  <w:color w:val="000000"/>
                  <w:sz w:val="18"/>
                  <w:szCs w:val="18"/>
                </w:rPr>
                <w:t>备注信息</w:t>
              </w:r>
            </w:ins>
          </w:p>
        </w:tc>
        <w:tc>
          <w:tcPr>
            <w:tcW w:w="3000" w:type="dxa"/>
          </w:tcPr>
          <w:p w14:paraId="21F770DA" w14:textId="682500DC" w:rsidR="004D4A1A" w:rsidRDefault="004D4A1A" w:rsidP="00E179DB">
            <w:pPr>
              <w:widowControl/>
              <w:jc w:val="left"/>
              <w:rPr>
                <w:ins w:id="863" w:author="张达闻" w:date="2018-12-25T22:40:00Z"/>
                <w:rFonts w:ascii="微软雅黑" w:eastAsia="微软雅黑" w:hAnsi="微软雅黑" w:cs="微软雅黑"/>
                <w:color w:val="000000"/>
                <w:sz w:val="18"/>
                <w:szCs w:val="18"/>
              </w:rPr>
            </w:pPr>
            <w:ins w:id="864" w:author="张达闻" w:date="2018-12-25T22:40:00Z">
              <w:r>
                <w:rPr>
                  <w:rFonts w:ascii="微软雅黑" w:eastAsia="微软雅黑" w:hAnsi="微软雅黑" w:cs="微软雅黑" w:hint="eastAsia"/>
                  <w:color w:val="000000"/>
                  <w:sz w:val="18"/>
                  <w:szCs w:val="18"/>
                </w:rPr>
                <w:t>备注信息填写不超过2</w:t>
              </w:r>
              <w:r>
                <w:rPr>
                  <w:rFonts w:ascii="微软雅黑" w:eastAsia="微软雅黑" w:hAnsi="微软雅黑" w:cs="微软雅黑"/>
                  <w:color w:val="000000"/>
                  <w:sz w:val="18"/>
                  <w:szCs w:val="18"/>
                </w:rPr>
                <w:t>00</w:t>
              </w:r>
              <w:r>
                <w:rPr>
                  <w:rFonts w:ascii="微软雅黑" w:eastAsia="微软雅黑" w:hAnsi="微软雅黑" w:cs="微软雅黑" w:hint="eastAsia"/>
                  <w:color w:val="000000"/>
                  <w:sz w:val="18"/>
                  <w:szCs w:val="18"/>
                </w:rPr>
                <w:t>个字符，</w:t>
              </w:r>
            </w:ins>
            <w:ins w:id="865" w:author="张达闻" w:date="2018-12-25T22:41:00Z">
              <w:r>
                <w:rPr>
                  <w:rFonts w:ascii="微软雅黑" w:eastAsia="微软雅黑" w:hAnsi="微软雅黑" w:cs="微软雅黑" w:hint="eastAsia"/>
                  <w:color w:val="000000"/>
                  <w:sz w:val="18"/>
                  <w:szCs w:val="18"/>
                </w:rPr>
                <w:t>点击保存后储存，再为提交最终结果前都可以进行更改，需要进行返显。</w:t>
              </w:r>
            </w:ins>
          </w:p>
        </w:tc>
        <w:tc>
          <w:tcPr>
            <w:tcW w:w="3209" w:type="dxa"/>
          </w:tcPr>
          <w:p w14:paraId="2CB12407" w14:textId="77777777" w:rsidR="004D4A1A" w:rsidRDefault="004D4A1A" w:rsidP="00E179DB">
            <w:pPr>
              <w:pStyle w:val="Axure"/>
              <w:rPr>
                <w:ins w:id="866" w:author="张达闻" w:date="2018-12-25T22:40:00Z"/>
                <w:rFonts w:ascii="微软雅黑" w:eastAsia="微软雅黑" w:hAnsi="微软雅黑" w:cs="微软雅黑"/>
                <w:sz w:val="18"/>
                <w:szCs w:val="18"/>
              </w:rPr>
            </w:pPr>
          </w:p>
        </w:tc>
        <w:tc>
          <w:tcPr>
            <w:tcW w:w="1712" w:type="dxa"/>
          </w:tcPr>
          <w:p w14:paraId="22BFE94D" w14:textId="41F1A1F6" w:rsidR="004D4A1A" w:rsidRDefault="004D4A1A" w:rsidP="00E179DB">
            <w:pPr>
              <w:widowControl/>
              <w:jc w:val="left"/>
              <w:rPr>
                <w:ins w:id="867" w:author="张达闻" w:date="2018-12-25T22:40:00Z"/>
                <w:rFonts w:ascii="微软雅黑" w:eastAsia="微软雅黑" w:hAnsi="微软雅黑" w:cs="宋体"/>
                <w:bCs/>
                <w:kern w:val="0"/>
                <w:sz w:val="18"/>
                <w:szCs w:val="18"/>
              </w:rPr>
            </w:pPr>
            <w:ins w:id="868" w:author="张达闻" w:date="2018-12-25T22:41:00Z">
              <w:r>
                <w:rPr>
                  <w:rFonts w:ascii="微软雅黑" w:eastAsia="微软雅黑" w:hAnsi="微软雅黑" w:cs="宋体" w:hint="eastAsia"/>
                  <w:bCs/>
                  <w:kern w:val="0"/>
                  <w:sz w:val="18"/>
                  <w:szCs w:val="18"/>
                </w:rPr>
                <w:t>填写超过2</w:t>
              </w:r>
              <w:r>
                <w:rPr>
                  <w:rFonts w:ascii="微软雅黑" w:eastAsia="微软雅黑" w:hAnsi="微软雅黑" w:cs="宋体"/>
                  <w:bCs/>
                  <w:kern w:val="0"/>
                  <w:sz w:val="18"/>
                  <w:szCs w:val="18"/>
                </w:rPr>
                <w:t>00</w:t>
              </w:r>
              <w:r>
                <w:rPr>
                  <w:rFonts w:ascii="微软雅黑" w:eastAsia="微软雅黑" w:hAnsi="微软雅黑" w:cs="宋体" w:hint="eastAsia"/>
                  <w:bCs/>
                  <w:kern w:val="0"/>
                  <w:sz w:val="18"/>
                  <w:szCs w:val="18"/>
                </w:rPr>
                <w:t>个字符，弹出框提示：填写备注信息</w:t>
              </w:r>
            </w:ins>
            <w:ins w:id="869" w:author="张达闻" w:date="2018-12-25T22:42:00Z">
              <w:r>
                <w:rPr>
                  <w:rFonts w:ascii="微软雅黑" w:eastAsia="微软雅黑" w:hAnsi="微软雅黑" w:cs="宋体" w:hint="eastAsia"/>
                  <w:bCs/>
                  <w:kern w:val="0"/>
                  <w:sz w:val="18"/>
                  <w:szCs w:val="18"/>
                </w:rPr>
                <w:t>过多</w:t>
              </w:r>
            </w:ins>
          </w:p>
        </w:tc>
      </w:tr>
      <w:tr w:rsidR="004D4A1A" w:rsidRPr="004D4A1A" w14:paraId="26B9C00E" w14:textId="77777777" w:rsidTr="00E179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870" w:author="张达闻" w:date="2018-12-25T22:43:00Z"/>
        </w:trPr>
        <w:tc>
          <w:tcPr>
            <w:tcW w:w="802" w:type="dxa"/>
          </w:tcPr>
          <w:p w14:paraId="71DCBCAC" w14:textId="23DFB3F9" w:rsidR="004D4A1A" w:rsidRDefault="004D4A1A" w:rsidP="00E179DB">
            <w:pPr>
              <w:widowControl/>
              <w:jc w:val="center"/>
              <w:rPr>
                <w:ins w:id="871" w:author="张达闻" w:date="2018-12-25T22:43:00Z"/>
                <w:rFonts w:ascii="微软雅黑" w:eastAsia="微软雅黑" w:hAnsi="微软雅黑" w:cs="宋体"/>
                <w:bCs/>
                <w:kern w:val="0"/>
                <w:sz w:val="18"/>
                <w:szCs w:val="18"/>
              </w:rPr>
            </w:pPr>
            <w:ins w:id="872" w:author="张达闻" w:date="2018-12-25T22:43:00Z">
              <w:r>
                <w:rPr>
                  <w:rFonts w:ascii="微软雅黑" w:eastAsia="微软雅黑" w:hAnsi="微软雅黑" w:cs="宋体" w:hint="eastAsia"/>
                  <w:bCs/>
                  <w:kern w:val="0"/>
                  <w:sz w:val="18"/>
                  <w:szCs w:val="18"/>
                </w:rPr>
                <w:t>5</w:t>
              </w:r>
            </w:ins>
          </w:p>
        </w:tc>
        <w:tc>
          <w:tcPr>
            <w:tcW w:w="1309" w:type="dxa"/>
            <w:gridSpan w:val="2"/>
          </w:tcPr>
          <w:p w14:paraId="3C3F038D" w14:textId="2B86069F" w:rsidR="004D4A1A" w:rsidRDefault="004D4A1A" w:rsidP="00E179DB">
            <w:pPr>
              <w:widowControl/>
              <w:jc w:val="left"/>
              <w:rPr>
                <w:ins w:id="873" w:author="张达闻" w:date="2018-12-25T22:43:00Z"/>
                <w:rFonts w:ascii="微软雅黑" w:eastAsia="微软雅黑" w:hAnsi="微软雅黑" w:cs="微软雅黑"/>
                <w:color w:val="000000"/>
                <w:sz w:val="18"/>
                <w:szCs w:val="18"/>
              </w:rPr>
            </w:pPr>
            <w:ins w:id="874" w:author="张达闻" w:date="2018-12-25T22:43:00Z">
              <w:r>
                <w:rPr>
                  <w:rFonts w:ascii="微软雅黑" w:eastAsia="微软雅黑" w:hAnsi="微软雅黑" w:cs="微软雅黑" w:hint="eastAsia"/>
                  <w:color w:val="000000"/>
                  <w:sz w:val="18"/>
                  <w:szCs w:val="18"/>
                </w:rPr>
                <w:t>提交按钮</w:t>
              </w:r>
            </w:ins>
          </w:p>
        </w:tc>
        <w:tc>
          <w:tcPr>
            <w:tcW w:w="3000" w:type="dxa"/>
          </w:tcPr>
          <w:p w14:paraId="587815CF" w14:textId="60DDCE12" w:rsidR="004D4A1A" w:rsidRDefault="004D4A1A" w:rsidP="00E179DB">
            <w:pPr>
              <w:widowControl/>
              <w:jc w:val="left"/>
              <w:rPr>
                <w:ins w:id="875" w:author="张达闻" w:date="2018-12-25T22:43:00Z"/>
                <w:rFonts w:ascii="微软雅黑" w:eastAsia="微软雅黑" w:hAnsi="微软雅黑" w:cs="微软雅黑"/>
                <w:color w:val="000000"/>
                <w:sz w:val="18"/>
                <w:szCs w:val="18"/>
              </w:rPr>
            </w:pPr>
            <w:ins w:id="876" w:author="张达闻" w:date="2018-12-25T22:43:00Z">
              <w:r>
                <w:rPr>
                  <w:rFonts w:ascii="微软雅黑" w:eastAsia="微软雅黑" w:hAnsi="微软雅黑" w:cs="微软雅黑" w:hint="eastAsia"/>
                  <w:color w:val="000000"/>
                  <w:sz w:val="18"/>
                  <w:szCs w:val="18"/>
                </w:rPr>
                <w:t>点击后提交审核信息</w:t>
              </w:r>
            </w:ins>
          </w:p>
        </w:tc>
        <w:tc>
          <w:tcPr>
            <w:tcW w:w="3209" w:type="dxa"/>
          </w:tcPr>
          <w:p w14:paraId="11E97B05" w14:textId="4868A56C" w:rsidR="004D4A1A" w:rsidRDefault="004D4A1A" w:rsidP="00E179DB">
            <w:pPr>
              <w:pStyle w:val="Axure"/>
              <w:rPr>
                <w:ins w:id="877" w:author="张达闻" w:date="2018-12-25T22:43:00Z"/>
                <w:rFonts w:ascii="微软雅黑" w:eastAsia="微软雅黑" w:hAnsi="微软雅黑" w:cs="微软雅黑"/>
                <w:sz w:val="18"/>
                <w:szCs w:val="18"/>
              </w:rPr>
            </w:pPr>
            <w:ins w:id="878" w:author="张达闻" w:date="2018-12-25T22:43:00Z">
              <w:r>
                <w:rPr>
                  <w:rFonts w:ascii="微软雅黑" w:eastAsia="微软雅黑" w:hAnsi="微软雅黑" w:cs="微软雅黑" w:hint="eastAsia"/>
                  <w:sz w:val="18"/>
                  <w:szCs w:val="18"/>
                </w:rPr>
                <w:t>点击提交后需要弹出框体展示</w:t>
              </w:r>
            </w:ins>
            <w:ins w:id="879" w:author="张达闻" w:date="2018-12-25T22:44:00Z">
              <w:r>
                <w:rPr>
                  <w:rFonts w:ascii="微软雅黑" w:eastAsia="微软雅黑" w:hAnsi="微软雅黑" w:cs="微软雅黑" w:hint="eastAsia"/>
                  <w:sz w:val="18"/>
                  <w:szCs w:val="18"/>
                </w:rPr>
                <w:t>：审核结果（通过、拒绝）、建议期数、建议额度</w:t>
              </w:r>
            </w:ins>
            <w:ins w:id="880" w:author="张达闻" w:date="2018-12-25T22:46:00Z">
              <w:r w:rsidR="00700117">
                <w:rPr>
                  <w:rFonts w:ascii="微软雅黑" w:eastAsia="微软雅黑" w:hAnsi="微软雅黑" w:cs="微软雅黑" w:hint="eastAsia"/>
                  <w:sz w:val="18"/>
                  <w:szCs w:val="18"/>
                </w:rPr>
                <w:t>。提交并确认成功后关闭该页面。</w:t>
              </w:r>
            </w:ins>
          </w:p>
        </w:tc>
        <w:tc>
          <w:tcPr>
            <w:tcW w:w="1712" w:type="dxa"/>
          </w:tcPr>
          <w:p w14:paraId="452139F8" w14:textId="5B4DC58F" w:rsidR="004D4A1A" w:rsidRDefault="004D4A1A" w:rsidP="00E179DB">
            <w:pPr>
              <w:widowControl/>
              <w:jc w:val="left"/>
              <w:rPr>
                <w:ins w:id="881" w:author="张达闻" w:date="2018-12-25T22:43:00Z"/>
                <w:rFonts w:ascii="微软雅黑" w:eastAsia="微软雅黑" w:hAnsi="微软雅黑" w:cs="宋体"/>
                <w:bCs/>
                <w:kern w:val="0"/>
                <w:sz w:val="18"/>
                <w:szCs w:val="18"/>
              </w:rPr>
            </w:pPr>
            <w:ins w:id="882" w:author="张达闻" w:date="2018-12-25T22:44:00Z">
              <w:r>
                <w:rPr>
                  <w:rFonts w:ascii="微软雅黑" w:eastAsia="微软雅黑" w:hAnsi="微软雅黑" w:cs="宋体" w:hint="eastAsia"/>
                  <w:bCs/>
                  <w:kern w:val="0"/>
                  <w:sz w:val="18"/>
                  <w:szCs w:val="18"/>
                </w:rPr>
                <w:t>只有在通过时才显示建议期数和建议额度。</w:t>
              </w:r>
            </w:ins>
          </w:p>
        </w:tc>
      </w:tr>
    </w:tbl>
    <w:p w14:paraId="75A59541" w14:textId="4CDA0E90" w:rsidR="005E13C0" w:rsidRPr="004D4A1A" w:rsidDel="007D3B1F" w:rsidRDefault="009F7DBA" w:rsidP="00F5377E">
      <w:pPr>
        <w:rPr>
          <w:ins w:id="883" w:author="张达闻" w:date="2018-12-25T21:46:00Z"/>
          <w:del w:id="884" w:author="haha" w:date="2018-12-26T09:41:00Z"/>
        </w:rPr>
      </w:pPr>
      <w:ins w:id="885" w:author="张达闻" w:date="2018-12-25T22:48:00Z">
        <w:r>
          <w:rPr>
            <w:rFonts w:hint="eastAsia"/>
          </w:rPr>
          <w:t>选择拒绝时，逻辑与之前系统相同，必须填写备注</w:t>
        </w:r>
      </w:ins>
      <w:ins w:id="886" w:author="张达闻" w:date="2018-12-25T22:49:00Z">
        <w:r>
          <w:rPr>
            <w:rFonts w:hint="eastAsia"/>
          </w:rPr>
          <w:t>信息。</w:t>
        </w:r>
      </w:ins>
    </w:p>
    <w:p w14:paraId="7F231C8E" w14:textId="77777777" w:rsidR="005E13C0" w:rsidRPr="0019541C" w:rsidDel="007D3B1F" w:rsidRDefault="005E13C0">
      <w:pPr>
        <w:rPr>
          <w:ins w:id="887" w:author="张达闻" w:date="2018-12-25T21:06:00Z"/>
          <w:del w:id="888" w:author="haha" w:date="2018-12-26T09:41:00Z"/>
          <w:b/>
          <w:rPrChange w:id="889" w:author="张达闻" w:date="2018-12-25T21:39:00Z">
            <w:rPr>
              <w:ins w:id="890" w:author="张达闻" w:date="2018-12-25T21:06:00Z"/>
              <w:del w:id="891" w:author="haha" w:date="2018-12-26T09:41:00Z"/>
              <w:b w:val="0"/>
              <w:sz w:val="28"/>
              <w:szCs w:val="28"/>
            </w:rPr>
          </w:rPrChange>
        </w:rPr>
        <w:pPrChange w:id="892" w:author="张达闻" w:date="2018-12-25T21:06:00Z">
          <w:pPr>
            <w:pStyle w:val="2"/>
            <w:numPr>
              <w:numId w:val="3"/>
            </w:numPr>
            <w:ind w:left="420" w:hanging="420"/>
          </w:pPr>
        </w:pPrChange>
      </w:pPr>
    </w:p>
    <w:p w14:paraId="3B2F166A" w14:textId="5F8093FA" w:rsidR="00317E07" w:rsidDel="007D3B1F" w:rsidRDefault="00317E07" w:rsidP="00317E07">
      <w:pPr>
        <w:pStyle w:val="2"/>
        <w:numPr>
          <w:ilvl w:val="0"/>
          <w:numId w:val="3"/>
        </w:numPr>
        <w:rPr>
          <w:del w:id="893" w:author="haha" w:date="2018-12-26T09:40:00Z"/>
          <w:b w:val="0"/>
          <w:sz w:val="28"/>
          <w:szCs w:val="28"/>
        </w:rPr>
      </w:pPr>
      <w:del w:id="894" w:author="haha" w:date="2018-12-26T09:40:00Z">
        <w:r w:rsidRPr="00317E07" w:rsidDel="007D3B1F">
          <w:rPr>
            <w:rFonts w:hint="eastAsia"/>
            <w:b w:val="0"/>
            <w:sz w:val="28"/>
            <w:szCs w:val="28"/>
          </w:rPr>
          <w:delText>产品审批下的待审操作下处理页用户上传信息页面可以手动添加紧急联系人关系以及单位名称和电话（更改配置中心产品配置页面）</w:delText>
        </w:r>
      </w:del>
    </w:p>
    <w:p w14:paraId="187BA751" w14:textId="0B9C2AFD" w:rsidR="00317E07" w:rsidDel="007D3B1F" w:rsidRDefault="00317E07" w:rsidP="00317E07">
      <w:pPr>
        <w:rPr>
          <w:del w:id="895" w:author="haha" w:date="2018-12-26T09:40:00Z"/>
        </w:rPr>
      </w:pPr>
      <w:del w:id="896" w:author="haha" w:date="2018-12-26T09:40:00Z">
        <w:r w:rsidDel="007D3B1F">
          <w:rPr>
            <w:rFonts w:hint="eastAsia"/>
          </w:rPr>
          <w:delText>原型图如下：</w:delText>
        </w:r>
      </w:del>
    </w:p>
    <w:p w14:paraId="5ACE9ADA" w14:textId="37959544" w:rsidR="00317E07" w:rsidRPr="00317E07" w:rsidRDefault="00317E07" w:rsidP="00317E07">
      <w:del w:id="897" w:author="haha" w:date="2018-12-26T09:40:00Z">
        <w:r w:rsidDel="007D3B1F">
          <w:rPr>
            <w:noProof/>
          </w:rPr>
          <w:drawing>
            <wp:inline distT="0" distB="0" distL="0" distR="0" wp14:anchorId="7B498318" wp14:editId="008C1957">
              <wp:extent cx="5270500" cy="131889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0500" cy="1318895"/>
                      </a:xfrm>
                      <a:prstGeom prst="rect">
                        <a:avLst/>
                      </a:prstGeom>
                    </pic:spPr>
                  </pic:pic>
                </a:graphicData>
              </a:graphic>
            </wp:inline>
          </w:drawing>
        </w:r>
      </w:del>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317E07" w:rsidDel="007D3B1F" w14:paraId="215B90A3" w14:textId="0C24AC59" w:rsidTr="00B154AD">
        <w:trPr>
          <w:trHeight w:val="90"/>
          <w:del w:id="898" w:author="haha" w:date="2018-12-26T09:40:00Z"/>
        </w:trPr>
        <w:tc>
          <w:tcPr>
            <w:tcW w:w="1245" w:type="dxa"/>
            <w:gridSpan w:val="2"/>
            <w:tcBorders>
              <w:top w:val="nil"/>
              <w:left w:val="single" w:sz="4" w:space="0" w:color="auto"/>
              <w:bottom w:val="single" w:sz="4" w:space="0" w:color="auto"/>
              <w:right w:val="single" w:sz="4" w:space="0" w:color="auto"/>
            </w:tcBorders>
          </w:tcPr>
          <w:p w14:paraId="43178186" w14:textId="1F1E5890" w:rsidR="00317E07" w:rsidDel="007D3B1F" w:rsidRDefault="00317E07" w:rsidP="00B154AD">
            <w:pPr>
              <w:widowControl/>
              <w:jc w:val="left"/>
              <w:rPr>
                <w:del w:id="899" w:author="haha" w:date="2018-12-26T09:40:00Z"/>
                <w:rFonts w:ascii="微软雅黑" w:eastAsia="微软雅黑" w:hAnsi="微软雅黑" w:cs="宋体"/>
                <w:b/>
                <w:bCs/>
                <w:color w:val="000000"/>
                <w:kern w:val="0"/>
                <w:sz w:val="18"/>
                <w:szCs w:val="18"/>
              </w:rPr>
            </w:pPr>
            <w:del w:id="900" w:author="haha" w:date="2018-12-26T09:40:00Z">
              <w:r w:rsidDel="007D3B1F">
                <w:rPr>
                  <w:rFonts w:ascii="微软雅黑" w:eastAsia="微软雅黑" w:hAnsi="微软雅黑" w:cs="宋体" w:hint="eastAsia"/>
                  <w:b/>
                  <w:bCs/>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77D0D3D5" w14:textId="6A3847BA" w:rsidR="00317E07" w:rsidDel="007D3B1F" w:rsidRDefault="00317E07" w:rsidP="00B154AD">
            <w:pPr>
              <w:pStyle w:val="11"/>
              <w:widowControl/>
              <w:ind w:firstLineChars="0" w:firstLine="0"/>
              <w:jc w:val="left"/>
              <w:rPr>
                <w:del w:id="901" w:author="haha" w:date="2018-12-26T09:40:00Z"/>
                <w:rFonts w:ascii="微软雅黑" w:eastAsia="微软雅黑" w:hAnsi="微软雅黑" w:cs="宋体"/>
                <w:color w:val="000000"/>
                <w:kern w:val="0"/>
                <w:sz w:val="18"/>
                <w:szCs w:val="18"/>
              </w:rPr>
            </w:pPr>
            <w:del w:id="902" w:author="haha" w:date="2018-12-26T09:40:00Z">
              <w:r w:rsidDel="007D3B1F">
                <w:rPr>
                  <w:rFonts w:ascii="微软雅黑" w:eastAsia="微软雅黑" w:hAnsi="微软雅黑" w:cs="宋体" w:hint="eastAsia"/>
                  <w:color w:val="000000"/>
                  <w:kern w:val="0"/>
                  <w:sz w:val="18"/>
                  <w:szCs w:val="18"/>
                </w:rPr>
                <w:delText>产品配置</w:delText>
              </w:r>
            </w:del>
          </w:p>
        </w:tc>
      </w:tr>
      <w:tr w:rsidR="00317E07" w:rsidDel="007D3B1F" w14:paraId="6CD0C520" w14:textId="06C3D5E1" w:rsidTr="00B154AD">
        <w:trPr>
          <w:trHeight w:val="408"/>
          <w:del w:id="903" w:author="haha" w:date="2018-12-26T09:40:00Z"/>
        </w:trPr>
        <w:tc>
          <w:tcPr>
            <w:tcW w:w="1245" w:type="dxa"/>
            <w:gridSpan w:val="2"/>
            <w:tcBorders>
              <w:top w:val="nil"/>
              <w:left w:val="single" w:sz="4" w:space="0" w:color="auto"/>
              <w:bottom w:val="single" w:sz="4" w:space="0" w:color="auto"/>
              <w:right w:val="single" w:sz="4" w:space="0" w:color="auto"/>
            </w:tcBorders>
          </w:tcPr>
          <w:p w14:paraId="50C8733D" w14:textId="75F49CE2" w:rsidR="00317E07" w:rsidDel="007D3B1F" w:rsidRDefault="00317E07" w:rsidP="00B154AD">
            <w:pPr>
              <w:widowControl/>
              <w:jc w:val="left"/>
              <w:rPr>
                <w:del w:id="904" w:author="haha" w:date="2018-12-26T09:40:00Z"/>
                <w:rFonts w:ascii="微软雅黑" w:eastAsia="微软雅黑" w:hAnsi="微软雅黑" w:cs="宋体"/>
                <w:b/>
                <w:bCs/>
                <w:kern w:val="0"/>
                <w:sz w:val="18"/>
                <w:szCs w:val="18"/>
              </w:rPr>
            </w:pPr>
            <w:del w:id="905" w:author="haha" w:date="2018-12-26T09:40:00Z">
              <w:r w:rsidDel="007D3B1F">
                <w:rPr>
                  <w:rFonts w:ascii="微软雅黑" w:eastAsia="微软雅黑" w:hAnsi="微软雅黑" w:cs="宋体" w:hint="eastAsia"/>
                  <w:b/>
                  <w:bCs/>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34F9C394" w14:textId="4433800A" w:rsidR="00317E07" w:rsidDel="007D3B1F" w:rsidRDefault="00317E07" w:rsidP="00B154AD">
            <w:pPr>
              <w:widowControl/>
              <w:jc w:val="left"/>
              <w:rPr>
                <w:del w:id="906" w:author="haha" w:date="2018-12-26T09:40:00Z"/>
                <w:rFonts w:ascii="微软雅黑" w:eastAsia="微软雅黑" w:hAnsi="微软雅黑" w:cs="宋体"/>
                <w:kern w:val="0"/>
                <w:sz w:val="18"/>
                <w:szCs w:val="18"/>
              </w:rPr>
            </w:pPr>
            <w:del w:id="907" w:author="haha" w:date="2018-12-26T09:40:00Z">
              <w:r w:rsidDel="007D3B1F">
                <w:rPr>
                  <w:rFonts w:ascii="微软雅黑" w:eastAsia="微软雅黑" w:hAnsi="微软雅黑" w:cs="宋体" w:hint="eastAsia"/>
                  <w:kern w:val="0"/>
                  <w:sz w:val="18"/>
                  <w:szCs w:val="18"/>
                </w:rPr>
                <w:delText>配置中心下产品配置页面</w:delText>
              </w:r>
            </w:del>
          </w:p>
        </w:tc>
      </w:tr>
      <w:tr w:rsidR="00317E07" w:rsidDel="007D3B1F" w14:paraId="0096E76F" w14:textId="4652F93B" w:rsidTr="00B154AD">
        <w:trPr>
          <w:trHeight w:val="423"/>
          <w:del w:id="908" w:author="haha" w:date="2018-12-26T09:40:00Z"/>
        </w:trPr>
        <w:tc>
          <w:tcPr>
            <w:tcW w:w="1245" w:type="dxa"/>
            <w:gridSpan w:val="2"/>
            <w:tcBorders>
              <w:top w:val="nil"/>
              <w:left w:val="single" w:sz="4" w:space="0" w:color="auto"/>
              <w:bottom w:val="single" w:sz="4" w:space="0" w:color="auto"/>
              <w:right w:val="single" w:sz="4" w:space="0" w:color="auto"/>
            </w:tcBorders>
          </w:tcPr>
          <w:p w14:paraId="20275DF4" w14:textId="21F0CED7" w:rsidR="00317E07" w:rsidDel="007D3B1F" w:rsidRDefault="00317E07" w:rsidP="00B154AD">
            <w:pPr>
              <w:widowControl/>
              <w:jc w:val="left"/>
              <w:rPr>
                <w:del w:id="909" w:author="haha" w:date="2018-12-26T09:40:00Z"/>
                <w:rFonts w:ascii="微软雅黑" w:eastAsia="微软雅黑" w:hAnsi="微软雅黑" w:cs="宋体"/>
                <w:b/>
                <w:bCs/>
                <w:kern w:val="0"/>
                <w:sz w:val="18"/>
                <w:szCs w:val="18"/>
              </w:rPr>
            </w:pPr>
            <w:del w:id="910" w:author="haha" w:date="2018-12-26T09:40:00Z">
              <w:r w:rsidDel="007D3B1F">
                <w:rPr>
                  <w:rFonts w:ascii="微软雅黑" w:eastAsia="微软雅黑" w:hAnsi="微软雅黑" w:cs="宋体" w:hint="eastAsia"/>
                  <w:b/>
                  <w:bCs/>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214C20E6" w14:textId="2E3BC721" w:rsidR="00317E07" w:rsidDel="007D3B1F" w:rsidRDefault="00317E07" w:rsidP="00B154AD">
            <w:pPr>
              <w:widowControl/>
              <w:jc w:val="left"/>
              <w:rPr>
                <w:del w:id="911" w:author="haha" w:date="2018-12-26T09:40:00Z"/>
                <w:rFonts w:ascii="微软雅黑" w:eastAsia="微软雅黑" w:hAnsi="微软雅黑" w:cs="宋体"/>
                <w:kern w:val="0"/>
                <w:sz w:val="18"/>
                <w:szCs w:val="18"/>
              </w:rPr>
            </w:pPr>
            <w:del w:id="912" w:author="haha" w:date="2018-12-26T09:40:00Z">
              <w:r w:rsidDel="007D3B1F">
                <w:rPr>
                  <w:rFonts w:ascii="微软雅黑" w:eastAsia="微软雅黑" w:hAnsi="微软雅黑" w:cs="宋体" w:hint="eastAsia"/>
                  <w:kern w:val="0"/>
                  <w:sz w:val="18"/>
                  <w:szCs w:val="18"/>
                </w:rPr>
                <w:delText>其他页面跳转</w:delText>
              </w:r>
            </w:del>
          </w:p>
        </w:tc>
      </w:tr>
      <w:tr w:rsidR="00317E07" w:rsidDel="007D3B1F" w14:paraId="0555A2B9" w14:textId="6A729A83"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913" w:author="haha" w:date="2018-12-26T09:40:00Z"/>
        </w:trPr>
        <w:tc>
          <w:tcPr>
            <w:tcW w:w="10032" w:type="dxa"/>
            <w:gridSpan w:val="6"/>
          </w:tcPr>
          <w:p w14:paraId="38393290" w14:textId="783027C5" w:rsidR="00317E07" w:rsidDel="007D3B1F" w:rsidRDefault="00317E07" w:rsidP="00B154AD">
            <w:pPr>
              <w:widowControl/>
              <w:jc w:val="left"/>
              <w:rPr>
                <w:del w:id="914" w:author="haha" w:date="2018-12-26T09:40:00Z"/>
                <w:rFonts w:ascii="微软雅黑" w:eastAsia="微软雅黑" w:hAnsi="微软雅黑" w:cs="宋体"/>
                <w:b/>
                <w:bCs/>
                <w:kern w:val="0"/>
                <w:sz w:val="18"/>
                <w:szCs w:val="18"/>
              </w:rPr>
            </w:pPr>
            <w:del w:id="915" w:author="haha" w:date="2018-12-26T09:40:00Z">
              <w:r w:rsidDel="007D3B1F">
                <w:rPr>
                  <w:rFonts w:ascii="微软雅黑" w:eastAsia="微软雅黑" w:hAnsi="微软雅黑" w:cs="宋体" w:hint="eastAsia"/>
                  <w:b/>
                  <w:bCs/>
                  <w:kern w:val="0"/>
                  <w:sz w:val="18"/>
                  <w:szCs w:val="18"/>
                </w:rPr>
                <w:delText>操作说明</w:delText>
              </w:r>
            </w:del>
          </w:p>
        </w:tc>
      </w:tr>
      <w:tr w:rsidR="00317E07" w:rsidDel="007D3B1F" w14:paraId="6C9D6684" w14:textId="58B8F37F"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916" w:author="haha" w:date="2018-12-26T09:40:00Z"/>
        </w:trPr>
        <w:tc>
          <w:tcPr>
            <w:tcW w:w="802" w:type="dxa"/>
          </w:tcPr>
          <w:p w14:paraId="41503B12" w14:textId="499E8DCC" w:rsidR="00317E07" w:rsidDel="007D3B1F" w:rsidRDefault="00317E07" w:rsidP="00B154AD">
            <w:pPr>
              <w:widowControl/>
              <w:jc w:val="left"/>
              <w:rPr>
                <w:del w:id="917" w:author="haha" w:date="2018-12-26T09:40:00Z"/>
                <w:rFonts w:ascii="微软雅黑" w:eastAsia="微软雅黑" w:hAnsi="微软雅黑" w:cs="宋体"/>
                <w:b/>
                <w:bCs/>
                <w:kern w:val="0"/>
                <w:sz w:val="18"/>
                <w:szCs w:val="18"/>
              </w:rPr>
            </w:pPr>
            <w:del w:id="918" w:author="haha" w:date="2018-12-26T09:40:00Z">
              <w:r w:rsidDel="007D3B1F">
                <w:rPr>
                  <w:rFonts w:ascii="微软雅黑" w:eastAsia="微软雅黑" w:hAnsi="微软雅黑" w:cs="宋体" w:hint="eastAsia"/>
                  <w:b/>
                  <w:bCs/>
                  <w:kern w:val="0"/>
                  <w:sz w:val="18"/>
                  <w:szCs w:val="18"/>
                </w:rPr>
                <w:delText>序号</w:delText>
              </w:r>
            </w:del>
          </w:p>
        </w:tc>
        <w:tc>
          <w:tcPr>
            <w:tcW w:w="1309" w:type="dxa"/>
            <w:gridSpan w:val="2"/>
          </w:tcPr>
          <w:p w14:paraId="3DF6ED4B" w14:textId="62B2AEC3" w:rsidR="00317E07" w:rsidDel="007D3B1F" w:rsidRDefault="00317E07" w:rsidP="00B154AD">
            <w:pPr>
              <w:widowControl/>
              <w:jc w:val="left"/>
              <w:rPr>
                <w:del w:id="919" w:author="haha" w:date="2018-12-26T09:40:00Z"/>
                <w:rFonts w:ascii="微软雅黑" w:eastAsia="微软雅黑" w:hAnsi="微软雅黑" w:cs="宋体"/>
                <w:kern w:val="0"/>
                <w:sz w:val="18"/>
                <w:szCs w:val="18"/>
              </w:rPr>
            </w:pPr>
            <w:del w:id="920" w:author="haha" w:date="2018-12-26T09:40:00Z">
              <w:r w:rsidDel="007D3B1F">
                <w:rPr>
                  <w:rFonts w:ascii="微软雅黑" w:eastAsia="微软雅黑" w:hAnsi="微软雅黑" w:cs="宋体" w:hint="eastAsia"/>
                  <w:kern w:val="0"/>
                  <w:sz w:val="18"/>
                  <w:szCs w:val="18"/>
                </w:rPr>
                <w:delText>名称</w:delText>
              </w:r>
            </w:del>
          </w:p>
        </w:tc>
        <w:tc>
          <w:tcPr>
            <w:tcW w:w="3000" w:type="dxa"/>
          </w:tcPr>
          <w:p w14:paraId="44FA2239" w14:textId="7BE75F01" w:rsidR="00317E07" w:rsidDel="007D3B1F" w:rsidRDefault="00317E07" w:rsidP="00B154AD">
            <w:pPr>
              <w:widowControl/>
              <w:jc w:val="left"/>
              <w:rPr>
                <w:del w:id="921" w:author="haha" w:date="2018-12-26T09:40:00Z"/>
                <w:rFonts w:ascii="微软雅黑" w:eastAsia="微软雅黑" w:hAnsi="微软雅黑" w:cs="宋体"/>
                <w:kern w:val="0"/>
                <w:sz w:val="18"/>
                <w:szCs w:val="18"/>
              </w:rPr>
            </w:pPr>
            <w:del w:id="922" w:author="haha" w:date="2018-12-26T09:40:00Z">
              <w:r w:rsidDel="007D3B1F">
                <w:rPr>
                  <w:rFonts w:ascii="微软雅黑" w:eastAsia="微软雅黑" w:hAnsi="微软雅黑" w:cs="宋体" w:hint="eastAsia"/>
                  <w:kern w:val="0"/>
                  <w:sz w:val="18"/>
                  <w:szCs w:val="18"/>
                </w:rPr>
                <w:delText>说明（默认值、规则、数据需求）</w:delText>
              </w:r>
            </w:del>
          </w:p>
        </w:tc>
        <w:tc>
          <w:tcPr>
            <w:tcW w:w="3209" w:type="dxa"/>
          </w:tcPr>
          <w:p w14:paraId="4AFFC597" w14:textId="7634A657" w:rsidR="00317E07" w:rsidDel="007D3B1F" w:rsidRDefault="00317E07" w:rsidP="00B154AD">
            <w:pPr>
              <w:widowControl/>
              <w:jc w:val="left"/>
              <w:rPr>
                <w:del w:id="923" w:author="haha" w:date="2018-12-26T09:40:00Z"/>
                <w:rFonts w:ascii="微软雅黑" w:eastAsia="微软雅黑" w:hAnsi="微软雅黑" w:cs="宋体"/>
                <w:b/>
                <w:bCs/>
                <w:kern w:val="0"/>
                <w:sz w:val="18"/>
                <w:szCs w:val="18"/>
              </w:rPr>
            </w:pPr>
            <w:del w:id="924" w:author="haha" w:date="2018-12-26T09:40:00Z">
              <w:r w:rsidDel="007D3B1F">
                <w:rPr>
                  <w:rFonts w:ascii="微软雅黑" w:eastAsia="微软雅黑" w:hAnsi="微软雅黑" w:cs="宋体" w:hint="eastAsia"/>
                  <w:b/>
                  <w:bCs/>
                  <w:kern w:val="0"/>
                  <w:sz w:val="18"/>
                  <w:szCs w:val="18"/>
                </w:rPr>
                <w:delText>交互（跳转页面等）</w:delText>
              </w:r>
            </w:del>
          </w:p>
        </w:tc>
        <w:tc>
          <w:tcPr>
            <w:tcW w:w="1712" w:type="dxa"/>
          </w:tcPr>
          <w:p w14:paraId="514C0660" w14:textId="5CDE56E8" w:rsidR="00317E07" w:rsidDel="007D3B1F" w:rsidRDefault="00317E07" w:rsidP="00B154AD">
            <w:pPr>
              <w:widowControl/>
              <w:jc w:val="left"/>
              <w:rPr>
                <w:del w:id="925" w:author="haha" w:date="2018-12-26T09:40:00Z"/>
                <w:rFonts w:ascii="微软雅黑" w:eastAsia="微软雅黑" w:hAnsi="微软雅黑" w:cs="宋体"/>
                <w:b/>
                <w:bCs/>
                <w:kern w:val="0"/>
                <w:sz w:val="18"/>
                <w:szCs w:val="18"/>
              </w:rPr>
            </w:pPr>
            <w:del w:id="926" w:author="haha" w:date="2018-12-26T09:40:00Z">
              <w:r w:rsidDel="007D3B1F">
                <w:rPr>
                  <w:rFonts w:ascii="微软雅黑" w:eastAsia="微软雅黑" w:hAnsi="微软雅黑" w:cs="宋体" w:hint="eastAsia"/>
                  <w:b/>
                  <w:bCs/>
                  <w:kern w:val="0"/>
                  <w:sz w:val="18"/>
                  <w:szCs w:val="18"/>
                </w:rPr>
                <w:delText>异常逻辑</w:delText>
              </w:r>
            </w:del>
          </w:p>
        </w:tc>
      </w:tr>
      <w:tr w:rsidR="00317E07" w:rsidDel="007D3B1F" w14:paraId="16FE1A69" w14:textId="1A1EE79E"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927" w:author="haha" w:date="2018-12-26T09:40:00Z"/>
        </w:trPr>
        <w:tc>
          <w:tcPr>
            <w:tcW w:w="802" w:type="dxa"/>
          </w:tcPr>
          <w:p w14:paraId="6D72C764" w14:textId="4A623A95" w:rsidR="00317E07" w:rsidDel="007D3B1F" w:rsidRDefault="00317E07" w:rsidP="00B154AD">
            <w:pPr>
              <w:widowControl/>
              <w:jc w:val="center"/>
              <w:rPr>
                <w:del w:id="928" w:author="haha" w:date="2018-12-26T09:40:00Z"/>
                <w:rFonts w:ascii="微软雅黑" w:eastAsia="微软雅黑" w:hAnsi="微软雅黑" w:cs="宋体"/>
                <w:bCs/>
                <w:kern w:val="0"/>
                <w:sz w:val="18"/>
                <w:szCs w:val="18"/>
              </w:rPr>
            </w:pPr>
            <w:del w:id="929" w:author="haha" w:date="2018-12-26T09:40:00Z">
              <w:r w:rsidDel="007D3B1F">
                <w:rPr>
                  <w:rFonts w:ascii="微软雅黑" w:eastAsia="微软雅黑" w:hAnsi="微软雅黑" w:cs="宋体" w:hint="eastAsia"/>
                  <w:bCs/>
                  <w:kern w:val="0"/>
                  <w:sz w:val="18"/>
                  <w:szCs w:val="18"/>
                </w:rPr>
                <w:delText>1</w:delText>
              </w:r>
            </w:del>
          </w:p>
        </w:tc>
        <w:tc>
          <w:tcPr>
            <w:tcW w:w="1309" w:type="dxa"/>
            <w:gridSpan w:val="2"/>
          </w:tcPr>
          <w:p w14:paraId="675847D4" w14:textId="356E521A" w:rsidR="00317E07" w:rsidDel="007D3B1F" w:rsidRDefault="00275DDD" w:rsidP="00B154AD">
            <w:pPr>
              <w:widowControl/>
              <w:jc w:val="left"/>
              <w:rPr>
                <w:del w:id="930" w:author="haha" w:date="2018-12-26T09:40:00Z"/>
                <w:rFonts w:ascii="微软雅黑" w:eastAsia="微软雅黑" w:hAnsi="微软雅黑" w:cs="微软雅黑"/>
                <w:color w:val="000000"/>
                <w:sz w:val="18"/>
                <w:szCs w:val="18"/>
              </w:rPr>
            </w:pPr>
            <w:del w:id="931" w:author="haha" w:date="2018-12-26T09:40:00Z">
              <w:r w:rsidDel="007D3B1F">
                <w:rPr>
                  <w:rFonts w:ascii="微软雅黑" w:eastAsia="微软雅黑" w:hAnsi="微软雅黑" w:cs="微软雅黑" w:hint="eastAsia"/>
                  <w:color w:val="000000"/>
                  <w:sz w:val="18"/>
                  <w:szCs w:val="18"/>
                </w:rPr>
                <w:delText>信息表</w:delText>
              </w:r>
            </w:del>
          </w:p>
        </w:tc>
        <w:tc>
          <w:tcPr>
            <w:tcW w:w="3000" w:type="dxa"/>
          </w:tcPr>
          <w:p w14:paraId="40C87DA3" w14:textId="64507F78" w:rsidR="00317E07" w:rsidDel="007D3B1F" w:rsidRDefault="00317E07" w:rsidP="00B154AD">
            <w:pPr>
              <w:widowControl/>
              <w:jc w:val="left"/>
              <w:rPr>
                <w:del w:id="932" w:author="haha" w:date="2018-12-26T09:40:00Z"/>
                <w:rFonts w:ascii="微软雅黑" w:eastAsia="微软雅黑" w:hAnsi="微软雅黑" w:cs="微软雅黑"/>
                <w:color w:val="000000"/>
                <w:sz w:val="18"/>
                <w:szCs w:val="18"/>
              </w:rPr>
            </w:pPr>
            <w:del w:id="933" w:author="haha" w:date="2018-12-26T09:40:00Z">
              <w:r w:rsidDel="007D3B1F">
                <w:rPr>
                  <w:rFonts w:ascii="微软雅黑" w:eastAsia="微软雅黑" w:hAnsi="微软雅黑" w:cs="微软雅黑" w:hint="eastAsia"/>
                  <w:color w:val="000000"/>
                  <w:sz w:val="18"/>
                  <w:szCs w:val="18"/>
                </w:rPr>
                <w:delText>添</w:delText>
              </w:r>
              <w:r w:rsidR="00275DDD" w:rsidDel="007D3B1F">
                <w:rPr>
                  <w:rFonts w:ascii="微软雅黑" w:eastAsia="微软雅黑" w:hAnsi="微软雅黑" w:cs="微软雅黑" w:hint="eastAsia"/>
                  <w:color w:val="000000"/>
                  <w:sz w:val="18"/>
                  <w:szCs w:val="18"/>
                </w:rPr>
                <w:delText>加可编辑列，选择后可对项目内容编辑</w:delText>
              </w:r>
            </w:del>
          </w:p>
        </w:tc>
        <w:tc>
          <w:tcPr>
            <w:tcW w:w="3209" w:type="dxa"/>
          </w:tcPr>
          <w:p w14:paraId="6688A616" w14:textId="7F36F821" w:rsidR="00317E07" w:rsidDel="007D3B1F" w:rsidRDefault="00275DDD" w:rsidP="00B154AD">
            <w:pPr>
              <w:pStyle w:val="Axure"/>
              <w:rPr>
                <w:del w:id="934" w:author="haha" w:date="2018-12-26T09:40:00Z"/>
                <w:rFonts w:ascii="微软雅黑" w:eastAsia="微软雅黑" w:hAnsi="微软雅黑" w:cs="微软雅黑"/>
                <w:sz w:val="18"/>
                <w:szCs w:val="18"/>
              </w:rPr>
            </w:pPr>
            <w:del w:id="935" w:author="haha" w:date="2018-12-26T09:40:00Z">
              <w:r w:rsidDel="007D3B1F">
                <w:rPr>
                  <w:rFonts w:ascii="微软雅黑" w:eastAsia="微软雅黑" w:hAnsi="微软雅黑" w:cs="微软雅黑" w:hint="eastAsia"/>
                  <w:sz w:val="18"/>
                  <w:szCs w:val="18"/>
                </w:rPr>
                <w:delText>无</w:delText>
              </w:r>
            </w:del>
          </w:p>
        </w:tc>
        <w:tc>
          <w:tcPr>
            <w:tcW w:w="1712" w:type="dxa"/>
          </w:tcPr>
          <w:p w14:paraId="23588BF6" w14:textId="7ADA0C83" w:rsidR="00317E07" w:rsidDel="007D3B1F" w:rsidRDefault="00275DDD" w:rsidP="00B154AD">
            <w:pPr>
              <w:widowControl/>
              <w:jc w:val="left"/>
              <w:rPr>
                <w:del w:id="936" w:author="haha" w:date="2018-12-26T09:40:00Z"/>
                <w:rFonts w:ascii="微软雅黑" w:eastAsia="微软雅黑" w:hAnsi="微软雅黑" w:cs="宋体"/>
                <w:bCs/>
                <w:kern w:val="0"/>
                <w:sz w:val="18"/>
                <w:szCs w:val="18"/>
              </w:rPr>
            </w:pPr>
            <w:del w:id="937" w:author="haha" w:date="2018-12-26T09:40:00Z">
              <w:r w:rsidDel="007D3B1F">
                <w:rPr>
                  <w:rFonts w:ascii="微软雅黑" w:eastAsia="微软雅黑" w:hAnsi="微软雅黑" w:cs="宋体" w:hint="eastAsia"/>
                  <w:bCs/>
                  <w:kern w:val="0"/>
                  <w:sz w:val="18"/>
                  <w:szCs w:val="18"/>
                </w:rPr>
                <w:delText>勾选后在待审页面的操作下处理弹框用户上传信息页面内可手动输入</w:delText>
              </w:r>
            </w:del>
          </w:p>
        </w:tc>
      </w:tr>
    </w:tbl>
    <w:p w14:paraId="2D47F0E8" w14:textId="2EA84CC6" w:rsidR="006B2459" w:rsidRPr="006B2459" w:rsidRDefault="006B2459" w:rsidP="006B2459">
      <w:pPr>
        <w:pStyle w:val="2"/>
        <w:numPr>
          <w:ilvl w:val="0"/>
          <w:numId w:val="3"/>
        </w:numPr>
        <w:rPr>
          <w:b w:val="0"/>
          <w:sz w:val="28"/>
          <w:szCs w:val="28"/>
        </w:rPr>
      </w:pPr>
      <w:r w:rsidRPr="006B2459">
        <w:rPr>
          <w:rFonts w:hint="eastAsia"/>
          <w:b w:val="0"/>
          <w:sz w:val="28"/>
          <w:szCs w:val="28"/>
        </w:rPr>
        <w:t>原黑名单管理更改为名单管理添加白名单管理页，用户可在此页面上传以及删除</w:t>
      </w:r>
      <w:ins w:id="938" w:author="haha" w:date="2018-12-26T09:41:00Z">
        <w:r w:rsidR="007D3B1F">
          <w:rPr>
            <w:rFonts w:hint="eastAsia"/>
            <w:b w:val="0"/>
            <w:sz w:val="28"/>
            <w:szCs w:val="28"/>
          </w:rPr>
          <w:t>白</w:t>
        </w:r>
      </w:ins>
      <w:r w:rsidRPr="006B2459">
        <w:rPr>
          <w:rFonts w:hint="eastAsia"/>
          <w:b w:val="0"/>
          <w:sz w:val="28"/>
          <w:szCs w:val="28"/>
        </w:rPr>
        <w:t>名单</w:t>
      </w:r>
      <w:del w:id="939" w:author="haha" w:date="2018-12-19T10:24:00Z">
        <w:r w:rsidRPr="006B2459" w:rsidDel="002A3FD1">
          <w:rPr>
            <w:rFonts w:hint="eastAsia"/>
            <w:b w:val="0"/>
            <w:sz w:val="28"/>
            <w:szCs w:val="28"/>
          </w:rPr>
          <w:delText>。</w:delText>
        </w:r>
      </w:del>
    </w:p>
    <w:p w14:paraId="3BF1C80D" w14:textId="77777777" w:rsidR="006A3B95" w:rsidRDefault="006B2459" w:rsidP="006A3B95">
      <w:r>
        <w:rPr>
          <w:rFonts w:hint="eastAsia"/>
        </w:rPr>
        <w:t>原型图如下：</w:t>
      </w:r>
    </w:p>
    <w:p w14:paraId="45947769" w14:textId="77777777" w:rsidR="006B2459" w:rsidRDefault="006B2459" w:rsidP="006A3B95">
      <w:r>
        <w:rPr>
          <w:noProof/>
        </w:rPr>
        <w:drawing>
          <wp:inline distT="0" distB="0" distL="0" distR="0" wp14:anchorId="3370425A" wp14:editId="74AE3E2D">
            <wp:extent cx="5270500" cy="138684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0500" cy="1386840"/>
                    </a:xfrm>
                    <a:prstGeom prst="rect">
                      <a:avLst/>
                    </a:prstGeom>
                  </pic:spPr>
                </pic:pic>
              </a:graphicData>
            </a:graphic>
          </wp:inline>
        </w:drawing>
      </w:r>
    </w:p>
    <w:p w14:paraId="6BB5C511" w14:textId="77777777" w:rsidR="00454CB7" w:rsidRPr="006B2459" w:rsidRDefault="00CC7007" w:rsidP="006A3B95">
      <w:r>
        <w:rPr>
          <w:noProof/>
        </w:rPr>
        <w:lastRenderedPageBreak/>
        <w:drawing>
          <wp:inline distT="0" distB="0" distL="0" distR="0" wp14:anchorId="5B942920" wp14:editId="5DFA964D">
            <wp:extent cx="5270500" cy="222440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500" cy="2224405"/>
                    </a:xfrm>
                    <a:prstGeom prst="rect">
                      <a:avLst/>
                    </a:prstGeom>
                  </pic:spPr>
                </pic:pic>
              </a:graphicData>
            </a:graphic>
          </wp:inline>
        </w:drawing>
      </w:r>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B2459" w14:paraId="7F504026" w14:textId="77777777" w:rsidTr="00B154AD">
        <w:trPr>
          <w:trHeight w:val="90"/>
        </w:trPr>
        <w:tc>
          <w:tcPr>
            <w:tcW w:w="1245" w:type="dxa"/>
            <w:gridSpan w:val="2"/>
            <w:tcBorders>
              <w:top w:val="nil"/>
              <w:left w:val="single" w:sz="4" w:space="0" w:color="auto"/>
              <w:bottom w:val="single" w:sz="4" w:space="0" w:color="auto"/>
              <w:right w:val="single" w:sz="4" w:space="0" w:color="auto"/>
            </w:tcBorders>
          </w:tcPr>
          <w:p w14:paraId="375619C8" w14:textId="77777777" w:rsidR="006B2459" w:rsidRDefault="006B2459" w:rsidP="00B154AD">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7D27EA30" w14:textId="3533E8B2" w:rsidR="006B2459" w:rsidRDefault="006B2459" w:rsidP="00B154AD">
            <w:pPr>
              <w:pStyle w:val="11"/>
              <w:widowControl/>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白名单管理</w:t>
            </w:r>
            <w:ins w:id="940" w:author=" " w:date="2019-01-03T17:45:00Z">
              <w:r w:rsidR="00A03C78">
                <w:rPr>
                  <w:rFonts w:ascii="微软雅黑" w:eastAsia="微软雅黑" w:hAnsi="微软雅黑" w:cs="宋体" w:hint="eastAsia"/>
                  <w:color w:val="000000"/>
                  <w:kern w:val="0"/>
                  <w:sz w:val="18"/>
                  <w:szCs w:val="18"/>
                </w:rPr>
                <w:t>（分页展示）</w:t>
              </w:r>
            </w:ins>
          </w:p>
        </w:tc>
      </w:tr>
      <w:tr w:rsidR="006B2459" w14:paraId="3E9A6351" w14:textId="77777777" w:rsidTr="00B154AD">
        <w:trPr>
          <w:trHeight w:val="408"/>
        </w:trPr>
        <w:tc>
          <w:tcPr>
            <w:tcW w:w="1245" w:type="dxa"/>
            <w:gridSpan w:val="2"/>
            <w:tcBorders>
              <w:top w:val="nil"/>
              <w:left w:val="single" w:sz="4" w:space="0" w:color="auto"/>
              <w:bottom w:val="single" w:sz="4" w:space="0" w:color="auto"/>
              <w:right w:val="single" w:sz="4" w:space="0" w:color="auto"/>
            </w:tcBorders>
          </w:tcPr>
          <w:p w14:paraId="44B9F6CD" w14:textId="77777777" w:rsidR="006B2459" w:rsidRDefault="006B2459" w:rsidP="00B154A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2D3E0033" w14:textId="77777777" w:rsidR="006B2459" w:rsidRDefault="006B2459" w:rsidP="00B154A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名单管理（原黑名单管理）</w:t>
            </w:r>
          </w:p>
        </w:tc>
      </w:tr>
      <w:tr w:rsidR="006B2459" w14:paraId="2AC80A3D" w14:textId="77777777" w:rsidTr="00B154AD">
        <w:trPr>
          <w:trHeight w:val="423"/>
        </w:trPr>
        <w:tc>
          <w:tcPr>
            <w:tcW w:w="1245" w:type="dxa"/>
            <w:gridSpan w:val="2"/>
            <w:tcBorders>
              <w:top w:val="nil"/>
              <w:left w:val="single" w:sz="4" w:space="0" w:color="auto"/>
              <w:bottom w:val="single" w:sz="4" w:space="0" w:color="auto"/>
              <w:right w:val="single" w:sz="4" w:space="0" w:color="auto"/>
            </w:tcBorders>
          </w:tcPr>
          <w:p w14:paraId="43E0FC82" w14:textId="77777777" w:rsidR="006B2459" w:rsidRDefault="006B2459" w:rsidP="00B154A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2943D827" w14:textId="77777777" w:rsidR="006B2459" w:rsidRDefault="006B2459" w:rsidP="00B154A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6B2459" w14:paraId="70DFA0CD"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573D973B" w14:textId="77777777" w:rsidR="006B2459" w:rsidRDefault="006B2459" w:rsidP="00B154A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B2459" w14:paraId="38344567"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4E28C7AA" w14:textId="77777777" w:rsidR="006B2459" w:rsidRDefault="006B2459" w:rsidP="00B154A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0D80B3E1" w14:textId="77777777" w:rsidR="006B2459" w:rsidRDefault="006B2459" w:rsidP="00B154A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1D818087" w14:textId="77777777" w:rsidR="006B2459" w:rsidRDefault="006B2459" w:rsidP="00B154A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0C2C80F4" w14:textId="77777777" w:rsidR="006B2459" w:rsidRDefault="006B2459" w:rsidP="00B154A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225BD62D" w14:textId="77777777" w:rsidR="006B2459" w:rsidRDefault="006B2459" w:rsidP="00B154A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B2459" w14:paraId="03BE5057"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48575E14" w14:textId="77777777" w:rsidR="006B2459" w:rsidRDefault="006B2459"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5AC1010D" w14:textId="77777777" w:rsidR="006B2459" w:rsidRDefault="006B2459"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标题更改为名单管理</w:t>
            </w:r>
          </w:p>
        </w:tc>
        <w:tc>
          <w:tcPr>
            <w:tcW w:w="3000" w:type="dxa"/>
          </w:tcPr>
          <w:p w14:paraId="39523D1E" w14:textId="77777777" w:rsidR="006B2459" w:rsidRDefault="006B2459" w:rsidP="00B154AD">
            <w:pPr>
              <w:widowControl/>
              <w:jc w:val="left"/>
              <w:rPr>
                <w:rFonts w:ascii="微软雅黑" w:eastAsia="微软雅黑" w:hAnsi="微软雅黑" w:cs="微软雅黑"/>
                <w:color w:val="000000"/>
                <w:sz w:val="18"/>
                <w:szCs w:val="18"/>
              </w:rPr>
            </w:pPr>
          </w:p>
        </w:tc>
        <w:tc>
          <w:tcPr>
            <w:tcW w:w="3209" w:type="dxa"/>
          </w:tcPr>
          <w:p w14:paraId="22FF893B" w14:textId="77777777" w:rsidR="006B2459" w:rsidRDefault="006B2459" w:rsidP="00B154AD">
            <w:pPr>
              <w:pStyle w:val="Axure"/>
              <w:rPr>
                <w:rFonts w:ascii="微软雅黑" w:eastAsia="微软雅黑" w:hAnsi="微软雅黑" w:cs="微软雅黑"/>
                <w:sz w:val="18"/>
                <w:szCs w:val="18"/>
              </w:rPr>
            </w:pPr>
          </w:p>
        </w:tc>
        <w:tc>
          <w:tcPr>
            <w:tcW w:w="1712" w:type="dxa"/>
          </w:tcPr>
          <w:p w14:paraId="40407466" w14:textId="77777777" w:rsidR="006B2459" w:rsidRDefault="006B2459" w:rsidP="00B154AD">
            <w:pPr>
              <w:widowControl/>
              <w:jc w:val="left"/>
              <w:rPr>
                <w:rFonts w:ascii="微软雅黑" w:eastAsia="微软雅黑" w:hAnsi="微软雅黑" w:cs="宋体"/>
                <w:bCs/>
                <w:kern w:val="0"/>
                <w:sz w:val="18"/>
                <w:szCs w:val="18"/>
              </w:rPr>
            </w:pPr>
          </w:p>
        </w:tc>
      </w:tr>
      <w:tr w:rsidR="006B2459" w14:paraId="08319813"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371CC092" w14:textId="77777777" w:rsidR="006B2459" w:rsidRDefault="006B2459"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14:paraId="651465E5" w14:textId="77777777" w:rsidR="006B2459" w:rsidRDefault="006B2459"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白名单管理页面</w:t>
            </w:r>
          </w:p>
        </w:tc>
        <w:tc>
          <w:tcPr>
            <w:tcW w:w="3000" w:type="dxa"/>
          </w:tcPr>
          <w:p w14:paraId="5A95FF9F" w14:textId="77777777" w:rsidR="006B2459" w:rsidRDefault="006B2459" w:rsidP="00B154AD">
            <w:pPr>
              <w:widowControl/>
              <w:jc w:val="left"/>
              <w:rPr>
                <w:rFonts w:ascii="微软雅黑" w:eastAsia="微软雅黑" w:hAnsi="微软雅黑" w:cs="微软雅黑"/>
                <w:color w:val="000000"/>
                <w:sz w:val="18"/>
                <w:szCs w:val="18"/>
              </w:rPr>
            </w:pPr>
          </w:p>
        </w:tc>
        <w:tc>
          <w:tcPr>
            <w:tcW w:w="3209" w:type="dxa"/>
          </w:tcPr>
          <w:p w14:paraId="477C5326" w14:textId="77777777" w:rsidR="006B2459" w:rsidRDefault="006B2459" w:rsidP="00B154AD">
            <w:pPr>
              <w:pStyle w:val="Axure"/>
              <w:rPr>
                <w:rFonts w:ascii="微软雅黑" w:eastAsia="微软雅黑" w:hAnsi="微软雅黑" w:cs="微软雅黑"/>
                <w:sz w:val="18"/>
                <w:szCs w:val="18"/>
              </w:rPr>
            </w:pPr>
          </w:p>
        </w:tc>
        <w:tc>
          <w:tcPr>
            <w:tcW w:w="1712" w:type="dxa"/>
          </w:tcPr>
          <w:p w14:paraId="078EB139" w14:textId="77777777" w:rsidR="006B2459" w:rsidRDefault="006B2459" w:rsidP="00B154AD">
            <w:pPr>
              <w:widowControl/>
              <w:jc w:val="left"/>
              <w:rPr>
                <w:rFonts w:ascii="微软雅黑" w:eastAsia="微软雅黑" w:hAnsi="微软雅黑" w:cs="宋体"/>
                <w:bCs/>
                <w:kern w:val="0"/>
                <w:sz w:val="18"/>
                <w:szCs w:val="18"/>
              </w:rPr>
            </w:pPr>
          </w:p>
        </w:tc>
      </w:tr>
      <w:tr w:rsidR="00454CB7" w14:paraId="32683A9B"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71A3C580" w14:textId="77777777" w:rsidR="00454CB7" w:rsidRDefault="00454CB7"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3</w:t>
            </w:r>
          </w:p>
        </w:tc>
        <w:tc>
          <w:tcPr>
            <w:tcW w:w="1309" w:type="dxa"/>
            <w:gridSpan w:val="2"/>
          </w:tcPr>
          <w:p w14:paraId="32DCACF9"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创建时间筛选</w:t>
            </w:r>
          </w:p>
        </w:tc>
        <w:tc>
          <w:tcPr>
            <w:tcW w:w="3000" w:type="dxa"/>
          </w:tcPr>
          <w:p w14:paraId="56E48E78" w14:textId="79026EED"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默认空 点击进行日期选择</w:t>
            </w:r>
            <w:ins w:id="941" w:author=" " w:date="2019-01-03T17:44:00Z">
              <w:r w:rsidR="00A03C78">
                <w:rPr>
                  <w:rFonts w:ascii="微软雅黑" w:eastAsia="微软雅黑" w:hAnsi="微软雅黑" w:cs="微软雅黑" w:hint="eastAsia"/>
                  <w:color w:val="000000"/>
                  <w:sz w:val="18"/>
                  <w:szCs w:val="18"/>
                </w:rPr>
                <w:t>（</w:t>
              </w:r>
            </w:ins>
            <w:ins w:id="942" w:author=" " w:date="2019-01-03T17:45:00Z">
              <w:r w:rsidR="00A03C78">
                <w:rPr>
                  <w:rFonts w:ascii="微软雅黑" w:eastAsia="微软雅黑" w:hAnsi="微软雅黑" w:cs="微软雅黑" w:hint="eastAsia"/>
                  <w:color w:val="000000"/>
                  <w:sz w:val="18"/>
                  <w:szCs w:val="18"/>
                </w:rPr>
                <w:t>精确到日</w:t>
              </w:r>
            </w:ins>
            <w:ins w:id="943" w:author=" " w:date="2019-01-03T17:44:00Z">
              <w:r w:rsidR="00A03C78">
                <w:rPr>
                  <w:rFonts w:ascii="微软雅黑" w:eastAsia="微软雅黑" w:hAnsi="微软雅黑" w:cs="微软雅黑" w:hint="eastAsia"/>
                  <w:color w:val="000000"/>
                  <w:sz w:val="18"/>
                  <w:szCs w:val="18"/>
                </w:rPr>
                <w:t>）</w:t>
              </w:r>
            </w:ins>
          </w:p>
        </w:tc>
        <w:tc>
          <w:tcPr>
            <w:tcW w:w="3209" w:type="dxa"/>
          </w:tcPr>
          <w:p w14:paraId="193A6C69" w14:textId="77777777" w:rsidR="00454CB7" w:rsidRDefault="00454CB7" w:rsidP="00B154A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根据选择进行页面展示</w:t>
            </w:r>
          </w:p>
        </w:tc>
        <w:tc>
          <w:tcPr>
            <w:tcW w:w="1712" w:type="dxa"/>
          </w:tcPr>
          <w:p w14:paraId="715DB150" w14:textId="627B148A" w:rsidR="00454CB7" w:rsidRDefault="000376F2" w:rsidP="00B154AD">
            <w:pPr>
              <w:widowControl/>
              <w:jc w:val="left"/>
              <w:rPr>
                <w:rFonts w:ascii="微软雅黑" w:eastAsia="微软雅黑" w:hAnsi="微软雅黑" w:cs="宋体"/>
                <w:bCs/>
                <w:kern w:val="0"/>
                <w:sz w:val="18"/>
                <w:szCs w:val="18"/>
              </w:rPr>
            </w:pPr>
            <w:ins w:id="944" w:author="haha" w:date="2018-12-19T10:21:00Z">
              <w:r>
                <w:rPr>
                  <w:rFonts w:ascii="微软雅黑" w:eastAsia="微软雅黑" w:hAnsi="微软雅黑" w:cs="宋体" w:hint="eastAsia"/>
                  <w:bCs/>
                  <w:kern w:val="0"/>
                  <w:sz w:val="18"/>
                  <w:szCs w:val="18"/>
                </w:rPr>
                <w:t>结束日期大于等于开始日期</w:t>
              </w:r>
            </w:ins>
            <w:del w:id="945" w:author="haha" w:date="2018-12-19T10:21:00Z">
              <w:r w:rsidR="00454CB7" w:rsidDel="000376F2">
                <w:rPr>
                  <w:rFonts w:ascii="微软雅黑" w:eastAsia="微软雅黑" w:hAnsi="微软雅黑" w:cs="宋体" w:hint="eastAsia"/>
                  <w:bCs/>
                  <w:kern w:val="0"/>
                  <w:sz w:val="18"/>
                  <w:szCs w:val="18"/>
                </w:rPr>
                <w:delText>后面输入的日期在前面日期之后，不在可选范围内的置灰不能选</w:delText>
              </w:r>
            </w:del>
          </w:p>
        </w:tc>
      </w:tr>
      <w:tr w:rsidR="00454CB7" w14:paraId="2E892E6B"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639D1F8D" w14:textId="77777777" w:rsidR="00454CB7" w:rsidRDefault="00454CB7"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4</w:t>
            </w:r>
          </w:p>
        </w:tc>
        <w:tc>
          <w:tcPr>
            <w:tcW w:w="1309" w:type="dxa"/>
            <w:gridSpan w:val="2"/>
          </w:tcPr>
          <w:p w14:paraId="1DD05CDC"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w:t>
            </w:r>
          </w:p>
        </w:tc>
        <w:tc>
          <w:tcPr>
            <w:tcW w:w="3000" w:type="dxa"/>
          </w:tcPr>
          <w:p w14:paraId="5D872854" w14:textId="03DF017F"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可输入中英文及数字格式，默认姓名/电话号码</w:t>
            </w:r>
            <w:ins w:id="946" w:author=" " w:date="2019-01-03T17:42:00Z">
              <w:r w:rsidR="00A03C78">
                <w:rPr>
                  <w:rFonts w:ascii="微软雅黑" w:eastAsia="微软雅黑" w:hAnsi="微软雅黑" w:cs="微软雅黑" w:hint="eastAsia"/>
                  <w:color w:val="000000"/>
                  <w:sz w:val="18"/>
                  <w:szCs w:val="18"/>
                </w:rPr>
                <w:t>（</w:t>
              </w:r>
            </w:ins>
            <w:ins w:id="947" w:author=" " w:date="2019-01-03T17:43:00Z">
              <w:r w:rsidR="00A03C78">
                <w:rPr>
                  <w:rFonts w:ascii="微软雅黑" w:eastAsia="微软雅黑" w:hAnsi="微软雅黑" w:cs="微软雅黑" w:hint="eastAsia"/>
                  <w:color w:val="000000"/>
                  <w:sz w:val="18"/>
                  <w:szCs w:val="18"/>
                </w:rPr>
                <w:t>右模糊</w:t>
              </w:r>
            </w:ins>
            <w:ins w:id="948" w:author=" " w:date="2019-01-03T17:42:00Z">
              <w:r w:rsidR="00A03C78">
                <w:rPr>
                  <w:rFonts w:ascii="微软雅黑" w:eastAsia="微软雅黑" w:hAnsi="微软雅黑" w:cs="微软雅黑" w:hint="eastAsia"/>
                  <w:color w:val="000000"/>
                  <w:sz w:val="18"/>
                  <w:szCs w:val="18"/>
                </w:rPr>
                <w:t>）</w:t>
              </w:r>
            </w:ins>
          </w:p>
        </w:tc>
        <w:tc>
          <w:tcPr>
            <w:tcW w:w="3209" w:type="dxa"/>
          </w:tcPr>
          <w:p w14:paraId="25231880" w14:textId="77777777" w:rsidR="00454CB7" w:rsidRDefault="00454CB7" w:rsidP="00B154A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根据输入进行页面展示</w:t>
            </w:r>
          </w:p>
        </w:tc>
        <w:tc>
          <w:tcPr>
            <w:tcW w:w="1712" w:type="dxa"/>
          </w:tcPr>
          <w:p w14:paraId="4E6FB540" w14:textId="77777777" w:rsidR="00454CB7" w:rsidRDefault="00454CB7" w:rsidP="00B154AD">
            <w:pPr>
              <w:widowControl/>
              <w:jc w:val="left"/>
              <w:rPr>
                <w:rFonts w:ascii="微软雅黑" w:eastAsia="微软雅黑" w:hAnsi="微软雅黑" w:cs="宋体"/>
                <w:bCs/>
                <w:kern w:val="0"/>
                <w:sz w:val="18"/>
                <w:szCs w:val="18"/>
              </w:rPr>
            </w:pPr>
          </w:p>
        </w:tc>
      </w:tr>
      <w:tr w:rsidR="00454CB7" w14:paraId="7AE5D4EC"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5FC6945D" w14:textId="77777777" w:rsidR="00454CB7" w:rsidRDefault="00454CB7"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5</w:t>
            </w:r>
          </w:p>
        </w:tc>
        <w:tc>
          <w:tcPr>
            <w:tcW w:w="1309" w:type="dxa"/>
            <w:gridSpan w:val="2"/>
          </w:tcPr>
          <w:p w14:paraId="6036974A"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14:paraId="2956D41E"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03143B66" w14:textId="77777777" w:rsidR="00454CB7" w:rsidRDefault="00454CB7" w:rsidP="00B154A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根据筛选条件进行页面的展示</w:t>
            </w:r>
          </w:p>
        </w:tc>
        <w:tc>
          <w:tcPr>
            <w:tcW w:w="1712" w:type="dxa"/>
          </w:tcPr>
          <w:p w14:paraId="3A3769E2" w14:textId="77777777" w:rsidR="00454CB7" w:rsidRDefault="00454CB7" w:rsidP="00B154AD">
            <w:pPr>
              <w:widowControl/>
              <w:jc w:val="left"/>
              <w:rPr>
                <w:rFonts w:ascii="微软雅黑" w:eastAsia="微软雅黑" w:hAnsi="微软雅黑" w:cs="宋体"/>
                <w:bCs/>
                <w:kern w:val="0"/>
                <w:sz w:val="18"/>
                <w:szCs w:val="18"/>
              </w:rPr>
            </w:pPr>
          </w:p>
        </w:tc>
      </w:tr>
      <w:tr w:rsidR="00454CB7" w14:paraId="34EF426B"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5E266010" w14:textId="77777777" w:rsidR="00454CB7" w:rsidRDefault="00454CB7"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6</w:t>
            </w:r>
          </w:p>
        </w:tc>
        <w:tc>
          <w:tcPr>
            <w:tcW w:w="1309" w:type="dxa"/>
            <w:gridSpan w:val="2"/>
          </w:tcPr>
          <w:p w14:paraId="0140293F"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删除按钮</w:t>
            </w:r>
          </w:p>
        </w:tc>
        <w:tc>
          <w:tcPr>
            <w:tcW w:w="3000" w:type="dxa"/>
          </w:tcPr>
          <w:p w14:paraId="157B0ACA" w14:textId="0987C290"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ins w:id="949" w:author=" " w:date="2019-01-03T17:44:00Z">
              <w:r w:rsidR="00A03C78">
                <w:rPr>
                  <w:rFonts w:ascii="微软雅黑" w:eastAsia="微软雅黑" w:hAnsi="微软雅黑" w:cs="微软雅黑" w:hint="eastAsia"/>
                  <w:color w:val="000000"/>
                  <w:sz w:val="18"/>
                  <w:szCs w:val="18"/>
                </w:rPr>
                <w:t>（物理删除）</w:t>
              </w:r>
            </w:ins>
          </w:p>
        </w:tc>
        <w:tc>
          <w:tcPr>
            <w:tcW w:w="3209" w:type="dxa"/>
          </w:tcPr>
          <w:p w14:paraId="2C59A401" w14:textId="77777777" w:rsidR="00454CB7" w:rsidRDefault="00454CB7" w:rsidP="00B154A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可多选或者逐条的进行删除</w:t>
            </w:r>
          </w:p>
        </w:tc>
        <w:tc>
          <w:tcPr>
            <w:tcW w:w="1712" w:type="dxa"/>
          </w:tcPr>
          <w:p w14:paraId="05F57752" w14:textId="77777777" w:rsidR="00454CB7" w:rsidRDefault="00454CB7" w:rsidP="00B154AD">
            <w:pPr>
              <w:widowControl/>
              <w:jc w:val="left"/>
              <w:rPr>
                <w:rFonts w:ascii="微软雅黑" w:eastAsia="微软雅黑" w:hAnsi="微软雅黑" w:cs="宋体"/>
                <w:bCs/>
                <w:kern w:val="0"/>
                <w:sz w:val="18"/>
                <w:szCs w:val="18"/>
              </w:rPr>
            </w:pPr>
          </w:p>
        </w:tc>
      </w:tr>
      <w:tr w:rsidR="00454CB7" w14:paraId="075CA3EC"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59D3D8DA" w14:textId="77777777" w:rsidR="00454CB7" w:rsidRDefault="00454CB7"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7</w:t>
            </w:r>
          </w:p>
        </w:tc>
        <w:tc>
          <w:tcPr>
            <w:tcW w:w="1309" w:type="dxa"/>
            <w:gridSpan w:val="2"/>
          </w:tcPr>
          <w:p w14:paraId="2F32FA73"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上传名单按钮</w:t>
            </w:r>
          </w:p>
        </w:tc>
        <w:tc>
          <w:tcPr>
            <w:tcW w:w="3000" w:type="dxa"/>
          </w:tcPr>
          <w:p w14:paraId="51BEE871"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p>
        </w:tc>
        <w:tc>
          <w:tcPr>
            <w:tcW w:w="3209" w:type="dxa"/>
          </w:tcPr>
          <w:p w14:paraId="23E808A6" w14:textId="77777777" w:rsidR="00454CB7" w:rsidRDefault="00454CB7" w:rsidP="00B154A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名单上传弹框</w:t>
            </w:r>
          </w:p>
        </w:tc>
        <w:tc>
          <w:tcPr>
            <w:tcW w:w="1712" w:type="dxa"/>
          </w:tcPr>
          <w:p w14:paraId="17A09ABB" w14:textId="77777777" w:rsidR="00454CB7" w:rsidRDefault="00454CB7" w:rsidP="00B154AD">
            <w:pPr>
              <w:widowControl/>
              <w:jc w:val="left"/>
              <w:rPr>
                <w:rFonts w:ascii="微软雅黑" w:eastAsia="微软雅黑" w:hAnsi="微软雅黑" w:cs="宋体"/>
                <w:bCs/>
                <w:kern w:val="0"/>
                <w:sz w:val="18"/>
                <w:szCs w:val="18"/>
              </w:rPr>
            </w:pPr>
          </w:p>
        </w:tc>
      </w:tr>
      <w:tr w:rsidR="00454CB7" w14:paraId="40D017B6"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080939C1" w14:textId="77777777" w:rsidR="00454CB7" w:rsidRDefault="00454CB7"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8</w:t>
            </w:r>
          </w:p>
        </w:tc>
        <w:tc>
          <w:tcPr>
            <w:tcW w:w="1309" w:type="dxa"/>
            <w:gridSpan w:val="2"/>
          </w:tcPr>
          <w:p w14:paraId="64F94A3F"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名单上传页面</w:t>
            </w:r>
          </w:p>
        </w:tc>
        <w:tc>
          <w:tcPr>
            <w:tcW w:w="3000" w:type="dxa"/>
          </w:tcPr>
          <w:p w14:paraId="4AA24860" w14:textId="77777777"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点击上传名单按钮后跳转，</w:t>
            </w:r>
          </w:p>
          <w:p w14:paraId="4EBF5D85" w14:textId="4762A6C9" w:rsidR="00454CB7" w:rsidRDefault="00454CB7"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可上传Excel文件，大小在</w:t>
            </w:r>
            <w:del w:id="950" w:author=" " w:date="2019-01-03T17:42:00Z">
              <w:r w:rsidDel="00A03C78">
                <w:rPr>
                  <w:rFonts w:ascii="微软雅黑" w:eastAsia="微软雅黑" w:hAnsi="微软雅黑" w:cs="微软雅黑" w:hint="eastAsia"/>
                  <w:color w:val="000000"/>
                  <w:sz w:val="18"/>
                  <w:szCs w:val="18"/>
                </w:rPr>
                <w:delText>1</w:delText>
              </w:r>
              <w:r w:rsidDel="00A03C78">
                <w:rPr>
                  <w:rFonts w:ascii="微软雅黑" w:eastAsia="微软雅黑" w:hAnsi="微软雅黑" w:cs="微软雅黑"/>
                  <w:color w:val="000000"/>
                  <w:sz w:val="18"/>
                  <w:szCs w:val="18"/>
                </w:rPr>
                <w:delText>0M</w:delText>
              </w:r>
            </w:del>
            <w:ins w:id="951" w:author=" " w:date="2019-01-03T17:42:00Z">
              <w:r w:rsidR="00A03C78">
                <w:rPr>
                  <w:rFonts w:ascii="微软雅黑" w:eastAsia="微软雅黑" w:hAnsi="微软雅黑" w:cs="微软雅黑"/>
                  <w:color w:val="000000"/>
                  <w:sz w:val="18"/>
                  <w:szCs w:val="18"/>
                </w:rPr>
                <w:t>2M</w:t>
              </w:r>
            </w:ins>
            <w:r>
              <w:rPr>
                <w:rFonts w:ascii="微软雅黑" w:eastAsia="微软雅黑" w:hAnsi="微软雅黑" w:cs="微软雅黑" w:hint="eastAsia"/>
                <w:color w:val="000000"/>
                <w:sz w:val="18"/>
                <w:szCs w:val="18"/>
              </w:rPr>
              <w:t>内，电话号码项必填，</w:t>
            </w:r>
            <w:r w:rsidR="00033E77">
              <w:rPr>
                <w:rFonts w:ascii="微软雅黑" w:eastAsia="微软雅黑" w:hAnsi="微软雅黑" w:cs="微软雅黑" w:hint="eastAsia"/>
                <w:color w:val="000000"/>
                <w:sz w:val="18"/>
                <w:szCs w:val="18"/>
              </w:rPr>
              <w:t>显示去重条数和最终上传数量</w:t>
            </w:r>
            <w:r w:rsidR="003464DD">
              <w:rPr>
                <w:rFonts w:ascii="微软雅黑" w:eastAsia="微软雅黑" w:hAnsi="微软雅黑" w:cs="微软雅黑" w:hint="eastAsia"/>
                <w:color w:val="000000"/>
                <w:sz w:val="18"/>
                <w:szCs w:val="18"/>
              </w:rPr>
              <w:t>的提示</w:t>
            </w:r>
          </w:p>
        </w:tc>
        <w:tc>
          <w:tcPr>
            <w:tcW w:w="3209" w:type="dxa"/>
          </w:tcPr>
          <w:p w14:paraId="1E739E92" w14:textId="77777777" w:rsidR="00454CB7" w:rsidRDefault="001A68F3" w:rsidP="00B154A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文件上传后出现上传总数以及去重数量的提示</w:t>
            </w:r>
          </w:p>
        </w:tc>
        <w:tc>
          <w:tcPr>
            <w:tcW w:w="1712" w:type="dxa"/>
          </w:tcPr>
          <w:p w14:paraId="5497060E" w14:textId="3284748B" w:rsidR="00454CB7" w:rsidRDefault="001A68F3" w:rsidP="00B154AD">
            <w:pPr>
              <w:widowControl/>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只能上传Excel格式，最大</w:t>
            </w:r>
            <w:del w:id="952" w:author=" " w:date="2019-01-03T17:42:00Z">
              <w:r w:rsidDel="00A03C78">
                <w:rPr>
                  <w:rFonts w:ascii="微软雅黑" w:eastAsia="微软雅黑" w:hAnsi="微软雅黑" w:cs="宋体" w:hint="eastAsia"/>
                  <w:bCs/>
                  <w:kern w:val="0"/>
                  <w:sz w:val="18"/>
                  <w:szCs w:val="18"/>
                </w:rPr>
                <w:delText>1</w:delText>
              </w:r>
              <w:r w:rsidDel="00A03C78">
                <w:rPr>
                  <w:rFonts w:ascii="微软雅黑" w:eastAsia="微软雅黑" w:hAnsi="微软雅黑" w:cs="宋体"/>
                  <w:bCs/>
                  <w:kern w:val="0"/>
                  <w:sz w:val="18"/>
                  <w:szCs w:val="18"/>
                </w:rPr>
                <w:delText>0M</w:delText>
              </w:r>
            </w:del>
            <w:ins w:id="953" w:author=" " w:date="2019-01-03T17:42:00Z">
              <w:r w:rsidR="00A03C78">
                <w:rPr>
                  <w:rFonts w:ascii="微软雅黑" w:eastAsia="微软雅黑" w:hAnsi="微软雅黑" w:cs="宋体"/>
                  <w:bCs/>
                  <w:kern w:val="0"/>
                  <w:sz w:val="18"/>
                  <w:szCs w:val="18"/>
                </w:rPr>
                <w:t>2M</w:t>
              </w:r>
            </w:ins>
            <w:r>
              <w:rPr>
                <w:rFonts w:ascii="微软雅黑" w:eastAsia="微软雅黑" w:hAnsi="微软雅黑" w:cs="宋体" w:hint="eastAsia"/>
                <w:bCs/>
                <w:kern w:val="0"/>
                <w:sz w:val="18"/>
                <w:szCs w:val="18"/>
              </w:rPr>
              <w:t>内容，电话号</w:t>
            </w:r>
            <w:ins w:id="954" w:author="haha" w:date="2018-12-19T10:21:00Z">
              <w:r w:rsidR="000376F2">
                <w:rPr>
                  <w:rFonts w:ascii="微软雅黑" w:eastAsia="微软雅黑" w:hAnsi="微软雅黑" w:cs="宋体" w:hint="eastAsia"/>
                  <w:bCs/>
                  <w:kern w:val="0"/>
                  <w:sz w:val="18"/>
                  <w:szCs w:val="18"/>
                </w:rPr>
                <w:t>码</w:t>
              </w:r>
            </w:ins>
            <w:r>
              <w:rPr>
                <w:rFonts w:ascii="微软雅黑" w:eastAsia="微软雅黑" w:hAnsi="微软雅黑" w:cs="宋体" w:hint="eastAsia"/>
                <w:bCs/>
                <w:kern w:val="0"/>
                <w:sz w:val="18"/>
                <w:szCs w:val="18"/>
              </w:rPr>
              <w:t>必填其他可无</w:t>
            </w:r>
          </w:p>
        </w:tc>
      </w:tr>
      <w:tr w:rsidR="001A68F3" w14:paraId="6F0F7C64"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0A2A65AE" w14:textId="77777777" w:rsidR="001A68F3" w:rsidRDefault="001A68F3"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9</w:t>
            </w:r>
          </w:p>
        </w:tc>
        <w:tc>
          <w:tcPr>
            <w:tcW w:w="1309" w:type="dxa"/>
            <w:gridSpan w:val="2"/>
          </w:tcPr>
          <w:p w14:paraId="178B7F68" w14:textId="77777777" w:rsidR="001A68F3" w:rsidRDefault="001A68F3"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名单详情表</w:t>
            </w:r>
          </w:p>
        </w:tc>
        <w:tc>
          <w:tcPr>
            <w:tcW w:w="3000" w:type="dxa"/>
          </w:tcPr>
          <w:p w14:paraId="5DA37F4A" w14:textId="77777777" w:rsidR="001A68F3" w:rsidRDefault="001A68F3"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根据创建时间的倒叙排序最新上传的在上面，创建时间就是名单上传的时间，根据上传的文件进行显示，身份证号和姓名可空</w:t>
            </w:r>
          </w:p>
        </w:tc>
        <w:tc>
          <w:tcPr>
            <w:tcW w:w="3209" w:type="dxa"/>
          </w:tcPr>
          <w:p w14:paraId="645710CC" w14:textId="77777777" w:rsidR="001A68F3" w:rsidRDefault="001A68F3" w:rsidP="00B154AD">
            <w:pPr>
              <w:pStyle w:val="Axure"/>
              <w:rPr>
                <w:rFonts w:ascii="微软雅黑" w:eastAsia="微软雅黑" w:hAnsi="微软雅黑" w:cs="微软雅黑"/>
                <w:sz w:val="18"/>
                <w:szCs w:val="18"/>
              </w:rPr>
            </w:pPr>
          </w:p>
        </w:tc>
        <w:tc>
          <w:tcPr>
            <w:tcW w:w="1712" w:type="dxa"/>
          </w:tcPr>
          <w:p w14:paraId="7B2C56EB" w14:textId="77777777" w:rsidR="001A68F3" w:rsidRDefault="001A68F3" w:rsidP="00B154AD">
            <w:pPr>
              <w:widowControl/>
              <w:jc w:val="left"/>
              <w:rPr>
                <w:rFonts w:ascii="微软雅黑" w:eastAsia="微软雅黑" w:hAnsi="微软雅黑" w:cs="宋体"/>
                <w:bCs/>
                <w:kern w:val="0"/>
                <w:sz w:val="18"/>
                <w:szCs w:val="18"/>
              </w:rPr>
            </w:pPr>
          </w:p>
        </w:tc>
      </w:tr>
      <w:tr w:rsidR="00A9143E" w14:paraId="7E5C72E4"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955" w:author="haha" w:date="2018-12-19T10:08:00Z"/>
        </w:trPr>
        <w:tc>
          <w:tcPr>
            <w:tcW w:w="802" w:type="dxa"/>
          </w:tcPr>
          <w:p w14:paraId="0D866291" w14:textId="7EA0191A" w:rsidR="00A9143E" w:rsidRDefault="00A9143E" w:rsidP="00B154AD">
            <w:pPr>
              <w:widowControl/>
              <w:jc w:val="center"/>
              <w:rPr>
                <w:ins w:id="956" w:author="haha" w:date="2018-12-19T10:08:00Z"/>
                <w:rFonts w:ascii="微软雅黑" w:eastAsia="微软雅黑" w:hAnsi="微软雅黑" w:cs="宋体"/>
                <w:bCs/>
                <w:kern w:val="0"/>
                <w:sz w:val="18"/>
                <w:szCs w:val="18"/>
              </w:rPr>
            </w:pPr>
            <w:ins w:id="957" w:author="haha" w:date="2018-12-19T10:08:00Z">
              <w:r>
                <w:rPr>
                  <w:rFonts w:ascii="微软雅黑" w:eastAsia="微软雅黑" w:hAnsi="微软雅黑" w:cs="宋体" w:hint="eastAsia"/>
                  <w:bCs/>
                  <w:kern w:val="0"/>
                  <w:sz w:val="18"/>
                  <w:szCs w:val="18"/>
                </w:rPr>
                <w:t>1</w:t>
              </w:r>
              <w:r>
                <w:rPr>
                  <w:rFonts w:ascii="微软雅黑" w:eastAsia="微软雅黑" w:hAnsi="微软雅黑" w:cs="宋体"/>
                  <w:bCs/>
                  <w:kern w:val="0"/>
                  <w:sz w:val="18"/>
                  <w:szCs w:val="18"/>
                </w:rPr>
                <w:t>0</w:t>
              </w:r>
            </w:ins>
          </w:p>
        </w:tc>
        <w:tc>
          <w:tcPr>
            <w:tcW w:w="1309" w:type="dxa"/>
            <w:gridSpan w:val="2"/>
          </w:tcPr>
          <w:p w14:paraId="77800706" w14:textId="38A3164A" w:rsidR="00A9143E" w:rsidRDefault="00A9143E" w:rsidP="00B154AD">
            <w:pPr>
              <w:widowControl/>
              <w:jc w:val="left"/>
              <w:rPr>
                <w:ins w:id="958" w:author="haha" w:date="2018-12-19T10:08:00Z"/>
                <w:rFonts w:ascii="微软雅黑" w:eastAsia="微软雅黑" w:hAnsi="微软雅黑" w:cs="微软雅黑"/>
                <w:color w:val="000000"/>
                <w:sz w:val="18"/>
                <w:szCs w:val="18"/>
              </w:rPr>
            </w:pPr>
            <w:ins w:id="959" w:author="haha" w:date="2018-12-19T10:08:00Z">
              <w:r>
                <w:rPr>
                  <w:rFonts w:ascii="微软雅黑" w:eastAsia="微软雅黑" w:hAnsi="微软雅黑" w:cs="微软雅黑" w:hint="eastAsia"/>
                  <w:color w:val="000000"/>
                  <w:sz w:val="18"/>
                  <w:szCs w:val="18"/>
                </w:rPr>
                <w:t>全选按钮</w:t>
              </w:r>
            </w:ins>
          </w:p>
        </w:tc>
        <w:tc>
          <w:tcPr>
            <w:tcW w:w="3000" w:type="dxa"/>
          </w:tcPr>
          <w:p w14:paraId="059A73C9" w14:textId="664A6B06" w:rsidR="00A9143E" w:rsidRDefault="00A9143E" w:rsidP="00B154AD">
            <w:pPr>
              <w:widowControl/>
              <w:jc w:val="left"/>
              <w:rPr>
                <w:ins w:id="960" w:author="haha" w:date="2018-12-19T10:08:00Z"/>
                <w:rFonts w:ascii="微软雅黑" w:eastAsia="微软雅黑" w:hAnsi="微软雅黑" w:cs="微软雅黑"/>
                <w:color w:val="000000"/>
                <w:sz w:val="18"/>
                <w:szCs w:val="18"/>
              </w:rPr>
            </w:pPr>
            <w:ins w:id="961" w:author="haha" w:date="2018-12-19T10:10:00Z">
              <w:r>
                <w:rPr>
                  <w:rFonts w:ascii="微软雅黑" w:eastAsia="微软雅黑" w:hAnsi="微软雅黑" w:cs="微软雅黑" w:hint="eastAsia"/>
                  <w:color w:val="000000"/>
                  <w:sz w:val="18"/>
                  <w:szCs w:val="18"/>
                </w:rPr>
                <w:t>可点击，选择所有结果，不只是</w:t>
              </w:r>
            </w:ins>
            <w:ins w:id="962" w:author="haha" w:date="2018-12-19T10:11:00Z">
              <w:r>
                <w:rPr>
                  <w:rFonts w:ascii="微软雅黑" w:eastAsia="微软雅黑" w:hAnsi="微软雅黑" w:cs="微软雅黑" w:hint="eastAsia"/>
                  <w:color w:val="000000"/>
                  <w:sz w:val="18"/>
                  <w:szCs w:val="18"/>
                </w:rPr>
                <w:t>当前页面的内容</w:t>
              </w:r>
            </w:ins>
          </w:p>
        </w:tc>
        <w:tc>
          <w:tcPr>
            <w:tcW w:w="3209" w:type="dxa"/>
          </w:tcPr>
          <w:p w14:paraId="11588A37" w14:textId="60E35C80" w:rsidR="00A9143E" w:rsidRDefault="00A9143E" w:rsidP="00B154AD">
            <w:pPr>
              <w:pStyle w:val="Axure"/>
              <w:rPr>
                <w:ins w:id="963" w:author="haha" w:date="2018-12-19T10:08:00Z"/>
                <w:rFonts w:ascii="微软雅黑" w:eastAsia="微软雅黑" w:hAnsi="微软雅黑" w:cs="微软雅黑"/>
                <w:sz w:val="18"/>
                <w:szCs w:val="18"/>
              </w:rPr>
            </w:pPr>
            <w:ins w:id="964" w:author="haha" w:date="2018-12-19T10:11:00Z">
              <w:r>
                <w:rPr>
                  <w:rFonts w:ascii="微软雅黑" w:eastAsia="微软雅黑" w:hAnsi="微软雅黑" w:cs="微软雅黑" w:hint="eastAsia"/>
                  <w:sz w:val="18"/>
                  <w:szCs w:val="18"/>
                </w:rPr>
                <w:t>可删除，可再次点击为未点击状态</w:t>
              </w:r>
            </w:ins>
          </w:p>
        </w:tc>
        <w:tc>
          <w:tcPr>
            <w:tcW w:w="1712" w:type="dxa"/>
          </w:tcPr>
          <w:p w14:paraId="0CBB0932" w14:textId="5E30B9D0" w:rsidR="00A9143E" w:rsidRDefault="0011079D" w:rsidP="00B154AD">
            <w:pPr>
              <w:widowControl/>
              <w:jc w:val="left"/>
              <w:rPr>
                <w:ins w:id="965" w:author="haha" w:date="2018-12-19T10:08:00Z"/>
                <w:rFonts w:ascii="微软雅黑" w:eastAsia="微软雅黑" w:hAnsi="微软雅黑" w:cs="宋体"/>
                <w:bCs/>
                <w:kern w:val="0"/>
                <w:sz w:val="18"/>
                <w:szCs w:val="18"/>
              </w:rPr>
            </w:pPr>
            <w:ins w:id="966" w:author="haha" w:date="2018-12-19T10:11:00Z">
              <w:r>
                <w:rPr>
                  <w:rFonts w:ascii="微软雅黑" w:eastAsia="微软雅黑" w:hAnsi="微软雅黑" w:cs="宋体" w:hint="eastAsia"/>
                  <w:bCs/>
                  <w:kern w:val="0"/>
                  <w:sz w:val="18"/>
                  <w:szCs w:val="18"/>
                </w:rPr>
                <w:t>删除所有结果，</w:t>
              </w:r>
            </w:ins>
          </w:p>
        </w:tc>
      </w:tr>
      <w:tr w:rsidR="001A68F3" w14:paraId="25099ED7" w14:textId="77777777" w:rsidTr="00B15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4023EE75" w14:textId="639AE940" w:rsidR="001A68F3" w:rsidRDefault="001A68F3" w:rsidP="00B154A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ins w:id="967" w:author="haha" w:date="2018-12-19T10:08:00Z">
              <w:r w:rsidR="00A9143E">
                <w:rPr>
                  <w:rFonts w:ascii="微软雅黑" w:eastAsia="微软雅黑" w:hAnsi="微软雅黑" w:cs="宋体"/>
                  <w:bCs/>
                  <w:kern w:val="0"/>
                  <w:sz w:val="18"/>
                  <w:szCs w:val="18"/>
                </w:rPr>
                <w:t>1</w:t>
              </w:r>
            </w:ins>
            <w:del w:id="968" w:author="haha" w:date="2018-12-19T10:08:00Z">
              <w:r w:rsidDel="00A9143E">
                <w:rPr>
                  <w:rFonts w:ascii="微软雅黑" w:eastAsia="微软雅黑" w:hAnsi="微软雅黑" w:cs="宋体"/>
                  <w:bCs/>
                  <w:kern w:val="0"/>
                  <w:sz w:val="18"/>
                  <w:szCs w:val="18"/>
                </w:rPr>
                <w:delText>0</w:delText>
              </w:r>
            </w:del>
          </w:p>
        </w:tc>
        <w:tc>
          <w:tcPr>
            <w:tcW w:w="1309" w:type="dxa"/>
            <w:gridSpan w:val="2"/>
          </w:tcPr>
          <w:p w14:paraId="3D7FC829" w14:textId="77777777" w:rsidR="001A68F3" w:rsidRDefault="001A68F3" w:rsidP="00B154AD">
            <w:pPr>
              <w:widowControl/>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操作下删除</w:t>
            </w:r>
          </w:p>
        </w:tc>
        <w:tc>
          <w:tcPr>
            <w:tcW w:w="3000" w:type="dxa"/>
          </w:tcPr>
          <w:p w14:paraId="6A2E9593" w14:textId="44AE5255" w:rsidR="001A68F3" w:rsidRDefault="0049436F" w:rsidP="00B154AD">
            <w:pPr>
              <w:widowControl/>
              <w:jc w:val="left"/>
              <w:rPr>
                <w:rFonts w:ascii="微软雅黑" w:eastAsia="微软雅黑" w:hAnsi="微软雅黑" w:cs="微软雅黑"/>
                <w:color w:val="000000"/>
                <w:sz w:val="18"/>
                <w:szCs w:val="18"/>
              </w:rPr>
            </w:pPr>
            <w:ins w:id="969" w:author="haha" w:date="2018-12-19T10:32:00Z">
              <w:r>
                <w:rPr>
                  <w:rFonts w:ascii="微软雅黑" w:eastAsia="微软雅黑" w:hAnsi="微软雅黑" w:cs="微软雅黑" w:hint="eastAsia"/>
                  <w:color w:val="000000"/>
                  <w:sz w:val="18"/>
                  <w:szCs w:val="18"/>
                </w:rPr>
                <w:t>i</w:t>
              </w:r>
            </w:ins>
            <w:del w:id="970" w:author="haha" w:date="2018-12-19T10:32:00Z">
              <w:r w:rsidR="001A68F3" w:rsidDel="0049436F">
                <w:rPr>
                  <w:rFonts w:ascii="微软雅黑" w:eastAsia="微软雅黑" w:hAnsi="微软雅黑" w:cs="微软雅黑"/>
                  <w:color w:val="000000"/>
                  <w:sz w:val="18"/>
                  <w:szCs w:val="18"/>
                </w:rPr>
                <w:delText>I</w:delText>
              </w:r>
            </w:del>
            <w:r w:rsidR="001A68F3">
              <w:rPr>
                <w:rFonts w:ascii="微软雅黑" w:eastAsia="微软雅黑" w:hAnsi="微软雅黑" w:cs="微软雅黑" w:hint="eastAsia"/>
                <w:color w:val="000000"/>
                <w:sz w:val="18"/>
                <w:szCs w:val="18"/>
              </w:rPr>
              <w:t>con</w:t>
            </w:r>
            <w:r w:rsidR="001A68F3">
              <w:rPr>
                <w:rFonts w:ascii="微软雅黑" w:eastAsia="微软雅黑" w:hAnsi="微软雅黑" w:cs="微软雅黑"/>
                <w:color w:val="000000"/>
                <w:sz w:val="18"/>
                <w:szCs w:val="18"/>
              </w:rPr>
              <w:t xml:space="preserve"> </w:t>
            </w:r>
            <w:r w:rsidR="001A68F3">
              <w:rPr>
                <w:rFonts w:ascii="微软雅黑" w:eastAsia="微软雅黑" w:hAnsi="微软雅黑" w:cs="微软雅黑" w:hint="eastAsia"/>
                <w:color w:val="000000"/>
                <w:sz w:val="18"/>
                <w:szCs w:val="18"/>
              </w:rPr>
              <w:t>可点击</w:t>
            </w:r>
          </w:p>
        </w:tc>
        <w:tc>
          <w:tcPr>
            <w:tcW w:w="3209" w:type="dxa"/>
          </w:tcPr>
          <w:p w14:paraId="182D0996" w14:textId="77777777" w:rsidR="001A68F3" w:rsidRDefault="001A68F3" w:rsidP="00B154A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可逐条删除名单</w:t>
            </w:r>
          </w:p>
        </w:tc>
        <w:tc>
          <w:tcPr>
            <w:tcW w:w="1712" w:type="dxa"/>
          </w:tcPr>
          <w:p w14:paraId="12D58986" w14:textId="77777777" w:rsidR="001A68F3" w:rsidRDefault="001A68F3" w:rsidP="00B154AD">
            <w:pPr>
              <w:widowControl/>
              <w:jc w:val="left"/>
              <w:rPr>
                <w:rFonts w:ascii="微软雅黑" w:eastAsia="微软雅黑" w:hAnsi="微软雅黑" w:cs="宋体"/>
                <w:bCs/>
                <w:kern w:val="0"/>
                <w:sz w:val="18"/>
                <w:szCs w:val="18"/>
              </w:rPr>
            </w:pPr>
          </w:p>
        </w:tc>
      </w:tr>
    </w:tbl>
    <w:p w14:paraId="7D1F6AAE" w14:textId="77777777" w:rsidR="00DE1B6C" w:rsidRPr="006B2459" w:rsidRDefault="00DE1B6C" w:rsidP="00FA1FA4"/>
    <w:sectPr w:rsidR="00DE1B6C" w:rsidRPr="006B2459" w:rsidSect="00F50667">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8" w:author="张达闻" w:date="2018-12-25T20:52:00Z" w:initials="张达闻">
    <w:p w14:paraId="3E3F7ED0" w14:textId="2717C2AF" w:rsidR="003A4E43" w:rsidRDefault="003A4E43">
      <w:pPr>
        <w:pStyle w:val="a9"/>
      </w:pPr>
      <w:r>
        <w:rPr>
          <w:rStyle w:val="a8"/>
        </w:rPr>
        <w:annotationRef/>
      </w:r>
      <w:r>
        <w:rPr>
          <w:rFonts w:hint="eastAsia"/>
        </w:rPr>
        <w:t>这个是看情况而定，看用户点击哪一个空的附件查看。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3F7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3F7ED0" w16cid:durableId="1FCD1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77BA9" w14:textId="77777777" w:rsidR="00322F73" w:rsidRDefault="00322F73" w:rsidP="0072109D">
      <w:r>
        <w:separator/>
      </w:r>
    </w:p>
  </w:endnote>
  <w:endnote w:type="continuationSeparator" w:id="0">
    <w:p w14:paraId="2E69C2A8" w14:textId="77777777" w:rsidR="00322F73" w:rsidRDefault="00322F73" w:rsidP="0072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BAD5F" w14:textId="77777777" w:rsidR="00322F73" w:rsidRDefault="00322F73" w:rsidP="0072109D">
      <w:r>
        <w:separator/>
      </w:r>
    </w:p>
  </w:footnote>
  <w:footnote w:type="continuationSeparator" w:id="0">
    <w:p w14:paraId="429060A6" w14:textId="77777777" w:rsidR="00322F73" w:rsidRDefault="00322F73" w:rsidP="00721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096"/>
    <w:multiLevelType w:val="hybridMultilevel"/>
    <w:tmpl w:val="306C1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6227F9C"/>
    <w:multiLevelType w:val="hybridMultilevel"/>
    <w:tmpl w:val="8DD0F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4D61A5"/>
    <w:multiLevelType w:val="hybridMultilevel"/>
    <w:tmpl w:val="91BAF6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FA0606"/>
    <w:multiLevelType w:val="hybridMultilevel"/>
    <w:tmpl w:val="8AF2FD9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2F6848"/>
    <w:multiLevelType w:val="hybridMultilevel"/>
    <w:tmpl w:val="DAE8776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F52E5C"/>
    <w:multiLevelType w:val="hybridMultilevel"/>
    <w:tmpl w:val="361AF928"/>
    <w:lvl w:ilvl="0" w:tplc="1C2C40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Windows Live" w15:userId="455b89ca35dfeb53"/>
  </w15:person>
  <w15:person w15:author="haha">
    <w15:presenceInfo w15:providerId="None" w15:userId="haha"/>
  </w15:person>
  <w15:person w15:author="张达闻">
    <w15:presenceInfo w15:providerId="None" w15:userId="张达闻"/>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05FCA"/>
    <w:rsid w:val="00033E77"/>
    <w:rsid w:val="000376F2"/>
    <w:rsid w:val="00044F1D"/>
    <w:rsid w:val="00080A28"/>
    <w:rsid w:val="000C4F0D"/>
    <w:rsid w:val="001103FD"/>
    <w:rsid w:val="0011079D"/>
    <w:rsid w:val="001254AD"/>
    <w:rsid w:val="00125715"/>
    <w:rsid w:val="00127035"/>
    <w:rsid w:val="0016004A"/>
    <w:rsid w:val="0019541C"/>
    <w:rsid w:val="001A68F3"/>
    <w:rsid w:val="001B50ED"/>
    <w:rsid w:val="001E35B4"/>
    <w:rsid w:val="001F1B3C"/>
    <w:rsid w:val="00254FDD"/>
    <w:rsid w:val="00272FC6"/>
    <w:rsid w:val="00275DDD"/>
    <w:rsid w:val="002809BB"/>
    <w:rsid w:val="00285D6D"/>
    <w:rsid w:val="00291695"/>
    <w:rsid w:val="002A3FD1"/>
    <w:rsid w:val="002B2A41"/>
    <w:rsid w:val="002B327D"/>
    <w:rsid w:val="002C74F7"/>
    <w:rsid w:val="002D7E43"/>
    <w:rsid w:val="002E3EE0"/>
    <w:rsid w:val="002E692A"/>
    <w:rsid w:val="002F23CA"/>
    <w:rsid w:val="00317E07"/>
    <w:rsid w:val="00322F73"/>
    <w:rsid w:val="003464DD"/>
    <w:rsid w:val="00351F6A"/>
    <w:rsid w:val="0036267F"/>
    <w:rsid w:val="003A3279"/>
    <w:rsid w:val="003A4E43"/>
    <w:rsid w:val="003D30CD"/>
    <w:rsid w:val="003E6E91"/>
    <w:rsid w:val="003F6C0D"/>
    <w:rsid w:val="00431323"/>
    <w:rsid w:val="00454CB7"/>
    <w:rsid w:val="00467E11"/>
    <w:rsid w:val="00484188"/>
    <w:rsid w:val="0049436F"/>
    <w:rsid w:val="004D4A1A"/>
    <w:rsid w:val="00511454"/>
    <w:rsid w:val="00521661"/>
    <w:rsid w:val="00593BCB"/>
    <w:rsid w:val="005A27B4"/>
    <w:rsid w:val="005C34A0"/>
    <w:rsid w:val="005E13C0"/>
    <w:rsid w:val="00624118"/>
    <w:rsid w:val="00633085"/>
    <w:rsid w:val="006742FB"/>
    <w:rsid w:val="0068008B"/>
    <w:rsid w:val="00680E2A"/>
    <w:rsid w:val="006A3B95"/>
    <w:rsid w:val="006B2459"/>
    <w:rsid w:val="00700117"/>
    <w:rsid w:val="0070095F"/>
    <w:rsid w:val="00704083"/>
    <w:rsid w:val="0072109D"/>
    <w:rsid w:val="00756BDE"/>
    <w:rsid w:val="007670E3"/>
    <w:rsid w:val="00770C87"/>
    <w:rsid w:val="007C12B8"/>
    <w:rsid w:val="007C449C"/>
    <w:rsid w:val="007C7EA8"/>
    <w:rsid w:val="007D3B1F"/>
    <w:rsid w:val="008623C3"/>
    <w:rsid w:val="0086323B"/>
    <w:rsid w:val="0089467A"/>
    <w:rsid w:val="008C21AA"/>
    <w:rsid w:val="00912890"/>
    <w:rsid w:val="009417B0"/>
    <w:rsid w:val="00954F30"/>
    <w:rsid w:val="00966CB4"/>
    <w:rsid w:val="00983C47"/>
    <w:rsid w:val="009B1287"/>
    <w:rsid w:val="009F7DBA"/>
    <w:rsid w:val="00A03C78"/>
    <w:rsid w:val="00A05CE2"/>
    <w:rsid w:val="00A20259"/>
    <w:rsid w:val="00A34E41"/>
    <w:rsid w:val="00A56F60"/>
    <w:rsid w:val="00A6459D"/>
    <w:rsid w:val="00A65B2A"/>
    <w:rsid w:val="00A668C8"/>
    <w:rsid w:val="00A9143E"/>
    <w:rsid w:val="00AC7383"/>
    <w:rsid w:val="00B2474C"/>
    <w:rsid w:val="00B57723"/>
    <w:rsid w:val="00B615CA"/>
    <w:rsid w:val="00BA7D55"/>
    <w:rsid w:val="00BE238E"/>
    <w:rsid w:val="00C4209C"/>
    <w:rsid w:val="00C51012"/>
    <w:rsid w:val="00C64058"/>
    <w:rsid w:val="00C968DD"/>
    <w:rsid w:val="00CA1CB5"/>
    <w:rsid w:val="00CB23F2"/>
    <w:rsid w:val="00CC2F87"/>
    <w:rsid w:val="00CC7007"/>
    <w:rsid w:val="00CD1E62"/>
    <w:rsid w:val="00CE2F4A"/>
    <w:rsid w:val="00D030BA"/>
    <w:rsid w:val="00D666BE"/>
    <w:rsid w:val="00D7628F"/>
    <w:rsid w:val="00D77719"/>
    <w:rsid w:val="00DA3C38"/>
    <w:rsid w:val="00DE1B6C"/>
    <w:rsid w:val="00E00748"/>
    <w:rsid w:val="00E22132"/>
    <w:rsid w:val="00E54520"/>
    <w:rsid w:val="00E72492"/>
    <w:rsid w:val="00E773D9"/>
    <w:rsid w:val="00E92428"/>
    <w:rsid w:val="00EC2844"/>
    <w:rsid w:val="00F45340"/>
    <w:rsid w:val="00F46DA1"/>
    <w:rsid w:val="00F50667"/>
    <w:rsid w:val="00F5377E"/>
    <w:rsid w:val="00F5498F"/>
    <w:rsid w:val="00F56E7E"/>
    <w:rsid w:val="00F57EDA"/>
    <w:rsid w:val="00F66CF7"/>
    <w:rsid w:val="00F958AD"/>
    <w:rsid w:val="00FA1FA4"/>
    <w:rsid w:val="00FF7C1C"/>
    <w:rsid w:val="00FF7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2D8052"/>
  <w14:defaultImageDpi w14:val="33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10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03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paragraph" w:styleId="a4">
    <w:name w:val="header"/>
    <w:basedOn w:val="a"/>
    <w:link w:val="a5"/>
    <w:uiPriority w:val="99"/>
    <w:unhideWhenUsed/>
    <w:rsid w:val="007210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109D"/>
    <w:rPr>
      <w:sz w:val="18"/>
      <w:szCs w:val="18"/>
    </w:rPr>
  </w:style>
  <w:style w:type="paragraph" w:styleId="a6">
    <w:name w:val="footer"/>
    <w:basedOn w:val="a"/>
    <w:link w:val="a7"/>
    <w:uiPriority w:val="99"/>
    <w:unhideWhenUsed/>
    <w:rsid w:val="0072109D"/>
    <w:pPr>
      <w:tabs>
        <w:tab w:val="center" w:pos="4153"/>
        <w:tab w:val="right" w:pos="8306"/>
      </w:tabs>
      <w:snapToGrid w:val="0"/>
      <w:jc w:val="left"/>
    </w:pPr>
    <w:rPr>
      <w:sz w:val="18"/>
      <w:szCs w:val="18"/>
    </w:rPr>
  </w:style>
  <w:style w:type="character" w:customStyle="1" w:styleId="a7">
    <w:name w:val="页脚 字符"/>
    <w:basedOn w:val="a0"/>
    <w:link w:val="a6"/>
    <w:uiPriority w:val="99"/>
    <w:rsid w:val="0072109D"/>
    <w:rPr>
      <w:sz w:val="18"/>
      <w:szCs w:val="18"/>
    </w:rPr>
  </w:style>
  <w:style w:type="character" w:customStyle="1" w:styleId="10">
    <w:name w:val="标题 1 字符"/>
    <w:basedOn w:val="a0"/>
    <w:link w:val="1"/>
    <w:uiPriority w:val="9"/>
    <w:rsid w:val="0072109D"/>
    <w:rPr>
      <w:b/>
      <w:bCs/>
      <w:kern w:val="44"/>
      <w:sz w:val="44"/>
      <w:szCs w:val="44"/>
    </w:rPr>
  </w:style>
  <w:style w:type="character" w:customStyle="1" w:styleId="20">
    <w:name w:val="标题 2 字符"/>
    <w:basedOn w:val="a0"/>
    <w:link w:val="2"/>
    <w:uiPriority w:val="9"/>
    <w:rsid w:val="001103FD"/>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CC2F87"/>
    <w:rPr>
      <w:sz w:val="21"/>
      <w:szCs w:val="21"/>
    </w:rPr>
  </w:style>
  <w:style w:type="paragraph" w:styleId="a9">
    <w:name w:val="annotation text"/>
    <w:basedOn w:val="a"/>
    <w:link w:val="aa"/>
    <w:uiPriority w:val="99"/>
    <w:semiHidden/>
    <w:unhideWhenUsed/>
    <w:rsid w:val="00CC2F87"/>
    <w:pPr>
      <w:jc w:val="left"/>
    </w:pPr>
  </w:style>
  <w:style w:type="character" w:customStyle="1" w:styleId="aa">
    <w:name w:val="批注文字 字符"/>
    <w:basedOn w:val="a0"/>
    <w:link w:val="a9"/>
    <w:uiPriority w:val="99"/>
    <w:semiHidden/>
    <w:rsid w:val="00CC2F87"/>
  </w:style>
  <w:style w:type="paragraph" w:styleId="ab">
    <w:name w:val="annotation subject"/>
    <w:basedOn w:val="a9"/>
    <w:next w:val="a9"/>
    <w:link w:val="ac"/>
    <w:uiPriority w:val="99"/>
    <w:semiHidden/>
    <w:unhideWhenUsed/>
    <w:rsid w:val="00CC2F87"/>
    <w:rPr>
      <w:b/>
      <w:bCs/>
    </w:rPr>
  </w:style>
  <w:style w:type="character" w:customStyle="1" w:styleId="ac">
    <w:name w:val="批注主题 字符"/>
    <w:basedOn w:val="aa"/>
    <w:link w:val="ab"/>
    <w:uiPriority w:val="99"/>
    <w:semiHidden/>
    <w:rsid w:val="00CC2F87"/>
    <w:rPr>
      <w:b/>
      <w:bCs/>
    </w:rPr>
  </w:style>
  <w:style w:type="paragraph" w:styleId="ad">
    <w:name w:val="Balloon Text"/>
    <w:basedOn w:val="a"/>
    <w:link w:val="ae"/>
    <w:uiPriority w:val="99"/>
    <w:semiHidden/>
    <w:unhideWhenUsed/>
    <w:rsid w:val="00CC2F87"/>
    <w:rPr>
      <w:sz w:val="18"/>
      <w:szCs w:val="18"/>
    </w:rPr>
  </w:style>
  <w:style w:type="character" w:customStyle="1" w:styleId="ae">
    <w:name w:val="批注框文本 字符"/>
    <w:basedOn w:val="a0"/>
    <w:link w:val="ad"/>
    <w:uiPriority w:val="99"/>
    <w:semiHidden/>
    <w:rsid w:val="00CC2F87"/>
    <w:rPr>
      <w:sz w:val="18"/>
      <w:szCs w:val="18"/>
    </w:rPr>
  </w:style>
  <w:style w:type="paragraph" w:styleId="af">
    <w:name w:val="Revision"/>
    <w:hidden/>
    <w:uiPriority w:val="99"/>
    <w:semiHidden/>
    <w:rsid w:val="005A2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7AE8-0E27-4251-8854-8575A1B5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80</cp:revision>
  <dcterms:created xsi:type="dcterms:W3CDTF">2018-12-17T10:11:00Z</dcterms:created>
  <dcterms:modified xsi:type="dcterms:W3CDTF">2019-01-18T09:32:00Z</dcterms:modified>
</cp:coreProperties>
</file>