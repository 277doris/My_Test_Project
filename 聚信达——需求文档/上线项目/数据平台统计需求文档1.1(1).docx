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A1B" w:rsidRDefault="00E07917">
      <w:r>
        <w:rPr>
          <w:rFonts w:hint="eastAsia"/>
        </w:rPr>
        <w:t>数据平台统计需求文档</w:t>
      </w:r>
    </w:p>
    <w:p w:rsidR="00E07917" w:rsidRDefault="00E07917">
      <w:r w:rsidRPr="00E07917">
        <w:rPr>
          <w:noProof/>
        </w:rPr>
        <w:drawing>
          <wp:inline distT="0" distB="0" distL="0" distR="0" wp14:anchorId="55C613E6" wp14:editId="68D31031">
            <wp:extent cx="5270500" cy="767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注册量统计总表中加入两列变为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E07917" w:rsidTr="00E07917">
        <w:tc>
          <w:tcPr>
            <w:tcW w:w="1184" w:type="dxa"/>
          </w:tcPr>
          <w:p w:rsidR="00E07917" w:rsidRDefault="00E07917">
            <w:r>
              <w:rPr>
                <w:rFonts w:hint="eastAsia"/>
              </w:rPr>
              <w:t>注册人数</w:t>
            </w:r>
          </w:p>
        </w:tc>
        <w:tc>
          <w:tcPr>
            <w:tcW w:w="1184" w:type="dxa"/>
          </w:tcPr>
          <w:p w:rsidR="00E07917" w:rsidRDefault="00E07917">
            <w:r>
              <w:rPr>
                <w:rFonts w:hint="eastAsia"/>
              </w:rPr>
              <w:t>放款笔数</w:t>
            </w:r>
          </w:p>
        </w:tc>
        <w:tc>
          <w:tcPr>
            <w:tcW w:w="1184" w:type="dxa"/>
          </w:tcPr>
          <w:p w:rsidR="00E07917" w:rsidRDefault="00E07917">
            <w:r>
              <w:rPr>
                <w:rFonts w:hint="eastAsia"/>
              </w:rPr>
              <w:t>放款新客户数</w:t>
            </w:r>
          </w:p>
        </w:tc>
        <w:tc>
          <w:tcPr>
            <w:tcW w:w="1184" w:type="dxa"/>
          </w:tcPr>
          <w:p w:rsidR="00E07917" w:rsidRDefault="00E07917">
            <w:r>
              <w:rPr>
                <w:rFonts w:hint="eastAsia"/>
              </w:rPr>
              <w:t>申请笔数</w:t>
            </w:r>
          </w:p>
        </w:tc>
        <w:tc>
          <w:tcPr>
            <w:tcW w:w="1184" w:type="dxa"/>
          </w:tcPr>
          <w:p w:rsidR="00E07917" w:rsidRDefault="00E07917">
            <w:r>
              <w:rPr>
                <w:rFonts w:hint="eastAsia"/>
              </w:rPr>
              <w:t>申请新客户数</w:t>
            </w:r>
          </w:p>
        </w:tc>
        <w:tc>
          <w:tcPr>
            <w:tcW w:w="1185" w:type="dxa"/>
          </w:tcPr>
          <w:p w:rsidR="00E07917" w:rsidRDefault="00E07917">
            <w:r>
              <w:rPr>
                <w:rFonts w:hint="eastAsia"/>
              </w:rPr>
              <w:t>支出</w:t>
            </w:r>
          </w:p>
        </w:tc>
        <w:tc>
          <w:tcPr>
            <w:tcW w:w="1185" w:type="dxa"/>
          </w:tcPr>
          <w:p w:rsidR="00E07917" w:rsidRDefault="00E07917">
            <w:r>
              <w:rPr>
                <w:rFonts w:hint="eastAsia"/>
              </w:rPr>
              <w:t>放款每户单价</w:t>
            </w:r>
          </w:p>
        </w:tc>
      </w:tr>
      <w:tr w:rsidR="00E07917" w:rsidTr="00E07917">
        <w:tc>
          <w:tcPr>
            <w:tcW w:w="1184" w:type="dxa"/>
          </w:tcPr>
          <w:p w:rsidR="00E07917" w:rsidRDefault="00E07917"/>
        </w:tc>
        <w:tc>
          <w:tcPr>
            <w:tcW w:w="1184" w:type="dxa"/>
          </w:tcPr>
          <w:p w:rsidR="00E07917" w:rsidRDefault="00E07917"/>
        </w:tc>
        <w:tc>
          <w:tcPr>
            <w:tcW w:w="1184" w:type="dxa"/>
          </w:tcPr>
          <w:p w:rsidR="00E07917" w:rsidRDefault="00E07917"/>
        </w:tc>
        <w:tc>
          <w:tcPr>
            <w:tcW w:w="1184" w:type="dxa"/>
          </w:tcPr>
          <w:p w:rsidR="00E07917" w:rsidRDefault="00E07917"/>
        </w:tc>
        <w:tc>
          <w:tcPr>
            <w:tcW w:w="1184" w:type="dxa"/>
          </w:tcPr>
          <w:p w:rsidR="00E07917" w:rsidRDefault="00E07917"/>
        </w:tc>
        <w:tc>
          <w:tcPr>
            <w:tcW w:w="1185" w:type="dxa"/>
          </w:tcPr>
          <w:p w:rsidR="00E07917" w:rsidRDefault="00E07917"/>
        </w:tc>
        <w:tc>
          <w:tcPr>
            <w:tcW w:w="1185" w:type="dxa"/>
          </w:tcPr>
          <w:p w:rsidR="00E07917" w:rsidRDefault="00E07917"/>
        </w:tc>
      </w:tr>
    </w:tbl>
    <w:p w:rsidR="00E07917" w:rsidRDefault="00E07917" w:rsidP="00E079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放款笔数统计逻辑=原有放款人数统计逻辑</w:t>
      </w:r>
    </w:p>
    <w:p w:rsidR="00E07917" w:rsidRDefault="00E07917" w:rsidP="00E079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申请笔数统计逻辑=原有申请人数统计逻辑</w:t>
      </w:r>
    </w:p>
    <w:p w:rsidR="00E07917" w:rsidRDefault="00E07917" w:rsidP="00E079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放款新客户数：</w:t>
      </w:r>
      <w:r w:rsidR="002973CD">
        <w:rPr>
          <w:rFonts w:hint="eastAsia"/>
        </w:rPr>
        <w:t>汇总所有平台的放款新客户数</w:t>
      </w:r>
    </w:p>
    <w:p w:rsidR="00E07917" w:rsidRDefault="00E07917" w:rsidP="00E079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申请新客户数：</w:t>
      </w:r>
      <w:r w:rsidR="002973CD">
        <w:rPr>
          <w:rFonts w:hint="eastAsia"/>
        </w:rPr>
        <w:t>汇总所有平台申请新客户数</w:t>
      </w:r>
      <w:r>
        <w:rPr>
          <w:rFonts w:hint="eastAsia"/>
        </w:rPr>
        <w:t>。</w:t>
      </w:r>
    </w:p>
    <w:p w:rsidR="00E07917" w:rsidRDefault="00E07917" w:rsidP="00E079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放款每户单价：逻辑更改为，支出/放款新客户数</w:t>
      </w:r>
    </w:p>
    <w:p w:rsidR="00E07917" w:rsidRDefault="00E07917" w:rsidP="00E07917"/>
    <w:p w:rsidR="00E07917" w:rsidRDefault="00E07917" w:rsidP="00E07917">
      <w:r>
        <w:rPr>
          <w:rFonts w:hint="eastAsia"/>
        </w:rPr>
        <w:t>分产品统计表格变为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4"/>
        <w:gridCol w:w="754"/>
        <w:gridCol w:w="754"/>
        <w:gridCol w:w="754"/>
        <w:gridCol w:w="754"/>
        <w:gridCol w:w="754"/>
      </w:tblGrid>
      <w:tr w:rsidR="00E07917" w:rsidTr="00E07917">
        <w:tc>
          <w:tcPr>
            <w:tcW w:w="753" w:type="dxa"/>
          </w:tcPr>
          <w:p w:rsidR="00E07917" w:rsidRPr="002973CD" w:rsidRDefault="002973CD" w:rsidP="00E07917">
            <w:pPr>
              <w:rPr>
                <w:sz w:val="13"/>
              </w:rPr>
            </w:pPr>
            <w:r w:rsidRPr="002973CD">
              <w:rPr>
                <w:rFonts w:hint="eastAsia"/>
                <w:sz w:val="13"/>
              </w:rPr>
              <w:t>日期</w:t>
            </w:r>
          </w:p>
        </w:tc>
        <w:tc>
          <w:tcPr>
            <w:tcW w:w="753" w:type="dxa"/>
          </w:tcPr>
          <w:p w:rsidR="00E07917" w:rsidRPr="002973CD" w:rsidRDefault="002973CD" w:rsidP="00E07917">
            <w:pPr>
              <w:rPr>
                <w:sz w:val="13"/>
              </w:rPr>
            </w:pPr>
            <w:r w:rsidRPr="002973CD">
              <w:rPr>
                <w:rFonts w:hint="eastAsia"/>
                <w:sz w:val="13"/>
              </w:rPr>
              <w:t>平台名称</w:t>
            </w:r>
          </w:p>
        </w:tc>
        <w:tc>
          <w:tcPr>
            <w:tcW w:w="753" w:type="dxa"/>
          </w:tcPr>
          <w:p w:rsidR="00E07917" w:rsidRPr="002973CD" w:rsidRDefault="002973CD" w:rsidP="00E07917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链接</w:t>
            </w:r>
          </w:p>
        </w:tc>
        <w:tc>
          <w:tcPr>
            <w:tcW w:w="753" w:type="dxa"/>
          </w:tcPr>
          <w:p w:rsidR="00E07917" w:rsidRPr="002973CD" w:rsidRDefault="002973CD" w:rsidP="00E07917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注册人数</w:t>
            </w:r>
          </w:p>
        </w:tc>
        <w:tc>
          <w:tcPr>
            <w:tcW w:w="754" w:type="dxa"/>
          </w:tcPr>
          <w:p w:rsidR="00E07917" w:rsidRPr="002973CD" w:rsidRDefault="002973CD" w:rsidP="00E07917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放款笔数</w:t>
            </w:r>
          </w:p>
        </w:tc>
        <w:tc>
          <w:tcPr>
            <w:tcW w:w="754" w:type="dxa"/>
          </w:tcPr>
          <w:p w:rsidR="00E07917" w:rsidRPr="002973CD" w:rsidRDefault="002973CD" w:rsidP="00E07917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放款新客户数</w:t>
            </w:r>
          </w:p>
        </w:tc>
        <w:tc>
          <w:tcPr>
            <w:tcW w:w="754" w:type="dxa"/>
          </w:tcPr>
          <w:p w:rsidR="00E07917" w:rsidRPr="002973CD" w:rsidRDefault="002973CD" w:rsidP="00E07917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申请笔数</w:t>
            </w:r>
          </w:p>
        </w:tc>
        <w:tc>
          <w:tcPr>
            <w:tcW w:w="754" w:type="dxa"/>
          </w:tcPr>
          <w:p w:rsidR="00E07917" w:rsidRPr="002973CD" w:rsidRDefault="002973CD" w:rsidP="00E07917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申请新客户数</w:t>
            </w:r>
          </w:p>
        </w:tc>
        <w:tc>
          <w:tcPr>
            <w:tcW w:w="754" w:type="dxa"/>
          </w:tcPr>
          <w:p w:rsidR="00E07917" w:rsidRPr="002973CD" w:rsidRDefault="002973CD" w:rsidP="00E07917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点击数</w:t>
            </w:r>
          </w:p>
        </w:tc>
        <w:tc>
          <w:tcPr>
            <w:tcW w:w="754" w:type="dxa"/>
          </w:tcPr>
          <w:p w:rsidR="00E07917" w:rsidRPr="002973CD" w:rsidRDefault="002973CD" w:rsidP="00E07917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支出</w:t>
            </w:r>
          </w:p>
        </w:tc>
        <w:tc>
          <w:tcPr>
            <w:tcW w:w="754" w:type="dxa"/>
          </w:tcPr>
          <w:p w:rsidR="00E07917" w:rsidRPr="002973CD" w:rsidRDefault="002973CD" w:rsidP="00E07917">
            <w:pPr>
              <w:rPr>
                <w:sz w:val="13"/>
              </w:rPr>
            </w:pPr>
            <w:r>
              <w:rPr>
                <w:rFonts w:hint="eastAsia"/>
                <w:sz w:val="13"/>
              </w:rPr>
              <w:t>放款每户单价</w:t>
            </w:r>
          </w:p>
        </w:tc>
      </w:tr>
      <w:tr w:rsidR="00E07917" w:rsidTr="00E07917">
        <w:tc>
          <w:tcPr>
            <w:tcW w:w="753" w:type="dxa"/>
          </w:tcPr>
          <w:p w:rsidR="00E07917" w:rsidRPr="002973CD" w:rsidRDefault="00E07917" w:rsidP="00E07917">
            <w:pPr>
              <w:rPr>
                <w:sz w:val="13"/>
              </w:rPr>
            </w:pPr>
          </w:p>
        </w:tc>
        <w:tc>
          <w:tcPr>
            <w:tcW w:w="753" w:type="dxa"/>
          </w:tcPr>
          <w:p w:rsidR="00E07917" w:rsidRPr="002973CD" w:rsidRDefault="00E07917" w:rsidP="00E07917">
            <w:pPr>
              <w:rPr>
                <w:sz w:val="13"/>
              </w:rPr>
            </w:pPr>
          </w:p>
        </w:tc>
        <w:tc>
          <w:tcPr>
            <w:tcW w:w="753" w:type="dxa"/>
          </w:tcPr>
          <w:p w:rsidR="00E07917" w:rsidRPr="002973CD" w:rsidRDefault="00E07917" w:rsidP="00E07917">
            <w:pPr>
              <w:rPr>
                <w:sz w:val="13"/>
              </w:rPr>
            </w:pPr>
          </w:p>
        </w:tc>
        <w:tc>
          <w:tcPr>
            <w:tcW w:w="753" w:type="dxa"/>
          </w:tcPr>
          <w:p w:rsidR="00E07917" w:rsidRPr="002973CD" w:rsidRDefault="00E07917" w:rsidP="00E07917">
            <w:pPr>
              <w:rPr>
                <w:sz w:val="13"/>
              </w:rPr>
            </w:pPr>
          </w:p>
        </w:tc>
        <w:tc>
          <w:tcPr>
            <w:tcW w:w="754" w:type="dxa"/>
          </w:tcPr>
          <w:p w:rsidR="00E07917" w:rsidRPr="002973CD" w:rsidRDefault="00E07917" w:rsidP="00E07917">
            <w:pPr>
              <w:rPr>
                <w:sz w:val="13"/>
              </w:rPr>
            </w:pPr>
          </w:p>
        </w:tc>
        <w:tc>
          <w:tcPr>
            <w:tcW w:w="754" w:type="dxa"/>
          </w:tcPr>
          <w:p w:rsidR="00E07917" w:rsidRPr="002973CD" w:rsidRDefault="00E07917" w:rsidP="00E07917">
            <w:pPr>
              <w:rPr>
                <w:sz w:val="13"/>
              </w:rPr>
            </w:pPr>
          </w:p>
        </w:tc>
        <w:tc>
          <w:tcPr>
            <w:tcW w:w="754" w:type="dxa"/>
          </w:tcPr>
          <w:p w:rsidR="00E07917" w:rsidRPr="002973CD" w:rsidRDefault="00E07917" w:rsidP="00E07917">
            <w:pPr>
              <w:rPr>
                <w:sz w:val="13"/>
              </w:rPr>
            </w:pPr>
          </w:p>
        </w:tc>
        <w:tc>
          <w:tcPr>
            <w:tcW w:w="754" w:type="dxa"/>
          </w:tcPr>
          <w:p w:rsidR="00E07917" w:rsidRPr="002973CD" w:rsidRDefault="00E07917" w:rsidP="00E07917">
            <w:pPr>
              <w:rPr>
                <w:sz w:val="13"/>
              </w:rPr>
            </w:pPr>
          </w:p>
        </w:tc>
        <w:tc>
          <w:tcPr>
            <w:tcW w:w="754" w:type="dxa"/>
          </w:tcPr>
          <w:p w:rsidR="00E07917" w:rsidRPr="002973CD" w:rsidRDefault="00E07917" w:rsidP="00E07917">
            <w:pPr>
              <w:rPr>
                <w:sz w:val="13"/>
              </w:rPr>
            </w:pPr>
          </w:p>
        </w:tc>
        <w:tc>
          <w:tcPr>
            <w:tcW w:w="754" w:type="dxa"/>
          </w:tcPr>
          <w:p w:rsidR="00E07917" w:rsidRPr="002973CD" w:rsidRDefault="00E07917" w:rsidP="00E07917">
            <w:pPr>
              <w:rPr>
                <w:sz w:val="13"/>
              </w:rPr>
            </w:pPr>
          </w:p>
        </w:tc>
        <w:tc>
          <w:tcPr>
            <w:tcW w:w="754" w:type="dxa"/>
          </w:tcPr>
          <w:p w:rsidR="00E07917" w:rsidRPr="002973CD" w:rsidRDefault="00E07917" w:rsidP="00E07917">
            <w:pPr>
              <w:rPr>
                <w:sz w:val="13"/>
              </w:rPr>
            </w:pPr>
          </w:p>
        </w:tc>
      </w:tr>
    </w:tbl>
    <w:p w:rsidR="00E07917" w:rsidRDefault="002973CD" w:rsidP="002973C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放款笔数、申请笔数逻辑同上释义。</w:t>
      </w:r>
    </w:p>
    <w:p w:rsidR="002973CD" w:rsidRDefault="002973CD" w:rsidP="002973C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放款新客户数：根据客户注册平台进行查询，例：客户从A渠道注册，之后判断出该客户为新客户，并且</w:t>
      </w:r>
      <w:del w:id="0" w:author="Microsoft Office User" w:date="2018-11-12T16:46:00Z">
        <w:r w:rsidR="00AC4D80" w:rsidDel="00492244">
          <w:rPr>
            <w:rFonts w:hint="eastAsia"/>
          </w:rPr>
          <w:delText>当日</w:delText>
        </w:r>
      </w:del>
      <w:ins w:id="1" w:author="Microsoft Office User" w:date="2018-11-12T16:46:00Z">
        <w:r w:rsidR="00492244">
          <w:rPr>
            <w:rFonts w:hint="eastAsia"/>
          </w:rPr>
          <w:t>注册之日起3日内</w:t>
        </w:r>
      </w:ins>
      <w:r>
        <w:rPr>
          <w:rFonts w:hint="eastAsia"/>
        </w:rPr>
        <w:t>已放款，即该客户将会计算在放款新客户数之内。</w:t>
      </w:r>
    </w:p>
    <w:p w:rsidR="002973CD" w:rsidRDefault="002973CD" w:rsidP="002973C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申请新客户数：根据客户注册平台进行查询，例：客户从A渠道注册，之后判断出该客户为新客户，并且当</w:t>
      </w:r>
      <w:del w:id="2" w:author="Microsoft Office User" w:date="2018-11-12T16:47:00Z">
        <w:r w:rsidDel="00492244">
          <w:rPr>
            <w:rFonts w:hint="eastAsia"/>
          </w:rPr>
          <w:delText>日</w:delText>
        </w:r>
      </w:del>
      <w:ins w:id="3" w:author="Microsoft Office User" w:date="2018-11-12T16:47:00Z">
        <w:r w:rsidR="00492244">
          <w:rPr>
            <w:rFonts w:hint="eastAsia"/>
          </w:rPr>
          <w:t>注册之日起3日</w:t>
        </w:r>
        <w:bookmarkStart w:id="4" w:name="_GoBack"/>
        <w:bookmarkEnd w:id="4"/>
        <w:r w:rsidR="00492244">
          <w:rPr>
            <w:rFonts w:hint="eastAsia"/>
          </w:rPr>
          <w:t>内</w:t>
        </w:r>
      </w:ins>
      <w:r>
        <w:rPr>
          <w:rFonts w:hint="eastAsia"/>
        </w:rPr>
        <w:t>已申请，即该客户将会计算在</w:t>
      </w:r>
      <w:r w:rsidR="00AC4D80">
        <w:rPr>
          <w:rFonts w:hint="eastAsia"/>
        </w:rPr>
        <w:t>申请</w:t>
      </w:r>
      <w:r>
        <w:rPr>
          <w:rFonts w:hint="eastAsia"/>
        </w:rPr>
        <w:t>新客户数之内。</w:t>
      </w:r>
    </w:p>
    <w:p w:rsidR="00492244" w:rsidRDefault="00AC4D80" w:rsidP="00492244">
      <w:pPr>
        <w:pStyle w:val="a4"/>
        <w:numPr>
          <w:ilvl w:val="0"/>
          <w:numId w:val="2"/>
        </w:numPr>
        <w:ind w:firstLineChars="0"/>
        <w:rPr>
          <w:ins w:id="5" w:author="Microsoft Office User" w:date="2018-11-12T16:48:00Z"/>
        </w:rPr>
      </w:pPr>
      <w:r>
        <w:rPr>
          <w:rFonts w:hint="eastAsia"/>
        </w:rPr>
        <w:t>放款每户单价：支出/放款新客户数</w:t>
      </w:r>
    </w:p>
    <w:p w:rsidR="00492244" w:rsidRDefault="00492244" w:rsidP="0049224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ins w:id="6" w:author="Microsoft Office User" w:date="2018-11-12T16:48:00Z">
        <w:r>
          <w:rPr>
            <w:rFonts w:hint="eastAsia"/>
          </w:rPr>
          <w:t>图表显示（柱状图和折线图）显示</w:t>
        </w:r>
      </w:ins>
      <w:ins w:id="7" w:author="Microsoft Office User" w:date="2018-11-12T16:49:00Z">
        <w:r>
          <w:rPr>
            <w:rFonts w:hint="eastAsia"/>
          </w:rPr>
          <w:t>放款新客户，注册人数，点击量和申请新客户数。</w:t>
        </w:r>
      </w:ins>
    </w:p>
    <w:p w:rsidR="00AC4D80" w:rsidRDefault="00AC4D80" w:rsidP="00AC4D80"/>
    <w:p w:rsidR="00AC4D80" w:rsidRDefault="00AC4D80" w:rsidP="00AC4D80">
      <w:r>
        <w:rPr>
          <w:rFonts w:hint="eastAsia"/>
        </w:rPr>
        <w:t>CPS机构价格计算逻辑更改</w:t>
      </w:r>
    </w:p>
    <w:p w:rsidR="00AC4D80" w:rsidRDefault="00AC4D80" w:rsidP="00AC4D8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原有逻辑：支出=放款人数*单价</w:t>
      </w:r>
    </w:p>
    <w:p w:rsidR="00AC4D80" w:rsidRDefault="00AC4D80" w:rsidP="00AC4D80">
      <w:pPr>
        <w:ind w:left="420"/>
      </w:pPr>
      <w:r>
        <w:rPr>
          <w:rFonts w:hint="eastAsia"/>
        </w:rPr>
        <w:t>更改为：支出</w:t>
      </w:r>
      <w:r>
        <w:t>=</w:t>
      </w:r>
      <w:r>
        <w:rPr>
          <w:rFonts w:hint="eastAsia"/>
        </w:rPr>
        <w:t>放款新客户数*单价</w:t>
      </w:r>
    </w:p>
    <w:p w:rsidR="004603F7" w:rsidRDefault="004603F7" w:rsidP="004603F7">
      <w:r>
        <w:tab/>
      </w:r>
      <w:r>
        <w:rPr>
          <w:rFonts w:hint="eastAsia"/>
        </w:rPr>
        <w:t>原有逻辑：放款每户单价=支出/放款人数</w:t>
      </w:r>
    </w:p>
    <w:p w:rsidR="004603F7" w:rsidRDefault="004603F7" w:rsidP="004603F7">
      <w:r>
        <w:tab/>
      </w:r>
      <w:r>
        <w:rPr>
          <w:rFonts w:hint="eastAsia"/>
        </w:rPr>
        <w:t>更改为：</w:t>
      </w:r>
      <w:del w:id="8" w:author="Microsoft Office User" w:date="2018-11-12T16:46:00Z">
        <w:r w:rsidDel="00492244">
          <w:rPr>
            <w:rFonts w:hint="eastAsia"/>
          </w:rPr>
          <w:delText>该机构的结算价格</w:delText>
        </w:r>
      </w:del>
      <w:ins w:id="9" w:author="Microsoft Office User" w:date="2018-11-12T16:46:00Z">
        <w:r w:rsidR="00492244">
          <w:rPr>
            <w:rFonts w:hint="eastAsia"/>
          </w:rPr>
          <w:t>不变</w:t>
        </w:r>
      </w:ins>
      <w:r>
        <w:rPr>
          <w:rFonts w:hint="eastAsia"/>
        </w:rPr>
        <w:t>。</w:t>
      </w:r>
    </w:p>
    <w:sectPr w:rsidR="004603F7" w:rsidSect="00E220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80C39"/>
    <w:multiLevelType w:val="hybridMultilevel"/>
    <w:tmpl w:val="860E5D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32627E"/>
    <w:multiLevelType w:val="hybridMultilevel"/>
    <w:tmpl w:val="97C011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EC7FD6"/>
    <w:multiLevelType w:val="hybridMultilevel"/>
    <w:tmpl w:val="FD8C76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17"/>
    <w:rsid w:val="002973CD"/>
    <w:rsid w:val="002C7BF3"/>
    <w:rsid w:val="004603F7"/>
    <w:rsid w:val="00492244"/>
    <w:rsid w:val="00765113"/>
    <w:rsid w:val="00AC4D80"/>
    <w:rsid w:val="00E07917"/>
    <w:rsid w:val="00E2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A8DEB"/>
  <w15:chartTrackingRefBased/>
  <w15:docId w15:val="{7369A2F7-5DD9-9F40-A570-58F758AA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791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92244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9224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2018-11-12T08:45:00Z</dcterms:created>
  <dcterms:modified xsi:type="dcterms:W3CDTF">2018-11-12T08:49:00Z</dcterms:modified>
</cp:coreProperties>
</file>