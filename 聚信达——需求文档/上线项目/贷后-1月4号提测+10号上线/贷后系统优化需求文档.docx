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7E" w:rsidRDefault="003841D7" w:rsidP="0072109D">
      <w:pPr>
        <w:pStyle w:val="1"/>
        <w:jc w:val="center"/>
      </w:pPr>
      <w:r>
        <w:rPr>
          <w:rFonts w:hint="eastAsia"/>
        </w:rPr>
        <w:t>贷后</w:t>
      </w:r>
      <w:r w:rsidR="0072109D">
        <w:rPr>
          <w:rFonts w:hint="eastAsia"/>
        </w:rPr>
        <w:t>系统优化</w:t>
      </w:r>
      <w:ins w:id="0" w:author="haha" w:date="2018-12-19T14:03:00Z">
        <w:r w:rsidR="00EB2E61">
          <w:rPr>
            <w:rFonts w:hint="eastAsia"/>
          </w:rPr>
          <w:t>需求文档</w:t>
        </w:r>
      </w:ins>
    </w:p>
    <w:p w:rsidR="00F56E7E" w:rsidRDefault="0072109D" w:rsidP="00F56E7E">
      <w:r>
        <w:rPr>
          <w:rFonts w:hint="eastAsia"/>
        </w:rPr>
        <w:t>本次需求</w:t>
      </w:r>
      <w:r w:rsidR="00F958AD">
        <w:rPr>
          <w:rFonts w:hint="eastAsia"/>
        </w:rPr>
        <w:t>具体内容如下：</w:t>
      </w:r>
    </w:p>
    <w:p w:rsidR="00E31329" w:rsidRDefault="00F7456B" w:rsidP="00F745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案件管理添加</w:t>
      </w:r>
      <w:r w:rsidR="00136432" w:rsidRPr="00FE706E">
        <w:rPr>
          <w:rFonts w:hint="eastAsia"/>
          <w:highlight w:val="yellow"/>
          <w:rPrChange w:id="1" w:author=" " w:date="2018-12-28T14:50:00Z">
            <w:rPr>
              <w:rFonts w:hint="eastAsia"/>
            </w:rPr>
          </w:rPrChange>
        </w:rPr>
        <w:t>批量委外</w:t>
      </w:r>
      <w:r>
        <w:rPr>
          <w:rFonts w:hint="eastAsia"/>
        </w:rPr>
        <w:t>页面，可以批量委外功能</w:t>
      </w:r>
    </w:p>
    <w:p w:rsidR="00F7456B" w:rsidRDefault="00F7456B" w:rsidP="00F745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案件管理的</w:t>
      </w:r>
      <w:r w:rsidRPr="00284306">
        <w:rPr>
          <w:rFonts w:hint="eastAsia"/>
          <w:highlight w:val="yellow"/>
          <w:rPrChange w:id="2" w:author=" " w:date="2018-12-28T14:50:00Z">
            <w:rPr>
              <w:rFonts w:hint="eastAsia"/>
            </w:rPr>
          </w:rPrChange>
        </w:rPr>
        <w:t>催收记录保存历史内容</w:t>
      </w:r>
      <w:ins w:id="3" w:author=" " w:date="2018-12-28T14:50:00Z">
        <w:r w:rsidR="00284306">
          <w:rPr>
            <w:rFonts w:hint="eastAsia"/>
            <w:highlight w:val="yellow"/>
          </w:rPr>
          <w:t>（委外角色</w:t>
        </w:r>
      </w:ins>
      <w:ins w:id="4" w:author=" " w:date="2018-12-28T14:51:00Z">
        <w:r w:rsidR="00284306">
          <w:rPr>
            <w:rFonts w:hint="eastAsia"/>
            <w:highlight w:val="yellow"/>
          </w:rPr>
          <w:t>只能看自己，催记根据手机号显示</w:t>
        </w:r>
      </w:ins>
      <w:ins w:id="5" w:author=" " w:date="2018-12-28T14:50:00Z">
        <w:r w:rsidR="00284306">
          <w:rPr>
            <w:rFonts w:hint="eastAsia"/>
            <w:highlight w:val="yellow"/>
          </w:rPr>
          <w:t>）</w:t>
        </w:r>
      </w:ins>
      <w:ins w:id="6" w:author=" " w:date="2018-12-28T14:51:00Z">
        <w:r w:rsidR="00284306">
          <w:rPr>
            <w:rFonts w:hint="eastAsia"/>
            <w:highlight w:val="yellow"/>
          </w:rPr>
          <w:t>————多次进件，不</w:t>
        </w:r>
      </w:ins>
      <w:ins w:id="7" w:author=" " w:date="2019-01-02T10:12:00Z">
        <w:r w:rsidR="0058657B">
          <w:rPr>
            <w:rFonts w:hint="eastAsia"/>
            <w:highlight w:val="yellow"/>
          </w:rPr>
          <w:t>同</w:t>
        </w:r>
      </w:ins>
      <w:ins w:id="8" w:author=" " w:date="2018-12-28T14:51:00Z">
        <w:r w:rsidR="00284306">
          <w:rPr>
            <w:rFonts w:hint="eastAsia"/>
            <w:highlight w:val="yellow"/>
          </w:rPr>
          <w:t>案件号，所有催记记录一致。</w:t>
        </w:r>
      </w:ins>
    </w:p>
    <w:p w:rsidR="006D1B39" w:rsidRDefault="006D1B39" w:rsidP="00F7456B">
      <w:pPr>
        <w:pStyle w:val="a3"/>
        <w:numPr>
          <w:ilvl w:val="0"/>
          <w:numId w:val="7"/>
        </w:numPr>
        <w:ind w:firstLineChars="0"/>
        <w:rPr>
          <w:ins w:id="9" w:author="haha" w:date="2018-12-24T17:08:00Z"/>
        </w:rPr>
      </w:pPr>
      <w:del w:id="10" w:author="haha" w:date="2018-12-24T16:16:00Z">
        <w:r w:rsidDel="006D547F">
          <w:rPr>
            <w:rFonts w:hint="eastAsia"/>
          </w:rPr>
          <w:delText>制作虚拟征信网站可</w:delText>
        </w:r>
        <w:r w:rsidR="00A2414B" w:rsidDel="006D547F">
          <w:rPr>
            <w:rFonts w:hint="eastAsia"/>
          </w:rPr>
          <w:delText>根据</w:delText>
        </w:r>
        <w:r w:rsidDel="006D547F">
          <w:rPr>
            <w:rFonts w:hint="eastAsia"/>
          </w:rPr>
          <w:delText>姓名、身份证号码以及</w:delText>
        </w:r>
      </w:del>
      <w:del w:id="11" w:author="haha" w:date="2018-12-19T10:16:00Z">
        <w:r w:rsidDel="00AB2FE6">
          <w:rPr>
            <w:rFonts w:hint="eastAsia"/>
          </w:rPr>
          <w:delText>户籍所在地</w:delText>
        </w:r>
      </w:del>
      <w:del w:id="12" w:author="haha" w:date="2018-12-24T16:16:00Z">
        <w:r w:rsidR="00A2414B" w:rsidDel="006D547F">
          <w:rPr>
            <w:rFonts w:hint="eastAsia"/>
          </w:rPr>
          <w:delText>生成征信页面</w:delText>
        </w:r>
      </w:del>
      <w:ins w:id="13" w:author="haha" w:date="2018-12-24T16:16:00Z">
        <w:r w:rsidR="006D547F">
          <w:rPr>
            <w:rFonts w:hint="eastAsia"/>
          </w:rPr>
          <w:t>案件管理所有案件下添加生成，生成虚拟页面</w:t>
        </w:r>
      </w:ins>
    </w:p>
    <w:p w:rsidR="0080246F" w:rsidRDefault="0080246F" w:rsidP="00F7456B">
      <w:pPr>
        <w:pStyle w:val="a3"/>
        <w:numPr>
          <w:ilvl w:val="0"/>
          <w:numId w:val="7"/>
        </w:numPr>
        <w:ind w:firstLineChars="0"/>
      </w:pPr>
      <w:ins w:id="14" w:author="haha" w:date="2018-12-24T17:08:00Z">
        <w:r>
          <w:rPr>
            <w:rFonts w:hint="eastAsia"/>
          </w:rPr>
          <w:t>贷后客服人员</w:t>
        </w:r>
        <w:r w:rsidRPr="00284306">
          <w:rPr>
            <w:rFonts w:hint="eastAsia"/>
            <w:highlight w:val="yellow"/>
            <w:rPrChange w:id="15" w:author=" " w:date="2018-12-28T14:52:00Z">
              <w:rPr>
                <w:rFonts w:hint="eastAsia"/>
              </w:rPr>
            </w:rPrChange>
          </w:rPr>
          <w:t>增加转催</w:t>
        </w:r>
        <w:r>
          <w:rPr>
            <w:rFonts w:hint="eastAsia"/>
          </w:rPr>
          <w:t>功能</w:t>
        </w:r>
      </w:ins>
    </w:p>
    <w:p w:rsidR="00FA1FA4" w:rsidRDefault="00F7456B" w:rsidP="00FA1FA4">
      <w:pPr>
        <w:pStyle w:val="2"/>
        <w:numPr>
          <w:ilvl w:val="0"/>
          <w:numId w:val="3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添加</w:t>
      </w:r>
      <w:r w:rsidR="00136432">
        <w:rPr>
          <w:rFonts w:hint="eastAsia"/>
          <w:b w:val="0"/>
          <w:sz w:val="28"/>
          <w:szCs w:val="28"/>
        </w:rPr>
        <w:t>批量委外</w:t>
      </w:r>
      <w:r>
        <w:rPr>
          <w:rFonts w:hint="eastAsia"/>
          <w:b w:val="0"/>
          <w:sz w:val="28"/>
          <w:szCs w:val="28"/>
        </w:rPr>
        <w:t>页面</w:t>
      </w:r>
    </w:p>
    <w:p w:rsidR="00FA1FA4" w:rsidRDefault="00FA1FA4" w:rsidP="00FA1FA4">
      <w:r>
        <w:rPr>
          <w:rFonts w:hint="eastAsia"/>
        </w:rPr>
        <w:t>原型图如下：</w:t>
      </w:r>
    </w:p>
    <w:p w:rsidR="00FA1FA4" w:rsidRDefault="008E0AF7" w:rsidP="00FA1FA4">
      <w:r>
        <w:rPr>
          <w:noProof/>
        </w:rPr>
        <w:drawing>
          <wp:inline distT="0" distB="0" distL="0" distR="0" wp14:anchorId="68F14609" wp14:editId="2141AB61">
            <wp:extent cx="5270500" cy="15335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6B" w:rsidRDefault="008E0AF7" w:rsidP="00FA1FA4">
      <w:r>
        <w:rPr>
          <w:noProof/>
        </w:rPr>
        <w:drawing>
          <wp:inline distT="0" distB="0" distL="0" distR="0" wp14:anchorId="0E605F1D" wp14:editId="46F14D7D">
            <wp:extent cx="2857500" cy="1600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32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FA1FA4" w:rsidTr="00FA1FA4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1FA4" w:rsidRDefault="00F7456B" w:rsidP="00FA1FA4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案件管理</w:t>
            </w:r>
          </w:p>
        </w:tc>
      </w:tr>
      <w:tr w:rsidR="00FA1FA4" w:rsidTr="00FA1FA4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1FA4" w:rsidRDefault="00F7456B" w:rsidP="00FA1F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865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  <w:rPrChange w:id="16" w:author=" " w:date="2019-01-02T10:12:00Z">
                  <w:rPr>
                    <w:rFonts w:ascii="微软雅黑" w:eastAsia="微软雅黑" w:hAnsi="微软雅黑" w:cs="宋体" w:hint="eastAsia"/>
                    <w:kern w:val="0"/>
                    <w:sz w:val="18"/>
                    <w:szCs w:val="18"/>
                  </w:rPr>
                </w:rPrChange>
              </w:rPr>
              <w:t>案件管理下</w:t>
            </w:r>
            <w:r w:rsidR="00136432" w:rsidRPr="005865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  <w:rPrChange w:id="17" w:author=" " w:date="2019-01-02T10:12:00Z">
                  <w:rPr>
                    <w:rFonts w:ascii="微软雅黑" w:eastAsia="微软雅黑" w:hAnsi="微软雅黑" w:cs="宋体" w:hint="eastAsia"/>
                    <w:kern w:val="0"/>
                    <w:sz w:val="18"/>
                    <w:szCs w:val="18"/>
                  </w:rPr>
                </w:rPrChange>
              </w:rPr>
              <w:t>批量委外</w:t>
            </w:r>
          </w:p>
        </w:tc>
      </w:tr>
      <w:tr w:rsidR="00FA1FA4" w:rsidTr="00FA1FA4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其他页面按钮点击跳转</w:t>
            </w:r>
          </w:p>
        </w:tc>
      </w:tr>
      <w:tr w:rsidR="00FA1FA4" w:rsidTr="00FA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FA1FA4" w:rsidTr="00FA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FA1FA4" w:rsidTr="00FA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A1FA4" w:rsidRDefault="00FA1FA4" w:rsidP="00FA1FA4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FA1FA4" w:rsidRPr="0051470B" w:rsidRDefault="00136432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18" w:author=" " w:date="2018-12-28T15:00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</w:pPr>
            <w:r w:rsidRPr="0051470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19" w:author=" " w:date="2018-12-28T15:0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批量委外</w:t>
            </w:r>
            <w:r w:rsidR="00F7456B" w:rsidRPr="0051470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20" w:author=" " w:date="2018-12-28T15:0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页面</w:t>
            </w:r>
          </w:p>
        </w:tc>
        <w:tc>
          <w:tcPr>
            <w:tcW w:w="3000" w:type="dxa"/>
          </w:tcPr>
          <w:p w:rsidR="00FA1FA4" w:rsidRPr="0051470B" w:rsidRDefault="00F7456B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21" w:author=" " w:date="2018-12-28T15:00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</w:pPr>
            <w:r w:rsidRPr="0051470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22" w:author=" " w:date="2018-12-28T15:00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在案件分配（派单）页面下</w:t>
            </w:r>
            <w:ins w:id="23" w:author="haha" w:date="2018-12-19T14:06:00Z">
              <w:r w:rsidR="002D7665" w:rsidRPr="0051470B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24" w:author=" " w:date="2018-12-28T15:00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与原型给的顺序不一致</w:t>
              </w:r>
            </w:ins>
            <w:del w:id="25" w:author="haha" w:date="2018-12-19T14:06:00Z">
              <w:r w:rsidRPr="0051470B" w:rsidDel="00C01CC4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26" w:author=" " w:date="2018-12-28T15:00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delText>，</w:delText>
              </w:r>
            </w:del>
          </w:p>
        </w:tc>
        <w:tc>
          <w:tcPr>
            <w:tcW w:w="3209" w:type="dxa"/>
          </w:tcPr>
          <w:p w:rsidR="00FA1FA4" w:rsidRDefault="00FA1FA4" w:rsidP="00FA1FA4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</w:t>
            </w:r>
          </w:p>
        </w:tc>
        <w:tc>
          <w:tcPr>
            <w:tcW w:w="1712" w:type="dxa"/>
          </w:tcPr>
          <w:p w:rsidR="00FA1FA4" w:rsidRDefault="00FA1FA4" w:rsidP="00FA1FA4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F7456B" w:rsidTr="00FA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7456B" w:rsidRDefault="00F7456B" w:rsidP="00FA1FA4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应还款日期</w:t>
            </w:r>
          </w:p>
        </w:tc>
        <w:tc>
          <w:tcPr>
            <w:tcW w:w="3000" w:type="dxa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51470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27" w:author=" " w:date="2018-12-28T15:01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默认空</w:t>
            </w:r>
            <w:del w:id="28" w:author="haha" w:date="2018-12-19T14:04:00Z">
              <w:r w:rsidDel="00C01CC4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，</w:delText>
              </w:r>
            </w:del>
            <w:del w:id="29" w:author="haha" w:date="2018-12-19T11:26:00Z">
              <w:r w:rsidDel="00D446E2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 xml:space="preserve"> </w:delText>
              </w:r>
            </w:del>
          </w:p>
        </w:tc>
        <w:tc>
          <w:tcPr>
            <w:tcW w:w="3209" w:type="dxa"/>
          </w:tcPr>
          <w:p w:rsidR="00F7456B" w:rsidRDefault="00F7456B" w:rsidP="00FA1FA4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根据日期选择进行页面筛选显示，</w:t>
            </w:r>
            <w:ins w:id="30" w:author="肉嘚嘚" w:date="2018-12-18T22:00:00Z">
              <w:r w:rsidR="008811AF" w:rsidRPr="0051470B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31" w:author=" " w:date="2018-12-28T15:01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精确到日</w:t>
              </w:r>
            </w:ins>
          </w:p>
        </w:tc>
        <w:tc>
          <w:tcPr>
            <w:tcW w:w="1712" w:type="dxa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32" w:author="肉嘚嘚" w:date="2018-12-18T22:01:00Z">
              <w:r w:rsidDel="008811A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后面输入的日期在前面日期之后，不在可选范围内的置灰不能选</w:delText>
              </w:r>
            </w:del>
            <w:ins w:id="33" w:author="肉嘚嘚" w:date="2018-12-18T22:01:00Z">
              <w:r w:rsidR="008811A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结束</w:t>
              </w:r>
            </w:ins>
            <w:ins w:id="34" w:author="肉嘚嘚" w:date="2018-12-18T22:02:00Z">
              <w:r w:rsidR="008811A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日期大于等于开始日期</w:t>
              </w:r>
            </w:ins>
          </w:p>
        </w:tc>
      </w:tr>
      <w:tr w:rsidR="00F7456B" w:rsidTr="00FA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7456B" w:rsidRDefault="00F7456B" w:rsidP="00FA1FA4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3000" w:type="dxa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51470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35" w:author=" " w:date="2018-12-28T15:03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默认请选</w:t>
            </w:r>
            <w:r w:rsidRPr="0051470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36" w:author=" " w:date="2018-12-28T15:04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择，根据现有负责人显示</w:t>
            </w:r>
          </w:p>
        </w:tc>
        <w:tc>
          <w:tcPr>
            <w:tcW w:w="3209" w:type="dxa"/>
          </w:tcPr>
          <w:p w:rsidR="00F7456B" w:rsidRDefault="00F7456B" w:rsidP="00FA1FA4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根据选择进行页面筛选显示</w:t>
            </w:r>
          </w:p>
        </w:tc>
        <w:tc>
          <w:tcPr>
            <w:tcW w:w="1712" w:type="dxa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F7456B" w:rsidTr="00FA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7456B" w:rsidRDefault="00F7456B" w:rsidP="00FA1FA4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309" w:type="dxa"/>
            <w:gridSpan w:val="2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搜索</w:t>
            </w:r>
          </w:p>
        </w:tc>
        <w:tc>
          <w:tcPr>
            <w:tcW w:w="3000" w:type="dxa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F7456B" w:rsidRDefault="00F7456B" w:rsidP="00FA1FA4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根据筛选内容进行页面展示</w:t>
            </w:r>
          </w:p>
        </w:tc>
        <w:tc>
          <w:tcPr>
            <w:tcW w:w="1712" w:type="dxa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F7456B" w:rsidTr="00FA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7456B" w:rsidRDefault="00F7456B" w:rsidP="00FA1FA4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委外按钮</w:t>
            </w:r>
          </w:p>
        </w:tc>
        <w:tc>
          <w:tcPr>
            <w:tcW w:w="3000" w:type="dxa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可点击，可多选进行批量</w:t>
            </w:r>
            <w:r w:rsidR="00F8112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案件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的委外操作</w:t>
            </w:r>
          </w:p>
        </w:tc>
        <w:tc>
          <w:tcPr>
            <w:tcW w:w="3209" w:type="dxa"/>
          </w:tcPr>
          <w:p w:rsidR="00F7456B" w:rsidRDefault="00F7456B" w:rsidP="00FA1FA4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弹出委外弹框</w:t>
            </w:r>
          </w:p>
        </w:tc>
        <w:tc>
          <w:tcPr>
            <w:tcW w:w="1712" w:type="dxa"/>
          </w:tcPr>
          <w:p w:rsidR="00F7456B" w:rsidRDefault="00F7456B" w:rsidP="00FA1FA4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可多选，单选进行任务的分配，未选择案件点击委外</w:t>
            </w:r>
            <w:ins w:id="37" w:author="haha" w:date="2018-12-19T14:06:00Z">
              <w:r w:rsidR="002D7665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按钮</w:t>
              </w:r>
            </w:ins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提示“</w:t>
            </w:r>
            <w:r w:rsidRPr="0051470B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  <w:highlight w:val="yellow"/>
                <w:rPrChange w:id="38" w:author=" " w:date="2018-12-28T15:04:00Z">
                  <w:rPr>
                    <w:rFonts w:ascii="微软雅黑" w:eastAsia="微软雅黑" w:hAnsi="微软雅黑" w:cs="宋体" w:hint="eastAsia"/>
                    <w:bCs/>
                    <w:kern w:val="0"/>
                    <w:sz w:val="18"/>
                    <w:szCs w:val="18"/>
                  </w:rPr>
                </w:rPrChange>
              </w:rPr>
              <w:t>未选择案件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F81125" w:rsidTr="00FA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81125" w:rsidRDefault="00F81125" w:rsidP="00FA1FA4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F81125" w:rsidRDefault="00F81125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委外弹框</w:t>
            </w:r>
          </w:p>
        </w:tc>
        <w:tc>
          <w:tcPr>
            <w:tcW w:w="3000" w:type="dxa"/>
          </w:tcPr>
          <w:p w:rsidR="00F81125" w:rsidRDefault="00F81125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委外按钮点击弹出的页面</w:t>
            </w:r>
          </w:p>
        </w:tc>
        <w:tc>
          <w:tcPr>
            <w:tcW w:w="3209" w:type="dxa"/>
          </w:tcPr>
          <w:p w:rsidR="00F81125" w:rsidRDefault="00F81125" w:rsidP="00FA1FA4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负责人可选择，负责人当前库存是系统根据负责人的选择进行自动显示，已选案件是上一操作选择的案件数量的显示</w:t>
            </w:r>
          </w:p>
        </w:tc>
        <w:tc>
          <w:tcPr>
            <w:tcW w:w="1712" w:type="dxa"/>
          </w:tcPr>
          <w:p w:rsidR="00F81125" w:rsidRDefault="00F81125" w:rsidP="00FA1FA4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必选负责人否则案件分配失败提示“</w:t>
            </w:r>
            <w:r w:rsidRPr="0051470B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  <w:highlight w:val="yellow"/>
                <w:rPrChange w:id="39" w:author=" " w:date="2018-12-28T15:04:00Z">
                  <w:rPr>
                    <w:rFonts w:ascii="微软雅黑" w:eastAsia="微软雅黑" w:hAnsi="微软雅黑" w:cs="宋体" w:hint="eastAsia"/>
                    <w:bCs/>
                    <w:kern w:val="0"/>
                    <w:sz w:val="18"/>
                    <w:szCs w:val="18"/>
                  </w:rPr>
                </w:rPrChange>
              </w:rPr>
              <w:t>未选择负责人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”</w:t>
            </w:r>
          </w:p>
        </w:tc>
      </w:tr>
      <w:tr w:rsidR="00F81125" w:rsidTr="00FA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81125" w:rsidRDefault="00F81125" w:rsidP="00FA1FA4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F81125" w:rsidRDefault="00F81125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案件详情表</w:t>
            </w:r>
          </w:p>
        </w:tc>
        <w:tc>
          <w:tcPr>
            <w:tcW w:w="3000" w:type="dxa"/>
          </w:tcPr>
          <w:p w:rsidR="00F81125" w:rsidRDefault="00F81125" w:rsidP="00FA1FA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58657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40" w:author=" " w:date="2019-01-02T10:14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显示所有逾期客户的资料根据应还款时间正序排序</w:t>
            </w:r>
            <w:del w:id="41" w:author=" " w:date="2019-01-04T13:41:00Z">
              <w:r w:rsidRPr="0058657B" w:rsidDel="0010736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42" w:author=" " w:date="2019-01-02T10:14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delText>，</w:delText>
              </w:r>
            </w:del>
          </w:p>
        </w:tc>
        <w:tc>
          <w:tcPr>
            <w:tcW w:w="3209" w:type="dxa"/>
          </w:tcPr>
          <w:p w:rsidR="00F81125" w:rsidRDefault="00F81125" w:rsidP="00FA1FA4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负责人一直显示，如果更改显示</w:t>
            </w:r>
            <w:del w:id="43" w:author="肉嘚嘚" w:date="2018-12-18T22:03:00Z">
              <w:r w:rsidR="006D1B39" w:rsidDel="008811AF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最新的</w:delText>
              </w:r>
            </w:del>
            <w:ins w:id="44" w:author="肉嘚嘚" w:date="2018-12-18T22:03:00Z">
              <w:r w:rsidR="008811AF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当前负责人</w:t>
              </w:r>
            </w:ins>
          </w:p>
        </w:tc>
        <w:tc>
          <w:tcPr>
            <w:tcW w:w="1712" w:type="dxa"/>
          </w:tcPr>
          <w:p w:rsidR="00F81125" w:rsidRDefault="00F81125" w:rsidP="00FA1FA4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</w:tbl>
    <w:p w:rsidR="00FA1FA4" w:rsidRDefault="00FA1FA4" w:rsidP="00FA1FA4"/>
    <w:p w:rsidR="00FA1FA4" w:rsidRDefault="006D1B39" w:rsidP="00FA1FA4">
      <w:pPr>
        <w:pStyle w:val="2"/>
        <w:numPr>
          <w:ilvl w:val="0"/>
          <w:numId w:val="3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案件管理的催收记录永久保存</w:t>
      </w:r>
    </w:p>
    <w:p w:rsidR="001103FD" w:rsidRDefault="00FA1FA4" w:rsidP="00FA1FA4">
      <w:r>
        <w:rPr>
          <w:rFonts w:hint="eastAsia"/>
        </w:rPr>
        <w:t>原型图如下：</w:t>
      </w:r>
    </w:p>
    <w:p w:rsidR="00FA1FA4" w:rsidRDefault="006D1B39" w:rsidP="00FA1FA4">
      <w:r>
        <w:rPr>
          <w:noProof/>
        </w:rPr>
        <w:drawing>
          <wp:inline distT="0" distB="0" distL="0" distR="0" wp14:anchorId="5B6CD551" wp14:editId="2A929EFC">
            <wp:extent cx="5270500" cy="2604770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48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FA1FA4" w:rsidTr="000C4F0D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1FA4" w:rsidRDefault="006D1B39" w:rsidP="000C4F0D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案件管理</w:t>
            </w:r>
          </w:p>
        </w:tc>
      </w:tr>
      <w:tr w:rsidR="00FA1FA4" w:rsidTr="000C4F0D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1FA4" w:rsidRDefault="006D1B39" w:rsidP="000C4F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案件管理下所有案件操作查看</w:t>
            </w:r>
          </w:p>
        </w:tc>
      </w:tr>
      <w:tr w:rsidR="00FA1FA4" w:rsidTr="000C4F0D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其他页面按钮点击跳转</w:t>
            </w:r>
          </w:p>
        </w:tc>
      </w:tr>
      <w:tr w:rsidR="00FA1FA4" w:rsidTr="000C4F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FA1FA4" w:rsidTr="000C4F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FA1FA4" w:rsidTr="000C4F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A1FA4" w:rsidRDefault="00FA1FA4" w:rsidP="000C4F0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FA1FA4" w:rsidRDefault="006D1B39" w:rsidP="000C4F0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催收记录</w:t>
            </w:r>
          </w:p>
        </w:tc>
        <w:tc>
          <w:tcPr>
            <w:tcW w:w="3000" w:type="dxa"/>
          </w:tcPr>
          <w:p w:rsidR="00FA1FA4" w:rsidRDefault="003841D7" w:rsidP="000C4F0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默认显示前3条（时间倒序排序，最新更改的在最上面）</w:t>
            </w:r>
          </w:p>
        </w:tc>
        <w:tc>
          <w:tcPr>
            <w:tcW w:w="3209" w:type="dxa"/>
          </w:tcPr>
          <w:p w:rsidR="00FA1FA4" w:rsidRDefault="00FA1FA4" w:rsidP="000C4F0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</w:t>
            </w:r>
          </w:p>
        </w:tc>
        <w:tc>
          <w:tcPr>
            <w:tcW w:w="1712" w:type="dxa"/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FA1FA4" w:rsidTr="000C4F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A1FA4" w:rsidRDefault="00FA1FA4" w:rsidP="000C4F0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FA1FA4" w:rsidRPr="0051470B" w:rsidRDefault="003841D7" w:rsidP="000C4F0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  <w:rPrChange w:id="45" w:author=" " w:date="2018-12-28T15:05:00Z">
                  <w:rPr>
                    <w:rFonts w:ascii="微软雅黑" w:eastAsia="微软雅黑" w:hAnsi="微软雅黑" w:cs="微软雅黑"/>
                    <w:color w:val="000000"/>
                    <w:sz w:val="18"/>
                    <w:szCs w:val="18"/>
                  </w:rPr>
                </w:rPrChange>
              </w:rPr>
            </w:pPr>
            <w:r w:rsidRPr="0051470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  <w:rPrChange w:id="46" w:author=" " w:date="2018-12-28T15:05:00Z">
                  <w:rPr>
                    <w:rFonts w:ascii="微软雅黑" w:eastAsia="微软雅黑" w:hAnsi="微软雅黑" w:cs="微软雅黑" w:hint="eastAsia"/>
                    <w:color w:val="000000"/>
                    <w:sz w:val="18"/>
                    <w:szCs w:val="18"/>
                  </w:rPr>
                </w:rPrChange>
              </w:rPr>
              <w:t>右上角全部</w:t>
            </w:r>
          </w:p>
        </w:tc>
        <w:tc>
          <w:tcPr>
            <w:tcW w:w="3000" w:type="dxa"/>
          </w:tcPr>
          <w:p w:rsidR="00FA1FA4" w:rsidRDefault="003841D7" w:rsidP="000C4F0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可点击，点击全部显示所有历史数据时间倒叙排序</w:t>
            </w:r>
          </w:p>
        </w:tc>
        <w:tc>
          <w:tcPr>
            <w:tcW w:w="3209" w:type="dxa"/>
          </w:tcPr>
          <w:p w:rsidR="00FA1FA4" w:rsidRPr="0058657B" w:rsidRDefault="003841D7" w:rsidP="000C4F0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  <w:highlight w:val="yellow"/>
                <w:rPrChange w:id="47" w:author=" " w:date="2019-01-02T10:14:00Z">
                  <w:rPr>
                    <w:rFonts w:ascii="微软雅黑" w:eastAsia="微软雅黑" w:hAnsi="微软雅黑" w:cs="微软雅黑"/>
                    <w:sz w:val="18"/>
                    <w:szCs w:val="18"/>
                  </w:rPr>
                </w:rPrChange>
              </w:rPr>
            </w:pPr>
            <w:r w:rsidRPr="0058657B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48" w:author=" " w:date="2019-01-02T10:14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点击时字体有颜色交互，全部更改</w:t>
            </w:r>
            <w:ins w:id="49" w:author="haha" w:date="2018-12-19T14:03:00Z">
              <w:r w:rsidR="006D7275" w:rsidRPr="0058657B">
                <w:rPr>
                  <w:rFonts w:ascii="微软雅黑" w:eastAsia="微软雅黑" w:hAnsi="微软雅黑" w:cs="微软雅黑" w:hint="eastAsia"/>
                  <w:sz w:val="18"/>
                  <w:szCs w:val="18"/>
                  <w:highlight w:val="yellow"/>
                  <w:rPrChange w:id="50" w:author=" " w:date="2019-01-02T10:14:00Z"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</w:rPrChange>
                </w:rPr>
                <w:t>为</w:t>
              </w:r>
            </w:ins>
            <w:r w:rsidRPr="0058657B"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  <w:rPrChange w:id="51" w:author=" " w:date="2019-01-02T10:14:00Z"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</w:rPrChange>
              </w:rPr>
              <w:t>收起</w:t>
            </w:r>
          </w:p>
        </w:tc>
        <w:tc>
          <w:tcPr>
            <w:tcW w:w="1712" w:type="dxa"/>
          </w:tcPr>
          <w:p w:rsidR="00FA1FA4" w:rsidRDefault="00FA1FA4" w:rsidP="000C4F0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3841D7" w:rsidTr="000C4F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3841D7" w:rsidRDefault="003841D7" w:rsidP="000C4F0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309" w:type="dxa"/>
            <w:gridSpan w:val="2"/>
          </w:tcPr>
          <w:p w:rsidR="003841D7" w:rsidRDefault="003841D7" w:rsidP="000C4F0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点击全部后的收起</w:t>
            </w:r>
          </w:p>
        </w:tc>
        <w:tc>
          <w:tcPr>
            <w:tcW w:w="3000" w:type="dxa"/>
          </w:tcPr>
          <w:p w:rsidR="003841D7" w:rsidRDefault="003841D7" w:rsidP="000C4F0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可点击，回到初始样式，只保存前3个</w:t>
            </w:r>
          </w:p>
        </w:tc>
        <w:tc>
          <w:tcPr>
            <w:tcW w:w="3209" w:type="dxa"/>
          </w:tcPr>
          <w:p w:rsidR="003841D7" w:rsidRDefault="003841D7" w:rsidP="000C4F0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点击时字体颜色交互，收起更改</w:t>
            </w:r>
            <w:ins w:id="52" w:author="haha" w:date="2018-12-19T14:03:00Z">
              <w:r w:rsidR="006D7275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为</w:t>
              </w:r>
            </w:ins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全部</w:t>
            </w:r>
          </w:p>
        </w:tc>
        <w:tc>
          <w:tcPr>
            <w:tcW w:w="1712" w:type="dxa"/>
          </w:tcPr>
          <w:p w:rsidR="003841D7" w:rsidRDefault="003841D7" w:rsidP="000C4F0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收</w:t>
            </w:r>
            <w:ins w:id="53" w:author="肉嘚嘚" w:date="2018-12-18T22:05:00Z">
              <w:r w:rsidR="004F65C2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起</w:t>
              </w:r>
            </w:ins>
            <w:del w:id="54" w:author="肉嘚嘚" w:date="2018-12-18T22:05:00Z">
              <w:r w:rsidDel="004F65C2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齐</w:delText>
              </w:r>
            </w:del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后只显示前3个</w:t>
            </w:r>
          </w:p>
        </w:tc>
      </w:tr>
    </w:tbl>
    <w:p w:rsidR="00DE1B6C" w:rsidRDefault="00A2414B" w:rsidP="00A2414B">
      <w:pPr>
        <w:pStyle w:val="2"/>
        <w:numPr>
          <w:ilvl w:val="0"/>
          <w:numId w:val="3"/>
        </w:numPr>
        <w:rPr>
          <w:b w:val="0"/>
          <w:sz w:val="28"/>
          <w:szCs w:val="28"/>
        </w:rPr>
      </w:pPr>
      <w:r w:rsidRPr="00A2414B">
        <w:rPr>
          <w:rFonts w:hint="eastAsia"/>
          <w:b w:val="0"/>
          <w:sz w:val="28"/>
          <w:szCs w:val="28"/>
        </w:rPr>
        <w:t>虚拟征信网站可根据姓名、身份证号码以及</w:t>
      </w:r>
      <w:del w:id="55" w:author="haha" w:date="2018-12-19T10:16:00Z">
        <w:r w:rsidRPr="00A2414B" w:rsidDel="00AB2FE6">
          <w:rPr>
            <w:rFonts w:hint="eastAsia"/>
            <w:b w:val="0"/>
            <w:sz w:val="28"/>
            <w:szCs w:val="28"/>
          </w:rPr>
          <w:delText>户籍所在地</w:delText>
        </w:r>
      </w:del>
      <w:ins w:id="56" w:author="haha" w:date="2018-12-19T10:16:00Z">
        <w:r w:rsidR="00AB2FE6">
          <w:rPr>
            <w:rFonts w:hint="eastAsia"/>
            <w:b w:val="0"/>
            <w:sz w:val="28"/>
            <w:szCs w:val="28"/>
          </w:rPr>
          <w:t>籍贯</w:t>
        </w:r>
      </w:ins>
      <w:r w:rsidRPr="00A2414B">
        <w:rPr>
          <w:rFonts w:hint="eastAsia"/>
          <w:b w:val="0"/>
          <w:sz w:val="28"/>
          <w:szCs w:val="28"/>
        </w:rPr>
        <w:t>生成征信页面</w:t>
      </w:r>
    </w:p>
    <w:p w:rsidR="0088644E" w:rsidRDefault="0088644E" w:rsidP="0088644E">
      <w:r>
        <w:rPr>
          <w:rFonts w:hint="eastAsia"/>
        </w:rPr>
        <w:t>原型图如下：</w:t>
      </w:r>
    </w:p>
    <w:p w:rsidR="0088644E" w:rsidRDefault="00EF3728" w:rsidP="0088644E">
      <w:pPr>
        <w:rPr>
          <w:ins w:id="57" w:author="haha" w:date="2018-12-24T16:17:00Z"/>
        </w:rPr>
      </w:pPr>
      <w:del w:id="58" w:author="haha" w:date="2018-12-19T10:18:00Z">
        <w:r w:rsidDel="00AB2FE6">
          <w:rPr>
            <w:noProof/>
          </w:rPr>
          <w:drawing>
            <wp:inline distT="0" distB="0" distL="0" distR="0" wp14:anchorId="0C1DCCB1" wp14:editId="2954FDA7">
              <wp:extent cx="5270500" cy="3233420"/>
              <wp:effectExtent l="0" t="0" r="6350" b="508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233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9" w:author="haha" w:date="2018-12-24T16:17:00Z">
        <w:r w:rsidR="006D547F">
          <w:rPr>
            <w:noProof/>
          </w:rPr>
          <w:drawing>
            <wp:inline distT="0" distB="0" distL="0" distR="0" wp14:anchorId="74444F50" wp14:editId="35814260">
              <wp:extent cx="5270500" cy="1657350"/>
              <wp:effectExtent l="0" t="0" r="635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1657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D547F" w:rsidRPr="0088644E" w:rsidRDefault="006D547F" w:rsidP="0088644E">
      <w:ins w:id="60" w:author="haha" w:date="2018-12-24T16:17:00Z">
        <w:r>
          <w:rPr>
            <w:noProof/>
          </w:rPr>
          <w:drawing>
            <wp:inline distT="0" distB="0" distL="0" distR="0" wp14:anchorId="678845F1" wp14:editId="7E682946">
              <wp:extent cx="5270500" cy="2144395"/>
              <wp:effectExtent l="0" t="0" r="6350" b="825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21443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pPr w:leftFromText="180" w:rightFromText="180" w:vertAnchor="text" w:horzAnchor="margin" w:tblpXSpec="center" w:tblpY="148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88644E" w:rsidDel="00586E86" w:rsidTr="00B154AD">
        <w:trPr>
          <w:trHeight w:val="90"/>
          <w:del w:id="61" w:author=" " w:date="2018-12-28T15:12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44E" w:rsidDel="00586E86" w:rsidRDefault="0088644E" w:rsidP="00B154AD">
            <w:pPr>
              <w:widowControl/>
              <w:jc w:val="left"/>
              <w:rPr>
                <w:del w:id="62" w:author=" " w:date="2018-12-28T15:12:00Z"/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del w:id="63" w:author=" " w:date="2018-12-28T15:12:00Z">
              <w:r w:rsidDel="00586E86">
                <w:rPr>
                  <w:rFonts w:ascii="微软雅黑" w:eastAsia="微软雅黑" w:hAnsi="微软雅黑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delText>所属页面</w:delText>
              </w:r>
            </w:del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44E" w:rsidDel="00586E86" w:rsidRDefault="006D547F" w:rsidP="00B154AD">
            <w:pPr>
              <w:pStyle w:val="11"/>
              <w:widowControl/>
              <w:ind w:firstLineChars="0" w:firstLine="0"/>
              <w:jc w:val="left"/>
              <w:rPr>
                <w:del w:id="64" w:author=" " w:date="2018-12-28T15:12:00Z"/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ins w:id="65" w:author="haha" w:date="2018-12-24T16:18:00Z">
              <w:del w:id="66" w:author=" " w:date="2018-12-28T15:12:00Z">
                <w:r w:rsidDel="00586E86">
                  <w:rPr>
                    <w:rFonts w:ascii="微软雅黑" w:eastAsia="微软雅黑" w:hAnsi="微软雅黑" w:cs="宋体" w:hint="eastAsia"/>
                    <w:color w:val="000000"/>
                    <w:kern w:val="0"/>
                    <w:sz w:val="18"/>
                    <w:szCs w:val="18"/>
                  </w:rPr>
                  <w:delText>案件管理所有案件</w:delText>
                </w:r>
              </w:del>
            </w:ins>
            <w:del w:id="67" w:author=" " w:date="2018-12-28T15:12:00Z">
              <w:r w:rsidR="007C1BBB" w:rsidDel="00586E86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delText>虚拟征信</w:delText>
              </w:r>
            </w:del>
          </w:p>
        </w:tc>
      </w:tr>
      <w:tr w:rsidR="0088644E" w:rsidDel="00586E86" w:rsidTr="00B154AD">
        <w:trPr>
          <w:trHeight w:val="408"/>
          <w:del w:id="68" w:author=" " w:date="2018-12-28T15:12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44E" w:rsidDel="00586E86" w:rsidRDefault="0088644E" w:rsidP="00B154AD">
            <w:pPr>
              <w:widowControl/>
              <w:jc w:val="left"/>
              <w:rPr>
                <w:del w:id="69" w:author=" " w:date="2018-12-28T15:1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del w:id="70" w:author=" " w:date="2018-12-28T15:12:00Z">
              <w:r w:rsidDel="00586E86"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delText>页面入口</w:delText>
              </w:r>
            </w:del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44E" w:rsidDel="00586E86" w:rsidRDefault="006D547F" w:rsidP="00B154AD">
            <w:pPr>
              <w:widowControl/>
              <w:jc w:val="left"/>
              <w:rPr>
                <w:del w:id="71" w:author=" " w:date="2018-12-28T15:12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72" w:author="haha" w:date="2018-12-24T16:18:00Z">
              <w:del w:id="73" w:author=" " w:date="2018-12-28T15:12:00Z">
                <w:r w:rsidDel="00586E86">
                  <w:rPr>
                    <w:rFonts w:ascii="微软雅黑" w:eastAsia="微软雅黑" w:hAnsi="微软雅黑" w:cs="宋体" w:hint="eastAsia"/>
                    <w:kern w:val="0"/>
                    <w:sz w:val="18"/>
                    <w:szCs w:val="18"/>
                  </w:rPr>
                  <w:delText>所有案件</w:delText>
                </w:r>
              </w:del>
            </w:ins>
            <w:del w:id="74" w:author=" " w:date="2018-12-28T15:12:00Z">
              <w:r w:rsidR="007C1BBB" w:rsidDel="00586E86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delText>网址</w:delText>
              </w:r>
            </w:del>
          </w:p>
        </w:tc>
      </w:tr>
      <w:tr w:rsidR="0088644E" w:rsidDel="00586E86" w:rsidTr="00B154AD">
        <w:trPr>
          <w:trHeight w:val="423"/>
          <w:del w:id="75" w:author=" " w:date="2018-12-28T15:12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44E" w:rsidDel="00586E86" w:rsidRDefault="0088644E" w:rsidP="00B154AD">
            <w:pPr>
              <w:widowControl/>
              <w:jc w:val="left"/>
              <w:rPr>
                <w:del w:id="76" w:author=" " w:date="2018-12-28T15:1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del w:id="77" w:author=" " w:date="2018-12-28T15:12:00Z">
              <w:r w:rsidDel="00586E86"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delText>页面出口</w:delText>
              </w:r>
            </w:del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644E" w:rsidDel="00586E86" w:rsidRDefault="007C1BBB" w:rsidP="00B154AD">
            <w:pPr>
              <w:widowControl/>
              <w:jc w:val="left"/>
              <w:rPr>
                <w:del w:id="78" w:author=" " w:date="2018-12-28T15:12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del w:id="79" w:author=" " w:date="2018-12-28T15:12:00Z">
              <w:r w:rsidDel="00586E86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delText>右上角</w:delText>
              </w:r>
              <w:r w:rsidR="00EA5685" w:rsidDel="00586E86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delText>浏览器</w:delText>
              </w:r>
              <w:r w:rsidDel="00586E86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delText>关闭</w:delText>
              </w:r>
            </w:del>
          </w:p>
        </w:tc>
      </w:tr>
      <w:tr w:rsidR="0088644E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88644E" w:rsidRDefault="0088644E" w:rsidP="00B154A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88644E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8644E" w:rsidRDefault="0088644E" w:rsidP="00B154A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88644E" w:rsidRDefault="0088644E" w:rsidP="00B154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88644E" w:rsidRDefault="0088644E" w:rsidP="00B154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88644E" w:rsidRDefault="0088644E" w:rsidP="00B154A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88644E" w:rsidRDefault="0088644E" w:rsidP="00B154A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88644E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8644E" w:rsidRDefault="0088644E" w:rsidP="00B154A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88644E" w:rsidRDefault="00EF3728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3000" w:type="dxa"/>
          </w:tcPr>
          <w:p w:rsidR="0088644E" w:rsidRDefault="00EF3728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80" w:author="haha" w:date="2018-12-24T16:18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中英文格式长度</w:delText>
              </w:r>
            </w:del>
            <w:ins w:id="81" w:author="haha" w:date="2018-12-24T16:18:00Z">
              <w:r w:rsidR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当前客户姓名</w:t>
              </w:r>
            </w:ins>
            <w:del w:id="82" w:author="haha" w:date="2018-12-20T14:02:00Z">
              <w:r w:rsidDel="00D25CD3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不限制</w:delText>
              </w:r>
            </w:del>
          </w:p>
        </w:tc>
        <w:tc>
          <w:tcPr>
            <w:tcW w:w="3209" w:type="dxa"/>
          </w:tcPr>
          <w:p w:rsidR="0088644E" w:rsidRDefault="0088644E" w:rsidP="00B154A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8644E" w:rsidRDefault="00BE3CAA" w:rsidP="00B154A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83" w:author="haha" w:date="2018-12-24T16:19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必填</w:delText>
              </w:r>
            </w:del>
          </w:p>
        </w:tc>
      </w:tr>
      <w:tr w:rsidR="0088644E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8644E" w:rsidRDefault="0088644E" w:rsidP="00B154A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88644E" w:rsidRDefault="00EF3728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身份证号</w:t>
            </w:r>
          </w:p>
        </w:tc>
        <w:tc>
          <w:tcPr>
            <w:tcW w:w="3000" w:type="dxa"/>
          </w:tcPr>
          <w:p w:rsidR="0088644E" w:rsidRDefault="00EF3728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84" w:author="haha" w:date="2018-12-24T16:19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数字或数字加英文</w:delText>
              </w:r>
            </w:del>
            <w:del w:id="85" w:author="haha" w:date="2018-12-20T14:03:00Z">
              <w:r w:rsidDel="001D2CE2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长度不限制</w:delText>
              </w:r>
            </w:del>
            <w:ins w:id="86" w:author="haha" w:date="2018-12-24T16:19:00Z">
              <w:r w:rsidR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当前客户省份证号码</w:t>
              </w:r>
            </w:ins>
          </w:p>
        </w:tc>
        <w:tc>
          <w:tcPr>
            <w:tcW w:w="3209" w:type="dxa"/>
          </w:tcPr>
          <w:p w:rsidR="0088644E" w:rsidRDefault="0088644E" w:rsidP="00B154A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8644E" w:rsidRDefault="00BE3CAA" w:rsidP="00B154A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87" w:author="haha" w:date="2018-12-24T16:19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必填</w:delText>
              </w:r>
            </w:del>
          </w:p>
        </w:tc>
      </w:tr>
      <w:tr w:rsidR="0088644E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88644E" w:rsidRDefault="0088644E" w:rsidP="00B154A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88644E" w:rsidRDefault="00BE3CAA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籍贯</w:t>
            </w:r>
          </w:p>
        </w:tc>
        <w:tc>
          <w:tcPr>
            <w:tcW w:w="3000" w:type="dxa"/>
          </w:tcPr>
          <w:p w:rsidR="0088644E" w:rsidRDefault="00EF3728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88" w:author="haha" w:date="2018-12-24T16:19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中文加数字</w:delText>
              </w:r>
            </w:del>
            <w:ins w:id="89" w:author="haha" w:date="2018-12-24T16:19:00Z">
              <w:r w:rsidR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当前客户的籍贯信息</w:t>
              </w:r>
            </w:ins>
          </w:p>
        </w:tc>
        <w:tc>
          <w:tcPr>
            <w:tcW w:w="3209" w:type="dxa"/>
          </w:tcPr>
          <w:p w:rsidR="0088644E" w:rsidRDefault="0088644E" w:rsidP="00B154A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88644E" w:rsidRDefault="00BE3CAA" w:rsidP="00B154A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90" w:author="haha" w:date="2018-12-24T16:19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选填</w:delText>
              </w:r>
            </w:del>
          </w:p>
        </w:tc>
      </w:tr>
      <w:tr w:rsidR="00EF3728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F3728" w:rsidRDefault="00EF3728" w:rsidP="00B154A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EF3728" w:rsidRDefault="006D547F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91" w:author="haha" w:date="2018-12-24T16:19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关注人数</w:t>
              </w:r>
            </w:ins>
            <w:del w:id="92" w:author="haha" w:date="2018-12-24T16:19:00Z">
              <w:r w:rsidR="00EF3728"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日期设定</w:delText>
              </w:r>
            </w:del>
          </w:p>
        </w:tc>
        <w:tc>
          <w:tcPr>
            <w:tcW w:w="3000" w:type="dxa"/>
          </w:tcPr>
          <w:p w:rsidR="00EF3728" w:rsidRDefault="006D547F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93" w:author="haha" w:date="2018-12-24T16:20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0-</w:t>
              </w:r>
              <w:r>
                <w:rPr>
                  <w:rFonts w:ascii="微软雅黑" w:eastAsia="微软雅黑" w:hAnsi="微软雅黑" w:cs="微软雅黑"/>
                  <w:color w:val="000000"/>
                  <w:sz w:val="18"/>
                  <w:szCs w:val="18"/>
                </w:rPr>
                <w:t>1000</w:t>
              </w:r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随机</w:t>
              </w:r>
            </w:ins>
            <w:del w:id="94" w:author="haha" w:date="2018-12-24T16:20:00Z">
              <w:r w:rsidR="00EF3728"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点击弹出日期选择，精确到日</w:delText>
              </w:r>
            </w:del>
          </w:p>
        </w:tc>
        <w:tc>
          <w:tcPr>
            <w:tcW w:w="3209" w:type="dxa"/>
          </w:tcPr>
          <w:p w:rsidR="00EF3728" w:rsidRDefault="00EF3728" w:rsidP="00B154A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F3728" w:rsidRDefault="006D547F" w:rsidP="00B154A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ins w:id="95" w:author="haha" w:date="2018-12-24T16:20:00Z">
              <w:r w:rsidRPr="00586E86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  <w:highlight w:val="yellow"/>
                  <w:rPrChange w:id="96" w:author=" " w:date="2018-12-28T15:13:00Z">
                    <w:rPr>
                      <w:rFonts w:ascii="微软雅黑" w:eastAsia="微软雅黑" w:hAnsi="微软雅黑" w:cs="宋体" w:hint="eastAsia"/>
                      <w:bCs/>
                      <w:kern w:val="0"/>
                      <w:sz w:val="18"/>
                      <w:szCs w:val="18"/>
                    </w:rPr>
                  </w:rPrChange>
                </w:rPr>
                <w:t>不能是</w:t>
              </w:r>
              <w:r w:rsidRPr="00586E86">
                <w:rPr>
                  <w:rFonts w:ascii="微软雅黑" w:eastAsia="微软雅黑" w:hAnsi="微软雅黑" w:cs="宋体"/>
                  <w:bCs/>
                  <w:kern w:val="0"/>
                  <w:sz w:val="18"/>
                  <w:szCs w:val="18"/>
                  <w:highlight w:val="yellow"/>
                  <w:rPrChange w:id="97" w:author=" " w:date="2018-12-28T15:13:00Z">
                    <w:rPr>
                      <w:rFonts w:ascii="微软雅黑" w:eastAsia="微软雅黑" w:hAnsi="微软雅黑" w:cs="宋体"/>
                      <w:bCs/>
                      <w:kern w:val="0"/>
                      <w:sz w:val="18"/>
                      <w:szCs w:val="18"/>
                    </w:rPr>
                  </w:rPrChange>
                </w:rPr>
                <w:t>0开头（例010</w:t>
              </w:r>
              <w:r w:rsidRPr="00586E86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  <w:highlight w:val="yellow"/>
                  <w:rPrChange w:id="98" w:author=" " w:date="2018-12-28T15:13:00Z">
                    <w:rPr>
                      <w:rFonts w:ascii="微软雅黑" w:eastAsia="微软雅黑" w:hAnsi="微软雅黑" w:cs="宋体" w:hint="eastAsia"/>
                      <w:bCs/>
                      <w:kern w:val="0"/>
                      <w:sz w:val="18"/>
                      <w:szCs w:val="18"/>
                    </w:rPr>
                  </w:rPrChange>
                </w:rPr>
                <w:t>）</w:t>
              </w:r>
            </w:ins>
            <w:del w:id="99" w:author="haha" w:date="2018-12-24T16:20:00Z">
              <w:r w:rsidR="00BE3CAA"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必填</w:delText>
              </w:r>
            </w:del>
          </w:p>
        </w:tc>
      </w:tr>
      <w:tr w:rsidR="00EF3728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EF3728" w:rsidRDefault="00EF3728" w:rsidP="00B154A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EF3728" w:rsidRDefault="00EF3728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图片</w:t>
            </w:r>
          </w:p>
        </w:tc>
        <w:tc>
          <w:tcPr>
            <w:tcW w:w="3000" w:type="dxa"/>
          </w:tcPr>
          <w:p w:rsidR="00EF3728" w:rsidRDefault="00BE3CAA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00" w:author="haha" w:date="2018-12-24T16:21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双击现有图片上传图</w:delText>
              </w:r>
            </w:del>
            <w:ins w:id="101" w:author="haha" w:date="2018-12-24T16:21:00Z">
              <w:r w:rsidR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注册时上传的身份证照片</w:t>
              </w:r>
            </w:ins>
            <w:del w:id="102" w:author="haha" w:date="2018-12-24T16:21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片</w:delText>
              </w:r>
            </w:del>
          </w:p>
        </w:tc>
        <w:tc>
          <w:tcPr>
            <w:tcW w:w="3209" w:type="dxa"/>
          </w:tcPr>
          <w:p w:rsidR="00EF3728" w:rsidRDefault="00EF3728" w:rsidP="00B154A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EF3728" w:rsidRDefault="00BE3CAA" w:rsidP="00B154A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03" w:author="haha" w:date="2018-12-24T16:21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0-</w:delText>
              </w:r>
              <w:r w:rsidDel="006D547F">
                <w:rPr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delText>3</w:delText>
              </w:r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张都可以</w:delText>
              </w:r>
            </w:del>
          </w:p>
        </w:tc>
      </w:tr>
      <w:tr w:rsidR="00BE3CAA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BE3CAA" w:rsidRDefault="00BE3CAA" w:rsidP="00B154AD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BE3CAA" w:rsidRDefault="006D547F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04" w:author="haha" w:date="2018-12-24T16:21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返回</w:t>
              </w:r>
            </w:ins>
            <w:del w:id="105" w:author="haha" w:date="2018-12-24T16:21:00Z">
              <w:r w:rsidR="00BE3CAA"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生成</w:delText>
              </w:r>
            </w:del>
          </w:p>
        </w:tc>
        <w:tc>
          <w:tcPr>
            <w:tcW w:w="3000" w:type="dxa"/>
          </w:tcPr>
          <w:p w:rsidR="00BE3CAA" w:rsidRDefault="00BE3CAA" w:rsidP="00B154AD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:rsidR="00BE3CAA" w:rsidRDefault="006D547F" w:rsidP="00B154AD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ins w:id="106" w:author="haha" w:date="2018-12-24T16:21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所有案件</w:t>
              </w:r>
            </w:ins>
            <w:del w:id="107" w:author="haha" w:date="2018-12-24T16:21:00Z">
              <w:r w:rsidR="00BE3CAA" w:rsidDel="006D547F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详情页面</w:delText>
              </w:r>
            </w:del>
          </w:p>
        </w:tc>
        <w:tc>
          <w:tcPr>
            <w:tcW w:w="1712" w:type="dxa"/>
          </w:tcPr>
          <w:p w:rsidR="00BE3CAA" w:rsidRDefault="00BE3CAA" w:rsidP="00B154AD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08" w:author="haha" w:date="2018-12-24T16:21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必填项未填提示“姓名/身份证号/日期未填写”</w:delText>
              </w:r>
            </w:del>
          </w:p>
        </w:tc>
      </w:tr>
      <w:tr w:rsidR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ins w:id="109" w:author="haha" w:date="2018-12-24T16:22:00Z"/>
        </w:trPr>
        <w:tc>
          <w:tcPr>
            <w:tcW w:w="802" w:type="dxa"/>
          </w:tcPr>
          <w:p w:rsidR="006D547F" w:rsidRDefault="006D547F" w:rsidP="00B154AD">
            <w:pPr>
              <w:widowControl/>
              <w:jc w:val="center"/>
              <w:rPr>
                <w:ins w:id="110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ins w:id="111" w:author="haha" w:date="2018-12-24T16:22:00Z">
              <w:r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7</w:t>
              </w:r>
            </w:ins>
          </w:p>
        </w:tc>
        <w:tc>
          <w:tcPr>
            <w:tcW w:w="1309" w:type="dxa"/>
            <w:gridSpan w:val="2"/>
          </w:tcPr>
          <w:p w:rsidR="006D547F" w:rsidRDefault="00A875D9" w:rsidP="00B154AD">
            <w:pPr>
              <w:widowControl/>
              <w:jc w:val="left"/>
              <w:rPr>
                <w:ins w:id="112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13" w:author="haha" w:date="2018-12-24T16:22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所有案件操作下的生成</w:t>
              </w:r>
            </w:ins>
          </w:p>
        </w:tc>
        <w:tc>
          <w:tcPr>
            <w:tcW w:w="3000" w:type="dxa"/>
          </w:tcPr>
          <w:p w:rsidR="006D547F" w:rsidRDefault="00A875D9" w:rsidP="00B154AD">
            <w:pPr>
              <w:widowControl/>
              <w:jc w:val="left"/>
              <w:rPr>
                <w:ins w:id="114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115" w:author="haha" w:date="2018-12-24T16:22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可点击</w:t>
              </w:r>
            </w:ins>
          </w:p>
        </w:tc>
        <w:tc>
          <w:tcPr>
            <w:tcW w:w="3209" w:type="dxa"/>
          </w:tcPr>
          <w:p w:rsidR="006D547F" w:rsidRDefault="00A875D9" w:rsidP="00B154AD">
            <w:pPr>
              <w:pStyle w:val="Axure"/>
              <w:rPr>
                <w:ins w:id="116" w:author="haha" w:date="2018-12-24T16:22:00Z"/>
                <w:rFonts w:ascii="微软雅黑" w:eastAsia="微软雅黑" w:hAnsi="微软雅黑" w:cs="微软雅黑"/>
                <w:sz w:val="18"/>
                <w:szCs w:val="18"/>
              </w:rPr>
            </w:pPr>
            <w:ins w:id="117" w:author="haha" w:date="2018-12-24T16:22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信息详情页面</w:t>
              </w:r>
            </w:ins>
          </w:p>
        </w:tc>
        <w:tc>
          <w:tcPr>
            <w:tcW w:w="1712" w:type="dxa"/>
          </w:tcPr>
          <w:p w:rsidR="006D547F" w:rsidDel="006D547F" w:rsidRDefault="006D547F" w:rsidP="00B154AD">
            <w:pPr>
              <w:widowControl/>
              <w:jc w:val="left"/>
              <w:rPr>
                <w:ins w:id="118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</w:tbl>
    <w:p w:rsidR="00A2414B" w:rsidRDefault="0094150F" w:rsidP="0094150F">
      <w:pPr>
        <w:pStyle w:val="2"/>
        <w:numPr>
          <w:ilvl w:val="0"/>
          <w:numId w:val="3"/>
        </w:numPr>
        <w:rPr>
          <w:ins w:id="119" w:author="haha" w:date="2018-12-24T17:12:00Z"/>
          <w:b w:val="0"/>
          <w:sz w:val="28"/>
          <w:szCs w:val="28"/>
        </w:rPr>
      </w:pPr>
      <w:ins w:id="120" w:author="haha" w:date="2018-12-24T17:09:00Z">
        <w:r w:rsidRPr="0094150F">
          <w:rPr>
            <w:rFonts w:hint="eastAsia"/>
            <w:b w:val="0"/>
            <w:sz w:val="28"/>
            <w:szCs w:val="28"/>
            <w:rPrChange w:id="121" w:author="haha" w:date="2018-12-24T17:10:00Z">
              <w:rPr>
                <w:rFonts w:hint="eastAsia"/>
              </w:rPr>
            </w:rPrChange>
          </w:rPr>
          <w:lastRenderedPageBreak/>
          <w:t>贷后增加转催功能</w:t>
        </w:r>
      </w:ins>
      <w:del w:id="122" w:author="haha" w:date="2018-12-24T16:21:00Z">
        <w:r w:rsidR="00BE3CAA" w:rsidRPr="0094150F" w:rsidDel="006D547F">
          <w:rPr>
            <w:b w:val="0"/>
            <w:noProof/>
            <w:sz w:val="28"/>
            <w:szCs w:val="28"/>
            <w:rPrChange w:id="123" w:author="haha" w:date="2018-12-24T17:10:00Z">
              <w:rPr>
                <w:noProof/>
              </w:rPr>
            </w:rPrChange>
          </w:rPr>
          <w:drawing>
            <wp:inline distT="0" distB="0" distL="0" distR="0" wp14:anchorId="243DD43B" wp14:editId="1F58BE57">
              <wp:extent cx="5270500" cy="3056255"/>
              <wp:effectExtent l="0" t="0" r="6350" b="0"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056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94150F" w:rsidRPr="0094150F" w:rsidRDefault="0094150F">
      <w:pPr>
        <w:rPr>
          <w:ins w:id="124" w:author="haha" w:date="2018-12-24T17:10:00Z"/>
          <w:b/>
          <w:rPrChange w:id="125" w:author="haha" w:date="2018-12-24T17:12:00Z">
            <w:rPr>
              <w:ins w:id="126" w:author="haha" w:date="2018-12-24T17:10:00Z"/>
              <w:b w:val="0"/>
              <w:sz w:val="28"/>
              <w:szCs w:val="28"/>
            </w:rPr>
          </w:rPrChange>
        </w:rPr>
        <w:pPrChange w:id="127" w:author="haha" w:date="2018-12-24T17:12:00Z">
          <w:pPr>
            <w:pStyle w:val="2"/>
            <w:numPr>
              <w:numId w:val="3"/>
            </w:numPr>
            <w:ind w:left="420" w:hanging="420"/>
          </w:pPr>
        </w:pPrChange>
      </w:pPr>
      <w:ins w:id="128" w:author="haha" w:date="2018-12-24T17:12:00Z">
        <w:r>
          <w:rPr>
            <w:rFonts w:hint="eastAsia"/>
          </w:rPr>
          <w:t>原型图如下：</w:t>
        </w:r>
      </w:ins>
    </w:p>
    <w:p w:rsidR="0094150F" w:rsidRPr="0094150F" w:rsidRDefault="0094150F">
      <w:ins w:id="129" w:author="haha" w:date="2018-12-24T17:12:00Z">
        <w:r>
          <w:rPr>
            <w:noProof/>
          </w:rPr>
          <w:drawing>
            <wp:inline distT="0" distB="0" distL="0" distR="0" wp14:anchorId="04320073" wp14:editId="1382A13D">
              <wp:extent cx="5270500" cy="2509520"/>
              <wp:effectExtent l="0" t="0" r="6350" b="508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2509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pPr w:leftFromText="180" w:rightFromText="180" w:vertAnchor="text" w:horzAnchor="margin" w:tblpXSpec="center" w:tblpY="148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BE3CAA" w:rsidDel="006D547F" w:rsidTr="00B154AD">
        <w:trPr>
          <w:trHeight w:val="90"/>
          <w:del w:id="130" w:author="haha" w:date="2018-12-24T16:22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CAA" w:rsidDel="006D547F" w:rsidRDefault="00BE3CAA" w:rsidP="00B154AD">
            <w:pPr>
              <w:widowControl/>
              <w:jc w:val="left"/>
              <w:rPr>
                <w:del w:id="131" w:author="haha" w:date="2018-12-24T16:22:00Z"/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del w:id="132" w:author="haha" w:date="2018-12-24T16:22:00Z">
              <w:r w:rsidDel="006D547F">
                <w:rPr>
                  <w:rFonts w:ascii="微软雅黑" w:eastAsia="微软雅黑" w:hAnsi="微软雅黑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delText>所属页面</w:delText>
              </w:r>
            </w:del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3CAA" w:rsidDel="006D547F" w:rsidRDefault="00BE3CAA" w:rsidP="00B154AD">
            <w:pPr>
              <w:pStyle w:val="11"/>
              <w:widowControl/>
              <w:ind w:firstLineChars="0" w:firstLine="0"/>
              <w:jc w:val="left"/>
              <w:rPr>
                <w:del w:id="133" w:author="haha" w:date="2018-12-24T16:22:00Z"/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del w:id="134" w:author="haha" w:date="2018-12-24T16:22:00Z">
              <w:r w:rsidDel="006D547F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delText>虚拟征信</w:delText>
              </w:r>
            </w:del>
          </w:p>
        </w:tc>
      </w:tr>
      <w:tr w:rsidR="00BE3CAA" w:rsidDel="006D547F" w:rsidTr="00B154AD">
        <w:trPr>
          <w:trHeight w:val="408"/>
          <w:del w:id="135" w:author="haha" w:date="2018-12-24T16:22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CAA" w:rsidDel="006D547F" w:rsidRDefault="00BE3CAA" w:rsidP="00B154AD">
            <w:pPr>
              <w:widowControl/>
              <w:jc w:val="left"/>
              <w:rPr>
                <w:del w:id="136" w:author="haha" w:date="2018-12-24T16:2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del w:id="137" w:author="haha" w:date="2018-12-24T16:22:00Z">
              <w:r w:rsidDel="006D547F"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delText>页面入口</w:delText>
              </w:r>
            </w:del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3CAA" w:rsidDel="006D547F" w:rsidRDefault="00C45633" w:rsidP="00B154AD">
            <w:pPr>
              <w:widowControl/>
              <w:jc w:val="left"/>
              <w:rPr>
                <w:del w:id="138" w:author="haha" w:date="2018-12-24T16:22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del w:id="139" w:author="haha" w:date="2018-12-24T16:22:00Z">
              <w:r w:rsidDel="006D547F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delText>虚拟征信页</w:delText>
              </w:r>
              <w:r w:rsidR="00BE3CAA" w:rsidDel="006D547F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delText>生成按钮</w:delText>
              </w:r>
            </w:del>
          </w:p>
        </w:tc>
      </w:tr>
      <w:tr w:rsidR="00BE3CAA" w:rsidDel="006D547F" w:rsidTr="00B154AD">
        <w:trPr>
          <w:trHeight w:val="423"/>
          <w:del w:id="140" w:author="haha" w:date="2018-12-24T16:22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CAA" w:rsidDel="006D547F" w:rsidRDefault="00BE3CAA" w:rsidP="00B154AD">
            <w:pPr>
              <w:widowControl/>
              <w:jc w:val="left"/>
              <w:rPr>
                <w:del w:id="141" w:author="haha" w:date="2018-12-24T16:2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del w:id="142" w:author="haha" w:date="2018-12-24T16:22:00Z">
              <w:r w:rsidDel="006D547F"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delText>页面出口</w:delText>
              </w:r>
            </w:del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3CAA" w:rsidDel="006D547F" w:rsidRDefault="00BE3CAA" w:rsidP="00B154AD">
            <w:pPr>
              <w:widowControl/>
              <w:jc w:val="left"/>
              <w:rPr>
                <w:del w:id="143" w:author="haha" w:date="2018-12-24T16:22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del w:id="144" w:author="haha" w:date="2018-12-24T16:22:00Z">
              <w:r w:rsidDel="006D547F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delText>右上角浏览器关闭，页脚返回按钮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145" w:author="haha" w:date="2018-12-24T16:22:00Z"/>
        </w:trPr>
        <w:tc>
          <w:tcPr>
            <w:tcW w:w="10032" w:type="dxa"/>
            <w:gridSpan w:val="6"/>
          </w:tcPr>
          <w:p w:rsidR="00BE3CAA" w:rsidDel="006D547F" w:rsidRDefault="00BE3CAA" w:rsidP="00B154AD">
            <w:pPr>
              <w:widowControl/>
              <w:jc w:val="left"/>
              <w:rPr>
                <w:del w:id="146" w:author="haha" w:date="2018-12-24T16:2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del w:id="147" w:author="haha" w:date="2018-12-24T16:22:00Z">
              <w:r w:rsidDel="006D547F"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delText>操作说明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148" w:author="haha" w:date="2018-12-24T16:22:00Z"/>
        </w:trPr>
        <w:tc>
          <w:tcPr>
            <w:tcW w:w="802" w:type="dxa"/>
          </w:tcPr>
          <w:p w:rsidR="00BE3CAA" w:rsidDel="006D547F" w:rsidRDefault="00BE3CAA" w:rsidP="00B154AD">
            <w:pPr>
              <w:widowControl/>
              <w:jc w:val="left"/>
              <w:rPr>
                <w:del w:id="149" w:author="haha" w:date="2018-12-24T16:2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del w:id="150" w:author="haha" w:date="2018-12-24T16:22:00Z">
              <w:r w:rsidDel="006D547F"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delText>序号</w:delText>
              </w:r>
            </w:del>
          </w:p>
        </w:tc>
        <w:tc>
          <w:tcPr>
            <w:tcW w:w="1309" w:type="dxa"/>
            <w:gridSpan w:val="2"/>
          </w:tcPr>
          <w:p w:rsidR="00BE3CAA" w:rsidDel="006D547F" w:rsidRDefault="00BE3CAA" w:rsidP="00B154AD">
            <w:pPr>
              <w:widowControl/>
              <w:jc w:val="left"/>
              <w:rPr>
                <w:del w:id="151" w:author="haha" w:date="2018-12-24T16:22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del w:id="152" w:author="haha" w:date="2018-12-24T16:22:00Z">
              <w:r w:rsidDel="006D547F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delText>名称</w:delText>
              </w:r>
            </w:del>
          </w:p>
        </w:tc>
        <w:tc>
          <w:tcPr>
            <w:tcW w:w="3000" w:type="dxa"/>
          </w:tcPr>
          <w:p w:rsidR="00BE3CAA" w:rsidDel="006D547F" w:rsidRDefault="00BE3CAA" w:rsidP="00B154AD">
            <w:pPr>
              <w:widowControl/>
              <w:jc w:val="left"/>
              <w:rPr>
                <w:del w:id="153" w:author="haha" w:date="2018-12-24T16:22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del w:id="154" w:author="haha" w:date="2018-12-24T16:22:00Z">
              <w:r w:rsidDel="006D547F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delText>说明（默认值、规则、数据需求）</w:delText>
              </w:r>
            </w:del>
          </w:p>
        </w:tc>
        <w:tc>
          <w:tcPr>
            <w:tcW w:w="3209" w:type="dxa"/>
          </w:tcPr>
          <w:p w:rsidR="00BE3CAA" w:rsidDel="006D547F" w:rsidRDefault="00BE3CAA" w:rsidP="00B154AD">
            <w:pPr>
              <w:widowControl/>
              <w:jc w:val="left"/>
              <w:rPr>
                <w:del w:id="155" w:author="haha" w:date="2018-12-24T16:2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del w:id="156" w:author="haha" w:date="2018-12-24T16:22:00Z">
              <w:r w:rsidDel="006D547F"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delText>交互（跳转页面等）</w:delText>
              </w:r>
            </w:del>
          </w:p>
        </w:tc>
        <w:tc>
          <w:tcPr>
            <w:tcW w:w="1712" w:type="dxa"/>
          </w:tcPr>
          <w:p w:rsidR="00BE3CAA" w:rsidDel="006D547F" w:rsidRDefault="00BE3CAA" w:rsidP="00B154AD">
            <w:pPr>
              <w:widowControl/>
              <w:jc w:val="left"/>
              <w:rPr>
                <w:del w:id="157" w:author="haha" w:date="2018-12-24T16:2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del w:id="158" w:author="haha" w:date="2018-12-24T16:22:00Z">
              <w:r w:rsidDel="006D547F"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delText>异常逻辑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159" w:author="haha" w:date="2018-12-24T16:22:00Z"/>
        </w:trPr>
        <w:tc>
          <w:tcPr>
            <w:tcW w:w="802" w:type="dxa"/>
          </w:tcPr>
          <w:p w:rsidR="00BE3CAA" w:rsidDel="006D547F" w:rsidRDefault="00BE3CAA" w:rsidP="00B154AD">
            <w:pPr>
              <w:widowControl/>
              <w:jc w:val="center"/>
              <w:rPr>
                <w:del w:id="160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61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1</w:delText>
              </w:r>
            </w:del>
          </w:p>
        </w:tc>
        <w:tc>
          <w:tcPr>
            <w:tcW w:w="1309" w:type="dxa"/>
            <w:gridSpan w:val="2"/>
          </w:tcPr>
          <w:p w:rsidR="00BE3CAA" w:rsidDel="006D547F" w:rsidRDefault="00BE3CAA" w:rsidP="00B154AD">
            <w:pPr>
              <w:widowControl/>
              <w:jc w:val="left"/>
              <w:rPr>
                <w:del w:id="162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63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姓名</w:delText>
              </w:r>
            </w:del>
          </w:p>
        </w:tc>
        <w:tc>
          <w:tcPr>
            <w:tcW w:w="3000" w:type="dxa"/>
          </w:tcPr>
          <w:p w:rsidR="00BE3CAA" w:rsidDel="006D547F" w:rsidRDefault="00BE3CAA" w:rsidP="00B154AD">
            <w:pPr>
              <w:widowControl/>
              <w:jc w:val="left"/>
              <w:rPr>
                <w:del w:id="164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65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根据</w:delText>
              </w:r>
              <w:r w:rsidR="00C45633"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虚拟征信页</w:delText>
              </w:r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输入显示</w:delText>
              </w:r>
            </w:del>
          </w:p>
        </w:tc>
        <w:tc>
          <w:tcPr>
            <w:tcW w:w="3209" w:type="dxa"/>
          </w:tcPr>
          <w:p w:rsidR="00BE3CAA" w:rsidDel="006D547F" w:rsidRDefault="00BE3CAA" w:rsidP="00B154AD">
            <w:pPr>
              <w:pStyle w:val="Axure"/>
              <w:rPr>
                <w:del w:id="166" w:author="haha" w:date="2018-12-24T16:22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E3CAA" w:rsidDel="006D547F" w:rsidRDefault="00BE3CAA" w:rsidP="00B154AD">
            <w:pPr>
              <w:widowControl/>
              <w:jc w:val="left"/>
              <w:rPr>
                <w:del w:id="167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68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不可编辑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169" w:author="haha" w:date="2018-12-24T16:22:00Z"/>
        </w:trPr>
        <w:tc>
          <w:tcPr>
            <w:tcW w:w="802" w:type="dxa"/>
          </w:tcPr>
          <w:p w:rsidR="00BE3CAA" w:rsidDel="006D547F" w:rsidRDefault="00BE3CAA" w:rsidP="00B154AD">
            <w:pPr>
              <w:widowControl/>
              <w:jc w:val="center"/>
              <w:rPr>
                <w:del w:id="170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71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2</w:delText>
              </w:r>
            </w:del>
          </w:p>
        </w:tc>
        <w:tc>
          <w:tcPr>
            <w:tcW w:w="1309" w:type="dxa"/>
            <w:gridSpan w:val="2"/>
          </w:tcPr>
          <w:p w:rsidR="00BE3CAA" w:rsidDel="006D547F" w:rsidRDefault="00BE3CAA" w:rsidP="00B154AD">
            <w:pPr>
              <w:widowControl/>
              <w:jc w:val="left"/>
              <w:rPr>
                <w:del w:id="172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73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身份证号码</w:delText>
              </w:r>
            </w:del>
          </w:p>
        </w:tc>
        <w:tc>
          <w:tcPr>
            <w:tcW w:w="3000" w:type="dxa"/>
          </w:tcPr>
          <w:p w:rsidR="00BE3CAA" w:rsidDel="006D547F" w:rsidRDefault="00BE3CAA" w:rsidP="00B154AD">
            <w:pPr>
              <w:widowControl/>
              <w:jc w:val="left"/>
              <w:rPr>
                <w:del w:id="174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75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根据</w:delText>
              </w:r>
              <w:r w:rsidR="00C45633"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虚拟征信页</w:delText>
              </w:r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输入显示</w:delText>
              </w:r>
            </w:del>
          </w:p>
        </w:tc>
        <w:tc>
          <w:tcPr>
            <w:tcW w:w="3209" w:type="dxa"/>
          </w:tcPr>
          <w:p w:rsidR="00BE3CAA" w:rsidDel="006D547F" w:rsidRDefault="00BE3CAA" w:rsidP="00B154AD">
            <w:pPr>
              <w:pStyle w:val="Axure"/>
              <w:rPr>
                <w:del w:id="176" w:author="haha" w:date="2018-12-24T16:22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E3CAA" w:rsidDel="006D547F" w:rsidRDefault="00BE3CAA" w:rsidP="00B154AD">
            <w:pPr>
              <w:widowControl/>
              <w:jc w:val="left"/>
              <w:rPr>
                <w:del w:id="177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78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不可编辑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179" w:author="haha" w:date="2018-12-24T16:22:00Z"/>
        </w:trPr>
        <w:tc>
          <w:tcPr>
            <w:tcW w:w="802" w:type="dxa"/>
          </w:tcPr>
          <w:p w:rsidR="00BE3CAA" w:rsidDel="006D547F" w:rsidRDefault="00BE3CAA" w:rsidP="00B154AD">
            <w:pPr>
              <w:widowControl/>
              <w:jc w:val="center"/>
              <w:rPr>
                <w:del w:id="180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81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3</w:delText>
              </w:r>
            </w:del>
          </w:p>
        </w:tc>
        <w:tc>
          <w:tcPr>
            <w:tcW w:w="1309" w:type="dxa"/>
            <w:gridSpan w:val="2"/>
          </w:tcPr>
          <w:p w:rsidR="00BE3CAA" w:rsidDel="006D547F" w:rsidRDefault="00BE3CAA" w:rsidP="00B154AD">
            <w:pPr>
              <w:widowControl/>
              <w:jc w:val="left"/>
              <w:rPr>
                <w:del w:id="182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83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籍贯</w:delText>
              </w:r>
            </w:del>
          </w:p>
        </w:tc>
        <w:tc>
          <w:tcPr>
            <w:tcW w:w="3000" w:type="dxa"/>
          </w:tcPr>
          <w:p w:rsidR="00BE3CAA" w:rsidDel="006D547F" w:rsidRDefault="00BE3CAA" w:rsidP="00B154AD">
            <w:pPr>
              <w:widowControl/>
              <w:jc w:val="left"/>
              <w:rPr>
                <w:del w:id="184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85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根据</w:delText>
              </w:r>
              <w:r w:rsidR="00C45633"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虚拟征信页</w:delText>
              </w:r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输入显示</w:delText>
              </w:r>
            </w:del>
          </w:p>
        </w:tc>
        <w:tc>
          <w:tcPr>
            <w:tcW w:w="3209" w:type="dxa"/>
          </w:tcPr>
          <w:p w:rsidR="00BE3CAA" w:rsidDel="006D547F" w:rsidRDefault="00BE3CAA" w:rsidP="00B154AD">
            <w:pPr>
              <w:pStyle w:val="Axure"/>
              <w:rPr>
                <w:del w:id="186" w:author="haha" w:date="2018-12-24T16:22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E3CAA" w:rsidDel="006D547F" w:rsidRDefault="00BE3CAA" w:rsidP="00B154AD">
            <w:pPr>
              <w:widowControl/>
              <w:jc w:val="left"/>
              <w:rPr>
                <w:del w:id="187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88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不可编辑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189" w:author="haha" w:date="2018-12-24T16:22:00Z"/>
        </w:trPr>
        <w:tc>
          <w:tcPr>
            <w:tcW w:w="802" w:type="dxa"/>
          </w:tcPr>
          <w:p w:rsidR="00BE3CAA" w:rsidDel="006D547F" w:rsidRDefault="00BE3CAA" w:rsidP="00B154AD">
            <w:pPr>
              <w:widowControl/>
              <w:jc w:val="center"/>
              <w:rPr>
                <w:del w:id="190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91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4</w:delText>
              </w:r>
            </w:del>
          </w:p>
        </w:tc>
        <w:tc>
          <w:tcPr>
            <w:tcW w:w="1309" w:type="dxa"/>
            <w:gridSpan w:val="2"/>
          </w:tcPr>
          <w:p w:rsidR="00BE3CAA" w:rsidDel="006D547F" w:rsidRDefault="00BE3CAA" w:rsidP="00B154AD">
            <w:pPr>
              <w:widowControl/>
              <w:jc w:val="left"/>
              <w:rPr>
                <w:del w:id="192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93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关注人数</w:delText>
              </w:r>
            </w:del>
          </w:p>
        </w:tc>
        <w:tc>
          <w:tcPr>
            <w:tcW w:w="3000" w:type="dxa"/>
          </w:tcPr>
          <w:p w:rsidR="00BE3CAA" w:rsidDel="006D547F" w:rsidRDefault="00BE3CAA" w:rsidP="00B154AD">
            <w:pPr>
              <w:widowControl/>
              <w:jc w:val="left"/>
              <w:rPr>
                <w:del w:id="194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195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随机</w:delText>
              </w:r>
            </w:del>
          </w:p>
        </w:tc>
        <w:tc>
          <w:tcPr>
            <w:tcW w:w="3209" w:type="dxa"/>
          </w:tcPr>
          <w:p w:rsidR="00BE3CAA" w:rsidDel="006D547F" w:rsidRDefault="00BE3CAA" w:rsidP="00B154AD">
            <w:pPr>
              <w:pStyle w:val="Axure"/>
              <w:rPr>
                <w:del w:id="196" w:author="haha" w:date="2018-12-24T16:22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E3CAA" w:rsidDel="006D547F" w:rsidRDefault="00BE3CAA" w:rsidP="00B154AD">
            <w:pPr>
              <w:widowControl/>
              <w:jc w:val="left"/>
              <w:rPr>
                <w:del w:id="197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198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不可编辑</w:delText>
              </w:r>
            </w:del>
          </w:p>
        </w:tc>
      </w:tr>
      <w:tr w:rsidR="00BE3CAA" w:rsidDel="00427F1B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199" w:author="haha" w:date="2018-12-19T11:52:00Z"/>
        </w:trPr>
        <w:tc>
          <w:tcPr>
            <w:tcW w:w="802" w:type="dxa"/>
          </w:tcPr>
          <w:p w:rsidR="00BE3CAA" w:rsidDel="00427F1B" w:rsidRDefault="00BE3CAA" w:rsidP="00B154AD">
            <w:pPr>
              <w:widowControl/>
              <w:jc w:val="center"/>
              <w:rPr>
                <w:del w:id="200" w:author="haha" w:date="2018-12-19T11:5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201" w:author="haha" w:date="2018-12-19T11:52:00Z">
              <w:r w:rsidDel="00427F1B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5</w:delText>
              </w:r>
            </w:del>
          </w:p>
        </w:tc>
        <w:tc>
          <w:tcPr>
            <w:tcW w:w="1309" w:type="dxa"/>
            <w:gridSpan w:val="2"/>
          </w:tcPr>
          <w:p w:rsidR="00BE3CAA" w:rsidDel="00427F1B" w:rsidRDefault="00BE3CAA" w:rsidP="00B154AD">
            <w:pPr>
              <w:widowControl/>
              <w:jc w:val="left"/>
              <w:rPr>
                <w:del w:id="202" w:author="haha" w:date="2018-12-19T11:5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03" w:author="haha" w:date="2018-12-19T11:52:00Z">
              <w:r w:rsidDel="00427F1B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图片</w:delText>
              </w:r>
            </w:del>
          </w:p>
        </w:tc>
        <w:tc>
          <w:tcPr>
            <w:tcW w:w="3000" w:type="dxa"/>
          </w:tcPr>
          <w:p w:rsidR="00BE3CAA" w:rsidDel="00427F1B" w:rsidRDefault="00BE3CAA" w:rsidP="00B154AD">
            <w:pPr>
              <w:widowControl/>
              <w:jc w:val="left"/>
              <w:rPr>
                <w:del w:id="204" w:author="haha" w:date="2018-12-19T11:5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05" w:author="haha" w:date="2018-12-19T11:52:00Z">
              <w:r w:rsidDel="00427F1B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双击现有图片上传图片</w:delText>
              </w:r>
            </w:del>
          </w:p>
        </w:tc>
        <w:tc>
          <w:tcPr>
            <w:tcW w:w="3209" w:type="dxa"/>
          </w:tcPr>
          <w:p w:rsidR="00BE3CAA" w:rsidDel="00427F1B" w:rsidRDefault="00BE3CAA" w:rsidP="00B154AD">
            <w:pPr>
              <w:pStyle w:val="Axure"/>
              <w:rPr>
                <w:del w:id="206" w:author="haha" w:date="2018-12-19T11:52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E3CAA" w:rsidDel="00427F1B" w:rsidRDefault="00BE3CAA" w:rsidP="00B154AD">
            <w:pPr>
              <w:widowControl/>
              <w:jc w:val="left"/>
              <w:rPr>
                <w:del w:id="207" w:author="haha" w:date="2018-12-19T11:5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208" w:author="haha" w:date="2018-12-19T11:52:00Z">
              <w:r w:rsidDel="00427F1B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0-</w:delText>
              </w:r>
              <w:r w:rsidDel="00427F1B">
                <w:rPr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delText>3</w:delText>
              </w:r>
              <w:r w:rsidDel="00427F1B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张都可以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209" w:author="haha" w:date="2018-12-24T16:22:00Z"/>
        </w:trPr>
        <w:tc>
          <w:tcPr>
            <w:tcW w:w="802" w:type="dxa"/>
          </w:tcPr>
          <w:p w:rsidR="00BE3CAA" w:rsidDel="006D547F" w:rsidRDefault="00BE3CAA" w:rsidP="00B154AD">
            <w:pPr>
              <w:widowControl/>
              <w:jc w:val="center"/>
              <w:rPr>
                <w:del w:id="210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211" w:author="haha" w:date="2018-12-19T11:52:00Z">
              <w:r w:rsidDel="00427F1B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6</w:delText>
              </w:r>
            </w:del>
          </w:p>
        </w:tc>
        <w:tc>
          <w:tcPr>
            <w:tcW w:w="1309" w:type="dxa"/>
            <w:gridSpan w:val="2"/>
          </w:tcPr>
          <w:p w:rsidR="00BE3CAA" w:rsidDel="006D547F" w:rsidRDefault="00BE3CAA" w:rsidP="00B154AD">
            <w:pPr>
              <w:widowControl/>
              <w:jc w:val="left"/>
              <w:rPr>
                <w:del w:id="212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13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（2</w:delText>
              </w:r>
              <w:r w:rsidDel="006D547F">
                <w:rPr>
                  <w:rFonts w:ascii="微软雅黑" w:eastAsia="微软雅黑" w:hAnsi="微软雅黑" w:cs="微软雅黑"/>
                  <w:color w:val="000000"/>
                  <w:sz w:val="18"/>
                  <w:szCs w:val="18"/>
                </w:rPr>
                <w:delText>018</w:delText>
              </w:r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）超享借小额贷款平台</w:delText>
              </w:r>
            </w:del>
          </w:p>
        </w:tc>
        <w:tc>
          <w:tcPr>
            <w:tcW w:w="3000" w:type="dxa"/>
          </w:tcPr>
          <w:p w:rsidR="00BE3CAA" w:rsidDel="006D547F" w:rsidRDefault="00BE3CAA" w:rsidP="00B154AD">
            <w:pPr>
              <w:widowControl/>
              <w:jc w:val="left"/>
              <w:rPr>
                <w:del w:id="214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15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不可编辑</w:delText>
              </w:r>
            </w:del>
          </w:p>
        </w:tc>
        <w:tc>
          <w:tcPr>
            <w:tcW w:w="3209" w:type="dxa"/>
          </w:tcPr>
          <w:p w:rsidR="00BE3CAA" w:rsidDel="006D547F" w:rsidRDefault="00BE3CAA" w:rsidP="00B154AD">
            <w:pPr>
              <w:pStyle w:val="Axure"/>
              <w:rPr>
                <w:del w:id="216" w:author="haha" w:date="2018-12-24T16:22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E3CAA" w:rsidDel="006D547F" w:rsidRDefault="00BE3CAA" w:rsidP="00B154AD">
            <w:pPr>
              <w:widowControl/>
              <w:jc w:val="left"/>
              <w:rPr>
                <w:del w:id="217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218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不可编辑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219" w:author="haha" w:date="2018-12-24T16:22:00Z"/>
        </w:trPr>
        <w:tc>
          <w:tcPr>
            <w:tcW w:w="802" w:type="dxa"/>
          </w:tcPr>
          <w:p w:rsidR="00BE3CAA" w:rsidDel="006D547F" w:rsidRDefault="00BE3CAA" w:rsidP="00B154AD">
            <w:pPr>
              <w:widowControl/>
              <w:jc w:val="center"/>
              <w:rPr>
                <w:del w:id="220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221" w:author="haha" w:date="2018-12-19T11:52:00Z">
              <w:r w:rsidDel="00427F1B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7</w:delText>
              </w:r>
            </w:del>
          </w:p>
        </w:tc>
        <w:tc>
          <w:tcPr>
            <w:tcW w:w="1309" w:type="dxa"/>
            <w:gridSpan w:val="2"/>
          </w:tcPr>
          <w:p w:rsidR="00BE3CAA" w:rsidDel="006D547F" w:rsidRDefault="00BE3CAA" w:rsidP="00B154AD">
            <w:pPr>
              <w:widowControl/>
              <w:jc w:val="left"/>
              <w:rPr>
                <w:del w:id="222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23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下面日期</w:delText>
              </w:r>
            </w:del>
          </w:p>
        </w:tc>
        <w:tc>
          <w:tcPr>
            <w:tcW w:w="3000" w:type="dxa"/>
          </w:tcPr>
          <w:p w:rsidR="00BE3CAA" w:rsidDel="006D547F" w:rsidRDefault="00BE3CAA" w:rsidP="00B154AD">
            <w:pPr>
              <w:widowControl/>
              <w:jc w:val="left"/>
              <w:rPr>
                <w:del w:id="224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25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根据日期设定生成</w:delText>
              </w:r>
            </w:del>
          </w:p>
        </w:tc>
        <w:tc>
          <w:tcPr>
            <w:tcW w:w="3209" w:type="dxa"/>
          </w:tcPr>
          <w:p w:rsidR="00BE3CAA" w:rsidDel="006D547F" w:rsidRDefault="00BE3CAA" w:rsidP="00B154AD">
            <w:pPr>
              <w:pStyle w:val="Axure"/>
              <w:rPr>
                <w:del w:id="226" w:author="haha" w:date="2018-12-24T16:22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E3CAA" w:rsidDel="006D547F" w:rsidRDefault="00BE3CAA" w:rsidP="00B154AD">
            <w:pPr>
              <w:widowControl/>
              <w:jc w:val="left"/>
              <w:rPr>
                <w:del w:id="227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228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不可更改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229" w:author="haha" w:date="2018-12-24T16:22:00Z"/>
        </w:trPr>
        <w:tc>
          <w:tcPr>
            <w:tcW w:w="802" w:type="dxa"/>
          </w:tcPr>
          <w:p w:rsidR="00BE3CAA" w:rsidDel="006D547F" w:rsidRDefault="00BE3CAA" w:rsidP="00B154AD">
            <w:pPr>
              <w:widowControl/>
              <w:jc w:val="center"/>
              <w:rPr>
                <w:del w:id="230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231" w:author="haha" w:date="2018-12-19T11:52:00Z">
              <w:r w:rsidDel="00427F1B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8</w:delText>
              </w:r>
            </w:del>
          </w:p>
        </w:tc>
        <w:tc>
          <w:tcPr>
            <w:tcW w:w="1309" w:type="dxa"/>
            <w:gridSpan w:val="2"/>
          </w:tcPr>
          <w:p w:rsidR="00BE3CAA" w:rsidDel="006D547F" w:rsidRDefault="00BE3CAA" w:rsidP="00B154AD">
            <w:pPr>
              <w:widowControl/>
              <w:jc w:val="left"/>
              <w:rPr>
                <w:del w:id="232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33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图片</w:delText>
              </w:r>
            </w:del>
          </w:p>
        </w:tc>
        <w:tc>
          <w:tcPr>
            <w:tcW w:w="3000" w:type="dxa"/>
          </w:tcPr>
          <w:p w:rsidR="00BE3CAA" w:rsidDel="006D547F" w:rsidRDefault="00BE3CAA" w:rsidP="00B154AD">
            <w:pPr>
              <w:widowControl/>
              <w:jc w:val="left"/>
              <w:rPr>
                <w:del w:id="234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35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根据</w:delText>
              </w:r>
              <w:r w:rsidR="00C45633"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虚拟征信页</w:delText>
              </w:r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上传显示</w:delText>
              </w:r>
            </w:del>
          </w:p>
        </w:tc>
        <w:tc>
          <w:tcPr>
            <w:tcW w:w="3209" w:type="dxa"/>
          </w:tcPr>
          <w:p w:rsidR="00BE3CAA" w:rsidDel="006D547F" w:rsidRDefault="00BE3CAA" w:rsidP="00B154AD">
            <w:pPr>
              <w:pStyle w:val="Axure"/>
              <w:rPr>
                <w:del w:id="236" w:author="haha" w:date="2018-12-24T16:22:00Z"/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E3CAA" w:rsidDel="006D547F" w:rsidRDefault="00BE3CAA" w:rsidP="00B154AD">
            <w:pPr>
              <w:widowControl/>
              <w:jc w:val="left"/>
              <w:rPr>
                <w:del w:id="237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238" w:author="haha" w:date="2018-12-24T16:22:00Z">
              <w:r w:rsidDel="006D547F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不可更改</w:delText>
              </w:r>
            </w:del>
          </w:p>
        </w:tc>
      </w:tr>
      <w:tr w:rsidR="00BE3CAA" w:rsidDel="006D547F" w:rsidTr="00B154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del w:id="239" w:author="haha" w:date="2018-12-24T16:22:00Z"/>
        </w:trPr>
        <w:tc>
          <w:tcPr>
            <w:tcW w:w="802" w:type="dxa"/>
          </w:tcPr>
          <w:p w:rsidR="00BE3CAA" w:rsidDel="006D547F" w:rsidRDefault="00BE3CAA" w:rsidP="00B154AD">
            <w:pPr>
              <w:widowControl/>
              <w:jc w:val="center"/>
              <w:rPr>
                <w:del w:id="240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del w:id="241" w:author="haha" w:date="2018-12-19T11:52:00Z">
              <w:r w:rsidDel="00427F1B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delText>9</w:delText>
              </w:r>
            </w:del>
          </w:p>
        </w:tc>
        <w:tc>
          <w:tcPr>
            <w:tcW w:w="1309" w:type="dxa"/>
            <w:gridSpan w:val="2"/>
          </w:tcPr>
          <w:p w:rsidR="00BE3CAA" w:rsidDel="006D547F" w:rsidRDefault="00BE3CAA" w:rsidP="00B154AD">
            <w:pPr>
              <w:widowControl/>
              <w:jc w:val="left"/>
              <w:rPr>
                <w:del w:id="242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43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返回按钮</w:delText>
              </w:r>
            </w:del>
          </w:p>
        </w:tc>
        <w:tc>
          <w:tcPr>
            <w:tcW w:w="3000" w:type="dxa"/>
          </w:tcPr>
          <w:p w:rsidR="00BE3CAA" w:rsidDel="006D547F" w:rsidRDefault="00BE3CAA" w:rsidP="00B154AD">
            <w:pPr>
              <w:widowControl/>
              <w:jc w:val="left"/>
              <w:rPr>
                <w:del w:id="244" w:author="haha" w:date="2018-12-24T16:2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del w:id="245" w:author="haha" w:date="2018-12-24T16:22:00Z">
              <w:r w:rsidDel="006D547F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delText>可点击</w:delText>
              </w:r>
            </w:del>
          </w:p>
        </w:tc>
        <w:tc>
          <w:tcPr>
            <w:tcW w:w="3209" w:type="dxa"/>
          </w:tcPr>
          <w:p w:rsidR="00BE3CAA" w:rsidDel="006D547F" w:rsidRDefault="00C45633" w:rsidP="00B154AD">
            <w:pPr>
              <w:pStyle w:val="Axure"/>
              <w:rPr>
                <w:del w:id="246" w:author="haha" w:date="2018-12-24T16:22:00Z"/>
                <w:rFonts w:ascii="微软雅黑" w:eastAsia="微软雅黑" w:hAnsi="微软雅黑" w:cs="微软雅黑"/>
                <w:sz w:val="18"/>
                <w:szCs w:val="18"/>
              </w:rPr>
            </w:pPr>
            <w:del w:id="247" w:author="haha" w:date="2018-12-24T16:22:00Z">
              <w:r w:rsidDel="006D547F"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delText>虚拟征信页</w:delText>
              </w:r>
            </w:del>
          </w:p>
        </w:tc>
        <w:tc>
          <w:tcPr>
            <w:tcW w:w="1712" w:type="dxa"/>
          </w:tcPr>
          <w:p w:rsidR="00BE3CAA" w:rsidDel="006D547F" w:rsidRDefault="00BE3CAA" w:rsidP="00B154AD">
            <w:pPr>
              <w:widowControl/>
              <w:jc w:val="left"/>
              <w:rPr>
                <w:del w:id="248" w:author="haha" w:date="2018-12-24T16:2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  <w:tr w:rsidR="0094150F" w:rsidTr="00811BFE">
        <w:trPr>
          <w:trHeight w:val="90"/>
          <w:ins w:id="249" w:author="haha" w:date="2018-12-24T17:12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50F" w:rsidRDefault="0094150F" w:rsidP="00811BFE">
            <w:pPr>
              <w:widowControl/>
              <w:jc w:val="left"/>
              <w:rPr>
                <w:ins w:id="250" w:author="haha" w:date="2018-12-24T17:12:00Z"/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ins w:id="251" w:author="haha" w:date="2018-12-24T17:12:00Z">
              <w:r>
                <w:rPr>
                  <w:rFonts w:ascii="微软雅黑" w:eastAsia="微软雅黑" w:hAnsi="微软雅黑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所属页面</w:t>
              </w:r>
            </w:ins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50F" w:rsidRPr="00586E86" w:rsidRDefault="0094150F" w:rsidP="00811BFE">
            <w:pPr>
              <w:pStyle w:val="11"/>
              <w:widowControl/>
              <w:ind w:firstLineChars="0" w:firstLine="0"/>
              <w:jc w:val="left"/>
              <w:rPr>
                <w:ins w:id="252" w:author="haha" w:date="2018-12-24T17:12:00Z"/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  <w:rPrChange w:id="253" w:author=" " w:date="2018-12-28T15:14:00Z">
                  <w:rPr>
                    <w:ins w:id="254" w:author="haha" w:date="2018-12-24T17:12:00Z"/>
                    <w:rFonts w:ascii="微软雅黑" w:eastAsia="微软雅黑" w:hAnsi="微软雅黑" w:cs="宋体"/>
                    <w:color w:val="000000"/>
                    <w:kern w:val="0"/>
                    <w:sz w:val="18"/>
                    <w:szCs w:val="18"/>
                  </w:rPr>
                </w:rPrChange>
              </w:rPr>
            </w:pPr>
            <w:ins w:id="255" w:author="haha" w:date="2018-12-24T17:12:00Z">
              <w:r w:rsidRPr="00586E86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  <w:highlight w:val="yellow"/>
                  <w:rPrChange w:id="256" w:author=" " w:date="2018-12-28T15:14:00Z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8"/>
                      <w:szCs w:val="18"/>
                    </w:rPr>
                  </w:rPrChange>
                </w:rPr>
                <w:t>工作台</w:t>
              </w:r>
            </w:ins>
          </w:p>
        </w:tc>
      </w:tr>
      <w:tr w:rsidR="0094150F" w:rsidTr="00811BFE">
        <w:trPr>
          <w:trHeight w:val="408"/>
          <w:ins w:id="257" w:author="haha" w:date="2018-12-24T17:12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50F" w:rsidRDefault="0094150F" w:rsidP="00811BFE">
            <w:pPr>
              <w:widowControl/>
              <w:jc w:val="left"/>
              <w:rPr>
                <w:ins w:id="258" w:author="haha" w:date="2018-12-24T17:1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259" w:author="haha" w:date="2018-12-24T17:12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页面入口</w:t>
              </w:r>
            </w:ins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50F" w:rsidRPr="00586E86" w:rsidRDefault="0094150F" w:rsidP="00811BFE">
            <w:pPr>
              <w:widowControl/>
              <w:jc w:val="left"/>
              <w:rPr>
                <w:ins w:id="260" w:author="haha" w:date="2018-12-24T17:12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  <w:rPrChange w:id="261" w:author=" " w:date="2018-12-28T15:14:00Z">
                  <w:rPr>
                    <w:ins w:id="262" w:author="haha" w:date="2018-12-24T17:12:00Z"/>
                    <w:rFonts w:ascii="微软雅黑" w:eastAsia="微软雅黑" w:hAnsi="微软雅黑" w:cs="宋体"/>
                    <w:kern w:val="0"/>
                    <w:sz w:val="18"/>
                    <w:szCs w:val="18"/>
                  </w:rPr>
                </w:rPrChange>
              </w:rPr>
            </w:pPr>
            <w:ins w:id="263" w:author="haha" w:date="2018-12-24T17:12:00Z">
              <w:r w:rsidRPr="00586E86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  <w:rPrChange w:id="264" w:author=" " w:date="2018-12-28T15:14:00Z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</w:rPrChange>
                </w:rPr>
                <w:t>今日案件</w:t>
              </w:r>
            </w:ins>
          </w:p>
        </w:tc>
      </w:tr>
      <w:tr w:rsidR="0094150F" w:rsidTr="00811BFE">
        <w:trPr>
          <w:trHeight w:val="423"/>
          <w:ins w:id="265" w:author="haha" w:date="2018-12-24T17:12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50F" w:rsidRDefault="0094150F" w:rsidP="00811BFE">
            <w:pPr>
              <w:widowControl/>
              <w:jc w:val="left"/>
              <w:rPr>
                <w:ins w:id="266" w:author="haha" w:date="2018-12-24T17:1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267" w:author="haha" w:date="2018-12-24T17:12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页面出口</w:t>
              </w:r>
            </w:ins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150F" w:rsidRDefault="0094150F" w:rsidP="00811BFE">
            <w:pPr>
              <w:widowControl/>
              <w:jc w:val="left"/>
              <w:rPr>
                <w:ins w:id="268" w:author="haha" w:date="2018-12-24T17:12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269" w:author="haha" w:date="2018-12-24T17:12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右上角浏览器关闭，</w:t>
              </w:r>
            </w:ins>
            <w:ins w:id="270" w:author="haha" w:date="2018-12-24T17:13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其他页面跳转</w:t>
              </w:r>
            </w:ins>
          </w:p>
        </w:tc>
      </w:tr>
      <w:tr w:rsidR="0094150F" w:rsidTr="00811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ins w:id="271" w:author="haha" w:date="2018-12-24T17:12:00Z"/>
        </w:trPr>
        <w:tc>
          <w:tcPr>
            <w:tcW w:w="10032" w:type="dxa"/>
            <w:gridSpan w:val="6"/>
          </w:tcPr>
          <w:p w:rsidR="0094150F" w:rsidRDefault="0094150F" w:rsidP="00811BFE">
            <w:pPr>
              <w:widowControl/>
              <w:jc w:val="left"/>
              <w:rPr>
                <w:ins w:id="272" w:author="haha" w:date="2018-12-24T17:1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273" w:author="haha" w:date="2018-12-24T17:12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操作说明</w:t>
              </w:r>
            </w:ins>
          </w:p>
        </w:tc>
      </w:tr>
      <w:tr w:rsidR="0094150F" w:rsidTr="00811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ins w:id="274" w:author="haha" w:date="2018-12-24T17:12:00Z"/>
        </w:trPr>
        <w:tc>
          <w:tcPr>
            <w:tcW w:w="802" w:type="dxa"/>
          </w:tcPr>
          <w:p w:rsidR="0094150F" w:rsidRDefault="0094150F" w:rsidP="00811BFE">
            <w:pPr>
              <w:widowControl/>
              <w:jc w:val="left"/>
              <w:rPr>
                <w:ins w:id="275" w:author="haha" w:date="2018-12-24T17:1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276" w:author="haha" w:date="2018-12-24T17:12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序号</w:t>
              </w:r>
            </w:ins>
          </w:p>
        </w:tc>
        <w:tc>
          <w:tcPr>
            <w:tcW w:w="1309" w:type="dxa"/>
            <w:gridSpan w:val="2"/>
          </w:tcPr>
          <w:p w:rsidR="0094150F" w:rsidRDefault="0094150F" w:rsidP="00811BFE">
            <w:pPr>
              <w:widowControl/>
              <w:jc w:val="left"/>
              <w:rPr>
                <w:ins w:id="277" w:author="haha" w:date="2018-12-24T17:12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278" w:author="haha" w:date="2018-12-24T17:12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名称</w:t>
              </w:r>
            </w:ins>
          </w:p>
        </w:tc>
        <w:tc>
          <w:tcPr>
            <w:tcW w:w="3000" w:type="dxa"/>
          </w:tcPr>
          <w:p w:rsidR="0094150F" w:rsidRDefault="0094150F" w:rsidP="00811BFE">
            <w:pPr>
              <w:widowControl/>
              <w:jc w:val="left"/>
              <w:rPr>
                <w:ins w:id="279" w:author="haha" w:date="2018-12-24T17:12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280" w:author="haha" w:date="2018-12-24T17:12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说明（默认值、规则、数据需求）</w:t>
              </w:r>
            </w:ins>
          </w:p>
        </w:tc>
        <w:tc>
          <w:tcPr>
            <w:tcW w:w="3209" w:type="dxa"/>
          </w:tcPr>
          <w:p w:rsidR="0094150F" w:rsidRDefault="0094150F" w:rsidP="00811BFE">
            <w:pPr>
              <w:widowControl/>
              <w:jc w:val="left"/>
              <w:rPr>
                <w:ins w:id="281" w:author="haha" w:date="2018-12-24T17:1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282" w:author="haha" w:date="2018-12-24T17:12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交互（跳转页面等）</w:t>
              </w:r>
            </w:ins>
          </w:p>
        </w:tc>
        <w:tc>
          <w:tcPr>
            <w:tcW w:w="1712" w:type="dxa"/>
          </w:tcPr>
          <w:p w:rsidR="0094150F" w:rsidRDefault="0094150F" w:rsidP="00811BFE">
            <w:pPr>
              <w:widowControl/>
              <w:jc w:val="left"/>
              <w:rPr>
                <w:ins w:id="283" w:author="haha" w:date="2018-12-24T17:12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284" w:author="haha" w:date="2018-12-24T17:12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异常逻辑</w:t>
              </w:r>
            </w:ins>
          </w:p>
        </w:tc>
      </w:tr>
      <w:tr w:rsidR="0094150F" w:rsidTr="00811B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ins w:id="285" w:author="haha" w:date="2018-12-24T17:12:00Z"/>
        </w:trPr>
        <w:tc>
          <w:tcPr>
            <w:tcW w:w="802" w:type="dxa"/>
          </w:tcPr>
          <w:p w:rsidR="0094150F" w:rsidRDefault="0094150F" w:rsidP="00811BFE">
            <w:pPr>
              <w:widowControl/>
              <w:jc w:val="center"/>
              <w:rPr>
                <w:ins w:id="286" w:author="haha" w:date="2018-12-24T17:12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ins w:id="287" w:author="haha" w:date="2018-12-24T17:12:00Z">
              <w:r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1</w:t>
              </w:r>
            </w:ins>
          </w:p>
        </w:tc>
        <w:tc>
          <w:tcPr>
            <w:tcW w:w="1309" w:type="dxa"/>
            <w:gridSpan w:val="2"/>
          </w:tcPr>
          <w:p w:rsidR="0094150F" w:rsidRDefault="0094150F" w:rsidP="00811BFE">
            <w:pPr>
              <w:widowControl/>
              <w:jc w:val="left"/>
              <w:rPr>
                <w:ins w:id="288" w:author="haha" w:date="2018-12-24T17:1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289" w:author="haha" w:date="2018-12-24T17:13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操作下的转催</w:t>
              </w:r>
            </w:ins>
          </w:p>
        </w:tc>
        <w:tc>
          <w:tcPr>
            <w:tcW w:w="3000" w:type="dxa"/>
          </w:tcPr>
          <w:p w:rsidR="0094150F" w:rsidRDefault="0094150F" w:rsidP="00811BFE">
            <w:pPr>
              <w:widowControl/>
              <w:jc w:val="left"/>
              <w:rPr>
                <w:ins w:id="290" w:author="haha" w:date="2018-12-24T17:12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291" w:author="haha" w:date="2018-12-24T17:13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可点击</w:t>
              </w:r>
            </w:ins>
          </w:p>
        </w:tc>
        <w:tc>
          <w:tcPr>
            <w:tcW w:w="3209" w:type="dxa"/>
          </w:tcPr>
          <w:p w:rsidR="0094150F" w:rsidRDefault="0094150F" w:rsidP="00811BFE">
            <w:pPr>
              <w:pStyle w:val="Axure"/>
              <w:rPr>
                <w:ins w:id="292" w:author="haha" w:date="2018-12-24T17:12:00Z"/>
                <w:rFonts w:ascii="微软雅黑" w:eastAsia="微软雅黑" w:hAnsi="微软雅黑" w:cs="微软雅黑"/>
                <w:sz w:val="18"/>
                <w:szCs w:val="18"/>
              </w:rPr>
            </w:pPr>
            <w:ins w:id="293" w:author="haha" w:date="2018-12-24T17:13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是否确点转给催收人员？</w:t>
              </w:r>
            </w:ins>
          </w:p>
        </w:tc>
        <w:tc>
          <w:tcPr>
            <w:tcW w:w="1712" w:type="dxa"/>
          </w:tcPr>
          <w:p w:rsidR="0094150F" w:rsidRPr="00586E86" w:rsidRDefault="0094150F" w:rsidP="00811BFE">
            <w:pPr>
              <w:widowControl/>
              <w:jc w:val="left"/>
              <w:rPr>
                <w:ins w:id="294" w:author="haha" w:date="2018-12-24T17:12:00Z"/>
                <w:rFonts w:ascii="微软雅黑" w:eastAsia="微软雅黑" w:hAnsi="微软雅黑" w:cs="宋体"/>
                <w:bCs/>
                <w:kern w:val="0"/>
                <w:sz w:val="18"/>
                <w:szCs w:val="18"/>
                <w:highlight w:val="yellow"/>
                <w:rPrChange w:id="295" w:author=" " w:date="2018-12-28T15:15:00Z">
                  <w:rPr>
                    <w:ins w:id="296" w:author="haha" w:date="2018-12-24T17:12:00Z"/>
                    <w:rFonts w:ascii="微软雅黑" w:eastAsia="微软雅黑" w:hAnsi="微软雅黑" w:cs="宋体"/>
                    <w:bCs/>
                    <w:kern w:val="0"/>
                    <w:sz w:val="18"/>
                    <w:szCs w:val="18"/>
                  </w:rPr>
                </w:rPrChange>
              </w:rPr>
            </w:pPr>
            <w:ins w:id="297" w:author="haha" w:date="2018-12-24T17:13:00Z">
              <w:r w:rsidRPr="00586E86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  <w:highlight w:val="yellow"/>
                  <w:rPrChange w:id="298" w:author=" " w:date="2018-12-28T15:15:00Z">
                    <w:rPr>
                      <w:rFonts w:ascii="微软雅黑" w:eastAsia="微软雅黑" w:hAnsi="微软雅黑" w:cs="宋体" w:hint="eastAsia"/>
                      <w:bCs/>
                      <w:kern w:val="0"/>
                      <w:sz w:val="18"/>
                      <w:szCs w:val="18"/>
                    </w:rPr>
                  </w:rPrChange>
                </w:rPr>
                <w:t>确定</w:t>
              </w:r>
            </w:ins>
            <w:ins w:id="299" w:author="haha" w:date="2018-12-24T17:14:00Z">
              <w:r w:rsidRPr="00586E86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  <w:highlight w:val="yellow"/>
                  <w:rPrChange w:id="300" w:author=" " w:date="2018-12-28T15:15:00Z">
                    <w:rPr>
                      <w:rFonts w:ascii="微软雅黑" w:eastAsia="微软雅黑" w:hAnsi="微软雅黑" w:cs="宋体" w:hint="eastAsia"/>
                      <w:bCs/>
                      <w:kern w:val="0"/>
                      <w:sz w:val="18"/>
                      <w:szCs w:val="18"/>
                    </w:rPr>
                  </w:rPrChange>
                </w:rPr>
                <w:t>，</w:t>
              </w:r>
            </w:ins>
            <w:ins w:id="301" w:author="haha" w:date="2018-12-24T17:13:00Z">
              <w:r w:rsidRPr="00586E86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  <w:highlight w:val="yellow"/>
                  <w:rPrChange w:id="302" w:author=" " w:date="2018-12-28T15:15:00Z">
                    <w:rPr>
                      <w:rFonts w:ascii="微软雅黑" w:eastAsia="微软雅黑" w:hAnsi="微软雅黑" w:cs="宋体" w:hint="eastAsia"/>
                      <w:bCs/>
                      <w:kern w:val="0"/>
                      <w:sz w:val="18"/>
                      <w:szCs w:val="18"/>
                    </w:rPr>
                  </w:rPrChange>
                </w:rPr>
                <w:t>系统</w:t>
              </w:r>
            </w:ins>
            <w:ins w:id="303" w:author="haha" w:date="2018-12-24T17:14:00Z">
              <w:r w:rsidRPr="00586E86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  <w:highlight w:val="yellow"/>
                  <w:rPrChange w:id="304" w:author=" " w:date="2018-12-28T15:15:00Z">
                    <w:rPr>
                      <w:rFonts w:ascii="微软雅黑" w:eastAsia="微软雅黑" w:hAnsi="微软雅黑" w:cs="宋体" w:hint="eastAsia"/>
                      <w:bCs/>
                      <w:kern w:val="0"/>
                      <w:sz w:val="18"/>
                      <w:szCs w:val="18"/>
                    </w:rPr>
                  </w:rPrChange>
                </w:rPr>
                <w:t>随机分给催收人员</w:t>
              </w:r>
            </w:ins>
            <w:ins w:id="305" w:author="haha" w:date="2018-12-24T17:15:00Z">
              <w:r w:rsidR="008202E3" w:rsidRPr="00586E86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  <w:highlight w:val="yellow"/>
                  <w:rPrChange w:id="306" w:author=" " w:date="2018-12-28T15:15:00Z">
                    <w:rPr>
                      <w:rFonts w:ascii="微软雅黑" w:eastAsia="微软雅黑" w:hAnsi="微软雅黑" w:cs="宋体" w:hint="eastAsia"/>
                      <w:bCs/>
                      <w:kern w:val="0"/>
                      <w:sz w:val="18"/>
                      <w:szCs w:val="18"/>
                    </w:rPr>
                  </w:rPrChange>
                </w:rPr>
                <w:t>，只有贷后客服人员有此功能催收人员没有</w:t>
              </w:r>
            </w:ins>
          </w:p>
        </w:tc>
      </w:tr>
    </w:tbl>
    <w:p w:rsidR="00BE3CAA" w:rsidRDefault="007C4A13" w:rsidP="00A2414B">
      <w:pPr>
        <w:rPr>
          <w:ins w:id="307" w:author="haha" w:date="2018-12-25T09:50:00Z"/>
        </w:rPr>
      </w:pPr>
      <w:ins w:id="308" w:author="haha" w:date="2018-12-25T09:50:00Z">
        <w:r w:rsidRPr="00586E86">
          <w:rPr>
            <w:rFonts w:hint="eastAsia"/>
            <w:highlight w:val="yellow"/>
            <w:rPrChange w:id="309" w:author=" " w:date="2018-12-28T15:15:00Z">
              <w:rPr>
                <w:rFonts w:hint="eastAsia"/>
              </w:rPr>
            </w:rPrChange>
          </w:rPr>
          <w:t>增加定员功能</w:t>
        </w:r>
      </w:ins>
    </w:p>
    <w:p w:rsidR="007C4A13" w:rsidRDefault="007C4A13" w:rsidP="00A2414B">
      <w:pPr>
        <w:rPr>
          <w:ins w:id="310" w:author="haha" w:date="2018-12-25T09:50:00Z"/>
        </w:rPr>
      </w:pPr>
      <w:ins w:id="311" w:author="haha" w:date="2018-12-25T09:50:00Z">
        <w:r>
          <w:rPr>
            <w:rFonts w:hint="eastAsia"/>
          </w:rPr>
          <w:t>原型图如下：</w:t>
        </w:r>
      </w:ins>
    </w:p>
    <w:p w:rsidR="007C4A13" w:rsidRDefault="007C4A13">
      <w:pPr>
        <w:jc w:val="left"/>
        <w:rPr>
          <w:ins w:id="312" w:author="haha" w:date="2018-12-25T09:51:00Z"/>
        </w:rPr>
        <w:pPrChange w:id="313" w:author=" " w:date="2018-12-28T15:16:00Z">
          <w:pPr/>
        </w:pPrChange>
      </w:pPr>
      <w:ins w:id="314" w:author="haha" w:date="2018-12-25T09:51:00Z">
        <w:r>
          <w:rPr>
            <w:noProof/>
          </w:rPr>
          <w:drawing>
            <wp:inline distT="0" distB="0" distL="0" distR="0" wp14:anchorId="01DD7C1F" wp14:editId="0EE6ABDF">
              <wp:extent cx="6297560" cy="1254200"/>
              <wp:effectExtent l="133350" t="114300" r="122555" b="15557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5661" cy="1267763"/>
                      </a:xfrm>
                      <a:prstGeom prst="rect">
                        <a:avLst/>
                      </a:prstGeom>
                      <a:solidFill>
                        <a:srgbClr val="FFFFFF">
                          <a:shade val="85000"/>
                        </a:srgbClr>
                      </a:solidFill>
                      <a:ln w="88900" cap="sq">
                        <a:solidFill>
                          <a:srgbClr val="FFFFFF"/>
                        </a:solidFill>
                        <a:miter lim="800000"/>
                      </a:ln>
                      <a:effectLst>
                        <a:outerShdw blurRad="55000" dist="180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inline>
          </w:drawing>
        </w:r>
      </w:ins>
    </w:p>
    <w:p w:rsidR="007C4A13" w:rsidRDefault="007C4A13" w:rsidP="00A2414B">
      <w:pPr>
        <w:rPr>
          <w:ins w:id="315" w:author="haha" w:date="2018-12-25T09:51:00Z"/>
        </w:rPr>
      </w:pPr>
      <w:ins w:id="316" w:author="haha" w:date="2018-12-25T09:51:00Z">
        <w:r>
          <w:rPr>
            <w:noProof/>
          </w:rPr>
          <w:lastRenderedPageBreak/>
          <w:drawing>
            <wp:inline distT="0" distB="0" distL="0" distR="0" wp14:anchorId="0DB77EB8" wp14:editId="2E6A5620">
              <wp:extent cx="5270500" cy="2168525"/>
              <wp:effectExtent l="0" t="0" r="6350" b="3175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2168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pPr w:leftFromText="180" w:rightFromText="180" w:vertAnchor="text" w:horzAnchor="margin" w:tblpXSpec="center" w:tblpY="148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7C4A13" w:rsidTr="00032C17">
        <w:trPr>
          <w:trHeight w:val="90"/>
          <w:ins w:id="317" w:author="haha" w:date="2018-12-25T09:51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A13" w:rsidRDefault="007C4A13" w:rsidP="00032C17">
            <w:pPr>
              <w:widowControl/>
              <w:jc w:val="left"/>
              <w:rPr>
                <w:ins w:id="318" w:author="haha" w:date="2018-12-25T09:51:00Z"/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ins w:id="319" w:author="haha" w:date="2018-12-25T09:51:00Z">
              <w:r>
                <w:rPr>
                  <w:rFonts w:ascii="微软雅黑" w:eastAsia="微软雅黑" w:hAnsi="微软雅黑" w:cs="宋体" w:hint="eastAsia"/>
                  <w:b/>
                  <w:bCs/>
                  <w:color w:val="000000"/>
                  <w:kern w:val="0"/>
                  <w:sz w:val="18"/>
                  <w:szCs w:val="18"/>
                </w:rPr>
                <w:t>所属页面</w:t>
              </w:r>
            </w:ins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A13" w:rsidRDefault="007C4A13" w:rsidP="00032C17">
            <w:pPr>
              <w:pStyle w:val="11"/>
              <w:widowControl/>
              <w:ind w:firstLineChars="0" w:firstLine="0"/>
              <w:jc w:val="left"/>
              <w:rPr>
                <w:ins w:id="320" w:author="haha" w:date="2018-12-25T09:51:00Z"/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ins w:id="321" w:author="haha" w:date="2018-12-25T09:51:00Z">
              <w:r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案件管理</w:t>
              </w:r>
            </w:ins>
            <w:ins w:id="322" w:author="haha" w:date="2018-12-25T09:52:00Z">
              <w:r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案件分配（派单）</w:t>
              </w:r>
            </w:ins>
          </w:p>
        </w:tc>
      </w:tr>
      <w:tr w:rsidR="007C4A13" w:rsidTr="00032C17">
        <w:trPr>
          <w:trHeight w:val="408"/>
          <w:ins w:id="323" w:author="haha" w:date="2018-12-25T09:51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A13" w:rsidRDefault="007C4A13" w:rsidP="00032C17">
            <w:pPr>
              <w:widowControl/>
              <w:jc w:val="left"/>
              <w:rPr>
                <w:ins w:id="324" w:author="haha" w:date="2018-12-25T09:51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325" w:author="haha" w:date="2018-12-25T09:51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页面入口</w:t>
              </w:r>
            </w:ins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A13" w:rsidRDefault="007C4A13" w:rsidP="00032C17">
            <w:pPr>
              <w:widowControl/>
              <w:jc w:val="left"/>
              <w:rPr>
                <w:ins w:id="326" w:author="haha" w:date="2018-12-25T09:51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327" w:author="haha" w:date="2018-12-25T09:52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案件分配（派单）</w:t>
              </w:r>
            </w:ins>
          </w:p>
        </w:tc>
      </w:tr>
      <w:tr w:rsidR="007C4A13" w:rsidTr="00032C17">
        <w:trPr>
          <w:trHeight w:val="423"/>
          <w:ins w:id="328" w:author="haha" w:date="2018-12-25T09:51:00Z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A13" w:rsidRDefault="007C4A13" w:rsidP="00032C17">
            <w:pPr>
              <w:widowControl/>
              <w:jc w:val="left"/>
              <w:rPr>
                <w:ins w:id="329" w:author="haha" w:date="2018-12-25T09:51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330" w:author="haha" w:date="2018-12-25T09:51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页面出口</w:t>
              </w:r>
            </w:ins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4A13" w:rsidRDefault="007C4A13" w:rsidP="00032C17">
            <w:pPr>
              <w:widowControl/>
              <w:jc w:val="left"/>
              <w:rPr>
                <w:ins w:id="331" w:author="haha" w:date="2018-12-25T09:51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332" w:author="haha" w:date="2018-12-25T09:51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右上角浏览器关闭</w:t>
              </w:r>
            </w:ins>
            <w:ins w:id="333" w:author="haha" w:date="2018-12-25T09:52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，其他页面跳转</w:t>
              </w:r>
            </w:ins>
          </w:p>
        </w:tc>
      </w:tr>
      <w:tr w:rsidR="007C4A13" w:rsidTr="00032C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ins w:id="334" w:author="haha" w:date="2018-12-25T09:51:00Z"/>
        </w:trPr>
        <w:tc>
          <w:tcPr>
            <w:tcW w:w="10032" w:type="dxa"/>
            <w:gridSpan w:val="6"/>
          </w:tcPr>
          <w:p w:rsidR="007C4A13" w:rsidRDefault="007C4A13" w:rsidP="00032C17">
            <w:pPr>
              <w:widowControl/>
              <w:jc w:val="left"/>
              <w:rPr>
                <w:ins w:id="335" w:author="haha" w:date="2018-12-25T09:51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336" w:author="haha" w:date="2018-12-25T09:51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操作说明</w:t>
              </w:r>
            </w:ins>
          </w:p>
        </w:tc>
      </w:tr>
      <w:tr w:rsidR="007C4A13" w:rsidTr="00032C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ins w:id="337" w:author="haha" w:date="2018-12-25T09:51:00Z"/>
        </w:trPr>
        <w:tc>
          <w:tcPr>
            <w:tcW w:w="802" w:type="dxa"/>
          </w:tcPr>
          <w:p w:rsidR="007C4A13" w:rsidRDefault="007C4A13" w:rsidP="00032C17">
            <w:pPr>
              <w:widowControl/>
              <w:jc w:val="left"/>
              <w:rPr>
                <w:ins w:id="338" w:author="haha" w:date="2018-12-25T09:51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339" w:author="haha" w:date="2018-12-25T09:51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序号</w:t>
              </w:r>
            </w:ins>
          </w:p>
        </w:tc>
        <w:tc>
          <w:tcPr>
            <w:tcW w:w="1309" w:type="dxa"/>
            <w:gridSpan w:val="2"/>
          </w:tcPr>
          <w:p w:rsidR="007C4A13" w:rsidRDefault="007C4A13" w:rsidP="00032C17">
            <w:pPr>
              <w:widowControl/>
              <w:jc w:val="left"/>
              <w:rPr>
                <w:ins w:id="340" w:author="haha" w:date="2018-12-25T09:51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341" w:author="haha" w:date="2018-12-25T09:51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名称</w:t>
              </w:r>
            </w:ins>
          </w:p>
        </w:tc>
        <w:tc>
          <w:tcPr>
            <w:tcW w:w="3000" w:type="dxa"/>
          </w:tcPr>
          <w:p w:rsidR="007C4A13" w:rsidRDefault="007C4A13" w:rsidP="00032C17">
            <w:pPr>
              <w:widowControl/>
              <w:jc w:val="left"/>
              <w:rPr>
                <w:ins w:id="342" w:author="haha" w:date="2018-12-25T09:51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343" w:author="haha" w:date="2018-12-25T09:51:00Z">
              <w:r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说明（默认值、规则、数据需求）</w:t>
              </w:r>
            </w:ins>
          </w:p>
        </w:tc>
        <w:tc>
          <w:tcPr>
            <w:tcW w:w="3209" w:type="dxa"/>
          </w:tcPr>
          <w:p w:rsidR="007C4A13" w:rsidRDefault="007C4A13" w:rsidP="00032C17">
            <w:pPr>
              <w:widowControl/>
              <w:jc w:val="left"/>
              <w:rPr>
                <w:ins w:id="344" w:author="haha" w:date="2018-12-25T09:51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345" w:author="haha" w:date="2018-12-25T09:51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交互（跳转页面等）</w:t>
              </w:r>
            </w:ins>
          </w:p>
        </w:tc>
        <w:tc>
          <w:tcPr>
            <w:tcW w:w="1712" w:type="dxa"/>
          </w:tcPr>
          <w:p w:rsidR="007C4A13" w:rsidRDefault="007C4A13" w:rsidP="00032C17">
            <w:pPr>
              <w:widowControl/>
              <w:jc w:val="left"/>
              <w:rPr>
                <w:ins w:id="346" w:author="haha" w:date="2018-12-25T09:51:00Z"/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ins w:id="347" w:author="haha" w:date="2018-12-25T09:51:00Z">
              <w:r>
                <w:rPr>
                  <w:rFonts w:ascii="微软雅黑" w:eastAsia="微软雅黑" w:hAnsi="微软雅黑" w:cs="宋体" w:hint="eastAsia"/>
                  <w:b/>
                  <w:bCs/>
                  <w:kern w:val="0"/>
                  <w:sz w:val="18"/>
                  <w:szCs w:val="18"/>
                </w:rPr>
                <w:t>异常逻辑</w:t>
              </w:r>
            </w:ins>
          </w:p>
        </w:tc>
      </w:tr>
      <w:tr w:rsidR="007C4A13" w:rsidTr="00032C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  <w:ins w:id="348" w:author="haha" w:date="2018-12-25T09:51:00Z"/>
        </w:trPr>
        <w:tc>
          <w:tcPr>
            <w:tcW w:w="802" w:type="dxa"/>
          </w:tcPr>
          <w:p w:rsidR="007C4A13" w:rsidRDefault="007C4A13" w:rsidP="00032C17">
            <w:pPr>
              <w:widowControl/>
              <w:jc w:val="center"/>
              <w:rPr>
                <w:ins w:id="349" w:author="haha" w:date="2018-12-25T09:51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ins w:id="350" w:author="haha" w:date="2018-12-25T09:51:00Z">
              <w:r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1</w:t>
              </w:r>
            </w:ins>
          </w:p>
        </w:tc>
        <w:tc>
          <w:tcPr>
            <w:tcW w:w="1309" w:type="dxa"/>
            <w:gridSpan w:val="2"/>
          </w:tcPr>
          <w:p w:rsidR="007C4A13" w:rsidRDefault="007C4A13" w:rsidP="00032C17">
            <w:pPr>
              <w:widowControl/>
              <w:jc w:val="left"/>
              <w:rPr>
                <w:ins w:id="351" w:author="haha" w:date="2018-12-25T09:51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352" w:author="haha" w:date="2018-12-25T09:52:00Z">
              <w:r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</w:rPr>
                <w:t>定员按钮</w:t>
              </w:r>
            </w:ins>
          </w:p>
        </w:tc>
        <w:tc>
          <w:tcPr>
            <w:tcW w:w="3000" w:type="dxa"/>
          </w:tcPr>
          <w:p w:rsidR="007C4A13" w:rsidRDefault="007C4A13" w:rsidP="00032C17">
            <w:pPr>
              <w:widowControl/>
              <w:jc w:val="left"/>
              <w:rPr>
                <w:ins w:id="353" w:author="haha" w:date="2018-12-25T09:51:00Z"/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ins w:id="354" w:author="haha" w:date="2018-12-25T09:52:00Z">
              <w:r w:rsidRPr="004C6647">
                <w:rPr>
                  <w:rFonts w:ascii="微软雅黑" w:eastAsia="微软雅黑" w:hAnsi="微软雅黑" w:cs="微软雅黑" w:hint="eastAsia"/>
                  <w:color w:val="000000"/>
                  <w:sz w:val="18"/>
                  <w:szCs w:val="18"/>
                  <w:highlight w:val="yellow"/>
                  <w:rPrChange w:id="355" w:author=" " w:date="2018-12-28T15:28:00Z">
                    <w:rPr>
                      <w:rFonts w:ascii="微软雅黑" w:eastAsia="微软雅黑" w:hAnsi="微软雅黑" w:cs="微软雅黑" w:hint="eastAsia"/>
                      <w:color w:val="000000"/>
                      <w:sz w:val="18"/>
                      <w:szCs w:val="18"/>
                    </w:rPr>
                  </w:rPrChange>
                </w:rPr>
                <w:t>可点击，点击定员弹出弹框，开启派单功能出现所有催收人员，选择今日可派单人员，再次点击进行反显，关闭功能后没有人员可以选择。</w:t>
              </w:r>
            </w:ins>
          </w:p>
        </w:tc>
        <w:tc>
          <w:tcPr>
            <w:tcW w:w="3209" w:type="dxa"/>
          </w:tcPr>
          <w:p w:rsidR="007C4A13" w:rsidRDefault="007C4A13" w:rsidP="00032C17">
            <w:pPr>
              <w:pStyle w:val="Axure"/>
              <w:rPr>
                <w:ins w:id="356" w:author="haha" w:date="2018-12-25T09:51:00Z"/>
                <w:rFonts w:ascii="微软雅黑" w:eastAsia="微软雅黑" w:hAnsi="微软雅黑" w:cs="微软雅黑"/>
                <w:sz w:val="18"/>
                <w:szCs w:val="18"/>
              </w:rPr>
            </w:pPr>
            <w:ins w:id="357" w:author="haha" w:date="2018-12-25T09:52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定员弹框</w:t>
              </w:r>
            </w:ins>
          </w:p>
        </w:tc>
        <w:tc>
          <w:tcPr>
            <w:tcW w:w="1712" w:type="dxa"/>
          </w:tcPr>
          <w:p w:rsidR="007C4A13" w:rsidRDefault="007C4A13" w:rsidP="00032C17">
            <w:pPr>
              <w:widowControl/>
              <w:jc w:val="left"/>
              <w:rPr>
                <w:ins w:id="358" w:author="haha" w:date="2018-12-25T09:51:00Z"/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ins w:id="359" w:author="haha" w:date="2018-12-25T09:53:00Z">
              <w:r w:rsidRPr="007C4A13"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点击提交后显示“确定安排已选人员进行派单？确定 否”</w:t>
              </w:r>
              <w:r>
                <w:rPr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，系统根据页面选择进行派单。</w:t>
              </w:r>
            </w:ins>
          </w:p>
        </w:tc>
      </w:tr>
    </w:tbl>
    <w:p w:rsidR="007C4A13" w:rsidRDefault="007C4A13" w:rsidP="00A2414B">
      <w:pPr>
        <w:rPr>
          <w:ins w:id="360" w:author=" " w:date="2019-01-02T11:14:00Z"/>
        </w:rPr>
      </w:pPr>
    </w:p>
    <w:p w:rsidR="00EB34D8" w:rsidRDefault="005A3D8B" w:rsidP="00A2414B">
      <w:pPr>
        <w:rPr>
          <w:ins w:id="361" w:author=" " w:date="2019-01-02T11:20:00Z"/>
        </w:rPr>
      </w:pPr>
      <w:ins w:id="362" w:author=" " w:date="2019-01-02T11:16:00Z">
        <w:r>
          <w:rPr>
            <w:rFonts w:hint="eastAsia"/>
          </w:rPr>
          <w:t>客服人员点击</w:t>
        </w:r>
      </w:ins>
      <w:ins w:id="363" w:author=" " w:date="2019-01-02T11:14:00Z">
        <w:r w:rsidR="00EB34D8">
          <w:rPr>
            <w:rFonts w:hint="eastAsia"/>
          </w:rPr>
          <w:t>转催——</w:t>
        </w:r>
        <w:r w:rsidR="00EB34D8">
          <w:rPr>
            <w:rFonts w:hint="eastAsia"/>
          </w:rPr>
          <w:t>&gt;</w:t>
        </w:r>
        <w:r w:rsidR="00EB34D8">
          <w:rPr>
            <w:rFonts w:hint="eastAsia"/>
          </w:rPr>
          <w:t>直接</w:t>
        </w:r>
      </w:ins>
      <w:ins w:id="364" w:author=" " w:date="2019-01-02T11:16:00Z">
        <w:r>
          <w:rPr>
            <w:rFonts w:hint="eastAsia"/>
          </w:rPr>
          <w:t>把案件分给“定员”里的催收人员</w:t>
        </w:r>
      </w:ins>
      <w:ins w:id="365" w:author=" " w:date="2019-01-02T11:24:00Z">
        <w:r>
          <w:rPr>
            <w:rFonts w:hint="eastAsia"/>
          </w:rPr>
          <w:t>（随机尽量平均）</w:t>
        </w:r>
      </w:ins>
    </w:p>
    <w:p w:rsidR="005A3D8B" w:rsidRDefault="005A3D8B" w:rsidP="00A2414B">
      <w:pPr>
        <w:rPr>
          <w:ins w:id="366" w:author=" " w:date="2019-01-02T11:21:00Z"/>
        </w:rPr>
      </w:pPr>
      <w:ins w:id="367" w:author=" " w:date="2019-01-02T11:20:00Z">
        <w:r>
          <w:rPr>
            <w:rFonts w:hint="eastAsia"/>
          </w:rPr>
          <w:t>转催案件</w:t>
        </w:r>
        <w:r>
          <w:rPr>
            <w:rFonts w:hint="eastAsia"/>
          </w:rPr>
          <w:t>&gt;</w:t>
        </w:r>
        <w:r>
          <w:rPr>
            <w:rFonts w:hint="eastAsia"/>
          </w:rPr>
          <w:t>定员人数——————</w:t>
        </w:r>
      </w:ins>
    </w:p>
    <w:p w:rsidR="005A3D8B" w:rsidRPr="005A3D8B" w:rsidRDefault="005A3D8B" w:rsidP="00A2414B">
      <w:pPr>
        <w:rPr>
          <w:ins w:id="368" w:author=" " w:date="2019-01-02T11:20:00Z"/>
        </w:rPr>
      </w:pPr>
      <w:ins w:id="369" w:author=" " w:date="2019-01-02T11:21:00Z">
        <w:r>
          <w:rPr>
            <w:rFonts w:hint="eastAsia"/>
          </w:rPr>
          <w:t>转催案件</w:t>
        </w:r>
        <w:r>
          <w:rPr>
            <w:rFonts w:hint="eastAsia"/>
          </w:rPr>
          <w:t>=</w:t>
        </w:r>
        <w:r>
          <w:rPr>
            <w:rFonts w:hint="eastAsia"/>
          </w:rPr>
          <w:t>定员人数——————</w:t>
        </w:r>
      </w:ins>
    </w:p>
    <w:p w:rsidR="005A3D8B" w:rsidRDefault="005A3D8B" w:rsidP="005A3D8B">
      <w:pPr>
        <w:rPr>
          <w:ins w:id="370" w:author=" " w:date="2019-01-02T11:20:00Z"/>
        </w:rPr>
      </w:pPr>
      <w:ins w:id="371" w:author=" " w:date="2019-01-02T11:20:00Z">
        <w:r>
          <w:rPr>
            <w:rFonts w:hint="eastAsia"/>
          </w:rPr>
          <w:t>转催案件</w:t>
        </w:r>
      </w:ins>
      <w:ins w:id="372" w:author=" " w:date="2019-01-02T11:24:00Z">
        <w:r>
          <w:t>&lt;</w:t>
        </w:r>
      </w:ins>
      <w:ins w:id="373" w:author=" " w:date="2019-01-02T11:20:00Z">
        <w:r>
          <w:rPr>
            <w:rFonts w:hint="eastAsia"/>
          </w:rPr>
          <w:t>定员人数——————</w:t>
        </w:r>
      </w:ins>
    </w:p>
    <w:p w:rsidR="005A3D8B" w:rsidRDefault="000B33BA" w:rsidP="00A2414B">
      <w:pPr>
        <w:rPr>
          <w:ins w:id="374" w:author=" " w:date="2019-01-07T18:49:00Z"/>
        </w:rPr>
      </w:pPr>
      <w:ins w:id="375" w:author=" " w:date="2019-01-07T18:49:00Z">
        <w:r>
          <w:rPr>
            <w:noProof/>
          </w:rPr>
          <w:drawing>
            <wp:inline distT="0" distB="0" distL="0" distR="0">
              <wp:extent cx="5264150" cy="2381250"/>
              <wp:effectExtent l="0" t="0" r="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41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33BA" w:rsidRDefault="000B33BA" w:rsidP="00A2414B">
      <w:pPr>
        <w:rPr>
          <w:ins w:id="376" w:author=" " w:date="2019-01-07T18:49:00Z"/>
        </w:rPr>
      </w:pPr>
      <w:ins w:id="377" w:author=" " w:date="2019-01-07T18:49:00Z">
        <w:r>
          <w:rPr>
            <w:noProof/>
          </w:rPr>
          <w:lastRenderedPageBreak/>
          <w:drawing>
            <wp:inline distT="0" distB="0" distL="0" distR="0">
              <wp:extent cx="5264150" cy="2381250"/>
              <wp:effectExtent l="0" t="0" r="0" b="0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41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33BA" w:rsidRDefault="000B33BA" w:rsidP="00A2414B">
      <w:pPr>
        <w:rPr>
          <w:ins w:id="378" w:author=" " w:date="2019-01-07T18:49:00Z"/>
        </w:rPr>
      </w:pPr>
      <w:ins w:id="379" w:author=" " w:date="2019-01-07T18:49:00Z">
        <w:r>
          <w:rPr>
            <w:noProof/>
          </w:rPr>
          <w:drawing>
            <wp:inline distT="0" distB="0" distL="0" distR="0">
              <wp:extent cx="5264150" cy="2381250"/>
              <wp:effectExtent l="0" t="0" r="0" b="0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41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B33BA" w:rsidRPr="005A3D8B" w:rsidRDefault="000B33BA" w:rsidP="00A2414B">
      <w:pPr>
        <w:rPr>
          <w:rFonts w:hint="eastAsia"/>
        </w:rPr>
      </w:pPr>
      <w:bookmarkStart w:id="380" w:name="_GoBack"/>
      <w:bookmarkEnd w:id="380"/>
      <w:ins w:id="381" w:author=" " w:date="2019-01-07T18:49:00Z">
        <w:r>
          <w:rPr>
            <w:noProof/>
          </w:rPr>
          <w:drawing>
            <wp:inline distT="0" distB="0" distL="0" distR="0">
              <wp:extent cx="5264150" cy="2381250"/>
              <wp:effectExtent l="0" t="0" r="0" b="0"/>
              <wp:docPr id="11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4150" cy="238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0B33BA" w:rsidRPr="005A3D8B" w:rsidSect="00F506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940" w:rsidRDefault="00450940" w:rsidP="0072109D">
      <w:r>
        <w:separator/>
      </w:r>
    </w:p>
  </w:endnote>
  <w:endnote w:type="continuationSeparator" w:id="0">
    <w:p w:rsidR="00450940" w:rsidRDefault="00450940" w:rsidP="0072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940" w:rsidRDefault="00450940" w:rsidP="0072109D">
      <w:r>
        <w:separator/>
      </w:r>
    </w:p>
  </w:footnote>
  <w:footnote w:type="continuationSeparator" w:id="0">
    <w:p w:rsidR="00450940" w:rsidRDefault="00450940" w:rsidP="00721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096"/>
    <w:multiLevelType w:val="hybridMultilevel"/>
    <w:tmpl w:val="BC4EAA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227F9C"/>
    <w:multiLevelType w:val="hybridMultilevel"/>
    <w:tmpl w:val="8DD0F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4D61A5"/>
    <w:multiLevelType w:val="hybridMultilevel"/>
    <w:tmpl w:val="91BAF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FA0606"/>
    <w:multiLevelType w:val="hybridMultilevel"/>
    <w:tmpl w:val="8AF2FD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F6848"/>
    <w:multiLevelType w:val="hybridMultilevel"/>
    <w:tmpl w:val="DAE877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BE312A"/>
    <w:multiLevelType w:val="hybridMultilevel"/>
    <w:tmpl w:val="A54CC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ha">
    <w15:presenceInfo w15:providerId="None" w15:userId="haha"/>
  </w15:person>
  <w15:person w15:author=" ">
    <w15:presenceInfo w15:providerId="Windows Live" w15:userId="455b89ca35dfeb53"/>
  </w15:person>
  <w15:person w15:author="肉嘚嘚">
    <w15:presenceInfo w15:providerId="None" w15:userId="肉嘚嘚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33E77"/>
    <w:rsid w:val="0006501E"/>
    <w:rsid w:val="000B33BA"/>
    <w:rsid w:val="000C4F0D"/>
    <w:rsid w:val="00107363"/>
    <w:rsid w:val="001103FD"/>
    <w:rsid w:val="001254AD"/>
    <w:rsid w:val="00136432"/>
    <w:rsid w:val="0016004A"/>
    <w:rsid w:val="001A68F3"/>
    <w:rsid w:val="001D2CE2"/>
    <w:rsid w:val="00246841"/>
    <w:rsid w:val="00265311"/>
    <w:rsid w:val="00275DDD"/>
    <w:rsid w:val="00284306"/>
    <w:rsid w:val="002D1C76"/>
    <w:rsid w:val="002D7665"/>
    <w:rsid w:val="00317E07"/>
    <w:rsid w:val="003464DD"/>
    <w:rsid w:val="003841D7"/>
    <w:rsid w:val="00427F1B"/>
    <w:rsid w:val="00430519"/>
    <w:rsid w:val="00450940"/>
    <w:rsid w:val="00454CB7"/>
    <w:rsid w:val="004648C5"/>
    <w:rsid w:val="00484188"/>
    <w:rsid w:val="004C5804"/>
    <w:rsid w:val="004C6647"/>
    <w:rsid w:val="004C7820"/>
    <w:rsid w:val="004F21C8"/>
    <w:rsid w:val="004F65C2"/>
    <w:rsid w:val="0051470B"/>
    <w:rsid w:val="005429C3"/>
    <w:rsid w:val="0058657B"/>
    <w:rsid w:val="00586E86"/>
    <w:rsid w:val="005A3D8B"/>
    <w:rsid w:val="00624118"/>
    <w:rsid w:val="00626A7C"/>
    <w:rsid w:val="00647BB9"/>
    <w:rsid w:val="006A3B95"/>
    <w:rsid w:val="006B2459"/>
    <w:rsid w:val="006D1B39"/>
    <w:rsid w:val="006D547F"/>
    <w:rsid w:val="006D7275"/>
    <w:rsid w:val="0072109D"/>
    <w:rsid w:val="0075667D"/>
    <w:rsid w:val="007C1BBB"/>
    <w:rsid w:val="007C4A13"/>
    <w:rsid w:val="007C7EA8"/>
    <w:rsid w:val="0080246F"/>
    <w:rsid w:val="008202E3"/>
    <w:rsid w:val="008551A2"/>
    <w:rsid w:val="008623C3"/>
    <w:rsid w:val="008811AF"/>
    <w:rsid w:val="0088644E"/>
    <w:rsid w:val="008E0AF7"/>
    <w:rsid w:val="0094150F"/>
    <w:rsid w:val="00966CB4"/>
    <w:rsid w:val="00A20259"/>
    <w:rsid w:val="00A2414B"/>
    <w:rsid w:val="00A82B3B"/>
    <w:rsid w:val="00A875D9"/>
    <w:rsid w:val="00AB2FE6"/>
    <w:rsid w:val="00BE3CAA"/>
    <w:rsid w:val="00C01CC4"/>
    <w:rsid w:val="00C45633"/>
    <w:rsid w:val="00CA2BE4"/>
    <w:rsid w:val="00D25CD3"/>
    <w:rsid w:val="00D40561"/>
    <w:rsid w:val="00D446E2"/>
    <w:rsid w:val="00DD33EB"/>
    <w:rsid w:val="00DE1B6C"/>
    <w:rsid w:val="00E31329"/>
    <w:rsid w:val="00E72492"/>
    <w:rsid w:val="00EA5685"/>
    <w:rsid w:val="00EB2E61"/>
    <w:rsid w:val="00EB34D8"/>
    <w:rsid w:val="00EC2705"/>
    <w:rsid w:val="00EF3728"/>
    <w:rsid w:val="00F50667"/>
    <w:rsid w:val="00F56E7E"/>
    <w:rsid w:val="00F66CF7"/>
    <w:rsid w:val="00F7456B"/>
    <w:rsid w:val="00F81125"/>
    <w:rsid w:val="00F958AD"/>
    <w:rsid w:val="00FA1FA4"/>
    <w:rsid w:val="00FE3526"/>
    <w:rsid w:val="00FE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563EC8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3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721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10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1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10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10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3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A2BE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A2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65</cp:revision>
  <dcterms:created xsi:type="dcterms:W3CDTF">2018-12-18T03:59:00Z</dcterms:created>
  <dcterms:modified xsi:type="dcterms:W3CDTF">2019-01-07T10:49:00Z</dcterms:modified>
</cp:coreProperties>
</file>