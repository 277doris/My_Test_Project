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522" w:rsidRPr="00C877EC" w:rsidRDefault="00DA6347" w:rsidP="00DA6347">
      <w:pPr>
        <w:jc w:val="center"/>
        <w:rPr>
          <w:sz w:val="28"/>
        </w:rPr>
      </w:pPr>
      <w:r w:rsidRPr="00C877EC">
        <w:rPr>
          <w:rFonts w:hint="eastAsia"/>
          <w:sz w:val="28"/>
        </w:rPr>
        <w:t>APP管理</w:t>
      </w:r>
    </w:p>
    <w:p w:rsidR="00DA6347" w:rsidRDefault="00DA6347" w:rsidP="00DA6347">
      <w:r>
        <w:rPr>
          <w:rFonts w:hint="eastAsia"/>
        </w:rPr>
        <w:t>产品上架管理</w:t>
      </w:r>
    </w:p>
    <w:p w:rsidR="00DA6347" w:rsidRDefault="00DA6347" w:rsidP="00DA63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页面展示</w:t>
      </w:r>
    </w:p>
    <w:p w:rsidR="00DA6347" w:rsidRDefault="00DA6347" w:rsidP="00DA6347">
      <w:pPr>
        <w:pStyle w:val="a3"/>
        <w:numPr>
          <w:ilvl w:val="0"/>
          <w:numId w:val="2"/>
        </w:numPr>
        <w:ind w:firstLineChars="0"/>
      </w:pPr>
      <w:r w:rsidRPr="005F2FA5">
        <w:rPr>
          <w:rFonts w:hint="eastAsia"/>
          <w:highlight w:val="yellow"/>
          <w:rPrChange w:id="0" w:author=" " w:date="2018-11-05T10:21:00Z">
            <w:rPr>
              <w:rFonts w:hint="eastAsia"/>
            </w:rPr>
          </w:rPrChange>
        </w:rPr>
        <w:t>状态筛选框</w:t>
      </w:r>
      <w:r>
        <w:rPr>
          <w:rFonts w:hint="eastAsia"/>
        </w:rPr>
        <w:t>，根据产品当前状态进行筛选（已上架、已下架）</w:t>
      </w:r>
    </w:p>
    <w:p w:rsidR="00DA6347" w:rsidRDefault="00DA6347" w:rsidP="00DA6347">
      <w:pPr>
        <w:pStyle w:val="a3"/>
        <w:numPr>
          <w:ilvl w:val="0"/>
          <w:numId w:val="2"/>
        </w:numPr>
        <w:ind w:firstLineChars="0"/>
      </w:pPr>
      <w:r w:rsidRPr="005F2FA5">
        <w:rPr>
          <w:rFonts w:hint="eastAsia"/>
          <w:highlight w:val="yellow"/>
          <w:rPrChange w:id="1" w:author=" " w:date="2018-11-05T10:21:00Z">
            <w:rPr>
              <w:rFonts w:hint="eastAsia"/>
            </w:rPr>
          </w:rPrChange>
        </w:rPr>
        <w:t>产品名称搜索框</w:t>
      </w:r>
      <w:r>
        <w:rPr>
          <w:rFonts w:hint="eastAsia"/>
        </w:rPr>
        <w:t>，根据产品名称进行搜索，</w:t>
      </w:r>
      <w:del w:id="2" w:author="Microsoft Office User" w:date="2018-10-22T16:34:00Z">
        <w:r w:rsidDel="00BF355C">
          <w:rPr>
            <w:rFonts w:hint="eastAsia"/>
          </w:rPr>
          <w:delText>可以支持后模糊搜索</w:delText>
        </w:r>
      </w:del>
      <w:ins w:id="3" w:author="Microsoft Office User" w:date="2018-10-22T16:34:00Z">
        <w:r w:rsidR="00BF355C">
          <w:rPr>
            <w:rFonts w:hint="eastAsia"/>
          </w:rPr>
          <w:t>可以支持</w:t>
        </w:r>
        <w:r w:rsidR="00BF355C" w:rsidRPr="005F2FA5">
          <w:rPr>
            <w:rFonts w:hint="eastAsia"/>
            <w:highlight w:val="yellow"/>
            <w:rPrChange w:id="4" w:author=" " w:date="2018-11-05T10:21:00Z">
              <w:rPr>
                <w:rFonts w:hint="eastAsia"/>
              </w:rPr>
            </w:rPrChange>
          </w:rPr>
          <w:t>右模糊搜索</w:t>
        </w:r>
      </w:ins>
      <w:r>
        <w:rPr>
          <w:rFonts w:hint="eastAsia"/>
        </w:rPr>
        <w:t>。</w:t>
      </w:r>
    </w:p>
    <w:p w:rsidR="00DA6347" w:rsidRDefault="00DA6347" w:rsidP="00DA63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产品列表框体，包含字段见原型。</w:t>
      </w:r>
    </w:p>
    <w:p w:rsidR="00DA6347" w:rsidRDefault="00DA6347" w:rsidP="00DA63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操作按钮，包含</w:t>
      </w:r>
      <w:r w:rsidRPr="005F2FA5">
        <w:rPr>
          <w:rFonts w:hint="eastAsia"/>
          <w:highlight w:val="yellow"/>
          <w:rPrChange w:id="5" w:author=" " w:date="2018-11-05T10:22:00Z">
            <w:rPr>
              <w:rFonts w:hint="eastAsia"/>
            </w:rPr>
          </w:rPrChange>
        </w:rPr>
        <w:t>下架/上架、移除、编辑</w:t>
      </w:r>
    </w:p>
    <w:p w:rsidR="00305457" w:rsidRDefault="00305457" w:rsidP="0030545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上架/下架可以控制当前产品状态</w:t>
      </w:r>
    </w:p>
    <w:p w:rsidR="00305457" w:rsidRDefault="00305457" w:rsidP="0030545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移除按钮点击后，</w:t>
      </w:r>
      <w:r w:rsidRPr="005F2FA5">
        <w:rPr>
          <w:rFonts w:hint="eastAsia"/>
          <w:highlight w:val="yellow"/>
          <w:rPrChange w:id="6" w:author=" " w:date="2018-11-05T10:22:00Z">
            <w:rPr>
              <w:rFonts w:hint="eastAsia"/>
            </w:rPr>
          </w:rPrChange>
        </w:rPr>
        <w:t>产品删除</w:t>
      </w:r>
    </w:p>
    <w:p w:rsidR="00305457" w:rsidRDefault="00305457" w:rsidP="0030545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编辑按钮点击后可对产品进行</w:t>
      </w:r>
      <w:r w:rsidRPr="005F2FA5">
        <w:rPr>
          <w:rFonts w:hint="eastAsia"/>
          <w:highlight w:val="yellow"/>
          <w:rPrChange w:id="7" w:author=" " w:date="2018-11-05T10:24:00Z">
            <w:rPr>
              <w:rFonts w:hint="eastAsia"/>
            </w:rPr>
          </w:rPrChange>
        </w:rPr>
        <w:t>编辑</w:t>
      </w:r>
      <w:ins w:id="8" w:author=" " w:date="2018-11-05T10:23:00Z">
        <w:r w:rsidR="005F2FA5" w:rsidRPr="005F2FA5">
          <w:rPr>
            <w:rFonts w:hint="eastAsia"/>
            <w:highlight w:val="yellow"/>
            <w:rPrChange w:id="9" w:author=" " w:date="2018-11-05T10:24:00Z">
              <w:rPr>
                <w:rFonts w:hint="eastAsia"/>
              </w:rPr>
            </w:rPrChange>
          </w:rPr>
          <w:t>（</w:t>
        </w:r>
      </w:ins>
      <w:ins w:id="10" w:author=" " w:date="2018-11-05T10:24:00Z">
        <w:r w:rsidR="005F2FA5" w:rsidRPr="005F2FA5">
          <w:rPr>
            <w:rFonts w:hint="eastAsia"/>
            <w:highlight w:val="yellow"/>
            <w:rPrChange w:id="11" w:author=" " w:date="2018-11-05T10:24:00Z">
              <w:rPr>
                <w:rFonts w:hint="eastAsia"/>
              </w:rPr>
            </w:rPrChange>
          </w:rPr>
          <w:t>唯</w:t>
        </w:r>
      </w:ins>
      <w:ins w:id="12" w:author=" " w:date="2018-11-05T10:23:00Z">
        <w:r w:rsidR="005F2FA5" w:rsidRPr="005F2FA5">
          <w:rPr>
            <w:rFonts w:hint="eastAsia"/>
            <w:highlight w:val="yellow"/>
            <w:rPrChange w:id="13" w:author=" " w:date="2018-11-05T10:24:00Z">
              <w:rPr>
                <w:rFonts w:hint="eastAsia"/>
              </w:rPr>
            </w:rPrChange>
          </w:rPr>
          <w:t>产品</w:t>
        </w:r>
      </w:ins>
      <w:ins w:id="14" w:author=" " w:date="2018-11-05T10:24:00Z">
        <w:r w:rsidR="005F2FA5" w:rsidRPr="005F2FA5">
          <w:rPr>
            <w:rFonts w:hint="eastAsia"/>
            <w:highlight w:val="yellow"/>
            <w:rPrChange w:id="15" w:author=" " w:date="2018-11-05T10:24:00Z">
              <w:rPr>
                <w:rFonts w:hint="eastAsia"/>
              </w:rPr>
            </w:rPrChange>
          </w:rPr>
          <w:t>名称不可更改</w:t>
        </w:r>
      </w:ins>
      <w:ins w:id="16" w:author=" " w:date="2018-11-05T10:23:00Z">
        <w:r w:rsidR="005F2FA5" w:rsidRPr="005F2FA5">
          <w:rPr>
            <w:rFonts w:hint="eastAsia"/>
            <w:highlight w:val="yellow"/>
            <w:rPrChange w:id="17" w:author=" " w:date="2018-11-05T10:24:00Z">
              <w:rPr>
                <w:rFonts w:hint="eastAsia"/>
              </w:rPr>
            </w:rPrChange>
          </w:rPr>
          <w:t>）</w:t>
        </w:r>
      </w:ins>
    </w:p>
    <w:tbl>
      <w:tblPr>
        <w:tblpPr w:leftFromText="180" w:rightFromText="180" w:vertAnchor="text" w:horzAnchor="page" w:tblpX="1080" w:tblpY="297"/>
        <w:tblOverlap w:val="never"/>
        <w:tblW w:w="100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305457" w:rsidTr="00305457">
        <w:trPr>
          <w:trHeight w:val="90"/>
        </w:trPr>
        <w:tc>
          <w:tcPr>
            <w:tcW w:w="1245" w:type="dxa"/>
            <w:gridSpan w:val="2"/>
          </w:tcPr>
          <w:p w:rsidR="00305457" w:rsidRDefault="00305457" w:rsidP="00FE37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</w:tcPr>
          <w:p w:rsidR="00305457" w:rsidRDefault="00305457" w:rsidP="00FE3731">
            <w:pPr>
              <w:pStyle w:val="1"/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产品上架管理</w:t>
            </w:r>
          </w:p>
        </w:tc>
      </w:tr>
      <w:tr w:rsidR="00305457" w:rsidTr="00305457">
        <w:trPr>
          <w:trHeight w:val="408"/>
        </w:trPr>
        <w:tc>
          <w:tcPr>
            <w:tcW w:w="1245" w:type="dxa"/>
            <w:gridSpan w:val="2"/>
          </w:tcPr>
          <w:p w:rsidR="00305457" w:rsidRDefault="00305457" w:rsidP="00FE37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</w:tcPr>
          <w:p w:rsidR="00305457" w:rsidRDefault="00305457" w:rsidP="00FE37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APP管理——产品上架管理</w:t>
            </w:r>
          </w:p>
        </w:tc>
      </w:tr>
      <w:tr w:rsidR="00305457" w:rsidTr="00305457">
        <w:trPr>
          <w:trHeight w:val="423"/>
        </w:trPr>
        <w:tc>
          <w:tcPr>
            <w:tcW w:w="1245" w:type="dxa"/>
            <w:gridSpan w:val="2"/>
          </w:tcPr>
          <w:p w:rsidR="00305457" w:rsidRDefault="00305457" w:rsidP="00FE37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</w:tcPr>
          <w:p w:rsidR="00305457" w:rsidRDefault="00305457" w:rsidP="00FE37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305457" w:rsidTr="00FE3731">
        <w:trPr>
          <w:trHeight w:val="345"/>
        </w:trPr>
        <w:tc>
          <w:tcPr>
            <w:tcW w:w="10032" w:type="dxa"/>
            <w:gridSpan w:val="6"/>
          </w:tcPr>
          <w:p w:rsidR="00305457" w:rsidRDefault="00305457" w:rsidP="00FE37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305457" w:rsidTr="00FE3731">
        <w:trPr>
          <w:trHeight w:val="345"/>
        </w:trPr>
        <w:tc>
          <w:tcPr>
            <w:tcW w:w="802" w:type="dxa"/>
          </w:tcPr>
          <w:p w:rsidR="00305457" w:rsidRDefault="00305457" w:rsidP="00FE37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:rsidR="00305457" w:rsidRDefault="00305457" w:rsidP="00FE37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305457" w:rsidRDefault="00305457" w:rsidP="00FE37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:rsidR="00305457" w:rsidRDefault="00305457" w:rsidP="00FE37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:rsidR="00305457" w:rsidRDefault="00305457" w:rsidP="00FE37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305457" w:rsidTr="00FE3731">
        <w:trPr>
          <w:trHeight w:val="345"/>
        </w:trPr>
        <w:tc>
          <w:tcPr>
            <w:tcW w:w="802" w:type="dxa"/>
          </w:tcPr>
          <w:p w:rsidR="00305457" w:rsidRDefault="00305457" w:rsidP="00FE3731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305457" w:rsidRDefault="00305457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状态筛选框</w:t>
            </w:r>
          </w:p>
        </w:tc>
        <w:tc>
          <w:tcPr>
            <w:tcW w:w="3000" w:type="dxa"/>
          </w:tcPr>
          <w:p w:rsidR="00305457" w:rsidRDefault="00305457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筛选产品状态，可不选择</w:t>
            </w:r>
          </w:p>
        </w:tc>
        <w:tc>
          <w:tcPr>
            <w:tcW w:w="3209" w:type="dxa"/>
          </w:tcPr>
          <w:p w:rsidR="00305457" w:rsidRDefault="00305457" w:rsidP="00305457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点击后状态包括：已上架、已下架</w:t>
            </w:r>
          </w:p>
          <w:p w:rsidR="00305457" w:rsidRPr="00305457" w:rsidRDefault="00305457" w:rsidP="00305457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默认筛选条件为：请选择</w:t>
            </w:r>
          </w:p>
        </w:tc>
        <w:tc>
          <w:tcPr>
            <w:tcW w:w="1712" w:type="dxa"/>
          </w:tcPr>
          <w:p w:rsidR="00305457" w:rsidRDefault="00305457" w:rsidP="00FE3731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305457" w:rsidTr="00FE3731">
        <w:trPr>
          <w:trHeight w:val="272"/>
        </w:trPr>
        <w:tc>
          <w:tcPr>
            <w:tcW w:w="802" w:type="dxa"/>
          </w:tcPr>
          <w:p w:rsidR="00305457" w:rsidRDefault="00305457" w:rsidP="00FE3731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:rsidR="00305457" w:rsidRDefault="00305457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产品名称搜索</w:t>
            </w:r>
          </w:p>
        </w:tc>
        <w:tc>
          <w:tcPr>
            <w:tcW w:w="3000" w:type="dxa"/>
          </w:tcPr>
          <w:p w:rsidR="00305457" w:rsidRDefault="00305457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输入产品名称后进行搜索</w:t>
            </w:r>
          </w:p>
        </w:tc>
        <w:tc>
          <w:tcPr>
            <w:tcW w:w="3209" w:type="dxa"/>
          </w:tcPr>
          <w:p w:rsidR="00305457" w:rsidRDefault="00305457" w:rsidP="00305457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输入后，根据输入的文字和状态筛选框中的状态进行联合查询</w:t>
            </w:r>
            <w:r w:rsidR="00262CA5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。查询支持后模糊查询，例：超%%</w:t>
            </w:r>
          </w:p>
        </w:tc>
        <w:tc>
          <w:tcPr>
            <w:tcW w:w="1712" w:type="dxa"/>
          </w:tcPr>
          <w:p w:rsidR="00305457" w:rsidRPr="00305457" w:rsidRDefault="00305457" w:rsidP="00FE3731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305457" w:rsidTr="00FE3731">
        <w:trPr>
          <w:trHeight w:val="272"/>
        </w:trPr>
        <w:tc>
          <w:tcPr>
            <w:tcW w:w="802" w:type="dxa"/>
          </w:tcPr>
          <w:p w:rsidR="00305457" w:rsidRDefault="00305457" w:rsidP="00FE3731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:rsidR="00305457" w:rsidRDefault="009F1CF6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上架</w:t>
            </w:r>
          </w:p>
        </w:tc>
        <w:tc>
          <w:tcPr>
            <w:tcW w:w="3000" w:type="dxa"/>
          </w:tcPr>
          <w:p w:rsidR="00305457" w:rsidRDefault="009F1CF6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可以更改产品当前状态</w:t>
            </w:r>
          </w:p>
        </w:tc>
        <w:tc>
          <w:tcPr>
            <w:tcW w:w="3209" w:type="dxa"/>
          </w:tcPr>
          <w:p w:rsidR="00305457" w:rsidRPr="005F2FA5" w:rsidRDefault="009F1CF6" w:rsidP="00305457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  <w:highlight w:val="yellow"/>
                <w:rPrChange w:id="18" w:author=" " w:date="2018-11-05T10:29:00Z">
                  <w:rPr>
                    <w:rFonts w:ascii="微软雅黑" w:eastAsia="微软雅黑" w:hAnsi="微软雅黑" w:cs="微软雅黑"/>
                    <w:sz w:val="18"/>
                    <w:szCs w:val="18"/>
                  </w:rPr>
                </w:rPrChange>
              </w:rPr>
            </w:pPr>
            <w:r w:rsidRPr="005F2FA5"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  <w:rPrChange w:id="19" w:author=" " w:date="2018-11-05T10:29:00Z"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</w:rPrChange>
              </w:rPr>
              <w:t>点击上架后，弹出确认框体“确认上架</w:t>
            </w:r>
            <w:r w:rsidR="00262CA5" w:rsidRPr="005F2FA5"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  <w:rPrChange w:id="20" w:author=" " w:date="2018-11-05T10:29:00Z"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</w:rPrChange>
              </w:rPr>
              <w:t>？</w:t>
            </w:r>
            <w:r w:rsidRPr="005F2FA5"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  <w:rPrChange w:id="21" w:author=" " w:date="2018-11-05T10:29:00Z"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</w:rPrChange>
              </w:rPr>
              <w:t>”</w:t>
            </w:r>
            <w:r w:rsidR="00262CA5" w:rsidRPr="005F2FA5"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  <w:rPrChange w:id="22" w:author=" " w:date="2018-11-05T10:29:00Z"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</w:rPrChange>
              </w:rPr>
              <w:t>点击确认按钮后，</w:t>
            </w:r>
            <w:r w:rsidRPr="005F2FA5"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  <w:rPrChange w:id="23" w:author=" " w:date="2018-11-05T10:29:00Z"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</w:rPrChange>
              </w:rPr>
              <w:t>上架按钮变为下架按钮，产品状态变为‘已上架’</w:t>
            </w:r>
          </w:p>
        </w:tc>
        <w:tc>
          <w:tcPr>
            <w:tcW w:w="1712" w:type="dxa"/>
          </w:tcPr>
          <w:p w:rsidR="00305457" w:rsidRPr="00305457" w:rsidRDefault="009F1CF6" w:rsidP="00FE3731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所有产品默认状态为已下架</w:t>
            </w:r>
          </w:p>
        </w:tc>
      </w:tr>
      <w:tr w:rsidR="00262CA5" w:rsidTr="00FE3731">
        <w:trPr>
          <w:trHeight w:val="272"/>
        </w:trPr>
        <w:tc>
          <w:tcPr>
            <w:tcW w:w="802" w:type="dxa"/>
          </w:tcPr>
          <w:p w:rsidR="00262CA5" w:rsidRDefault="00262CA5" w:rsidP="00262CA5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</w:p>
        </w:tc>
        <w:tc>
          <w:tcPr>
            <w:tcW w:w="1309" w:type="dxa"/>
            <w:gridSpan w:val="2"/>
          </w:tcPr>
          <w:p w:rsidR="00262CA5" w:rsidRDefault="00262CA5" w:rsidP="00262C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下架</w:t>
            </w:r>
          </w:p>
        </w:tc>
        <w:tc>
          <w:tcPr>
            <w:tcW w:w="3000" w:type="dxa"/>
          </w:tcPr>
          <w:p w:rsidR="00262CA5" w:rsidRDefault="00262CA5" w:rsidP="00262C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可以更改产品当前状态</w:t>
            </w:r>
          </w:p>
        </w:tc>
        <w:tc>
          <w:tcPr>
            <w:tcW w:w="3209" w:type="dxa"/>
          </w:tcPr>
          <w:p w:rsidR="00262CA5" w:rsidRDefault="00262CA5" w:rsidP="00262CA5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点击下架后，弹出确认框体“确认下架？”点击确认按钮后，下架按钮变为上架按钮，产品状态变为‘已下架’</w:t>
            </w:r>
          </w:p>
        </w:tc>
        <w:tc>
          <w:tcPr>
            <w:tcW w:w="1712" w:type="dxa"/>
          </w:tcPr>
          <w:p w:rsidR="00262CA5" w:rsidRDefault="00262CA5" w:rsidP="00262CA5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262CA5" w:rsidTr="00FE3731">
        <w:trPr>
          <w:trHeight w:val="272"/>
        </w:trPr>
        <w:tc>
          <w:tcPr>
            <w:tcW w:w="802" w:type="dxa"/>
          </w:tcPr>
          <w:p w:rsidR="00262CA5" w:rsidRDefault="00262CA5" w:rsidP="00262CA5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</w:t>
            </w:r>
          </w:p>
        </w:tc>
        <w:tc>
          <w:tcPr>
            <w:tcW w:w="1309" w:type="dxa"/>
            <w:gridSpan w:val="2"/>
          </w:tcPr>
          <w:p w:rsidR="00262CA5" w:rsidRDefault="00464411" w:rsidP="00262C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移除</w:t>
            </w:r>
          </w:p>
        </w:tc>
        <w:tc>
          <w:tcPr>
            <w:tcW w:w="3000" w:type="dxa"/>
          </w:tcPr>
          <w:p w:rsidR="00262CA5" w:rsidRDefault="00464411" w:rsidP="00262C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可将产品从列表中</w:t>
            </w:r>
          </w:p>
        </w:tc>
        <w:tc>
          <w:tcPr>
            <w:tcW w:w="3209" w:type="dxa"/>
          </w:tcPr>
          <w:p w:rsidR="00262CA5" w:rsidRDefault="00464411" w:rsidP="00262CA5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43200"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  <w:rPrChange w:id="24" w:author=" " w:date="2018-11-05T10:31:00Z"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</w:rPrChange>
              </w:rPr>
              <w:t>点击移除后，弹出确认框体“确认移除？”点击确认按钮后，产品从列表中移除，无法再搜索到产品。</w:t>
            </w:r>
          </w:p>
        </w:tc>
        <w:tc>
          <w:tcPr>
            <w:tcW w:w="1712" w:type="dxa"/>
          </w:tcPr>
          <w:p w:rsidR="00262CA5" w:rsidRDefault="00262CA5" w:rsidP="00262CA5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262CA5" w:rsidTr="00FE3731">
        <w:trPr>
          <w:trHeight w:val="272"/>
        </w:trPr>
        <w:tc>
          <w:tcPr>
            <w:tcW w:w="802" w:type="dxa"/>
          </w:tcPr>
          <w:p w:rsidR="00262CA5" w:rsidRDefault="00262CA5" w:rsidP="00262CA5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</w:p>
        </w:tc>
        <w:tc>
          <w:tcPr>
            <w:tcW w:w="1309" w:type="dxa"/>
            <w:gridSpan w:val="2"/>
          </w:tcPr>
          <w:p w:rsidR="00262CA5" w:rsidRDefault="00464411" w:rsidP="00262C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编辑</w:t>
            </w:r>
          </w:p>
        </w:tc>
        <w:tc>
          <w:tcPr>
            <w:tcW w:w="3000" w:type="dxa"/>
          </w:tcPr>
          <w:p w:rsidR="00262CA5" w:rsidRDefault="00464411" w:rsidP="00262C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可编辑产品中字段</w:t>
            </w:r>
          </w:p>
        </w:tc>
        <w:tc>
          <w:tcPr>
            <w:tcW w:w="3209" w:type="dxa"/>
          </w:tcPr>
          <w:p w:rsidR="00262CA5" w:rsidRPr="00B43200" w:rsidRDefault="00464411" w:rsidP="00262CA5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  <w:highlight w:val="yellow"/>
                <w:rPrChange w:id="25" w:author=" " w:date="2018-11-05T10:31:00Z">
                  <w:rPr>
                    <w:rFonts w:ascii="微软雅黑" w:eastAsia="微软雅黑" w:hAnsi="微软雅黑" w:cs="微软雅黑"/>
                    <w:sz w:val="18"/>
                    <w:szCs w:val="18"/>
                  </w:rPr>
                </w:rPrChange>
              </w:rPr>
            </w:pPr>
            <w:r w:rsidRPr="00B43200"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  <w:rPrChange w:id="26" w:author=" " w:date="2018-11-05T10:31:00Z"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</w:rPrChange>
              </w:rPr>
              <w:t>除产品名称无法更改外，所有字段都可以进行编辑、更改、保存。</w:t>
            </w:r>
          </w:p>
        </w:tc>
        <w:tc>
          <w:tcPr>
            <w:tcW w:w="1712" w:type="dxa"/>
          </w:tcPr>
          <w:p w:rsidR="00262CA5" w:rsidRDefault="00262CA5" w:rsidP="00262CA5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2AA0" w:rsidTr="00FE3731">
        <w:trPr>
          <w:trHeight w:val="272"/>
        </w:trPr>
        <w:tc>
          <w:tcPr>
            <w:tcW w:w="802" w:type="dxa"/>
          </w:tcPr>
          <w:p w:rsidR="00A32AA0" w:rsidRDefault="00A32AA0" w:rsidP="00262CA5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7</w:t>
            </w:r>
          </w:p>
        </w:tc>
        <w:tc>
          <w:tcPr>
            <w:tcW w:w="1309" w:type="dxa"/>
            <w:gridSpan w:val="2"/>
          </w:tcPr>
          <w:p w:rsidR="00A32AA0" w:rsidRDefault="00A32AA0" w:rsidP="00262C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查询</w:t>
            </w:r>
          </w:p>
        </w:tc>
        <w:tc>
          <w:tcPr>
            <w:tcW w:w="3000" w:type="dxa"/>
          </w:tcPr>
          <w:p w:rsidR="00A32AA0" w:rsidRDefault="00A32AA0" w:rsidP="00262CA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查询指定信息</w:t>
            </w:r>
          </w:p>
        </w:tc>
        <w:tc>
          <w:tcPr>
            <w:tcW w:w="3209" w:type="dxa"/>
          </w:tcPr>
          <w:p w:rsidR="00A32AA0" w:rsidRPr="00B43200" w:rsidRDefault="00A32AA0" w:rsidP="00262CA5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  <w:highlight w:val="yellow"/>
                <w:rPrChange w:id="27" w:author=" " w:date="2018-11-05T10:34:00Z">
                  <w:rPr>
                    <w:rFonts w:ascii="微软雅黑" w:eastAsia="微软雅黑" w:hAnsi="微软雅黑" w:cs="微软雅黑"/>
                    <w:sz w:val="18"/>
                    <w:szCs w:val="18"/>
                  </w:rPr>
                </w:rPrChange>
              </w:rPr>
            </w:pPr>
            <w:r w:rsidRPr="00B43200"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  <w:rPrChange w:id="28" w:author=" " w:date="2018-11-05T10:34:00Z"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</w:rPrChange>
              </w:rPr>
              <w:t>点击后，根据筛选条件进行联合查询，如果没有条件，查询所有数据。</w:t>
            </w:r>
          </w:p>
        </w:tc>
        <w:tc>
          <w:tcPr>
            <w:tcW w:w="1712" w:type="dxa"/>
          </w:tcPr>
          <w:p w:rsidR="00A32AA0" w:rsidRDefault="00A32AA0" w:rsidP="00262CA5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652C3" w:rsidTr="00FE3731">
        <w:trPr>
          <w:trHeight w:val="272"/>
          <w:ins w:id="29" w:author="Microsoft Office User" w:date="2018-10-22T16:56:00Z"/>
        </w:trPr>
        <w:tc>
          <w:tcPr>
            <w:tcW w:w="802" w:type="dxa"/>
          </w:tcPr>
          <w:p w:rsidR="00A652C3" w:rsidRDefault="00A652C3" w:rsidP="00262CA5">
            <w:pPr>
              <w:widowControl/>
              <w:jc w:val="center"/>
              <w:rPr>
                <w:ins w:id="30" w:author="Microsoft Office User" w:date="2018-10-22T16:56:00Z"/>
                <w:rFonts w:ascii="微软雅黑" w:eastAsia="微软雅黑" w:hAnsi="微软雅黑" w:cs="微软雅黑"/>
                <w:sz w:val="18"/>
                <w:szCs w:val="18"/>
              </w:rPr>
            </w:pPr>
            <w:ins w:id="31" w:author="Microsoft Office User" w:date="2018-10-22T16:56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8</w:t>
              </w:r>
            </w:ins>
          </w:p>
        </w:tc>
        <w:tc>
          <w:tcPr>
            <w:tcW w:w="1309" w:type="dxa"/>
            <w:gridSpan w:val="2"/>
          </w:tcPr>
          <w:p w:rsidR="00A652C3" w:rsidRDefault="00A652C3" w:rsidP="00262CA5">
            <w:pPr>
              <w:widowControl/>
              <w:jc w:val="left"/>
              <w:rPr>
                <w:ins w:id="32" w:author="Microsoft Office User" w:date="2018-10-22T16:56:00Z"/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ins w:id="33" w:author="Microsoft Office User" w:date="2018-10-22T16:56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短链地址</w:t>
              </w:r>
            </w:ins>
          </w:p>
        </w:tc>
        <w:tc>
          <w:tcPr>
            <w:tcW w:w="3000" w:type="dxa"/>
          </w:tcPr>
          <w:p w:rsidR="00A652C3" w:rsidRDefault="00A652C3" w:rsidP="00262CA5">
            <w:pPr>
              <w:widowControl/>
              <w:jc w:val="left"/>
              <w:rPr>
                <w:ins w:id="34" w:author="Microsoft Office User" w:date="2018-10-22T16:56:00Z"/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ins w:id="35" w:author="Microsoft Office User" w:date="2018-10-22T16:56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系统自动</w:t>
              </w:r>
            </w:ins>
            <w:ins w:id="36" w:author="Microsoft Office User" w:date="2018-10-22T16:57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生成短链显示</w:t>
              </w:r>
            </w:ins>
          </w:p>
        </w:tc>
        <w:tc>
          <w:tcPr>
            <w:tcW w:w="3209" w:type="dxa"/>
          </w:tcPr>
          <w:p w:rsidR="00A652C3" w:rsidRDefault="00A652C3" w:rsidP="00262CA5">
            <w:pPr>
              <w:pStyle w:val="Axure"/>
              <w:rPr>
                <w:ins w:id="37" w:author="Microsoft Office User" w:date="2018-10-22T16:56:00Z"/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A652C3" w:rsidRDefault="00A652C3" w:rsidP="00262CA5">
            <w:pPr>
              <w:widowControl/>
              <w:jc w:val="left"/>
              <w:rPr>
                <w:ins w:id="38" w:author="Microsoft Office User" w:date="2018-10-22T16:56:00Z"/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2560E0" w:rsidRDefault="002560E0" w:rsidP="002560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添加产品</w:t>
      </w:r>
    </w:p>
    <w:p w:rsidR="002560E0" w:rsidRDefault="002560E0" w:rsidP="002560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点击添加产品后弹出框体，配置产品基本信息，详见原型。</w:t>
      </w:r>
    </w:p>
    <w:tbl>
      <w:tblPr>
        <w:tblpPr w:leftFromText="180" w:rightFromText="180" w:vertAnchor="text" w:horzAnchor="page" w:tblpX="1080" w:tblpY="297"/>
        <w:tblOverlap w:val="never"/>
        <w:tblW w:w="100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9B3562" w:rsidTr="00FE3731">
        <w:trPr>
          <w:trHeight w:val="90"/>
        </w:trPr>
        <w:tc>
          <w:tcPr>
            <w:tcW w:w="1245" w:type="dxa"/>
            <w:gridSpan w:val="2"/>
          </w:tcPr>
          <w:p w:rsidR="009B3562" w:rsidRDefault="009B3562" w:rsidP="00FE37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</w:tcPr>
          <w:p w:rsidR="009B3562" w:rsidRDefault="009B3562" w:rsidP="00FE3731">
            <w:pPr>
              <w:pStyle w:val="1"/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产品上架管理</w:t>
            </w:r>
          </w:p>
        </w:tc>
      </w:tr>
      <w:tr w:rsidR="009B3562" w:rsidTr="00FE3731">
        <w:trPr>
          <w:trHeight w:val="408"/>
        </w:trPr>
        <w:tc>
          <w:tcPr>
            <w:tcW w:w="1245" w:type="dxa"/>
            <w:gridSpan w:val="2"/>
          </w:tcPr>
          <w:p w:rsidR="009B3562" w:rsidRDefault="009B3562" w:rsidP="00FE37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lastRenderedPageBreak/>
              <w:t>页面入口</w:t>
            </w:r>
          </w:p>
        </w:tc>
        <w:tc>
          <w:tcPr>
            <w:tcW w:w="8787" w:type="dxa"/>
            <w:gridSpan w:val="4"/>
          </w:tcPr>
          <w:p w:rsidR="009B3562" w:rsidRDefault="009B3562" w:rsidP="00FE37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APP管理——产品上架管理</w:t>
            </w:r>
            <w:r w:rsidR="005B45B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——添加产品</w:t>
            </w:r>
          </w:p>
        </w:tc>
      </w:tr>
      <w:tr w:rsidR="009B3562" w:rsidTr="00FE3731">
        <w:trPr>
          <w:trHeight w:val="423"/>
        </w:trPr>
        <w:tc>
          <w:tcPr>
            <w:tcW w:w="1245" w:type="dxa"/>
            <w:gridSpan w:val="2"/>
          </w:tcPr>
          <w:p w:rsidR="009B3562" w:rsidRDefault="009B3562" w:rsidP="00FE37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</w:tcPr>
          <w:p w:rsidR="009B3562" w:rsidRDefault="009B3562" w:rsidP="00FE37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9B3562" w:rsidTr="00FE3731">
        <w:trPr>
          <w:trHeight w:val="345"/>
        </w:trPr>
        <w:tc>
          <w:tcPr>
            <w:tcW w:w="10032" w:type="dxa"/>
            <w:gridSpan w:val="6"/>
          </w:tcPr>
          <w:p w:rsidR="009B3562" w:rsidRDefault="009B3562" w:rsidP="00FE37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  <w:r w:rsidR="005B45B6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：原型中字段前带</w:t>
            </w:r>
            <w:r w:rsidR="005B45B6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*</w:t>
            </w:r>
            <w:r w:rsidR="005B45B6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号的字段都为必填字段</w:t>
            </w:r>
          </w:p>
        </w:tc>
      </w:tr>
      <w:tr w:rsidR="009B3562" w:rsidTr="00FE3731">
        <w:trPr>
          <w:trHeight w:val="345"/>
        </w:trPr>
        <w:tc>
          <w:tcPr>
            <w:tcW w:w="802" w:type="dxa"/>
          </w:tcPr>
          <w:p w:rsidR="009B3562" w:rsidRDefault="009B3562" w:rsidP="00FE37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:rsidR="009B3562" w:rsidRDefault="009B3562" w:rsidP="00FE37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9B3562" w:rsidRDefault="009B3562" w:rsidP="00FE37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:rsidR="009B3562" w:rsidRDefault="009B3562" w:rsidP="00FE37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:rsidR="009B3562" w:rsidRDefault="009B3562" w:rsidP="00FE37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9B3562" w:rsidTr="00FE3731">
        <w:trPr>
          <w:trHeight w:val="345"/>
        </w:trPr>
        <w:tc>
          <w:tcPr>
            <w:tcW w:w="802" w:type="dxa"/>
          </w:tcPr>
          <w:p w:rsidR="009B3562" w:rsidRDefault="009B3562" w:rsidP="00FE3731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9B3562" w:rsidRDefault="005B45B6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产品名称</w:t>
            </w:r>
          </w:p>
        </w:tc>
        <w:tc>
          <w:tcPr>
            <w:tcW w:w="3000" w:type="dxa"/>
          </w:tcPr>
          <w:p w:rsidR="009B3562" w:rsidRDefault="00E7737B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业务人员填写产品</w:t>
            </w:r>
            <w:r w:rsidR="00D85143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名称，</w:t>
            </w:r>
            <w:r w:rsidR="00D85143" w:rsidRPr="001857C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  <w:rPrChange w:id="39" w:author=" " w:date="2018-11-05T10:45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产品名称限制为2-1</w:t>
            </w:r>
            <w:r w:rsidR="00D85143" w:rsidRPr="001857C9"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  <w:rPrChange w:id="40" w:author=" " w:date="2018-11-05T10:45:00Z">
                  <w:rPr>
                    <w:rFonts w:ascii="微软雅黑" w:eastAsia="微软雅黑" w:hAnsi="微软雅黑" w:cs="微软雅黑"/>
                    <w:color w:val="000000"/>
                    <w:sz w:val="18"/>
                    <w:szCs w:val="18"/>
                  </w:rPr>
                </w:rPrChange>
              </w:rPr>
              <w:t>5</w:t>
            </w:r>
            <w:r w:rsidR="00D85143" w:rsidRPr="001857C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  <w:rPrChange w:id="41" w:author=" " w:date="2018-11-05T10:45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个字符以内，允许使用英文、汉字、数字、符号</w:t>
            </w:r>
            <w:r w:rsidR="00B80E73" w:rsidRPr="001857C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  <w:rPrChange w:id="42" w:author=" " w:date="2018-11-05T10:45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。</w:t>
            </w:r>
          </w:p>
        </w:tc>
        <w:tc>
          <w:tcPr>
            <w:tcW w:w="3209" w:type="dxa"/>
          </w:tcPr>
          <w:p w:rsidR="009B3562" w:rsidRPr="00305457" w:rsidRDefault="009B3562" w:rsidP="00FE373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9B3562" w:rsidRDefault="009B3562" w:rsidP="00FE3731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9B3562" w:rsidTr="00FE3731">
        <w:trPr>
          <w:trHeight w:val="272"/>
        </w:trPr>
        <w:tc>
          <w:tcPr>
            <w:tcW w:w="802" w:type="dxa"/>
          </w:tcPr>
          <w:p w:rsidR="009B3562" w:rsidRDefault="009B3562" w:rsidP="00FE3731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:rsidR="009B3562" w:rsidRDefault="005B45B6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产品利率</w:t>
            </w:r>
          </w:p>
        </w:tc>
        <w:tc>
          <w:tcPr>
            <w:tcW w:w="3000" w:type="dxa"/>
          </w:tcPr>
          <w:p w:rsidR="009B3562" w:rsidRDefault="00A32AA0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业务人员填写产品利率，</w:t>
            </w:r>
            <w:r w:rsidRPr="001857C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  <w:rPrChange w:id="43" w:author=" " w:date="2018-11-05T10:48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产品</w:t>
            </w:r>
            <w:r w:rsidR="00B80E73" w:rsidRPr="001857C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  <w:rPrChange w:id="44" w:author=" " w:date="2018-11-05T10:48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利率</w:t>
            </w:r>
            <w:r w:rsidRPr="001857C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  <w:rPrChange w:id="45" w:author=" " w:date="2018-11-05T10:48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限制为</w:t>
            </w:r>
            <w:r w:rsidRPr="001857C9"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  <w:rPrChange w:id="46" w:author=" " w:date="2018-11-05T10:48:00Z">
                  <w:rPr>
                    <w:rFonts w:ascii="微软雅黑" w:eastAsia="微软雅黑" w:hAnsi="微软雅黑" w:cs="微软雅黑"/>
                    <w:color w:val="000000"/>
                    <w:sz w:val="18"/>
                    <w:szCs w:val="18"/>
                  </w:rPr>
                </w:rPrChange>
              </w:rPr>
              <w:t>1</w:t>
            </w:r>
            <w:r w:rsidRPr="001857C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  <w:rPrChange w:id="47" w:author=" " w:date="2018-11-05T10:48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-1</w:t>
            </w:r>
            <w:r w:rsidRPr="001857C9"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  <w:rPrChange w:id="48" w:author=" " w:date="2018-11-05T10:48:00Z">
                  <w:rPr>
                    <w:rFonts w:ascii="微软雅黑" w:eastAsia="微软雅黑" w:hAnsi="微软雅黑" w:cs="微软雅黑"/>
                    <w:color w:val="000000"/>
                    <w:sz w:val="18"/>
                    <w:szCs w:val="18"/>
                  </w:rPr>
                </w:rPrChange>
              </w:rPr>
              <w:t>5</w:t>
            </w:r>
            <w:r w:rsidRPr="001857C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  <w:rPrChange w:id="49" w:author=" " w:date="2018-11-05T10:48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个字符以内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，允许使用英文、汉字、数字、符号</w:t>
            </w:r>
            <w:r w:rsidR="00B80E73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。</w:t>
            </w:r>
          </w:p>
        </w:tc>
        <w:tc>
          <w:tcPr>
            <w:tcW w:w="3209" w:type="dxa"/>
          </w:tcPr>
          <w:p w:rsidR="009B3562" w:rsidRDefault="009B3562" w:rsidP="00FE373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9B3562" w:rsidRPr="00305457" w:rsidRDefault="009B3562" w:rsidP="00FE3731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9B3562" w:rsidTr="00FE3731">
        <w:trPr>
          <w:trHeight w:val="272"/>
        </w:trPr>
        <w:tc>
          <w:tcPr>
            <w:tcW w:w="802" w:type="dxa"/>
          </w:tcPr>
          <w:p w:rsidR="009B3562" w:rsidRDefault="009B3562" w:rsidP="00FE3731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:rsidR="009B3562" w:rsidRDefault="005B45B6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产品期限</w:t>
            </w:r>
          </w:p>
        </w:tc>
        <w:tc>
          <w:tcPr>
            <w:tcW w:w="3000" w:type="dxa"/>
          </w:tcPr>
          <w:p w:rsidR="009B3562" w:rsidRDefault="00B80E73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业务人员填写产品期限，</w:t>
            </w:r>
            <w:r w:rsidRPr="001857C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  <w:rPrChange w:id="50" w:author=" " w:date="2018-11-05T10:48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产品期限限制为</w:t>
            </w:r>
            <w:r w:rsidRPr="001857C9"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  <w:rPrChange w:id="51" w:author=" " w:date="2018-11-05T10:48:00Z">
                  <w:rPr>
                    <w:rFonts w:ascii="微软雅黑" w:eastAsia="微软雅黑" w:hAnsi="微软雅黑" w:cs="微软雅黑"/>
                    <w:color w:val="000000"/>
                    <w:sz w:val="18"/>
                    <w:szCs w:val="18"/>
                  </w:rPr>
                </w:rPrChange>
              </w:rPr>
              <w:t>1</w:t>
            </w:r>
            <w:r w:rsidRPr="001857C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  <w:rPrChange w:id="52" w:author=" " w:date="2018-11-05T10:48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-1</w:t>
            </w:r>
            <w:r w:rsidRPr="001857C9"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  <w:rPrChange w:id="53" w:author=" " w:date="2018-11-05T10:48:00Z">
                  <w:rPr>
                    <w:rFonts w:ascii="微软雅黑" w:eastAsia="微软雅黑" w:hAnsi="微软雅黑" w:cs="微软雅黑"/>
                    <w:color w:val="000000"/>
                    <w:sz w:val="18"/>
                    <w:szCs w:val="18"/>
                  </w:rPr>
                </w:rPrChange>
              </w:rPr>
              <w:t>5</w:t>
            </w:r>
            <w:r w:rsidRPr="001857C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  <w:rPrChange w:id="54" w:author=" " w:date="2018-11-05T10:48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个字符以内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，允许使用英文、汉字、数字、符号。</w:t>
            </w:r>
          </w:p>
        </w:tc>
        <w:tc>
          <w:tcPr>
            <w:tcW w:w="3209" w:type="dxa"/>
          </w:tcPr>
          <w:p w:rsidR="009B3562" w:rsidRDefault="009B3562" w:rsidP="00FE373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9B3562" w:rsidRPr="00305457" w:rsidRDefault="009B3562" w:rsidP="00FE3731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9B3562" w:rsidTr="00FE3731">
        <w:trPr>
          <w:trHeight w:val="272"/>
        </w:trPr>
        <w:tc>
          <w:tcPr>
            <w:tcW w:w="802" w:type="dxa"/>
          </w:tcPr>
          <w:p w:rsidR="009B3562" w:rsidRPr="001857C9" w:rsidRDefault="009B3562" w:rsidP="00FE3731">
            <w:pPr>
              <w:widowControl/>
              <w:jc w:val="center"/>
              <w:rPr>
                <w:rFonts w:ascii="微软雅黑" w:eastAsia="微软雅黑" w:hAnsi="微软雅黑" w:cs="微软雅黑"/>
                <w:color w:val="FF0000"/>
                <w:sz w:val="18"/>
                <w:szCs w:val="18"/>
                <w:rPrChange w:id="55" w:author=" " w:date="2018-11-05T10:47:00Z">
                  <w:rPr>
                    <w:rFonts w:ascii="微软雅黑" w:eastAsia="微软雅黑" w:hAnsi="微软雅黑" w:cs="微软雅黑"/>
                    <w:sz w:val="18"/>
                    <w:szCs w:val="18"/>
                  </w:rPr>
                </w:rPrChange>
              </w:rPr>
            </w:pPr>
            <w:r w:rsidRPr="001857C9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  <w:rPrChange w:id="56" w:author=" " w:date="2018-11-05T10:47:00Z"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</w:rPrChange>
              </w:rPr>
              <w:t>4</w:t>
            </w:r>
          </w:p>
        </w:tc>
        <w:tc>
          <w:tcPr>
            <w:tcW w:w="1309" w:type="dxa"/>
            <w:gridSpan w:val="2"/>
          </w:tcPr>
          <w:p w:rsidR="009B3562" w:rsidRPr="001857C9" w:rsidRDefault="005B45B6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FF0000"/>
                <w:sz w:val="18"/>
                <w:szCs w:val="18"/>
                <w:rPrChange w:id="57" w:author=" " w:date="2018-11-05T10:47:00Z">
                  <w:rPr>
                    <w:rFonts w:ascii="微软雅黑" w:eastAsia="微软雅黑" w:hAnsi="微软雅黑" w:cs="微软雅黑"/>
                    <w:color w:val="000000"/>
                    <w:sz w:val="18"/>
                    <w:szCs w:val="18"/>
                  </w:rPr>
                </w:rPrChange>
              </w:rPr>
            </w:pPr>
            <w:r w:rsidRPr="001857C9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  <w:rPrChange w:id="58" w:author=" " w:date="2018-11-05T10:47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产品</w:t>
            </w:r>
            <w:r w:rsidR="00A806BD" w:rsidRPr="001857C9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  <w:rPrChange w:id="59" w:author=" " w:date="2018-11-05T10:47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类型</w:t>
            </w:r>
          </w:p>
        </w:tc>
        <w:tc>
          <w:tcPr>
            <w:tcW w:w="3000" w:type="dxa"/>
          </w:tcPr>
          <w:p w:rsidR="009B3562" w:rsidRPr="001857C9" w:rsidRDefault="00B80E73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FF0000"/>
                <w:sz w:val="18"/>
                <w:szCs w:val="18"/>
                <w:rPrChange w:id="60" w:author=" " w:date="2018-11-05T10:47:00Z">
                  <w:rPr>
                    <w:rFonts w:ascii="微软雅黑" w:eastAsia="微软雅黑" w:hAnsi="微软雅黑" w:cs="微软雅黑"/>
                    <w:color w:val="000000"/>
                    <w:sz w:val="18"/>
                    <w:szCs w:val="18"/>
                  </w:rPr>
                </w:rPrChange>
              </w:rPr>
            </w:pPr>
            <w:r w:rsidRPr="001857C9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  <w:rPrChange w:id="61" w:author=" " w:date="2018-11-05T10:47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业务人员选择产品</w:t>
            </w:r>
            <w:del w:id="62" w:author="Microsoft Office User" w:date="2018-10-22T17:11:00Z">
              <w:r w:rsidRPr="001857C9" w:rsidDel="00CD4107">
                <w:rPr>
                  <w:rFonts w:ascii="微软雅黑" w:eastAsia="微软雅黑" w:hAnsi="微软雅黑" w:cs="微软雅黑" w:hint="eastAsia"/>
                  <w:color w:val="FF0000"/>
                  <w:sz w:val="18"/>
                  <w:szCs w:val="18"/>
                  <w:rPrChange w:id="63" w:author=" " w:date="2018-11-05T10:47:00Z">
                    <w:rPr>
                      <w:rFonts w:ascii="微软雅黑" w:eastAsia="微软雅黑" w:hAnsi="微软雅黑" w:cs="微软雅黑" w:hint="eastAsia"/>
                      <w:color w:val="000000"/>
                      <w:sz w:val="18"/>
                      <w:szCs w:val="18"/>
                    </w:rPr>
                  </w:rPrChange>
                </w:rPr>
                <w:delText>优先级，目前分为高、低，根据选择优先级不同产品在贷超中的页面不同</w:delText>
              </w:r>
            </w:del>
            <w:ins w:id="64" w:author="Microsoft Office User" w:date="2018-10-22T17:11:00Z">
              <w:r w:rsidR="00CD4107" w:rsidRPr="001857C9">
                <w:rPr>
                  <w:rFonts w:ascii="微软雅黑" w:eastAsia="微软雅黑" w:hAnsi="微软雅黑" w:cs="微软雅黑" w:hint="eastAsia"/>
                  <w:color w:val="FF0000"/>
                  <w:sz w:val="18"/>
                  <w:szCs w:val="18"/>
                  <w:rPrChange w:id="65" w:author=" " w:date="2018-11-05T10:47:00Z">
                    <w:rPr>
                      <w:rFonts w:ascii="微软雅黑" w:eastAsia="微软雅黑" w:hAnsi="微软雅黑" w:cs="微软雅黑" w:hint="eastAsia"/>
                      <w:color w:val="000000"/>
                      <w:sz w:val="18"/>
                      <w:szCs w:val="18"/>
                    </w:rPr>
                  </w:rPrChange>
                </w:rPr>
                <w:t>类型，不同类型的产品所属的</w:t>
              </w:r>
            </w:ins>
            <w:ins w:id="66" w:author="Microsoft Office User" w:date="2018-10-22T17:12:00Z">
              <w:r w:rsidR="00CD4107" w:rsidRPr="001857C9">
                <w:rPr>
                  <w:rFonts w:ascii="微软雅黑" w:eastAsia="微软雅黑" w:hAnsi="微软雅黑" w:cs="微软雅黑" w:hint="eastAsia"/>
                  <w:color w:val="FF0000"/>
                  <w:sz w:val="18"/>
                  <w:szCs w:val="18"/>
                  <w:rPrChange w:id="67" w:author=" " w:date="2018-11-05T10:47:00Z">
                    <w:rPr>
                      <w:rFonts w:ascii="微软雅黑" w:eastAsia="微软雅黑" w:hAnsi="微软雅黑" w:cs="微软雅黑" w:hint="eastAsia"/>
                      <w:color w:val="000000"/>
                      <w:sz w:val="18"/>
                      <w:szCs w:val="18"/>
                    </w:rPr>
                  </w:rPrChange>
                </w:rPr>
                <w:t>展示页面不同。</w:t>
              </w:r>
            </w:ins>
            <w:r w:rsidRPr="001857C9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  <w:rPrChange w:id="68" w:author=" " w:date="2018-11-05T10:47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。</w:t>
            </w:r>
          </w:p>
        </w:tc>
        <w:tc>
          <w:tcPr>
            <w:tcW w:w="3209" w:type="dxa"/>
          </w:tcPr>
          <w:p w:rsidR="009B3562" w:rsidRPr="00B80E73" w:rsidRDefault="009B3562" w:rsidP="00FE373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9B3562" w:rsidRDefault="009B3562" w:rsidP="00FE3731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9B3562" w:rsidTr="00FE3731">
        <w:trPr>
          <w:trHeight w:val="272"/>
        </w:trPr>
        <w:tc>
          <w:tcPr>
            <w:tcW w:w="802" w:type="dxa"/>
          </w:tcPr>
          <w:p w:rsidR="009B3562" w:rsidRDefault="009B3562" w:rsidP="00FE3731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</w:t>
            </w:r>
          </w:p>
        </w:tc>
        <w:tc>
          <w:tcPr>
            <w:tcW w:w="1309" w:type="dxa"/>
            <w:gridSpan w:val="2"/>
          </w:tcPr>
          <w:p w:rsidR="009B3562" w:rsidRDefault="005B45B6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产品额度</w:t>
            </w:r>
          </w:p>
        </w:tc>
        <w:tc>
          <w:tcPr>
            <w:tcW w:w="3000" w:type="dxa"/>
          </w:tcPr>
          <w:p w:rsidR="009B3562" w:rsidRDefault="00B80E73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业务人员填写产品额度，</w:t>
            </w:r>
            <w:r w:rsidRPr="001857C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  <w:rPrChange w:id="69" w:author=" " w:date="2018-11-05T10:48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产品额度限制为</w:t>
            </w:r>
            <w:r w:rsidRPr="001857C9"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  <w:rPrChange w:id="70" w:author=" " w:date="2018-11-05T10:48:00Z">
                  <w:rPr>
                    <w:rFonts w:ascii="微软雅黑" w:eastAsia="微软雅黑" w:hAnsi="微软雅黑" w:cs="微软雅黑"/>
                    <w:color w:val="000000"/>
                    <w:sz w:val="18"/>
                    <w:szCs w:val="18"/>
                  </w:rPr>
                </w:rPrChange>
              </w:rPr>
              <w:t>1</w:t>
            </w:r>
            <w:r w:rsidRPr="001857C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  <w:rPrChange w:id="71" w:author=" " w:date="2018-11-05T10:48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-1</w:t>
            </w:r>
            <w:r w:rsidRPr="001857C9"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  <w:rPrChange w:id="72" w:author=" " w:date="2018-11-05T10:48:00Z">
                  <w:rPr>
                    <w:rFonts w:ascii="微软雅黑" w:eastAsia="微软雅黑" w:hAnsi="微软雅黑" w:cs="微软雅黑"/>
                    <w:color w:val="000000"/>
                    <w:sz w:val="18"/>
                    <w:szCs w:val="18"/>
                  </w:rPr>
                </w:rPrChange>
              </w:rPr>
              <w:t>5</w:t>
            </w:r>
            <w:r w:rsidRPr="001857C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  <w:rPrChange w:id="73" w:author=" " w:date="2018-11-05T10:48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个字符以内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，允许使用英文、汉字、数字、符号。</w:t>
            </w:r>
          </w:p>
        </w:tc>
        <w:tc>
          <w:tcPr>
            <w:tcW w:w="3209" w:type="dxa"/>
          </w:tcPr>
          <w:p w:rsidR="009B3562" w:rsidRDefault="009B3562" w:rsidP="00FE373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9B3562" w:rsidRDefault="009B3562" w:rsidP="00FE3731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9B3562" w:rsidTr="00FE3731">
        <w:trPr>
          <w:trHeight w:val="272"/>
        </w:trPr>
        <w:tc>
          <w:tcPr>
            <w:tcW w:w="802" w:type="dxa"/>
          </w:tcPr>
          <w:p w:rsidR="009B3562" w:rsidRDefault="009B3562" w:rsidP="00FE3731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</w:p>
        </w:tc>
        <w:tc>
          <w:tcPr>
            <w:tcW w:w="1309" w:type="dxa"/>
            <w:gridSpan w:val="2"/>
          </w:tcPr>
          <w:p w:rsidR="009B3562" w:rsidRDefault="005B45B6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产品简介</w:t>
            </w:r>
          </w:p>
        </w:tc>
        <w:tc>
          <w:tcPr>
            <w:tcW w:w="3000" w:type="dxa"/>
          </w:tcPr>
          <w:p w:rsidR="009B3562" w:rsidRDefault="00B80E73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业务人员填写产品简介，</w:t>
            </w:r>
            <w:r w:rsidRPr="001857C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  <w:rPrChange w:id="74" w:author=" " w:date="2018-11-05T10:48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产品简介限制为</w:t>
            </w:r>
            <w:r w:rsidRPr="001857C9"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  <w:rPrChange w:id="75" w:author=" " w:date="2018-11-05T10:48:00Z">
                  <w:rPr>
                    <w:rFonts w:ascii="微软雅黑" w:eastAsia="微软雅黑" w:hAnsi="微软雅黑" w:cs="微软雅黑"/>
                    <w:color w:val="000000"/>
                    <w:sz w:val="18"/>
                    <w:szCs w:val="18"/>
                  </w:rPr>
                </w:rPrChange>
              </w:rPr>
              <w:t>1</w:t>
            </w:r>
            <w:r w:rsidRPr="001857C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  <w:rPrChange w:id="76" w:author=" " w:date="2018-11-05T10:48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-</w:t>
            </w:r>
            <w:r w:rsidRPr="001857C9"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  <w:rPrChange w:id="77" w:author=" " w:date="2018-11-05T10:48:00Z">
                  <w:rPr>
                    <w:rFonts w:ascii="微软雅黑" w:eastAsia="微软雅黑" w:hAnsi="微软雅黑" w:cs="微软雅黑"/>
                    <w:color w:val="000000"/>
                    <w:sz w:val="18"/>
                    <w:szCs w:val="18"/>
                  </w:rPr>
                </w:rPrChange>
              </w:rPr>
              <w:t>30</w:t>
            </w:r>
            <w:r w:rsidRPr="001857C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  <w:rPrChange w:id="78" w:author=" " w:date="2018-11-05T10:48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个字符以内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，允许使用英文、汉字、数字、符号。</w:t>
            </w:r>
          </w:p>
        </w:tc>
        <w:tc>
          <w:tcPr>
            <w:tcW w:w="3209" w:type="dxa"/>
          </w:tcPr>
          <w:p w:rsidR="009B3562" w:rsidRDefault="009B3562" w:rsidP="00FE373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9B3562" w:rsidRDefault="009B3562" w:rsidP="00FE3731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B45B6" w:rsidTr="00FE3731">
        <w:trPr>
          <w:trHeight w:val="272"/>
        </w:trPr>
        <w:tc>
          <w:tcPr>
            <w:tcW w:w="802" w:type="dxa"/>
          </w:tcPr>
          <w:p w:rsidR="005B45B6" w:rsidRDefault="00E7737B" w:rsidP="00FE3731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7</w:t>
            </w:r>
          </w:p>
        </w:tc>
        <w:tc>
          <w:tcPr>
            <w:tcW w:w="1309" w:type="dxa"/>
            <w:gridSpan w:val="2"/>
          </w:tcPr>
          <w:p w:rsidR="005B45B6" w:rsidRDefault="005B45B6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产品详情</w:t>
            </w:r>
          </w:p>
        </w:tc>
        <w:tc>
          <w:tcPr>
            <w:tcW w:w="3000" w:type="dxa"/>
          </w:tcPr>
          <w:p w:rsidR="005B45B6" w:rsidRDefault="00B80E73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业务人员填写产品详情，</w:t>
            </w:r>
            <w:r w:rsidRPr="001857C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  <w:rPrChange w:id="79" w:author=" " w:date="2018-11-05T10:48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产品详情限制为200个字符以内</w:t>
            </w:r>
            <w:r w:rsidRPr="001857C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rPrChange w:id="80" w:author=" " w:date="2018-11-05T10:50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，允许使用英文、汉字、数字、符号。</w:t>
            </w:r>
          </w:p>
        </w:tc>
        <w:tc>
          <w:tcPr>
            <w:tcW w:w="3209" w:type="dxa"/>
          </w:tcPr>
          <w:p w:rsidR="005B45B6" w:rsidRDefault="005B45B6" w:rsidP="00FE373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5B45B6" w:rsidRDefault="005B45B6" w:rsidP="00FE3731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B45B6" w:rsidTr="00FE3731">
        <w:trPr>
          <w:trHeight w:val="272"/>
        </w:trPr>
        <w:tc>
          <w:tcPr>
            <w:tcW w:w="802" w:type="dxa"/>
          </w:tcPr>
          <w:p w:rsidR="005B45B6" w:rsidRDefault="00E7737B" w:rsidP="00FE3731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8</w:t>
            </w:r>
          </w:p>
        </w:tc>
        <w:tc>
          <w:tcPr>
            <w:tcW w:w="1309" w:type="dxa"/>
            <w:gridSpan w:val="2"/>
          </w:tcPr>
          <w:p w:rsidR="005B45B6" w:rsidRDefault="005B45B6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产品图片</w:t>
            </w:r>
          </w:p>
        </w:tc>
        <w:tc>
          <w:tcPr>
            <w:tcW w:w="3000" w:type="dxa"/>
          </w:tcPr>
          <w:p w:rsidR="005B45B6" w:rsidRDefault="00B80E73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业务人员</w:t>
            </w:r>
            <w:r w:rsidRPr="001857C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  <w:rPrChange w:id="81" w:author=" " w:date="2018-11-05T10:50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点击</w:t>
            </w:r>
            <w:r w:rsidR="0017170A" w:rsidRPr="001857C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  <w:rPrChange w:id="82" w:author=" " w:date="2018-11-05T10:50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框体后可以上传图片文件，也可以拖拽文件</w:t>
            </w:r>
            <w:r w:rsidR="00A806BD" w:rsidRPr="001857C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  <w:rPrChange w:id="83" w:author=" " w:date="2018-11-05T10:50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，JPG</w:t>
            </w:r>
            <w:r w:rsidR="00A806BD" w:rsidRPr="001857C9"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  <w:rPrChange w:id="84" w:author=" " w:date="2018-11-05T10:50:00Z">
                  <w:rPr>
                    <w:rFonts w:ascii="微软雅黑" w:eastAsia="微软雅黑" w:hAnsi="微软雅黑" w:cs="微软雅黑"/>
                    <w:color w:val="000000"/>
                    <w:sz w:val="18"/>
                    <w:szCs w:val="18"/>
                  </w:rPr>
                </w:rPrChange>
              </w:rPr>
              <w:t>-</w:t>
            </w:r>
            <w:r w:rsidR="00A806BD" w:rsidRPr="001857C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  <w:rPrChange w:id="85" w:author=" " w:date="2018-11-05T10:50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PNG-JEPG</w:t>
            </w:r>
            <w:r w:rsidR="00A806BD" w:rsidRPr="001857C9"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  <w:rPrChange w:id="86" w:author=" " w:date="2018-11-05T10:50:00Z">
                  <w:rPr>
                    <w:rFonts w:ascii="微软雅黑" w:eastAsia="微软雅黑" w:hAnsi="微软雅黑" w:cs="微软雅黑"/>
                    <w:color w:val="000000"/>
                    <w:sz w:val="18"/>
                    <w:szCs w:val="18"/>
                  </w:rPr>
                </w:rPrChange>
              </w:rPr>
              <w:t xml:space="preserve"> </w:t>
            </w:r>
            <w:r w:rsidR="00A806BD" w:rsidRPr="001857C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  <w:rPrChange w:id="87" w:author=" " w:date="2018-11-05T10:50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限制大小</w:t>
            </w:r>
            <w:r w:rsidR="001425C3" w:rsidRPr="001857C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  <w:rPrChange w:id="88" w:author=" " w:date="2018-11-05T10:50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2MB</w:t>
            </w:r>
          </w:p>
        </w:tc>
        <w:tc>
          <w:tcPr>
            <w:tcW w:w="3209" w:type="dxa"/>
          </w:tcPr>
          <w:p w:rsidR="005B45B6" w:rsidRDefault="005B45B6" w:rsidP="00FE373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5B45B6" w:rsidRDefault="005B45B6" w:rsidP="00FE3731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B45B6" w:rsidTr="00FE3731">
        <w:trPr>
          <w:trHeight w:val="272"/>
        </w:trPr>
        <w:tc>
          <w:tcPr>
            <w:tcW w:w="802" w:type="dxa"/>
          </w:tcPr>
          <w:p w:rsidR="005B45B6" w:rsidRDefault="00E7737B" w:rsidP="00FE3731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9</w:t>
            </w:r>
          </w:p>
        </w:tc>
        <w:tc>
          <w:tcPr>
            <w:tcW w:w="1309" w:type="dxa"/>
            <w:gridSpan w:val="2"/>
          </w:tcPr>
          <w:p w:rsidR="005B45B6" w:rsidRDefault="005B45B6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办理流程</w:t>
            </w:r>
          </w:p>
        </w:tc>
        <w:tc>
          <w:tcPr>
            <w:tcW w:w="3000" w:type="dxa"/>
          </w:tcPr>
          <w:p w:rsidR="005B45B6" w:rsidRDefault="00B80E73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业务人员填写办理流程，</w:t>
            </w:r>
            <w:r w:rsidRPr="001857C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  <w:rPrChange w:id="89" w:author=" " w:date="2018-11-05T10:50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办理流程限制为200个字符以内，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允许使用英文、汉字、数字、符号。</w:t>
            </w:r>
          </w:p>
        </w:tc>
        <w:tc>
          <w:tcPr>
            <w:tcW w:w="3209" w:type="dxa"/>
          </w:tcPr>
          <w:p w:rsidR="005B45B6" w:rsidRDefault="005B45B6" w:rsidP="00FE373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5B45B6" w:rsidRDefault="005B45B6" w:rsidP="00FE3731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B45B6" w:rsidTr="00FE3731">
        <w:trPr>
          <w:trHeight w:val="272"/>
        </w:trPr>
        <w:tc>
          <w:tcPr>
            <w:tcW w:w="802" w:type="dxa"/>
          </w:tcPr>
          <w:p w:rsidR="005B45B6" w:rsidRDefault="00E7737B" w:rsidP="00FE3731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1309" w:type="dxa"/>
            <w:gridSpan w:val="2"/>
          </w:tcPr>
          <w:p w:rsidR="005B45B6" w:rsidRDefault="005B45B6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申请条件</w:t>
            </w:r>
          </w:p>
        </w:tc>
        <w:tc>
          <w:tcPr>
            <w:tcW w:w="3000" w:type="dxa"/>
          </w:tcPr>
          <w:p w:rsidR="005B45B6" w:rsidRDefault="00B80E73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业务人员填写申请条件，</w:t>
            </w:r>
            <w:r w:rsidRPr="002A4C10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  <w:rPrChange w:id="90" w:author=" " w:date="2018-11-05T10:51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申请条件限制为200个字符以内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，允许使用英文、汉字、数字、符号。</w:t>
            </w:r>
          </w:p>
        </w:tc>
        <w:tc>
          <w:tcPr>
            <w:tcW w:w="3209" w:type="dxa"/>
          </w:tcPr>
          <w:p w:rsidR="005B45B6" w:rsidRDefault="005B45B6" w:rsidP="00FE373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5B45B6" w:rsidRDefault="005B45B6" w:rsidP="00FE3731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B45B6" w:rsidTr="00FE3731">
        <w:trPr>
          <w:trHeight w:val="272"/>
        </w:trPr>
        <w:tc>
          <w:tcPr>
            <w:tcW w:w="802" w:type="dxa"/>
          </w:tcPr>
          <w:p w:rsidR="005B45B6" w:rsidRDefault="00E7737B" w:rsidP="00FE3731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1309" w:type="dxa"/>
            <w:gridSpan w:val="2"/>
          </w:tcPr>
          <w:p w:rsidR="005B45B6" w:rsidRDefault="005B45B6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所需材料</w:t>
            </w:r>
          </w:p>
        </w:tc>
        <w:tc>
          <w:tcPr>
            <w:tcW w:w="3000" w:type="dxa"/>
          </w:tcPr>
          <w:p w:rsidR="005B45B6" w:rsidRDefault="00B80E73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业务人员填写所需材料，</w:t>
            </w:r>
            <w:r w:rsidRPr="002A4C10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  <w:rPrChange w:id="91" w:author=" " w:date="2018-11-05T10:51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所需材料限制为200个字符以内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，允许使用英文、汉字、数字、符号。</w:t>
            </w:r>
          </w:p>
        </w:tc>
        <w:tc>
          <w:tcPr>
            <w:tcW w:w="3209" w:type="dxa"/>
          </w:tcPr>
          <w:p w:rsidR="005B45B6" w:rsidRDefault="005B45B6" w:rsidP="00FE373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5B45B6" w:rsidRDefault="005B45B6" w:rsidP="00FE3731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B45B6" w:rsidTr="00FE3731">
        <w:trPr>
          <w:trHeight w:val="272"/>
        </w:trPr>
        <w:tc>
          <w:tcPr>
            <w:tcW w:w="802" w:type="dxa"/>
          </w:tcPr>
          <w:p w:rsidR="005B45B6" w:rsidRDefault="00E7737B" w:rsidP="00FE3731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12</w:t>
            </w:r>
          </w:p>
        </w:tc>
        <w:tc>
          <w:tcPr>
            <w:tcW w:w="1309" w:type="dxa"/>
            <w:gridSpan w:val="2"/>
          </w:tcPr>
          <w:p w:rsidR="005B45B6" w:rsidRDefault="00E7737B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后台链接</w:t>
            </w:r>
          </w:p>
        </w:tc>
        <w:tc>
          <w:tcPr>
            <w:tcW w:w="3000" w:type="dxa"/>
          </w:tcPr>
          <w:p w:rsidR="005B45B6" w:rsidRDefault="0017170A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记录三方开立后台链接，</w:t>
            </w:r>
            <w:r w:rsidRPr="002A4C10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  <w:rPrChange w:id="92" w:author=" " w:date="2018-11-05T10:52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长度200个字符以内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，允许使用英文、汉字、数字、符号。</w:t>
            </w:r>
          </w:p>
        </w:tc>
        <w:tc>
          <w:tcPr>
            <w:tcW w:w="3209" w:type="dxa"/>
          </w:tcPr>
          <w:p w:rsidR="005B45B6" w:rsidRDefault="005B45B6" w:rsidP="00FE373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5B45B6" w:rsidRDefault="005B45B6" w:rsidP="00FE3731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E7737B" w:rsidTr="00FE3731">
        <w:trPr>
          <w:trHeight w:val="272"/>
        </w:trPr>
        <w:tc>
          <w:tcPr>
            <w:tcW w:w="802" w:type="dxa"/>
          </w:tcPr>
          <w:p w:rsidR="00E7737B" w:rsidRDefault="00E7737B" w:rsidP="00FE3731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13</w:t>
            </w:r>
          </w:p>
        </w:tc>
        <w:tc>
          <w:tcPr>
            <w:tcW w:w="1309" w:type="dxa"/>
            <w:gridSpan w:val="2"/>
          </w:tcPr>
          <w:p w:rsidR="00E7737B" w:rsidRDefault="00E7737B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后台账号</w:t>
            </w:r>
          </w:p>
        </w:tc>
        <w:tc>
          <w:tcPr>
            <w:tcW w:w="3000" w:type="dxa"/>
          </w:tcPr>
          <w:p w:rsidR="00E7737B" w:rsidRDefault="0017170A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记录三方开立账号，</w:t>
            </w:r>
            <w:r w:rsidRPr="002A4C10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  <w:rPrChange w:id="93" w:author=" " w:date="2018-11-05T10:52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长度1-20个字符以内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，允许使用英文、汉字、数字、符号。</w:t>
            </w:r>
          </w:p>
        </w:tc>
        <w:tc>
          <w:tcPr>
            <w:tcW w:w="3209" w:type="dxa"/>
          </w:tcPr>
          <w:p w:rsidR="00E7737B" w:rsidRDefault="00E7737B" w:rsidP="00FE373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E7737B" w:rsidRDefault="00E7737B" w:rsidP="00FE3731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E7737B" w:rsidTr="00FE3731">
        <w:trPr>
          <w:trHeight w:val="272"/>
        </w:trPr>
        <w:tc>
          <w:tcPr>
            <w:tcW w:w="802" w:type="dxa"/>
          </w:tcPr>
          <w:p w:rsidR="00E7737B" w:rsidRDefault="00E7737B" w:rsidP="00FE3731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14</w:t>
            </w:r>
          </w:p>
        </w:tc>
        <w:tc>
          <w:tcPr>
            <w:tcW w:w="1309" w:type="dxa"/>
            <w:gridSpan w:val="2"/>
          </w:tcPr>
          <w:p w:rsidR="00E7737B" w:rsidRDefault="00E7737B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后台密码</w:t>
            </w:r>
          </w:p>
        </w:tc>
        <w:tc>
          <w:tcPr>
            <w:tcW w:w="3000" w:type="dxa"/>
          </w:tcPr>
          <w:p w:rsidR="00E7737B" w:rsidRDefault="0017170A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2A4C10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  <w:rPrChange w:id="94" w:author=" " w:date="2018-11-05T10:52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记录三方开立账号密码，长度</w:t>
            </w:r>
            <w:r w:rsidRPr="002A4C10"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  <w:rPrChange w:id="95" w:author=" " w:date="2018-11-05T10:52:00Z">
                  <w:rPr>
                    <w:rFonts w:ascii="微软雅黑" w:eastAsia="微软雅黑" w:hAnsi="微软雅黑" w:cs="微软雅黑"/>
                    <w:color w:val="000000"/>
                    <w:sz w:val="18"/>
                    <w:szCs w:val="18"/>
                  </w:rPr>
                </w:rPrChange>
              </w:rPr>
              <w:t>50</w:t>
            </w:r>
            <w:r w:rsidRPr="002A4C10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  <w:rPrChange w:id="96" w:author=" " w:date="2018-11-05T10:52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个字符以内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，允许使用英文、汉字、数字、符号。</w:t>
            </w:r>
          </w:p>
        </w:tc>
        <w:tc>
          <w:tcPr>
            <w:tcW w:w="3209" w:type="dxa"/>
          </w:tcPr>
          <w:p w:rsidR="00E7737B" w:rsidRDefault="00E7737B" w:rsidP="00FE373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E7737B" w:rsidRDefault="00E7737B" w:rsidP="00FE3731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A3A51" w:rsidTr="00FE3731">
        <w:trPr>
          <w:trHeight w:val="272"/>
        </w:trPr>
        <w:tc>
          <w:tcPr>
            <w:tcW w:w="802" w:type="dxa"/>
          </w:tcPr>
          <w:p w:rsidR="00AA3A51" w:rsidRDefault="00AA3A51" w:rsidP="00FE3731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15</w:t>
            </w:r>
          </w:p>
        </w:tc>
        <w:tc>
          <w:tcPr>
            <w:tcW w:w="1309" w:type="dxa"/>
            <w:gridSpan w:val="2"/>
          </w:tcPr>
          <w:p w:rsidR="00AA3A51" w:rsidRDefault="00AA3A51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保存</w:t>
            </w:r>
          </w:p>
        </w:tc>
        <w:tc>
          <w:tcPr>
            <w:tcW w:w="3000" w:type="dxa"/>
          </w:tcPr>
          <w:p w:rsidR="00AA3A51" w:rsidRDefault="00AA3A51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保存已经编辑或创建完成的产品信息</w:t>
            </w:r>
          </w:p>
        </w:tc>
        <w:tc>
          <w:tcPr>
            <w:tcW w:w="3209" w:type="dxa"/>
          </w:tcPr>
          <w:p w:rsidR="00AA3A51" w:rsidRPr="002A4C10" w:rsidRDefault="00AA3A51" w:rsidP="00FE373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  <w:highlight w:val="yellow"/>
                <w:rPrChange w:id="97" w:author=" " w:date="2018-11-05T10:52:00Z">
                  <w:rPr>
                    <w:rFonts w:ascii="微软雅黑" w:eastAsia="微软雅黑" w:hAnsi="微软雅黑" w:cs="微软雅黑"/>
                    <w:sz w:val="18"/>
                    <w:szCs w:val="18"/>
                  </w:rPr>
                </w:rPrChange>
              </w:rPr>
            </w:pPr>
            <w:r w:rsidRPr="002A4C10"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  <w:rPrChange w:id="98" w:author=" " w:date="2018-11-05T10:52:00Z"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</w:rPrChange>
              </w:rPr>
              <w:t>保存成功后跳转至‘产品上架管理’页面。新创建的产品状态默认为：已下架</w:t>
            </w:r>
          </w:p>
        </w:tc>
        <w:tc>
          <w:tcPr>
            <w:tcW w:w="1712" w:type="dxa"/>
          </w:tcPr>
          <w:p w:rsidR="00AA3A51" w:rsidRDefault="00AA3A51" w:rsidP="00FE3731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A4C10"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  <w:rPrChange w:id="99" w:author=" " w:date="2018-11-05T10:52:00Z"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</w:rPrChange>
              </w:rPr>
              <w:t>必填信息未填写，弹出框体提示“请将信息填写完整”同时将未填写的必填信息用红色框体标记。</w:t>
            </w:r>
          </w:p>
        </w:tc>
      </w:tr>
      <w:tr w:rsidR="001425C3" w:rsidTr="00FE3731">
        <w:trPr>
          <w:trHeight w:val="272"/>
          <w:ins w:id="100" w:author="Microsoft Office User" w:date="2018-10-22T15:59:00Z"/>
        </w:trPr>
        <w:tc>
          <w:tcPr>
            <w:tcW w:w="802" w:type="dxa"/>
          </w:tcPr>
          <w:p w:rsidR="001425C3" w:rsidRDefault="001425C3" w:rsidP="00FE3731">
            <w:pPr>
              <w:widowControl/>
              <w:jc w:val="center"/>
              <w:rPr>
                <w:ins w:id="101" w:author="Microsoft Office User" w:date="2018-10-22T15:59:00Z"/>
                <w:rFonts w:ascii="微软雅黑" w:eastAsia="微软雅黑" w:hAnsi="微软雅黑" w:cs="微软雅黑"/>
                <w:sz w:val="18"/>
                <w:szCs w:val="18"/>
              </w:rPr>
            </w:pPr>
            <w:ins w:id="102" w:author="Microsoft Office User" w:date="2018-10-22T15:59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1</w:t>
              </w:r>
              <w:r>
                <w:rPr>
                  <w:rFonts w:ascii="微软雅黑" w:eastAsia="微软雅黑" w:hAnsi="微软雅黑" w:cs="微软雅黑"/>
                  <w:sz w:val="18"/>
                  <w:szCs w:val="18"/>
                </w:rPr>
                <w:t>6</w:t>
              </w:r>
            </w:ins>
          </w:p>
        </w:tc>
        <w:tc>
          <w:tcPr>
            <w:tcW w:w="1309" w:type="dxa"/>
            <w:gridSpan w:val="2"/>
          </w:tcPr>
          <w:p w:rsidR="001425C3" w:rsidRDefault="00BC5D2F" w:rsidP="00FE3731">
            <w:pPr>
              <w:widowControl/>
              <w:jc w:val="left"/>
              <w:rPr>
                <w:ins w:id="103" w:author="Microsoft Office User" w:date="2018-10-22T15:59:00Z"/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ins w:id="104" w:author="Microsoft Office User" w:date="2018-10-22T16:29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产品</w:t>
              </w:r>
            </w:ins>
            <w:ins w:id="105" w:author="Microsoft Office User" w:date="2018-10-22T15:59:00Z">
              <w:r w:rsidR="001425C3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链接（必填）</w:t>
              </w:r>
            </w:ins>
          </w:p>
        </w:tc>
        <w:tc>
          <w:tcPr>
            <w:tcW w:w="3000" w:type="dxa"/>
          </w:tcPr>
          <w:p w:rsidR="001425C3" w:rsidRDefault="001425C3" w:rsidP="00FE3731">
            <w:pPr>
              <w:widowControl/>
              <w:jc w:val="left"/>
              <w:rPr>
                <w:ins w:id="106" w:author="Microsoft Office User" w:date="2018-10-22T15:59:00Z"/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ins w:id="107" w:author="Microsoft Office User" w:date="2018-10-22T15:59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填写</w:t>
              </w:r>
            </w:ins>
            <w:ins w:id="108" w:author="Microsoft Office User" w:date="2018-10-22T16:00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贷超长链接</w:t>
              </w:r>
            </w:ins>
            <w:ins w:id="109" w:author="Microsoft Office User" w:date="2018-10-22T16:33:00Z">
              <w:r w:rsidR="00BF355C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，</w:t>
              </w:r>
              <w:r w:rsidR="00BF355C" w:rsidRPr="002A4C10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  <w:highlight w:val="yellow"/>
                  <w:rPrChange w:id="110" w:author=" " w:date="2018-11-05T10:53:00Z">
                    <w:rPr>
                      <w:rFonts w:ascii="微软雅黑" w:eastAsia="微软雅黑" w:hAnsi="微软雅黑" w:cs="微软雅黑" w:hint="eastAsia"/>
                      <w:color w:val="000000"/>
                      <w:sz w:val="18"/>
                      <w:szCs w:val="18"/>
                    </w:rPr>
                  </w:rPrChange>
                </w:rPr>
                <w:t>产品链接限制2</w:t>
              </w:r>
              <w:r w:rsidR="00BF355C" w:rsidRPr="002A4C10">
                <w:rPr>
                  <w:rFonts w:ascii="微软雅黑" w:eastAsia="微软雅黑" w:hAnsi="微软雅黑" w:cs="微软雅黑"/>
                  <w:color w:val="000000"/>
                  <w:sz w:val="18"/>
                  <w:szCs w:val="18"/>
                  <w:highlight w:val="yellow"/>
                  <w:rPrChange w:id="111" w:author=" " w:date="2018-11-05T10:53:00Z">
                    <w:rPr>
                      <w:rFonts w:ascii="微软雅黑" w:eastAsia="微软雅黑" w:hAnsi="微软雅黑" w:cs="微软雅黑"/>
                      <w:color w:val="000000"/>
                      <w:sz w:val="18"/>
                      <w:szCs w:val="18"/>
                    </w:rPr>
                  </w:rPrChange>
                </w:rPr>
                <w:t>00</w:t>
              </w:r>
              <w:r w:rsidR="00BF355C" w:rsidRPr="002A4C10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  <w:highlight w:val="yellow"/>
                  <w:rPrChange w:id="112" w:author=" " w:date="2018-11-05T10:53:00Z">
                    <w:rPr>
                      <w:rFonts w:ascii="微软雅黑" w:eastAsia="微软雅黑" w:hAnsi="微软雅黑" w:cs="微软雅黑" w:hint="eastAsia"/>
                      <w:color w:val="000000"/>
                      <w:sz w:val="18"/>
                      <w:szCs w:val="18"/>
                    </w:rPr>
                  </w:rPrChange>
                </w:rPr>
                <w:t>字符以内</w:t>
              </w:r>
            </w:ins>
          </w:p>
        </w:tc>
        <w:tc>
          <w:tcPr>
            <w:tcW w:w="3209" w:type="dxa"/>
          </w:tcPr>
          <w:p w:rsidR="001425C3" w:rsidRDefault="001425C3" w:rsidP="00FE3731">
            <w:pPr>
              <w:pStyle w:val="Axure"/>
              <w:rPr>
                <w:ins w:id="113" w:author="Microsoft Office User" w:date="2018-10-22T15:59:00Z"/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1425C3" w:rsidRDefault="001425C3" w:rsidP="00FE3731">
            <w:pPr>
              <w:widowControl/>
              <w:jc w:val="left"/>
              <w:rPr>
                <w:ins w:id="114" w:author="Microsoft Office User" w:date="2018-10-22T15:59:00Z"/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1425C3" w:rsidTr="00FE3731">
        <w:trPr>
          <w:trHeight w:val="272"/>
          <w:ins w:id="115" w:author="Microsoft Office User" w:date="2018-10-22T16:01:00Z"/>
        </w:trPr>
        <w:tc>
          <w:tcPr>
            <w:tcW w:w="802" w:type="dxa"/>
          </w:tcPr>
          <w:p w:rsidR="001425C3" w:rsidRDefault="001425C3" w:rsidP="00FE3731">
            <w:pPr>
              <w:widowControl/>
              <w:jc w:val="center"/>
              <w:rPr>
                <w:ins w:id="116" w:author="Microsoft Office User" w:date="2018-10-22T16:01:00Z"/>
                <w:rFonts w:ascii="微软雅黑" w:eastAsia="微软雅黑" w:hAnsi="微软雅黑" w:cs="微软雅黑"/>
                <w:sz w:val="18"/>
                <w:szCs w:val="18"/>
              </w:rPr>
            </w:pPr>
            <w:ins w:id="117" w:author="Microsoft Office User" w:date="2018-10-22T16:01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1</w:t>
              </w:r>
              <w:r>
                <w:rPr>
                  <w:rFonts w:ascii="微软雅黑" w:eastAsia="微软雅黑" w:hAnsi="微软雅黑" w:cs="微软雅黑"/>
                  <w:sz w:val="18"/>
                  <w:szCs w:val="18"/>
                </w:rPr>
                <w:t>7</w:t>
              </w:r>
            </w:ins>
          </w:p>
        </w:tc>
        <w:tc>
          <w:tcPr>
            <w:tcW w:w="1309" w:type="dxa"/>
            <w:gridSpan w:val="2"/>
          </w:tcPr>
          <w:p w:rsidR="001425C3" w:rsidRDefault="001425C3" w:rsidP="00FE3731">
            <w:pPr>
              <w:widowControl/>
              <w:jc w:val="left"/>
              <w:rPr>
                <w:ins w:id="118" w:author="Microsoft Office User" w:date="2018-10-22T16:01:00Z"/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ins w:id="119" w:author="Microsoft Office User" w:date="2018-10-22T16:01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短链选择</w:t>
              </w:r>
            </w:ins>
          </w:p>
        </w:tc>
        <w:tc>
          <w:tcPr>
            <w:tcW w:w="3000" w:type="dxa"/>
          </w:tcPr>
          <w:p w:rsidR="001425C3" w:rsidRDefault="001425C3" w:rsidP="00FE3731">
            <w:pPr>
              <w:widowControl/>
              <w:jc w:val="left"/>
              <w:rPr>
                <w:ins w:id="120" w:author="Microsoft Office User" w:date="2018-10-22T16:01:00Z"/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ins w:id="121" w:author="Microsoft Office User" w:date="2018-10-22T16:01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百度、新浪短链选择</w:t>
              </w:r>
            </w:ins>
          </w:p>
        </w:tc>
        <w:tc>
          <w:tcPr>
            <w:tcW w:w="3209" w:type="dxa"/>
          </w:tcPr>
          <w:p w:rsidR="00BF355C" w:rsidRDefault="00BF355C" w:rsidP="00FE3731">
            <w:pPr>
              <w:pStyle w:val="Axure"/>
              <w:rPr>
                <w:ins w:id="122" w:author="Microsoft Office User" w:date="2018-10-22T16:01:00Z"/>
                <w:rFonts w:ascii="微软雅黑" w:eastAsia="微软雅黑" w:hAnsi="微软雅黑" w:cs="微软雅黑"/>
                <w:sz w:val="18"/>
                <w:szCs w:val="18"/>
              </w:rPr>
            </w:pPr>
            <w:ins w:id="123" w:author="Microsoft Office User" w:date="2018-10-22T16:33:00Z">
              <w:r w:rsidRPr="002A4C10">
                <w:rPr>
                  <w:rFonts w:ascii="微软雅黑" w:eastAsia="微软雅黑" w:hAnsi="微软雅黑" w:cs="微软雅黑" w:hint="eastAsia"/>
                  <w:sz w:val="18"/>
                  <w:szCs w:val="18"/>
                  <w:highlight w:val="yellow"/>
                  <w:rPrChange w:id="124" w:author=" " w:date="2018-11-05T10:53:00Z">
                    <w:rPr>
                      <w:rFonts w:ascii="微软雅黑" w:eastAsia="微软雅黑" w:hAnsi="微软雅黑" w:cs="微软雅黑" w:hint="eastAsia"/>
                      <w:sz w:val="18"/>
                      <w:szCs w:val="18"/>
                    </w:rPr>
                  </w:rPrChange>
                </w:rPr>
                <w:t>默认选择t</w:t>
              </w:r>
              <w:r w:rsidRPr="002A4C10">
                <w:rPr>
                  <w:rFonts w:ascii="微软雅黑" w:eastAsia="微软雅黑" w:hAnsi="微软雅黑" w:cs="微软雅黑"/>
                  <w:sz w:val="18"/>
                  <w:szCs w:val="18"/>
                  <w:highlight w:val="yellow"/>
                  <w:rPrChange w:id="125" w:author=" " w:date="2018-11-05T10:53:00Z">
                    <w:rPr>
                      <w:rFonts w:ascii="微软雅黑" w:eastAsia="微软雅黑" w:hAnsi="微软雅黑" w:cs="微软雅黑"/>
                      <w:sz w:val="18"/>
                      <w:szCs w:val="18"/>
                    </w:rPr>
                  </w:rPrChange>
                </w:rPr>
                <w:t>.cn</w:t>
              </w:r>
            </w:ins>
          </w:p>
        </w:tc>
        <w:tc>
          <w:tcPr>
            <w:tcW w:w="1712" w:type="dxa"/>
          </w:tcPr>
          <w:p w:rsidR="001425C3" w:rsidRDefault="001425C3" w:rsidP="00FE3731">
            <w:pPr>
              <w:widowControl/>
              <w:jc w:val="left"/>
              <w:rPr>
                <w:ins w:id="126" w:author="Microsoft Office User" w:date="2018-10-22T16:01:00Z"/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9B3562" w:rsidRPr="009B3562" w:rsidRDefault="009B3562" w:rsidP="009B3562"/>
    <w:p w:rsidR="00DA6347" w:rsidRDefault="00DA6347" w:rsidP="00DA6347">
      <w:r>
        <w:rPr>
          <w:rFonts w:hint="eastAsia"/>
        </w:rPr>
        <w:t>产品数据监控</w:t>
      </w:r>
    </w:p>
    <w:p w:rsidR="00AA3A51" w:rsidRDefault="00AA3A51" w:rsidP="00AA3A51">
      <w:pPr>
        <w:pStyle w:val="a3"/>
        <w:numPr>
          <w:ilvl w:val="0"/>
          <w:numId w:val="3"/>
        </w:numPr>
        <w:ind w:firstLineChars="0"/>
      </w:pPr>
      <w:r w:rsidRPr="002A4C10">
        <w:rPr>
          <w:rFonts w:hint="eastAsia"/>
          <w:highlight w:val="yellow"/>
          <w:rPrChange w:id="127" w:author=" " w:date="2018-11-05T10:53:00Z">
            <w:rPr>
              <w:rFonts w:hint="eastAsia"/>
            </w:rPr>
          </w:rPrChange>
        </w:rPr>
        <w:t>产品数据主要监控访问量和有效点击量</w:t>
      </w:r>
      <w:r>
        <w:rPr>
          <w:rFonts w:hint="eastAsia"/>
        </w:rPr>
        <w:t>。</w:t>
      </w:r>
    </w:p>
    <w:p w:rsidR="00AA3A51" w:rsidRPr="002A4C10" w:rsidRDefault="00AA3A51" w:rsidP="00AA3A51">
      <w:pPr>
        <w:pStyle w:val="a3"/>
        <w:numPr>
          <w:ilvl w:val="0"/>
          <w:numId w:val="3"/>
        </w:numPr>
        <w:ind w:firstLineChars="0"/>
        <w:rPr>
          <w:highlight w:val="yellow"/>
          <w:rPrChange w:id="128" w:author=" " w:date="2018-11-05T10:54:00Z">
            <w:rPr/>
          </w:rPrChange>
        </w:rPr>
      </w:pPr>
      <w:r w:rsidRPr="002A4C10">
        <w:rPr>
          <w:rFonts w:hint="eastAsia"/>
          <w:highlight w:val="yellow"/>
          <w:rPrChange w:id="129" w:author=" " w:date="2018-11-05T10:54:00Z">
            <w:rPr>
              <w:rFonts w:hint="eastAsia"/>
            </w:rPr>
          </w:rPrChange>
        </w:rPr>
        <w:t>根据不同产品进行区分，也可以根据不同时间段进行筛选。</w:t>
      </w:r>
    </w:p>
    <w:p w:rsidR="00AA3A51" w:rsidRPr="002A4C10" w:rsidRDefault="00AA3A51" w:rsidP="00AA3A51">
      <w:pPr>
        <w:pStyle w:val="a3"/>
        <w:numPr>
          <w:ilvl w:val="0"/>
          <w:numId w:val="3"/>
        </w:numPr>
        <w:ind w:firstLineChars="0"/>
        <w:rPr>
          <w:highlight w:val="yellow"/>
          <w:rPrChange w:id="130" w:author=" " w:date="2018-11-05T10:54:00Z">
            <w:rPr/>
          </w:rPrChange>
        </w:rPr>
      </w:pPr>
      <w:r w:rsidRPr="002A4C10">
        <w:rPr>
          <w:rFonts w:hint="eastAsia"/>
          <w:highlight w:val="yellow"/>
          <w:rPrChange w:id="131" w:author=" " w:date="2018-11-05T10:54:00Z">
            <w:rPr>
              <w:rFonts w:hint="eastAsia"/>
            </w:rPr>
          </w:rPrChange>
        </w:rPr>
        <w:t>页面默认查询</w:t>
      </w:r>
      <w:r w:rsidR="00FE3731" w:rsidRPr="002A4C10">
        <w:rPr>
          <w:rFonts w:hint="eastAsia"/>
          <w:highlight w:val="yellow"/>
          <w:rPrChange w:id="132" w:author=" " w:date="2018-11-05T10:54:00Z">
            <w:rPr>
              <w:rFonts w:hint="eastAsia"/>
            </w:rPr>
          </w:rPrChange>
        </w:rPr>
        <w:t>近7天全部产品的访问和点击情况。</w:t>
      </w:r>
    </w:p>
    <w:tbl>
      <w:tblPr>
        <w:tblpPr w:leftFromText="180" w:rightFromText="180" w:vertAnchor="text" w:horzAnchor="page" w:tblpX="1080" w:tblpY="297"/>
        <w:tblOverlap w:val="never"/>
        <w:tblW w:w="100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FE3731" w:rsidTr="00FE3731">
        <w:trPr>
          <w:trHeight w:val="90"/>
        </w:trPr>
        <w:tc>
          <w:tcPr>
            <w:tcW w:w="1245" w:type="dxa"/>
            <w:gridSpan w:val="2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</w:tcPr>
          <w:p w:rsidR="00FE3731" w:rsidRDefault="00FE3731" w:rsidP="00FE3731">
            <w:pPr>
              <w:pStyle w:val="1"/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产品数据监控</w:t>
            </w:r>
          </w:p>
        </w:tc>
      </w:tr>
      <w:tr w:rsidR="00FE3731" w:rsidTr="00FE3731">
        <w:trPr>
          <w:trHeight w:val="408"/>
        </w:trPr>
        <w:tc>
          <w:tcPr>
            <w:tcW w:w="1245" w:type="dxa"/>
            <w:gridSpan w:val="2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APP管理——产品数据监控</w:t>
            </w:r>
          </w:p>
        </w:tc>
      </w:tr>
      <w:tr w:rsidR="00FE3731" w:rsidTr="00FE3731">
        <w:trPr>
          <w:trHeight w:val="423"/>
        </w:trPr>
        <w:tc>
          <w:tcPr>
            <w:tcW w:w="1245" w:type="dxa"/>
            <w:gridSpan w:val="2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FE3731" w:rsidTr="00FE3731">
        <w:trPr>
          <w:trHeight w:val="345"/>
        </w:trPr>
        <w:tc>
          <w:tcPr>
            <w:tcW w:w="10032" w:type="dxa"/>
            <w:gridSpan w:val="6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操作说明：</w:t>
            </w:r>
          </w:p>
        </w:tc>
      </w:tr>
      <w:tr w:rsidR="00FE3731" w:rsidTr="00FE3731">
        <w:trPr>
          <w:trHeight w:val="345"/>
        </w:trPr>
        <w:tc>
          <w:tcPr>
            <w:tcW w:w="802" w:type="dxa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FE3731" w:rsidTr="00FE3731">
        <w:trPr>
          <w:trHeight w:val="345"/>
        </w:trPr>
        <w:tc>
          <w:tcPr>
            <w:tcW w:w="802" w:type="dxa"/>
          </w:tcPr>
          <w:p w:rsidR="00FE3731" w:rsidRDefault="00FE3731" w:rsidP="00FE3731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产品名称筛选</w:t>
            </w:r>
          </w:p>
        </w:tc>
        <w:tc>
          <w:tcPr>
            <w:tcW w:w="3000" w:type="dxa"/>
          </w:tcPr>
          <w:p w:rsidR="00FE3731" w:rsidRPr="002A4C10" w:rsidRDefault="00FE3731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  <w:rPrChange w:id="133" w:author=" " w:date="2018-11-05T10:55:00Z">
                  <w:rPr>
                    <w:rFonts w:ascii="微软雅黑" w:eastAsia="微软雅黑" w:hAnsi="微软雅黑" w:cs="微软雅黑"/>
                    <w:color w:val="000000"/>
                    <w:sz w:val="18"/>
                    <w:szCs w:val="18"/>
                  </w:rPr>
                </w:rPrChange>
              </w:rPr>
            </w:pPr>
            <w:r w:rsidRPr="002A4C10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  <w:rPrChange w:id="134" w:author=" " w:date="2018-11-05T10:55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可以筛选未被移除的所有产品，默认选择的是未被移除的所有产品。</w:t>
            </w:r>
          </w:p>
        </w:tc>
        <w:tc>
          <w:tcPr>
            <w:tcW w:w="3209" w:type="dxa"/>
          </w:tcPr>
          <w:p w:rsidR="00FE3731" w:rsidRPr="00305457" w:rsidRDefault="00FE3731" w:rsidP="00FE373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下拉框进行选择，点击查询后查询结果。</w:t>
            </w:r>
          </w:p>
        </w:tc>
        <w:tc>
          <w:tcPr>
            <w:tcW w:w="1712" w:type="dxa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FE3731" w:rsidRPr="00305457" w:rsidTr="00FE3731">
        <w:trPr>
          <w:trHeight w:val="272"/>
        </w:trPr>
        <w:tc>
          <w:tcPr>
            <w:tcW w:w="802" w:type="dxa"/>
          </w:tcPr>
          <w:p w:rsidR="00FE3731" w:rsidRDefault="00FE3731" w:rsidP="00FE3731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日期筛选</w:t>
            </w:r>
          </w:p>
        </w:tc>
        <w:tc>
          <w:tcPr>
            <w:tcW w:w="3000" w:type="dxa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日期可以对时间段进行筛选，或者对特定某天进行筛选。</w:t>
            </w:r>
          </w:p>
        </w:tc>
        <w:tc>
          <w:tcPr>
            <w:tcW w:w="3209" w:type="dxa"/>
          </w:tcPr>
          <w:p w:rsidR="00FE3731" w:rsidRDefault="003D6CEE" w:rsidP="00FE373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点击日期筛选框体后，可以快速选择“</w:t>
            </w:r>
            <w:r w:rsidRPr="002A4C10"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  <w:rPrChange w:id="135" w:author=" " w:date="2018-11-05T10:56:00Z"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</w:rPrChange>
              </w:rPr>
              <w:t>今天、昨天、近一周、近30天、本月</w:t>
            </w:r>
            <w:r w:rsidR="00FE3731" w:rsidRPr="002A4C10"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  <w:rPrChange w:id="136" w:author=" " w:date="2018-11-05T10:56:00Z"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</w:rPrChange>
              </w:rPr>
              <w:t>”点击查询后查询结果</w:t>
            </w:r>
            <w:r w:rsidR="00FE3731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</w:tc>
        <w:tc>
          <w:tcPr>
            <w:tcW w:w="1712" w:type="dxa"/>
          </w:tcPr>
          <w:p w:rsidR="00FE3731" w:rsidRPr="00305457" w:rsidRDefault="00FE3731" w:rsidP="00FE3731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E3731" w:rsidRPr="00305457" w:rsidTr="00FE3731">
        <w:trPr>
          <w:trHeight w:val="272"/>
        </w:trPr>
        <w:tc>
          <w:tcPr>
            <w:tcW w:w="802" w:type="dxa"/>
          </w:tcPr>
          <w:p w:rsidR="00FE3731" w:rsidRDefault="00FE3731" w:rsidP="00FE3731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图表展示</w:t>
            </w:r>
          </w:p>
        </w:tc>
        <w:tc>
          <w:tcPr>
            <w:tcW w:w="3000" w:type="dxa"/>
          </w:tcPr>
          <w:p w:rsidR="00FE3731" w:rsidRDefault="003D6CEE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图表使用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Echarts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展示</w:t>
            </w:r>
          </w:p>
        </w:tc>
        <w:tc>
          <w:tcPr>
            <w:tcW w:w="3209" w:type="dxa"/>
          </w:tcPr>
          <w:p w:rsidR="00FE3731" w:rsidRDefault="00FE3731" w:rsidP="00FE373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FE3731" w:rsidRPr="00305457" w:rsidRDefault="00FE3731" w:rsidP="00FE3731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E3731" w:rsidTr="00FE3731">
        <w:trPr>
          <w:trHeight w:val="272"/>
        </w:trPr>
        <w:tc>
          <w:tcPr>
            <w:tcW w:w="802" w:type="dxa"/>
          </w:tcPr>
          <w:p w:rsidR="00FE3731" w:rsidRDefault="00FE3731" w:rsidP="00FE3731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</w:p>
        </w:tc>
        <w:tc>
          <w:tcPr>
            <w:tcW w:w="1309" w:type="dxa"/>
            <w:gridSpan w:val="2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汇总表格</w:t>
            </w:r>
          </w:p>
        </w:tc>
        <w:tc>
          <w:tcPr>
            <w:tcW w:w="3000" w:type="dxa"/>
          </w:tcPr>
          <w:p w:rsidR="00FE3731" w:rsidRDefault="003D6CEE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显示图表范围内的汇总数据</w:t>
            </w:r>
          </w:p>
        </w:tc>
        <w:tc>
          <w:tcPr>
            <w:tcW w:w="3209" w:type="dxa"/>
          </w:tcPr>
          <w:p w:rsidR="00FE3731" w:rsidRPr="00B80E73" w:rsidRDefault="00FE3731" w:rsidP="00FE373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E3731" w:rsidTr="00FE3731">
        <w:trPr>
          <w:trHeight w:val="272"/>
        </w:trPr>
        <w:tc>
          <w:tcPr>
            <w:tcW w:w="802" w:type="dxa"/>
          </w:tcPr>
          <w:p w:rsidR="00FE3731" w:rsidRDefault="00FE3731" w:rsidP="00FE3731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</w:t>
            </w:r>
          </w:p>
        </w:tc>
        <w:tc>
          <w:tcPr>
            <w:tcW w:w="1309" w:type="dxa"/>
            <w:gridSpan w:val="2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有效点击</w:t>
            </w:r>
          </w:p>
        </w:tc>
        <w:tc>
          <w:tcPr>
            <w:tcW w:w="3000" w:type="dxa"/>
          </w:tcPr>
          <w:p w:rsidR="00FE3731" w:rsidRDefault="003D6CEE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EF1E8A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  <w:rPrChange w:id="137" w:author=" " w:date="2018-11-05T11:21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1天之内1个用户或1个设备点击多次只记录1次有效点击。</w:t>
            </w:r>
          </w:p>
        </w:tc>
        <w:tc>
          <w:tcPr>
            <w:tcW w:w="3209" w:type="dxa"/>
          </w:tcPr>
          <w:p w:rsidR="00FE3731" w:rsidRDefault="00FE3731" w:rsidP="00FE373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E3731" w:rsidTr="00FE3731">
        <w:trPr>
          <w:trHeight w:val="272"/>
        </w:trPr>
        <w:tc>
          <w:tcPr>
            <w:tcW w:w="802" w:type="dxa"/>
          </w:tcPr>
          <w:p w:rsidR="00FE3731" w:rsidRDefault="00FE3731" w:rsidP="00FE3731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</w:p>
        </w:tc>
        <w:tc>
          <w:tcPr>
            <w:tcW w:w="1309" w:type="dxa"/>
            <w:gridSpan w:val="2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访问量</w:t>
            </w:r>
          </w:p>
        </w:tc>
        <w:tc>
          <w:tcPr>
            <w:tcW w:w="3000" w:type="dxa"/>
          </w:tcPr>
          <w:p w:rsidR="00FE3731" w:rsidRDefault="003D6CEE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BA7943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  <w:rPrChange w:id="138" w:author=" " w:date="2018-11-05T11:24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产品被点击的总次数，可计算重复点击。</w:t>
            </w:r>
          </w:p>
        </w:tc>
        <w:tc>
          <w:tcPr>
            <w:tcW w:w="3209" w:type="dxa"/>
          </w:tcPr>
          <w:p w:rsidR="00FE3731" w:rsidRDefault="00FE3731" w:rsidP="00FE373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E3731" w:rsidTr="00FE3731">
        <w:trPr>
          <w:trHeight w:val="272"/>
        </w:trPr>
        <w:tc>
          <w:tcPr>
            <w:tcW w:w="802" w:type="dxa"/>
          </w:tcPr>
          <w:p w:rsidR="00FE3731" w:rsidRDefault="00FE3731" w:rsidP="00FE3731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7</w:t>
            </w:r>
          </w:p>
        </w:tc>
        <w:tc>
          <w:tcPr>
            <w:tcW w:w="1309" w:type="dxa"/>
            <w:gridSpan w:val="2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del w:id="139" w:author="Microsoft Office User" w:date="2018-10-22T16:04:00Z">
              <w:r w:rsidDel="001425C3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地址</w:delText>
              </w:r>
            </w:del>
            <w:ins w:id="140" w:author="Microsoft Office User" w:date="2018-10-22T16:57:00Z">
              <w:r w:rsidR="00A652C3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产品</w:t>
              </w:r>
            </w:ins>
            <w:ins w:id="141" w:author="Microsoft Office User" w:date="2018-10-22T16:04:00Z">
              <w:r w:rsidR="001425C3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名称</w:t>
              </w:r>
            </w:ins>
          </w:p>
        </w:tc>
        <w:tc>
          <w:tcPr>
            <w:tcW w:w="3000" w:type="dxa"/>
          </w:tcPr>
          <w:p w:rsidR="00FE3731" w:rsidRDefault="00356ED0" w:rsidP="00FE3731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ins w:id="142" w:author="Microsoft Office User" w:date="2018-10-22T16:44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显示当前产品名称</w:t>
              </w:r>
            </w:ins>
            <w:del w:id="143" w:author="Microsoft Office User" w:date="2018-10-22T16:04:00Z">
              <w:r w:rsidR="003D6CEE" w:rsidDel="001425C3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产品的访问地址链接。</w:delText>
              </w:r>
            </w:del>
          </w:p>
        </w:tc>
        <w:tc>
          <w:tcPr>
            <w:tcW w:w="3209" w:type="dxa"/>
          </w:tcPr>
          <w:p w:rsidR="00FE3731" w:rsidRDefault="00FE3731" w:rsidP="00FE3731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FE3731" w:rsidRDefault="00FE3731" w:rsidP="00FE3731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FE3731" w:rsidRDefault="00FE3731" w:rsidP="00FE3731">
      <w:pPr>
        <w:rPr>
          <w:ins w:id="144" w:author="Microsoft Office User" w:date="2018-10-22T17:07:00Z"/>
        </w:rPr>
      </w:pPr>
    </w:p>
    <w:p w:rsidR="00CD4107" w:rsidRDefault="00CD4107" w:rsidP="00FE3731">
      <w:pPr>
        <w:rPr>
          <w:ins w:id="145" w:author="Microsoft Office User" w:date="2018-10-22T17:07:00Z"/>
        </w:rPr>
      </w:pPr>
      <w:ins w:id="146" w:author="Microsoft Office User" w:date="2018-10-22T17:07:00Z">
        <w:r>
          <w:rPr>
            <w:rFonts w:hint="eastAsia"/>
          </w:rPr>
          <w:t>产品排名</w:t>
        </w:r>
      </w:ins>
    </w:p>
    <w:p w:rsidR="00CD4107" w:rsidRDefault="00CD4107" w:rsidP="00CD4107">
      <w:pPr>
        <w:pStyle w:val="a3"/>
        <w:numPr>
          <w:ilvl w:val="0"/>
          <w:numId w:val="4"/>
        </w:numPr>
        <w:ind w:firstLineChars="0"/>
        <w:rPr>
          <w:ins w:id="147" w:author="Microsoft Office User" w:date="2018-10-22T17:08:00Z"/>
        </w:rPr>
      </w:pPr>
      <w:ins w:id="148" w:author="Microsoft Office User" w:date="2018-10-22T17:08:00Z">
        <w:r>
          <w:rPr>
            <w:rFonts w:hint="eastAsia"/>
          </w:rPr>
          <w:t>展示不同类型的产品在贷超平台的排名情况。</w:t>
        </w:r>
      </w:ins>
    </w:p>
    <w:p w:rsidR="00CD4107" w:rsidRPr="00BA7943" w:rsidRDefault="00CD4107" w:rsidP="00CD4107">
      <w:pPr>
        <w:pStyle w:val="a3"/>
        <w:numPr>
          <w:ilvl w:val="0"/>
          <w:numId w:val="4"/>
        </w:numPr>
        <w:ind w:firstLineChars="0"/>
        <w:rPr>
          <w:ins w:id="149" w:author="Microsoft Office User" w:date="2018-10-22T17:13:00Z"/>
          <w:highlight w:val="yellow"/>
          <w:rPrChange w:id="150" w:author=" " w:date="2018-11-05T11:26:00Z">
            <w:rPr>
              <w:ins w:id="151" w:author="Microsoft Office User" w:date="2018-10-22T17:13:00Z"/>
            </w:rPr>
          </w:rPrChange>
        </w:rPr>
      </w:pPr>
      <w:ins w:id="152" w:author="Microsoft Office User" w:date="2018-10-22T17:11:00Z">
        <w:r w:rsidRPr="00BA7943">
          <w:rPr>
            <w:rFonts w:hint="eastAsia"/>
            <w:highlight w:val="yellow"/>
            <w:rPrChange w:id="153" w:author=" " w:date="2018-11-05T11:26:00Z">
              <w:rPr>
                <w:rFonts w:hint="eastAsia"/>
              </w:rPr>
            </w:rPrChange>
          </w:rPr>
          <w:t>点击调整按钮后可以对当前类型的所有贷超进行调整。</w:t>
        </w:r>
      </w:ins>
    </w:p>
    <w:tbl>
      <w:tblPr>
        <w:tblpPr w:leftFromText="180" w:rightFromText="180" w:vertAnchor="text" w:horzAnchor="page" w:tblpX="1080" w:tblpY="297"/>
        <w:tblOverlap w:val="never"/>
        <w:tblW w:w="100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CD4107" w:rsidTr="003C67BE">
        <w:trPr>
          <w:trHeight w:val="90"/>
          <w:ins w:id="154" w:author="Microsoft Office User" w:date="2018-10-22T17:13:00Z"/>
        </w:trPr>
        <w:tc>
          <w:tcPr>
            <w:tcW w:w="1245" w:type="dxa"/>
            <w:gridSpan w:val="2"/>
          </w:tcPr>
          <w:p w:rsidR="00CD4107" w:rsidRDefault="00CD4107" w:rsidP="003C67BE">
            <w:pPr>
              <w:widowControl/>
              <w:jc w:val="left"/>
              <w:rPr>
                <w:ins w:id="155" w:author="Microsoft Office User" w:date="2018-10-22T17:13:00Z"/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ins w:id="156" w:author="Microsoft Office User" w:date="2018-10-22T17:13:00Z">
              <w:r>
                <w:rPr>
                  <w:rFonts w:ascii="微软雅黑" w:eastAsia="微软雅黑" w:hAnsi="微软雅黑" w:cs="宋体" w:hint="eastAsia"/>
                  <w:b/>
                  <w:bCs/>
                  <w:color w:val="000000"/>
                  <w:kern w:val="0"/>
                  <w:sz w:val="18"/>
                  <w:szCs w:val="18"/>
                </w:rPr>
                <w:t>所属页面</w:t>
              </w:r>
            </w:ins>
          </w:p>
        </w:tc>
        <w:tc>
          <w:tcPr>
            <w:tcW w:w="8787" w:type="dxa"/>
            <w:gridSpan w:val="4"/>
          </w:tcPr>
          <w:p w:rsidR="00CD4107" w:rsidRDefault="00CD4107" w:rsidP="003C67BE">
            <w:pPr>
              <w:pStyle w:val="1"/>
              <w:widowControl/>
              <w:ind w:firstLineChars="0" w:firstLine="0"/>
              <w:jc w:val="left"/>
              <w:rPr>
                <w:ins w:id="157" w:author="Microsoft Office User" w:date="2018-10-22T17:13:00Z"/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ins w:id="158" w:author="Microsoft Office User" w:date="2018-10-22T17:13:00Z">
              <w:r>
                <w:rPr>
                  <w:rFonts w:ascii="微软雅黑" w:eastAsia="微软雅黑" w:hAnsi="微软雅黑" w:cs="宋体" w:hint="eastAsia"/>
                  <w:color w:val="000000"/>
                  <w:kern w:val="0"/>
                  <w:sz w:val="18"/>
                  <w:szCs w:val="18"/>
                </w:rPr>
                <w:t>产品排名</w:t>
              </w:r>
            </w:ins>
          </w:p>
        </w:tc>
      </w:tr>
      <w:tr w:rsidR="00CD4107" w:rsidTr="003C67BE">
        <w:trPr>
          <w:trHeight w:val="408"/>
          <w:ins w:id="159" w:author="Microsoft Office User" w:date="2018-10-22T17:13:00Z"/>
        </w:trPr>
        <w:tc>
          <w:tcPr>
            <w:tcW w:w="1245" w:type="dxa"/>
            <w:gridSpan w:val="2"/>
          </w:tcPr>
          <w:p w:rsidR="00CD4107" w:rsidRDefault="00CD4107" w:rsidP="003C67BE">
            <w:pPr>
              <w:widowControl/>
              <w:jc w:val="left"/>
              <w:rPr>
                <w:ins w:id="160" w:author="Microsoft Office User" w:date="2018-10-22T17:13:00Z"/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ins w:id="161" w:author="Microsoft Office User" w:date="2018-10-22T17:13:00Z">
              <w:r>
                <w:rPr>
                  <w:rFonts w:ascii="微软雅黑" w:eastAsia="微软雅黑" w:hAnsi="微软雅黑" w:cs="宋体" w:hint="eastAsia"/>
                  <w:b/>
                  <w:bCs/>
                  <w:kern w:val="0"/>
                  <w:sz w:val="18"/>
                  <w:szCs w:val="18"/>
                </w:rPr>
                <w:lastRenderedPageBreak/>
                <w:t>页面入口</w:t>
              </w:r>
            </w:ins>
          </w:p>
        </w:tc>
        <w:tc>
          <w:tcPr>
            <w:tcW w:w="8787" w:type="dxa"/>
            <w:gridSpan w:val="4"/>
          </w:tcPr>
          <w:p w:rsidR="00CD4107" w:rsidRDefault="00CD4107" w:rsidP="003C67BE">
            <w:pPr>
              <w:widowControl/>
              <w:jc w:val="left"/>
              <w:rPr>
                <w:ins w:id="162" w:author="Microsoft Office User" w:date="2018-10-22T17:13:00Z"/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ins w:id="163" w:author="Microsoft Office User" w:date="2018-10-22T17:13:00Z">
              <w:r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t>APP管理——</w:t>
              </w:r>
            </w:ins>
            <w:ins w:id="164" w:author="Microsoft Office User" w:date="2018-10-22T17:14:00Z">
              <w:r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t>产品排名——调整</w:t>
              </w:r>
            </w:ins>
          </w:p>
        </w:tc>
      </w:tr>
      <w:tr w:rsidR="00CD4107" w:rsidTr="003C67BE">
        <w:trPr>
          <w:trHeight w:val="423"/>
          <w:ins w:id="165" w:author="Microsoft Office User" w:date="2018-10-22T17:13:00Z"/>
        </w:trPr>
        <w:tc>
          <w:tcPr>
            <w:tcW w:w="1245" w:type="dxa"/>
            <w:gridSpan w:val="2"/>
          </w:tcPr>
          <w:p w:rsidR="00CD4107" w:rsidRDefault="00CD4107" w:rsidP="003C67BE">
            <w:pPr>
              <w:widowControl/>
              <w:jc w:val="left"/>
              <w:rPr>
                <w:ins w:id="166" w:author="Microsoft Office User" w:date="2018-10-22T17:13:00Z"/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ins w:id="167" w:author="Microsoft Office User" w:date="2018-10-22T17:13:00Z">
              <w:r>
                <w:rPr>
                  <w:rFonts w:ascii="微软雅黑" w:eastAsia="微软雅黑" w:hAnsi="微软雅黑" w:cs="宋体" w:hint="eastAsia"/>
                  <w:b/>
                  <w:bCs/>
                  <w:kern w:val="0"/>
                  <w:sz w:val="18"/>
                  <w:szCs w:val="18"/>
                </w:rPr>
                <w:t>页面出口</w:t>
              </w:r>
            </w:ins>
          </w:p>
        </w:tc>
        <w:tc>
          <w:tcPr>
            <w:tcW w:w="8787" w:type="dxa"/>
            <w:gridSpan w:val="4"/>
          </w:tcPr>
          <w:p w:rsidR="00CD4107" w:rsidRDefault="00CD4107" w:rsidP="003C67BE">
            <w:pPr>
              <w:widowControl/>
              <w:jc w:val="left"/>
              <w:rPr>
                <w:ins w:id="168" w:author="Microsoft Office User" w:date="2018-10-22T17:13:00Z"/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CD4107" w:rsidTr="003C67BE">
        <w:trPr>
          <w:trHeight w:val="345"/>
          <w:ins w:id="169" w:author="Microsoft Office User" w:date="2018-10-22T17:13:00Z"/>
        </w:trPr>
        <w:tc>
          <w:tcPr>
            <w:tcW w:w="10032" w:type="dxa"/>
            <w:gridSpan w:val="6"/>
          </w:tcPr>
          <w:p w:rsidR="00CD4107" w:rsidRDefault="00CD4107" w:rsidP="003C67BE">
            <w:pPr>
              <w:widowControl/>
              <w:jc w:val="left"/>
              <w:rPr>
                <w:ins w:id="170" w:author="Microsoft Office User" w:date="2018-10-22T17:13:00Z"/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ins w:id="171" w:author="Microsoft Office User" w:date="2018-10-22T17:13:00Z">
              <w:r>
                <w:rPr>
                  <w:rFonts w:ascii="微软雅黑" w:eastAsia="微软雅黑" w:hAnsi="微软雅黑" w:cs="宋体" w:hint="eastAsia"/>
                  <w:b/>
                  <w:bCs/>
                  <w:kern w:val="0"/>
                  <w:sz w:val="18"/>
                  <w:szCs w:val="18"/>
                </w:rPr>
                <w:t>操作说明：</w:t>
              </w:r>
            </w:ins>
          </w:p>
        </w:tc>
      </w:tr>
      <w:tr w:rsidR="00CD4107" w:rsidTr="003C67BE">
        <w:trPr>
          <w:trHeight w:val="345"/>
          <w:ins w:id="172" w:author="Microsoft Office User" w:date="2018-10-22T17:13:00Z"/>
        </w:trPr>
        <w:tc>
          <w:tcPr>
            <w:tcW w:w="802" w:type="dxa"/>
          </w:tcPr>
          <w:p w:rsidR="00CD4107" w:rsidRDefault="00CD4107" w:rsidP="003C67BE">
            <w:pPr>
              <w:widowControl/>
              <w:jc w:val="left"/>
              <w:rPr>
                <w:ins w:id="173" w:author="Microsoft Office User" w:date="2018-10-22T17:13:00Z"/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ins w:id="174" w:author="Microsoft Office User" w:date="2018-10-22T17:13:00Z">
              <w:r>
                <w:rPr>
                  <w:rFonts w:ascii="微软雅黑" w:eastAsia="微软雅黑" w:hAnsi="微软雅黑" w:cs="宋体" w:hint="eastAsia"/>
                  <w:b/>
                  <w:bCs/>
                  <w:kern w:val="0"/>
                  <w:sz w:val="18"/>
                  <w:szCs w:val="18"/>
                </w:rPr>
                <w:t>序号</w:t>
              </w:r>
            </w:ins>
          </w:p>
        </w:tc>
        <w:tc>
          <w:tcPr>
            <w:tcW w:w="1309" w:type="dxa"/>
            <w:gridSpan w:val="2"/>
          </w:tcPr>
          <w:p w:rsidR="00CD4107" w:rsidRDefault="00CD4107" w:rsidP="003C67BE">
            <w:pPr>
              <w:widowControl/>
              <w:jc w:val="left"/>
              <w:rPr>
                <w:ins w:id="175" w:author="Microsoft Office User" w:date="2018-10-22T17:13:00Z"/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ins w:id="176" w:author="Microsoft Office User" w:date="2018-10-22T17:13:00Z">
              <w:r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t>名称</w:t>
              </w:r>
            </w:ins>
          </w:p>
        </w:tc>
        <w:tc>
          <w:tcPr>
            <w:tcW w:w="3000" w:type="dxa"/>
          </w:tcPr>
          <w:p w:rsidR="00CD4107" w:rsidRDefault="00CD4107" w:rsidP="003C67BE">
            <w:pPr>
              <w:widowControl/>
              <w:jc w:val="left"/>
              <w:rPr>
                <w:ins w:id="177" w:author="Microsoft Office User" w:date="2018-10-22T17:13:00Z"/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ins w:id="178" w:author="Microsoft Office User" w:date="2018-10-22T17:13:00Z">
              <w:r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t>说明（默认值、规则、数据需求）</w:t>
              </w:r>
            </w:ins>
          </w:p>
        </w:tc>
        <w:tc>
          <w:tcPr>
            <w:tcW w:w="3209" w:type="dxa"/>
          </w:tcPr>
          <w:p w:rsidR="00CD4107" w:rsidRDefault="00CD4107" w:rsidP="003C67BE">
            <w:pPr>
              <w:widowControl/>
              <w:jc w:val="left"/>
              <w:rPr>
                <w:ins w:id="179" w:author="Microsoft Office User" w:date="2018-10-22T17:13:00Z"/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ins w:id="180" w:author="Microsoft Office User" w:date="2018-10-22T17:13:00Z">
              <w:r>
                <w:rPr>
                  <w:rFonts w:ascii="微软雅黑" w:eastAsia="微软雅黑" w:hAnsi="微软雅黑" w:cs="宋体" w:hint="eastAsia"/>
                  <w:b/>
                  <w:bCs/>
                  <w:kern w:val="0"/>
                  <w:sz w:val="18"/>
                  <w:szCs w:val="18"/>
                </w:rPr>
                <w:t>交互（跳转页面等）</w:t>
              </w:r>
            </w:ins>
          </w:p>
        </w:tc>
        <w:tc>
          <w:tcPr>
            <w:tcW w:w="1712" w:type="dxa"/>
          </w:tcPr>
          <w:p w:rsidR="00CD4107" w:rsidRDefault="00CD4107" w:rsidP="003C67BE">
            <w:pPr>
              <w:widowControl/>
              <w:jc w:val="left"/>
              <w:rPr>
                <w:ins w:id="181" w:author="Microsoft Office User" w:date="2018-10-22T17:13:00Z"/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ins w:id="182" w:author="Microsoft Office User" w:date="2018-10-22T17:13:00Z">
              <w:r>
                <w:rPr>
                  <w:rFonts w:ascii="微软雅黑" w:eastAsia="微软雅黑" w:hAnsi="微软雅黑" w:cs="宋体" w:hint="eastAsia"/>
                  <w:b/>
                  <w:bCs/>
                  <w:kern w:val="0"/>
                  <w:sz w:val="18"/>
                  <w:szCs w:val="18"/>
                </w:rPr>
                <w:t>异常逻辑</w:t>
              </w:r>
            </w:ins>
          </w:p>
        </w:tc>
      </w:tr>
      <w:tr w:rsidR="00CD4107" w:rsidTr="003C67BE">
        <w:trPr>
          <w:trHeight w:val="345"/>
          <w:ins w:id="183" w:author="Microsoft Office User" w:date="2018-10-22T17:13:00Z"/>
        </w:trPr>
        <w:tc>
          <w:tcPr>
            <w:tcW w:w="802" w:type="dxa"/>
          </w:tcPr>
          <w:p w:rsidR="00CD4107" w:rsidRDefault="00CD4107" w:rsidP="003C67BE">
            <w:pPr>
              <w:widowControl/>
              <w:jc w:val="center"/>
              <w:rPr>
                <w:ins w:id="184" w:author="Microsoft Office User" w:date="2018-10-22T17:13:00Z"/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ins w:id="185" w:author="Microsoft Office User" w:date="2018-10-22T17:13:00Z">
              <w:r>
                <w:rPr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</w:rPr>
                <w:t>1</w:t>
              </w:r>
            </w:ins>
          </w:p>
        </w:tc>
        <w:tc>
          <w:tcPr>
            <w:tcW w:w="1309" w:type="dxa"/>
            <w:gridSpan w:val="2"/>
          </w:tcPr>
          <w:p w:rsidR="00CD4107" w:rsidRDefault="00CD4107" w:rsidP="003C67BE">
            <w:pPr>
              <w:widowControl/>
              <w:jc w:val="left"/>
              <w:rPr>
                <w:ins w:id="186" w:author="Microsoft Office User" w:date="2018-10-22T17:13:00Z"/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ins w:id="187" w:author="Microsoft Office User" w:date="2018-10-22T17:14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排名展示框体</w:t>
              </w:r>
            </w:ins>
          </w:p>
        </w:tc>
        <w:tc>
          <w:tcPr>
            <w:tcW w:w="3000" w:type="dxa"/>
          </w:tcPr>
          <w:p w:rsidR="00CD4107" w:rsidRDefault="00CD4107" w:rsidP="003C67BE">
            <w:pPr>
              <w:widowControl/>
              <w:jc w:val="left"/>
              <w:rPr>
                <w:ins w:id="188" w:author="Microsoft Office User" w:date="2018-10-22T17:13:00Z"/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ins w:id="189" w:author="Microsoft Office User" w:date="2018-10-22T17:15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按照当前排名进行产品展示</w:t>
              </w:r>
              <w:bookmarkStart w:id="190" w:name="_GoBack"/>
              <w:bookmarkEnd w:id="190"/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，操作人员可以进行</w:t>
              </w:r>
              <w:r w:rsidRPr="00BA7943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  <w:highlight w:val="yellow"/>
                  <w:rPrChange w:id="191" w:author=" " w:date="2018-11-05T11:28:00Z">
                    <w:rPr>
                      <w:rFonts w:ascii="微软雅黑" w:eastAsia="微软雅黑" w:hAnsi="微软雅黑" w:cs="微软雅黑" w:hint="eastAsia"/>
                      <w:color w:val="000000"/>
                      <w:sz w:val="18"/>
                      <w:szCs w:val="18"/>
                    </w:rPr>
                  </w:rPrChange>
                </w:rPr>
                <w:t>单选</w:t>
              </w:r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，对产品排名进行调整</w:t>
              </w:r>
            </w:ins>
          </w:p>
        </w:tc>
        <w:tc>
          <w:tcPr>
            <w:tcW w:w="3209" w:type="dxa"/>
          </w:tcPr>
          <w:p w:rsidR="00CD4107" w:rsidRPr="00305457" w:rsidRDefault="00CD4107" w:rsidP="003C67BE">
            <w:pPr>
              <w:pStyle w:val="Axure"/>
              <w:rPr>
                <w:ins w:id="192" w:author="Microsoft Office User" w:date="2018-10-22T17:13:00Z"/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CD4107" w:rsidRDefault="00CD4107" w:rsidP="003C67BE">
            <w:pPr>
              <w:widowControl/>
              <w:jc w:val="left"/>
              <w:rPr>
                <w:ins w:id="193" w:author="Microsoft Office User" w:date="2018-10-22T17:13:00Z"/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CD4107" w:rsidRPr="00305457" w:rsidTr="003C67BE">
        <w:trPr>
          <w:trHeight w:val="272"/>
          <w:ins w:id="194" w:author="Microsoft Office User" w:date="2018-10-22T17:13:00Z"/>
        </w:trPr>
        <w:tc>
          <w:tcPr>
            <w:tcW w:w="802" w:type="dxa"/>
          </w:tcPr>
          <w:p w:rsidR="00CD4107" w:rsidRDefault="00CD4107" w:rsidP="003C67BE">
            <w:pPr>
              <w:widowControl/>
              <w:jc w:val="center"/>
              <w:rPr>
                <w:ins w:id="195" w:author="Microsoft Office User" w:date="2018-10-22T17:13:00Z"/>
                <w:rFonts w:ascii="微软雅黑" w:eastAsia="微软雅黑" w:hAnsi="微软雅黑" w:cs="微软雅黑"/>
                <w:sz w:val="18"/>
                <w:szCs w:val="18"/>
              </w:rPr>
            </w:pPr>
            <w:ins w:id="196" w:author="Microsoft Office User" w:date="2018-10-22T17:13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2</w:t>
              </w:r>
            </w:ins>
          </w:p>
        </w:tc>
        <w:tc>
          <w:tcPr>
            <w:tcW w:w="1309" w:type="dxa"/>
            <w:gridSpan w:val="2"/>
          </w:tcPr>
          <w:p w:rsidR="00CD4107" w:rsidRDefault="00CD4107" w:rsidP="003C67BE">
            <w:pPr>
              <w:widowControl/>
              <w:jc w:val="left"/>
              <w:rPr>
                <w:ins w:id="197" w:author="Microsoft Office User" w:date="2018-10-22T17:13:00Z"/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ins w:id="198" w:author="Microsoft Office User" w:date="2018-10-22T17:15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向上</w:t>
              </w:r>
            </w:ins>
            <w:ins w:id="199" w:author="Microsoft Office User" w:date="2018-10-22T17:16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/向下</w:t>
              </w:r>
            </w:ins>
            <w:ins w:id="200" w:author="Microsoft Office User" w:date="2018-10-22T17:15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按钮</w:t>
              </w:r>
            </w:ins>
          </w:p>
        </w:tc>
        <w:tc>
          <w:tcPr>
            <w:tcW w:w="3000" w:type="dxa"/>
          </w:tcPr>
          <w:p w:rsidR="00CD4107" w:rsidRDefault="00CD4107" w:rsidP="003C67BE">
            <w:pPr>
              <w:widowControl/>
              <w:jc w:val="left"/>
              <w:rPr>
                <w:ins w:id="201" w:author="Microsoft Office User" w:date="2018-10-22T17:13:00Z"/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ins w:id="202" w:author="Microsoft Office User" w:date="2018-10-22T17:15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选择一个</w:t>
              </w:r>
            </w:ins>
            <w:ins w:id="203" w:author="Microsoft Office User" w:date="2018-10-22T17:16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产品后，点击向上按钮，可将排名向上调整一位。向下按钮同理</w:t>
              </w:r>
            </w:ins>
          </w:p>
        </w:tc>
        <w:tc>
          <w:tcPr>
            <w:tcW w:w="3209" w:type="dxa"/>
          </w:tcPr>
          <w:p w:rsidR="00CD4107" w:rsidRDefault="00CD4107" w:rsidP="003C67BE">
            <w:pPr>
              <w:pStyle w:val="Axure"/>
              <w:rPr>
                <w:ins w:id="204" w:author="Microsoft Office User" w:date="2018-10-22T17:13:00Z"/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CD4107" w:rsidRPr="00305457" w:rsidRDefault="00CD4107" w:rsidP="003C67BE">
            <w:pPr>
              <w:widowControl/>
              <w:jc w:val="left"/>
              <w:rPr>
                <w:ins w:id="205" w:author="Microsoft Office User" w:date="2018-10-22T17:13:00Z"/>
                <w:rFonts w:ascii="微软雅黑" w:eastAsia="微软雅黑" w:hAnsi="微软雅黑" w:cs="微软雅黑"/>
                <w:sz w:val="18"/>
                <w:szCs w:val="18"/>
              </w:rPr>
            </w:pPr>
            <w:ins w:id="206" w:author="Microsoft Office User" w:date="2018-10-22T17:16:00Z">
              <w:r w:rsidRPr="00BA7943">
                <w:rPr>
                  <w:rFonts w:ascii="微软雅黑" w:eastAsia="微软雅黑" w:hAnsi="微软雅黑" w:cs="微软雅黑" w:hint="eastAsia"/>
                  <w:sz w:val="18"/>
                  <w:szCs w:val="18"/>
                  <w:highlight w:val="yellow"/>
                  <w:rPrChange w:id="207" w:author=" " w:date="2018-11-05T11:29:00Z">
                    <w:rPr>
                      <w:rFonts w:ascii="微软雅黑" w:eastAsia="微软雅黑" w:hAnsi="微软雅黑" w:cs="微软雅黑" w:hint="eastAsia"/>
                      <w:sz w:val="18"/>
                      <w:szCs w:val="18"/>
                    </w:rPr>
                  </w:rPrChange>
                </w:rPr>
                <w:t>若没有选择任何产品，</w:t>
              </w:r>
            </w:ins>
            <w:ins w:id="208" w:author="Microsoft Office User" w:date="2018-10-22T17:17:00Z">
              <w:r w:rsidRPr="00BA7943">
                <w:rPr>
                  <w:rFonts w:ascii="微软雅黑" w:eastAsia="微软雅黑" w:hAnsi="微软雅黑" w:cs="微软雅黑" w:hint="eastAsia"/>
                  <w:sz w:val="18"/>
                  <w:szCs w:val="18"/>
                  <w:highlight w:val="yellow"/>
                  <w:rPrChange w:id="209" w:author=" " w:date="2018-11-05T11:29:00Z">
                    <w:rPr>
                      <w:rFonts w:ascii="微软雅黑" w:eastAsia="微软雅黑" w:hAnsi="微软雅黑" w:cs="微软雅黑" w:hint="eastAsia"/>
                      <w:sz w:val="18"/>
                      <w:szCs w:val="18"/>
                    </w:rPr>
                  </w:rPrChange>
                </w:rPr>
                <w:t>弹出提示：请选择需要调整的产品</w:t>
              </w:r>
            </w:ins>
          </w:p>
        </w:tc>
      </w:tr>
      <w:tr w:rsidR="00CD4107" w:rsidRPr="00305457" w:rsidTr="003C67BE">
        <w:trPr>
          <w:trHeight w:val="272"/>
          <w:ins w:id="210" w:author="Microsoft Office User" w:date="2018-10-22T17:13:00Z"/>
        </w:trPr>
        <w:tc>
          <w:tcPr>
            <w:tcW w:w="802" w:type="dxa"/>
          </w:tcPr>
          <w:p w:rsidR="00CD4107" w:rsidRDefault="00CD4107" w:rsidP="003C67BE">
            <w:pPr>
              <w:widowControl/>
              <w:jc w:val="center"/>
              <w:rPr>
                <w:ins w:id="211" w:author="Microsoft Office User" w:date="2018-10-22T17:13:00Z"/>
                <w:rFonts w:ascii="微软雅黑" w:eastAsia="微软雅黑" w:hAnsi="微软雅黑" w:cs="微软雅黑"/>
                <w:sz w:val="18"/>
                <w:szCs w:val="18"/>
              </w:rPr>
            </w:pPr>
            <w:ins w:id="212" w:author="Microsoft Office User" w:date="2018-10-22T17:13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3</w:t>
              </w:r>
            </w:ins>
          </w:p>
        </w:tc>
        <w:tc>
          <w:tcPr>
            <w:tcW w:w="1309" w:type="dxa"/>
            <w:gridSpan w:val="2"/>
          </w:tcPr>
          <w:p w:rsidR="00CD4107" w:rsidRDefault="00CD4107" w:rsidP="003C67BE">
            <w:pPr>
              <w:widowControl/>
              <w:jc w:val="left"/>
              <w:rPr>
                <w:ins w:id="213" w:author="Microsoft Office User" w:date="2018-10-22T17:13:00Z"/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ins w:id="214" w:author="Microsoft Office User" w:date="2018-10-22T17:17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保存</w:t>
              </w:r>
            </w:ins>
          </w:p>
        </w:tc>
        <w:tc>
          <w:tcPr>
            <w:tcW w:w="3000" w:type="dxa"/>
          </w:tcPr>
          <w:p w:rsidR="00CD4107" w:rsidRDefault="00CD4107" w:rsidP="003C67BE">
            <w:pPr>
              <w:widowControl/>
              <w:jc w:val="left"/>
              <w:rPr>
                <w:ins w:id="215" w:author="Microsoft Office User" w:date="2018-10-22T17:13:00Z"/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ins w:id="216" w:author="Microsoft Office User" w:date="2018-10-22T17:17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保存已经调整好的排名</w:t>
              </w:r>
            </w:ins>
          </w:p>
        </w:tc>
        <w:tc>
          <w:tcPr>
            <w:tcW w:w="3209" w:type="dxa"/>
          </w:tcPr>
          <w:p w:rsidR="00CD4107" w:rsidRPr="00BA7943" w:rsidRDefault="00CD4107" w:rsidP="003C67BE">
            <w:pPr>
              <w:pStyle w:val="Axure"/>
              <w:rPr>
                <w:ins w:id="217" w:author="Microsoft Office User" w:date="2018-10-22T17:17:00Z"/>
                <w:rFonts w:ascii="微软雅黑" w:eastAsia="微软雅黑" w:hAnsi="微软雅黑" w:cs="微软雅黑"/>
                <w:sz w:val="18"/>
                <w:szCs w:val="18"/>
                <w:highlight w:val="yellow"/>
                <w:rPrChange w:id="218" w:author=" " w:date="2018-11-05T11:29:00Z">
                  <w:rPr>
                    <w:ins w:id="219" w:author="Microsoft Office User" w:date="2018-10-22T17:17:00Z"/>
                    <w:rFonts w:ascii="微软雅黑" w:eastAsia="微软雅黑" w:hAnsi="微软雅黑" w:cs="微软雅黑"/>
                    <w:sz w:val="18"/>
                    <w:szCs w:val="18"/>
                  </w:rPr>
                </w:rPrChange>
              </w:rPr>
            </w:pPr>
            <w:ins w:id="220" w:author="Microsoft Office User" w:date="2018-10-22T17:17:00Z">
              <w:r w:rsidRPr="00BA7943">
                <w:rPr>
                  <w:rFonts w:ascii="微软雅黑" w:eastAsia="微软雅黑" w:hAnsi="微软雅黑" w:cs="微软雅黑" w:hint="eastAsia"/>
                  <w:sz w:val="18"/>
                  <w:szCs w:val="18"/>
                  <w:highlight w:val="yellow"/>
                  <w:rPrChange w:id="221" w:author=" " w:date="2018-11-05T11:29:00Z">
                    <w:rPr>
                      <w:rFonts w:ascii="微软雅黑" w:eastAsia="微软雅黑" w:hAnsi="微软雅黑" w:cs="微软雅黑" w:hint="eastAsia"/>
                      <w:sz w:val="18"/>
                      <w:szCs w:val="18"/>
                    </w:rPr>
                  </w:rPrChange>
                </w:rPr>
                <w:t>点击保存后弹出框体：</w:t>
              </w:r>
              <w:r w:rsidR="007971A1" w:rsidRPr="00BA7943">
                <w:rPr>
                  <w:rFonts w:ascii="微软雅黑" w:eastAsia="微软雅黑" w:hAnsi="微软雅黑" w:cs="微软雅黑" w:hint="eastAsia"/>
                  <w:sz w:val="18"/>
                  <w:szCs w:val="18"/>
                  <w:highlight w:val="yellow"/>
                  <w:rPrChange w:id="222" w:author=" " w:date="2018-11-05T11:29:00Z">
                    <w:rPr>
                      <w:rFonts w:ascii="微软雅黑" w:eastAsia="微软雅黑" w:hAnsi="微软雅黑" w:cs="微软雅黑" w:hint="eastAsia"/>
                      <w:sz w:val="18"/>
                      <w:szCs w:val="18"/>
                    </w:rPr>
                  </w:rPrChange>
                </w:rPr>
                <w:t>确认保存排名？</w:t>
              </w:r>
            </w:ins>
          </w:p>
          <w:p w:rsidR="007971A1" w:rsidRPr="00BA7943" w:rsidRDefault="007971A1" w:rsidP="003C67BE">
            <w:pPr>
              <w:pStyle w:val="Axure"/>
              <w:rPr>
                <w:ins w:id="223" w:author="Microsoft Office User" w:date="2018-10-22T17:13:00Z"/>
                <w:rFonts w:ascii="微软雅黑" w:eastAsia="微软雅黑" w:hAnsi="微软雅黑" w:cs="微软雅黑"/>
                <w:sz w:val="18"/>
                <w:szCs w:val="18"/>
                <w:highlight w:val="yellow"/>
                <w:rPrChange w:id="224" w:author=" " w:date="2018-11-05T11:29:00Z">
                  <w:rPr>
                    <w:ins w:id="225" w:author="Microsoft Office User" w:date="2018-10-22T17:13:00Z"/>
                    <w:rFonts w:ascii="微软雅黑" w:eastAsia="微软雅黑" w:hAnsi="微软雅黑" w:cs="微软雅黑"/>
                    <w:sz w:val="18"/>
                    <w:szCs w:val="18"/>
                  </w:rPr>
                </w:rPrChange>
              </w:rPr>
            </w:pPr>
            <w:ins w:id="226" w:author="Microsoft Office User" w:date="2018-10-22T17:17:00Z">
              <w:r w:rsidRPr="00BA7943">
                <w:rPr>
                  <w:rFonts w:ascii="微软雅黑" w:eastAsia="微软雅黑" w:hAnsi="微软雅黑" w:cs="微软雅黑" w:hint="eastAsia"/>
                  <w:sz w:val="18"/>
                  <w:szCs w:val="18"/>
                  <w:highlight w:val="yellow"/>
                  <w:rPrChange w:id="227" w:author=" " w:date="2018-11-05T11:29:00Z">
                    <w:rPr>
                      <w:rFonts w:ascii="微软雅黑" w:eastAsia="微软雅黑" w:hAnsi="微软雅黑" w:cs="微软雅黑" w:hint="eastAsia"/>
                      <w:sz w:val="18"/>
                      <w:szCs w:val="18"/>
                    </w:rPr>
                  </w:rPrChange>
                </w:rPr>
                <w:t>点击确认后当前排名实时</w:t>
              </w:r>
            </w:ins>
            <w:ins w:id="228" w:author="Microsoft Office User" w:date="2018-10-22T17:18:00Z">
              <w:r w:rsidRPr="00BA7943">
                <w:rPr>
                  <w:rFonts w:ascii="微软雅黑" w:eastAsia="微软雅黑" w:hAnsi="微软雅黑" w:cs="微软雅黑" w:hint="eastAsia"/>
                  <w:sz w:val="18"/>
                  <w:szCs w:val="18"/>
                  <w:highlight w:val="yellow"/>
                  <w:rPrChange w:id="229" w:author=" " w:date="2018-11-05T11:29:00Z">
                    <w:rPr>
                      <w:rFonts w:ascii="微软雅黑" w:eastAsia="微软雅黑" w:hAnsi="微软雅黑" w:cs="微软雅黑" w:hint="eastAsia"/>
                      <w:sz w:val="18"/>
                      <w:szCs w:val="18"/>
                    </w:rPr>
                  </w:rPrChange>
                </w:rPr>
                <w:t>生效。</w:t>
              </w:r>
            </w:ins>
          </w:p>
        </w:tc>
        <w:tc>
          <w:tcPr>
            <w:tcW w:w="1712" w:type="dxa"/>
          </w:tcPr>
          <w:p w:rsidR="00CD4107" w:rsidRPr="00305457" w:rsidRDefault="007971A1" w:rsidP="003C67BE">
            <w:pPr>
              <w:widowControl/>
              <w:jc w:val="left"/>
              <w:rPr>
                <w:ins w:id="230" w:author="Microsoft Office User" w:date="2018-10-22T17:13:00Z"/>
                <w:rFonts w:ascii="微软雅黑" w:eastAsia="微软雅黑" w:hAnsi="微软雅黑" w:cs="微软雅黑"/>
                <w:sz w:val="18"/>
                <w:szCs w:val="18"/>
              </w:rPr>
            </w:pPr>
            <w:ins w:id="231" w:author="Microsoft Office User" w:date="2018-10-22T17:18:00Z">
              <w:r w:rsidRPr="00BA7943">
                <w:rPr>
                  <w:rFonts w:ascii="微软雅黑" w:eastAsia="微软雅黑" w:hAnsi="微软雅黑" w:cs="微软雅黑" w:hint="eastAsia"/>
                  <w:sz w:val="18"/>
                  <w:szCs w:val="18"/>
                  <w:highlight w:val="yellow"/>
                  <w:rPrChange w:id="232" w:author=" " w:date="2018-11-05T11:29:00Z">
                    <w:rPr>
                      <w:rFonts w:ascii="微软雅黑" w:eastAsia="微软雅黑" w:hAnsi="微软雅黑" w:cs="微软雅黑" w:hint="eastAsia"/>
                      <w:sz w:val="18"/>
                      <w:szCs w:val="18"/>
                    </w:rPr>
                  </w:rPrChange>
                </w:rPr>
                <w:t>若没有做任何调整，同样弹出确认框，点击确认后再次生效当前排名。</w:t>
              </w:r>
            </w:ins>
          </w:p>
        </w:tc>
      </w:tr>
    </w:tbl>
    <w:p w:rsidR="00CD4107" w:rsidRPr="003D6CEE" w:rsidRDefault="00CD4107" w:rsidP="00CD4107"/>
    <w:sectPr w:rsidR="00CD4107" w:rsidRPr="003D6CEE" w:rsidSect="00E220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F46AD"/>
    <w:multiLevelType w:val="hybridMultilevel"/>
    <w:tmpl w:val="4EB04C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A778C0"/>
    <w:multiLevelType w:val="hybridMultilevel"/>
    <w:tmpl w:val="825EB1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1828A5"/>
    <w:multiLevelType w:val="hybridMultilevel"/>
    <w:tmpl w:val="EBEEC0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9BA14FC"/>
    <w:multiLevelType w:val="hybridMultilevel"/>
    <w:tmpl w:val="9F6EA8DE"/>
    <w:lvl w:ilvl="0" w:tplc="5FC22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 ">
    <w15:presenceInfo w15:providerId="Windows Live" w15:userId="455b89ca35dfeb53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22"/>
    <w:rsid w:val="000A29F4"/>
    <w:rsid w:val="001425C3"/>
    <w:rsid w:val="0017170A"/>
    <w:rsid w:val="001857C9"/>
    <w:rsid w:val="002560E0"/>
    <w:rsid w:val="00262CA5"/>
    <w:rsid w:val="002A4C10"/>
    <w:rsid w:val="002E4800"/>
    <w:rsid w:val="00305457"/>
    <w:rsid w:val="00356ED0"/>
    <w:rsid w:val="003A1F73"/>
    <w:rsid w:val="003D0AD7"/>
    <w:rsid w:val="003D6CEE"/>
    <w:rsid w:val="00464411"/>
    <w:rsid w:val="005B45B6"/>
    <w:rsid w:val="005F2FA5"/>
    <w:rsid w:val="006D7522"/>
    <w:rsid w:val="007971A1"/>
    <w:rsid w:val="009B3562"/>
    <w:rsid w:val="009F1CF6"/>
    <w:rsid w:val="00A32AA0"/>
    <w:rsid w:val="00A652C3"/>
    <w:rsid w:val="00A806BD"/>
    <w:rsid w:val="00AA3A51"/>
    <w:rsid w:val="00B43200"/>
    <w:rsid w:val="00B80E73"/>
    <w:rsid w:val="00BA7943"/>
    <w:rsid w:val="00BC5D2F"/>
    <w:rsid w:val="00BF355C"/>
    <w:rsid w:val="00C877EC"/>
    <w:rsid w:val="00CD4107"/>
    <w:rsid w:val="00D85143"/>
    <w:rsid w:val="00DA6347"/>
    <w:rsid w:val="00E22051"/>
    <w:rsid w:val="00E7737B"/>
    <w:rsid w:val="00EF1E8A"/>
    <w:rsid w:val="00FE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D564E"/>
  <w15:chartTrackingRefBased/>
  <w15:docId w15:val="{E0FB038B-93E6-BA4C-8CC5-78BD8106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347"/>
    <w:pPr>
      <w:ind w:firstLineChars="200" w:firstLine="420"/>
    </w:pPr>
  </w:style>
  <w:style w:type="paragraph" w:customStyle="1" w:styleId="Axure">
    <w:name w:val="Axure表格正常文本"/>
    <w:basedOn w:val="a"/>
    <w:qFormat/>
    <w:rsid w:val="00305457"/>
    <w:pPr>
      <w:spacing w:before="60" w:after="60"/>
    </w:pPr>
    <w:rPr>
      <w:rFonts w:ascii="Calibri" w:eastAsia="宋体" w:hAnsi="Calibri" w:cs="Times New Roman"/>
      <w:sz w:val="16"/>
      <w:szCs w:val="22"/>
    </w:rPr>
  </w:style>
  <w:style w:type="paragraph" w:customStyle="1" w:styleId="1">
    <w:name w:val="列出段落1"/>
    <w:basedOn w:val="a"/>
    <w:uiPriority w:val="34"/>
    <w:qFormat/>
    <w:rsid w:val="00305457"/>
    <w:pPr>
      <w:ind w:firstLineChars="200" w:firstLine="420"/>
    </w:pPr>
    <w:rPr>
      <w:rFonts w:ascii="Calibri" w:eastAsia="宋体" w:hAnsi="Calibri" w:cs="Times New Roman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1425C3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425C3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 </cp:lastModifiedBy>
  <cp:revision>5</cp:revision>
  <dcterms:created xsi:type="dcterms:W3CDTF">2018-10-16T02:11:00Z</dcterms:created>
  <dcterms:modified xsi:type="dcterms:W3CDTF">2018-11-05T08:13:00Z</dcterms:modified>
</cp:coreProperties>
</file>